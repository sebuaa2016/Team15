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8DD61" w14:textId="77777777" w:rsidR="003F3CD0" w:rsidRDefault="00C26AC3">
      <w:pPr>
        <w:spacing w:line="360" w:lineRule="auto"/>
        <w:ind w:firstLineChars="200" w:firstLine="480"/>
        <w:jc w:val="center"/>
        <w:rPr>
          <w:sz w:val="24"/>
        </w:rPr>
      </w:pPr>
      <w:r>
        <w:rPr>
          <w:noProof/>
          <w:sz w:val="24"/>
        </w:rPr>
        <w:drawing>
          <wp:inline distT="0" distB="0" distL="0" distR="0" wp14:anchorId="1479EF39" wp14:editId="24DB0DF6">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04565" cy="761365"/>
                    </a:xfrm>
                    <a:prstGeom prst="rect">
                      <a:avLst/>
                    </a:prstGeom>
                    <a:noFill/>
                    <a:ln>
                      <a:noFill/>
                    </a:ln>
                  </pic:spPr>
                </pic:pic>
              </a:graphicData>
            </a:graphic>
          </wp:inline>
        </w:drawing>
      </w:r>
      <w:r>
        <w:rPr>
          <w:rFonts w:hint="eastAsia"/>
          <w:noProof/>
          <w:sz w:val="24"/>
        </w:rPr>
        <mc:AlternateContent>
          <mc:Choice Requires="wps">
            <w:drawing>
              <wp:anchor distT="0" distB="0" distL="114300" distR="114300" simplePos="0" relativeHeight="251661312" behindDoc="0" locked="0" layoutInCell="1" allowOverlap="1" wp14:anchorId="02B36F50" wp14:editId="38C1F47A">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BXYjAgAAgAA1wMAAA4AAAAAAAAAAQAgAAAAKAEAAGRy&#10;cy9lMm9Eb2MueG1sUEsFBgAAAAAGAAYAWQEAAJoFAAAAAA==&#10;">
                <v:fill on="t" focussize="0,0"/>
                <v:stroke on="f"/>
                <v:imagedata o:title=""/>
                <o:lock v:ext="edit" aspectratio="f"/>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14:anchorId="03CCD0CE" wp14:editId="63732934">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kYhkOg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MMyt6atGPL9++P35ls+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JGIZDoBAgAA2AMAAA4AAAAAAAAAAQAgAAAAJwEAAGRy&#10;cy9lMm9Eb2MueG1sUEsFBgAAAAAGAAYAWQEAAJoFAAAAAA==&#10;">
                <v:fill on="t" focussize="0,0"/>
                <v:stroke on="f"/>
                <v:imagedata o:title=""/>
                <o:lock v:ext="edit" aspectratio="f"/>
              </v:rect>
            </w:pict>
          </mc:Fallback>
        </mc:AlternateContent>
      </w:r>
    </w:p>
    <w:p w14:paraId="7941C51A" w14:textId="77777777" w:rsidR="003F3CD0" w:rsidRDefault="003F3CD0">
      <w:pPr>
        <w:spacing w:line="360" w:lineRule="auto"/>
        <w:ind w:firstLineChars="200" w:firstLine="480"/>
        <w:jc w:val="center"/>
        <w:rPr>
          <w:sz w:val="24"/>
        </w:rPr>
      </w:pPr>
    </w:p>
    <w:p w14:paraId="6B3361BE" w14:textId="77777777" w:rsidR="003F3CD0" w:rsidRDefault="00C26AC3">
      <w:pPr>
        <w:pStyle w:val="aa"/>
        <w:rPr>
          <w:sz w:val="44"/>
          <w:szCs w:val="44"/>
        </w:rPr>
      </w:pPr>
      <w:bookmarkStart w:id="0" w:name="_Toc464198918"/>
      <w:bookmarkStart w:id="1" w:name="_Toc465023180"/>
      <w:bookmarkStart w:id="2" w:name="_Toc468657248"/>
      <w:r>
        <w:rPr>
          <w:rFonts w:hint="eastAsia"/>
          <w:sz w:val="44"/>
          <w:szCs w:val="44"/>
        </w:rPr>
        <w:t>Shopping Site</w:t>
      </w:r>
      <w:bookmarkEnd w:id="0"/>
      <w:bookmarkEnd w:id="1"/>
      <w:bookmarkEnd w:id="2"/>
    </w:p>
    <w:p w14:paraId="2D39940F" w14:textId="77777777" w:rsidR="003F3CD0" w:rsidRDefault="00C26AC3">
      <w:pPr>
        <w:pStyle w:val="aa"/>
        <w:rPr>
          <w:sz w:val="44"/>
          <w:szCs w:val="44"/>
        </w:rPr>
      </w:pPr>
      <w:bookmarkStart w:id="3" w:name="_Toc464198919"/>
      <w:bookmarkStart w:id="4" w:name="_Toc465023181"/>
      <w:bookmarkStart w:id="5" w:name="_Toc468657249"/>
      <w:r>
        <w:rPr>
          <w:rFonts w:hint="eastAsia"/>
          <w:sz w:val="44"/>
          <w:szCs w:val="44"/>
        </w:rPr>
        <w:t>购物网站</w:t>
      </w:r>
      <w:bookmarkEnd w:id="3"/>
      <w:bookmarkEnd w:id="4"/>
      <w:bookmarkEnd w:id="5"/>
    </w:p>
    <w:p w14:paraId="14F1DBCB" w14:textId="77777777" w:rsidR="003F3CD0" w:rsidRDefault="00C26AC3">
      <w:pPr>
        <w:pStyle w:val="aa"/>
        <w:rPr>
          <w:sz w:val="44"/>
          <w:szCs w:val="44"/>
        </w:rPr>
      </w:pPr>
      <w:bookmarkStart w:id="6" w:name="_Toc464198920"/>
      <w:bookmarkStart w:id="7" w:name="_Toc465023182"/>
      <w:bookmarkStart w:id="8" w:name="_Toc468657250"/>
      <w:r>
        <w:rPr>
          <w:rFonts w:hint="eastAsia"/>
          <w:sz w:val="44"/>
          <w:szCs w:val="44"/>
        </w:rPr>
        <w:t>软件开发计划书</w:t>
      </w:r>
      <w:bookmarkEnd w:id="6"/>
      <w:bookmarkEnd w:id="7"/>
      <w:bookmarkEnd w:id="8"/>
    </w:p>
    <w:p w14:paraId="1D89B425" w14:textId="77777777" w:rsidR="003F3CD0" w:rsidRDefault="003F3CD0">
      <w:pPr>
        <w:spacing w:line="360" w:lineRule="auto"/>
        <w:ind w:firstLineChars="200" w:firstLine="880"/>
        <w:jc w:val="center"/>
        <w:rPr>
          <w:sz w:val="44"/>
          <w:szCs w:val="44"/>
        </w:rPr>
      </w:pPr>
    </w:p>
    <w:p w14:paraId="46D0A829" w14:textId="77777777" w:rsidR="003F3CD0" w:rsidRDefault="00C26AC3">
      <w:pPr>
        <w:spacing w:line="360" w:lineRule="auto"/>
        <w:ind w:firstLineChars="200" w:firstLine="480"/>
        <w:jc w:val="center"/>
        <w:rPr>
          <w:sz w:val="24"/>
        </w:rPr>
      </w:pPr>
      <w:r>
        <w:rPr>
          <w:noProof/>
          <w:sz w:val="24"/>
        </w:rPr>
        <w:drawing>
          <wp:inline distT="0" distB="0" distL="0" distR="0" wp14:anchorId="54009CD6" wp14:editId="368D9BA1">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4670"/>
                    </a:xfrm>
                    <a:prstGeom prst="rect">
                      <a:avLst/>
                    </a:prstGeom>
                    <a:noFill/>
                    <a:ln>
                      <a:noFill/>
                    </a:ln>
                  </pic:spPr>
                </pic:pic>
              </a:graphicData>
            </a:graphic>
          </wp:inline>
        </w:drawing>
      </w:r>
    </w:p>
    <w:p w14:paraId="4DD019FD" w14:textId="77777777" w:rsidR="003F3CD0" w:rsidRDefault="003F3CD0">
      <w:pPr>
        <w:spacing w:line="360" w:lineRule="auto"/>
        <w:ind w:firstLineChars="200" w:firstLine="480"/>
        <w:jc w:val="center"/>
        <w:rPr>
          <w:sz w:val="24"/>
          <w:szCs w:val="28"/>
        </w:rPr>
      </w:pPr>
    </w:p>
    <w:p w14:paraId="4381EABB" w14:textId="77777777" w:rsidR="003F3CD0" w:rsidRDefault="00C26AC3">
      <w:pPr>
        <w:spacing w:line="360" w:lineRule="auto"/>
        <w:ind w:firstLineChars="200" w:firstLine="480"/>
        <w:jc w:val="center"/>
        <w:rPr>
          <w:sz w:val="24"/>
          <w:szCs w:val="28"/>
        </w:rPr>
      </w:pPr>
      <w:r>
        <w:rPr>
          <w:rFonts w:hint="eastAsia"/>
          <w:noProof/>
          <w:sz w:val="24"/>
        </w:rPr>
        <mc:AlternateContent>
          <mc:Choice Requires="wps">
            <w:drawing>
              <wp:anchor distT="0" distB="0" distL="114300" distR="114300" simplePos="0" relativeHeight="251659264" behindDoc="1" locked="0" layoutInCell="1" allowOverlap="1" wp14:anchorId="719839D0" wp14:editId="77EEE7F4">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alt="深色横线" style="position:absolute;left:0pt;margin-left:-124.65pt;margin-top:28.35pt;height:70.2pt;width:639pt;z-index:-251657216;mso-width-relative:page;mso-height-relative:page;" filled="t" stroked="f" coordsize="21600,21600" o:gfxdata="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">
                <v:fill type="tile" on="t" focussize="0,0" recolor="t" r:id="rId14"/>
                <v:stroke on="f"/>
                <v:imagedata o:title=""/>
                <o:lock v:ext="edit" aspectratio="f"/>
              </v:rect>
            </w:pict>
          </mc:Fallback>
        </mc:AlternateContent>
      </w:r>
    </w:p>
    <w:p w14:paraId="6A16F062" w14:textId="77777777" w:rsidR="003F3CD0" w:rsidRDefault="00C26AC3">
      <w:pPr>
        <w:spacing w:line="360" w:lineRule="auto"/>
        <w:ind w:firstLineChars="200" w:firstLine="480"/>
        <w:jc w:val="center"/>
        <w:rPr>
          <w:sz w:val="24"/>
          <w:szCs w:val="30"/>
        </w:rPr>
      </w:pPr>
      <w:r>
        <w:rPr>
          <w:rFonts w:hint="eastAsia"/>
          <w:sz w:val="24"/>
          <w:szCs w:val="30"/>
        </w:rPr>
        <w:t>北京航空航天大学</w:t>
      </w:r>
    </w:p>
    <w:p w14:paraId="0D10C163" w14:textId="77777777" w:rsidR="003F3CD0" w:rsidRDefault="00C26AC3">
      <w:pPr>
        <w:spacing w:line="360" w:lineRule="auto"/>
        <w:ind w:firstLineChars="200" w:firstLine="480"/>
        <w:jc w:val="center"/>
        <w:rPr>
          <w:sz w:val="24"/>
          <w:szCs w:val="30"/>
        </w:rPr>
        <w:sectPr w:rsidR="003F3CD0">
          <w:headerReference w:type="default" r:id="rId15"/>
          <w:footerReference w:type="even" r:id="rId16"/>
          <w:footerReference w:type="default" r:id="rId17"/>
          <w:pgSz w:w="11906" w:h="16838"/>
          <w:pgMar w:top="1440" w:right="1800" w:bottom="1440" w:left="1800" w:header="851" w:footer="992" w:gutter="0"/>
          <w:pgNumType w:fmt="upperRoman" w:start="1"/>
          <w:cols w:space="720"/>
          <w:titlePg/>
          <w:docGrid w:type="lines" w:linePitch="312"/>
        </w:sectPr>
      </w:pPr>
      <w:r>
        <w:rPr>
          <w:rFonts w:hint="eastAsia"/>
          <w:sz w:val="24"/>
          <w:szCs w:val="30"/>
        </w:rPr>
        <w:t>2016-10</w:t>
      </w:r>
    </w:p>
    <w:p w14:paraId="56D7A803" w14:textId="77777777" w:rsidR="003F3CD0" w:rsidRDefault="003F3CD0">
      <w:pPr>
        <w:spacing w:line="360" w:lineRule="auto"/>
        <w:ind w:firstLineChars="200" w:firstLine="480"/>
        <w:jc w:val="center"/>
        <w:rPr>
          <w:sz w:val="24"/>
        </w:rPr>
      </w:pPr>
    </w:p>
    <w:p w14:paraId="2A556C02" w14:textId="4371C8BA" w:rsidR="003F3CD0" w:rsidRDefault="00C26AC3">
      <w:pPr>
        <w:spacing w:line="360" w:lineRule="auto"/>
        <w:ind w:firstLineChars="200" w:firstLine="480"/>
        <w:jc w:val="center"/>
        <w:rPr>
          <w:sz w:val="24"/>
          <w:szCs w:val="28"/>
        </w:rPr>
      </w:pPr>
      <w:r>
        <w:rPr>
          <w:rFonts w:hint="eastAsia"/>
          <w:sz w:val="24"/>
          <w:szCs w:val="28"/>
        </w:rPr>
        <w:t>版本变更历史</w:t>
      </w:r>
      <w:ins w:id="9" w:author="姚淑珍" w:date="2013-10-25T17:33:00Z">
        <w:r>
          <w:rPr>
            <w:rFonts w:hint="eastAsia"/>
            <w:sz w:val="24"/>
            <w:szCs w:val="28"/>
          </w:rPr>
          <w:t>需要为每个文档指定审核人，</w:t>
        </w:r>
      </w:ins>
      <w:ins w:id="10" w:author="姚淑珍" w:date="2013-10-25T17:34:00Z">
        <w:r>
          <w:rPr>
            <w:rFonts w:hint="eastAsia"/>
            <w:sz w:val="24"/>
            <w:szCs w:val="28"/>
          </w:rPr>
          <w:t>并做认真审核。请组长协调安排。</w:t>
        </w:r>
      </w:ins>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FE0442" w:rsidRPr="00505AC6" w14:paraId="18C25B31" w14:textId="77777777" w:rsidTr="00851F58">
        <w:trPr>
          <w:jc w:val="center"/>
        </w:trPr>
        <w:tc>
          <w:tcPr>
            <w:tcW w:w="8498" w:type="dxa"/>
            <w:gridSpan w:val="3"/>
            <w:shd w:val="clear" w:color="auto" w:fill="auto"/>
            <w:vAlign w:val="center"/>
          </w:tcPr>
          <w:p w14:paraId="4B7D1603" w14:textId="77777777" w:rsidR="00FE0442" w:rsidRPr="00505AC6" w:rsidRDefault="00FE0442" w:rsidP="004D1AD1">
            <w:pPr>
              <w:jc w:val="center"/>
              <w:rPr>
                <w:b/>
              </w:rPr>
            </w:pPr>
            <w:r w:rsidRPr="00505AC6">
              <w:rPr>
                <w:rFonts w:hint="eastAsia"/>
                <w:b/>
              </w:rPr>
              <w:t>项目组成员信息</w:t>
            </w:r>
          </w:p>
        </w:tc>
      </w:tr>
      <w:tr w:rsidR="00FE0442" w:rsidRPr="00505AC6" w14:paraId="525C9E66" w14:textId="77777777" w:rsidTr="00851F58">
        <w:trPr>
          <w:jc w:val="center"/>
        </w:trPr>
        <w:tc>
          <w:tcPr>
            <w:tcW w:w="1398" w:type="dxa"/>
            <w:shd w:val="clear" w:color="auto" w:fill="auto"/>
            <w:vAlign w:val="center"/>
          </w:tcPr>
          <w:p w14:paraId="73312211" w14:textId="77777777" w:rsidR="00FE0442" w:rsidRPr="00505AC6" w:rsidRDefault="00FE0442" w:rsidP="004D1AD1">
            <w:pPr>
              <w:jc w:val="center"/>
              <w:rPr>
                <w:b/>
              </w:rPr>
            </w:pPr>
            <w:r w:rsidRPr="00505AC6">
              <w:rPr>
                <w:rFonts w:hint="eastAsia"/>
                <w:b/>
              </w:rPr>
              <w:t>小组名称</w:t>
            </w:r>
          </w:p>
        </w:tc>
        <w:tc>
          <w:tcPr>
            <w:tcW w:w="7100" w:type="dxa"/>
            <w:gridSpan w:val="2"/>
            <w:shd w:val="clear" w:color="auto" w:fill="auto"/>
            <w:vAlign w:val="center"/>
          </w:tcPr>
          <w:p w14:paraId="3EF4DA04" w14:textId="20F0B222" w:rsidR="00FE0442" w:rsidRPr="00505AC6" w:rsidRDefault="00FE0442" w:rsidP="004D1AD1">
            <w:pPr>
              <w:jc w:val="center"/>
              <w:rPr>
                <w:b/>
              </w:rPr>
            </w:pPr>
            <w:r>
              <w:rPr>
                <w:rFonts w:hint="eastAsia"/>
                <w:b/>
              </w:rPr>
              <w:t>Team15</w:t>
            </w:r>
            <w:r>
              <w:rPr>
                <w:b/>
              </w:rPr>
              <w:t xml:space="preserve"> </w:t>
            </w:r>
            <w:r>
              <w:rPr>
                <w:rFonts w:hint="eastAsia"/>
                <w:b/>
              </w:rPr>
              <w:t>number1</w:t>
            </w:r>
          </w:p>
        </w:tc>
      </w:tr>
      <w:tr w:rsidR="00FE0442" w:rsidRPr="00505AC6" w14:paraId="198B07FC" w14:textId="77777777" w:rsidTr="00851F58">
        <w:trPr>
          <w:jc w:val="center"/>
        </w:trPr>
        <w:tc>
          <w:tcPr>
            <w:tcW w:w="1398" w:type="dxa"/>
            <w:shd w:val="clear" w:color="auto" w:fill="auto"/>
            <w:vAlign w:val="center"/>
          </w:tcPr>
          <w:p w14:paraId="46358BD1" w14:textId="77777777" w:rsidR="00FE0442" w:rsidRPr="00505AC6" w:rsidRDefault="00FE0442" w:rsidP="004D1AD1">
            <w:pPr>
              <w:jc w:val="center"/>
              <w:rPr>
                <w:b/>
              </w:rPr>
            </w:pPr>
            <w:r w:rsidRPr="00505AC6">
              <w:rPr>
                <w:rFonts w:hint="eastAsia"/>
                <w:b/>
              </w:rPr>
              <w:t>学号</w:t>
            </w:r>
          </w:p>
        </w:tc>
        <w:tc>
          <w:tcPr>
            <w:tcW w:w="1533" w:type="dxa"/>
            <w:shd w:val="clear" w:color="auto" w:fill="auto"/>
            <w:vAlign w:val="center"/>
          </w:tcPr>
          <w:p w14:paraId="0F41A5D3" w14:textId="77777777" w:rsidR="00FE0442" w:rsidRPr="00505AC6" w:rsidRDefault="00FE0442" w:rsidP="004D1AD1">
            <w:pPr>
              <w:jc w:val="center"/>
              <w:rPr>
                <w:b/>
              </w:rPr>
            </w:pPr>
            <w:r w:rsidRPr="00505AC6">
              <w:rPr>
                <w:rFonts w:hint="eastAsia"/>
                <w:b/>
              </w:rPr>
              <w:t>姓名</w:t>
            </w:r>
          </w:p>
        </w:tc>
        <w:tc>
          <w:tcPr>
            <w:tcW w:w="5567" w:type="dxa"/>
            <w:shd w:val="clear" w:color="auto" w:fill="auto"/>
            <w:vAlign w:val="center"/>
          </w:tcPr>
          <w:p w14:paraId="64833B69" w14:textId="77777777" w:rsidR="00FE0442" w:rsidRPr="00505AC6" w:rsidRDefault="00FE0442" w:rsidP="004D1AD1">
            <w:pPr>
              <w:jc w:val="center"/>
              <w:rPr>
                <w:b/>
              </w:rPr>
            </w:pPr>
            <w:r w:rsidRPr="00505AC6">
              <w:rPr>
                <w:rFonts w:hint="eastAsia"/>
                <w:b/>
              </w:rPr>
              <w:t>本文档中主要承担的工作内容</w:t>
            </w:r>
          </w:p>
        </w:tc>
      </w:tr>
      <w:tr w:rsidR="00851F58" w:rsidRPr="00192930" w14:paraId="30766B31" w14:textId="77777777" w:rsidTr="00851F58">
        <w:trPr>
          <w:jc w:val="center"/>
        </w:trPr>
        <w:tc>
          <w:tcPr>
            <w:tcW w:w="1398" w:type="dxa"/>
            <w:shd w:val="clear" w:color="auto" w:fill="auto"/>
          </w:tcPr>
          <w:p w14:paraId="05BE040D" w14:textId="4AFF42D7" w:rsidR="00851F58" w:rsidRPr="00192930" w:rsidRDefault="00851F58" w:rsidP="00851F58">
            <w:r>
              <w:rPr>
                <w:rFonts w:hint="eastAsia"/>
              </w:rPr>
              <w:t>14061156</w:t>
            </w:r>
          </w:p>
        </w:tc>
        <w:tc>
          <w:tcPr>
            <w:tcW w:w="1533" w:type="dxa"/>
            <w:shd w:val="clear" w:color="auto" w:fill="auto"/>
          </w:tcPr>
          <w:p w14:paraId="65AE0E5C" w14:textId="37ABCEA8" w:rsidR="00851F58" w:rsidRPr="00192930" w:rsidRDefault="00851F58" w:rsidP="00851F58">
            <w:r>
              <w:rPr>
                <w:rFonts w:hint="eastAsia"/>
                <w:szCs w:val="21"/>
              </w:rPr>
              <w:t>崔煜昆</w:t>
            </w:r>
          </w:p>
        </w:tc>
        <w:tc>
          <w:tcPr>
            <w:tcW w:w="5567" w:type="dxa"/>
            <w:shd w:val="clear" w:color="auto" w:fill="auto"/>
          </w:tcPr>
          <w:p w14:paraId="6169BCA2" w14:textId="3830B7C5" w:rsidR="00851F58" w:rsidRPr="00192930" w:rsidRDefault="009000F2" w:rsidP="00851F58">
            <w:r>
              <w:rPr>
                <w:rFonts w:hint="eastAsia"/>
              </w:rPr>
              <w:t>1-</w:t>
            </w:r>
            <w:r>
              <w:t>5</w:t>
            </w:r>
            <w:r>
              <w:rPr>
                <w:rFonts w:hint="eastAsia"/>
              </w:rPr>
              <w:t>的编写</w:t>
            </w:r>
          </w:p>
        </w:tc>
      </w:tr>
      <w:tr w:rsidR="00851F58" w:rsidRPr="00192930" w14:paraId="58CD6ED2" w14:textId="77777777" w:rsidTr="00851F58">
        <w:trPr>
          <w:jc w:val="center"/>
        </w:trPr>
        <w:tc>
          <w:tcPr>
            <w:tcW w:w="1398" w:type="dxa"/>
            <w:shd w:val="clear" w:color="auto" w:fill="auto"/>
          </w:tcPr>
          <w:p w14:paraId="49FB168F" w14:textId="164917AA" w:rsidR="00851F58" w:rsidRPr="00192930" w:rsidRDefault="00851F58" w:rsidP="00851F58">
            <w:r>
              <w:rPr>
                <w:rFonts w:hint="eastAsia"/>
              </w:rPr>
              <w:t>14061164</w:t>
            </w:r>
          </w:p>
        </w:tc>
        <w:tc>
          <w:tcPr>
            <w:tcW w:w="1533" w:type="dxa"/>
            <w:shd w:val="clear" w:color="auto" w:fill="auto"/>
          </w:tcPr>
          <w:p w14:paraId="409D4B09" w14:textId="5F52BEB7" w:rsidR="00851F58" w:rsidRPr="00192930" w:rsidRDefault="00851F58" w:rsidP="00851F58">
            <w:r>
              <w:rPr>
                <w:rFonts w:hint="eastAsia"/>
                <w:kern w:val="0"/>
                <w:sz w:val="24"/>
              </w:rPr>
              <w:t>杨汀阳</w:t>
            </w:r>
          </w:p>
        </w:tc>
        <w:tc>
          <w:tcPr>
            <w:tcW w:w="5567" w:type="dxa"/>
            <w:shd w:val="clear" w:color="auto" w:fill="auto"/>
          </w:tcPr>
          <w:p w14:paraId="6D545F00" w14:textId="383461AB" w:rsidR="00851F58" w:rsidRPr="00192930" w:rsidRDefault="009000F2" w:rsidP="00851F58">
            <w:r>
              <w:rPr>
                <w:rFonts w:hint="eastAsia"/>
              </w:rPr>
              <w:t>6</w:t>
            </w:r>
            <w:r>
              <w:t>.1</w:t>
            </w:r>
            <w:r>
              <w:rPr>
                <w:rFonts w:hint="eastAsia"/>
              </w:rPr>
              <w:t>-</w:t>
            </w:r>
            <w:r>
              <w:t>6</w:t>
            </w:r>
            <w:r>
              <w:rPr>
                <w:rFonts w:hint="eastAsia"/>
              </w:rPr>
              <w:t>.</w:t>
            </w:r>
            <w:r>
              <w:t>10</w:t>
            </w:r>
            <w:r>
              <w:rPr>
                <w:rFonts w:hint="eastAsia"/>
              </w:rPr>
              <w:t>的编写</w:t>
            </w:r>
          </w:p>
        </w:tc>
      </w:tr>
      <w:tr w:rsidR="00851F58" w:rsidRPr="00192930" w14:paraId="28CDD3FD" w14:textId="77777777" w:rsidTr="00851F58">
        <w:trPr>
          <w:jc w:val="center"/>
        </w:trPr>
        <w:tc>
          <w:tcPr>
            <w:tcW w:w="1398" w:type="dxa"/>
            <w:shd w:val="clear" w:color="auto" w:fill="auto"/>
          </w:tcPr>
          <w:p w14:paraId="5C2156D0" w14:textId="30D5B646" w:rsidR="00851F58" w:rsidRPr="00192930" w:rsidRDefault="00851F58" w:rsidP="00851F58">
            <w:r>
              <w:rPr>
                <w:rFonts w:hint="eastAsia"/>
              </w:rPr>
              <w:t>14061165</w:t>
            </w:r>
          </w:p>
        </w:tc>
        <w:tc>
          <w:tcPr>
            <w:tcW w:w="1533" w:type="dxa"/>
            <w:shd w:val="clear" w:color="auto" w:fill="auto"/>
          </w:tcPr>
          <w:p w14:paraId="060C5251" w14:textId="3BA50448" w:rsidR="00851F58" w:rsidRPr="00192930" w:rsidRDefault="00851F58" w:rsidP="00851F58">
            <w:r>
              <w:rPr>
                <w:rFonts w:hint="eastAsia"/>
                <w:szCs w:val="21"/>
              </w:rPr>
              <w:t>祝星馗</w:t>
            </w:r>
          </w:p>
        </w:tc>
        <w:tc>
          <w:tcPr>
            <w:tcW w:w="5567" w:type="dxa"/>
            <w:shd w:val="clear" w:color="auto" w:fill="auto"/>
          </w:tcPr>
          <w:p w14:paraId="21BE9E5B" w14:textId="52C7A426" w:rsidR="00851F58" w:rsidRPr="00192930" w:rsidRDefault="009000F2" w:rsidP="00851F58">
            <w:r>
              <w:rPr>
                <w:rFonts w:hint="eastAsia"/>
              </w:rPr>
              <w:t>6.11-</w:t>
            </w:r>
            <w:r>
              <w:t>6.17</w:t>
            </w:r>
            <w:r>
              <w:rPr>
                <w:rFonts w:hint="eastAsia"/>
              </w:rPr>
              <w:t>的编写</w:t>
            </w:r>
          </w:p>
        </w:tc>
      </w:tr>
      <w:tr w:rsidR="00851F58" w:rsidRPr="00192930" w14:paraId="7F736BDB" w14:textId="77777777" w:rsidTr="00851F58">
        <w:trPr>
          <w:jc w:val="center"/>
        </w:trPr>
        <w:tc>
          <w:tcPr>
            <w:tcW w:w="1398" w:type="dxa"/>
            <w:shd w:val="clear" w:color="auto" w:fill="auto"/>
          </w:tcPr>
          <w:p w14:paraId="7B4A5CF6" w14:textId="6A79B7BB" w:rsidR="00851F58" w:rsidRPr="00192930" w:rsidRDefault="00851F58" w:rsidP="00851F58">
            <w:r>
              <w:rPr>
                <w:rFonts w:hint="eastAsia"/>
              </w:rPr>
              <w:t>14061162</w:t>
            </w:r>
          </w:p>
        </w:tc>
        <w:tc>
          <w:tcPr>
            <w:tcW w:w="1533" w:type="dxa"/>
            <w:shd w:val="clear" w:color="auto" w:fill="auto"/>
          </w:tcPr>
          <w:p w14:paraId="6EDD3137" w14:textId="4F9655D7" w:rsidR="00851F58" w:rsidRPr="00192930" w:rsidRDefault="00851F58" w:rsidP="00851F58">
            <w:r>
              <w:rPr>
                <w:rFonts w:hint="eastAsia"/>
                <w:kern w:val="0"/>
                <w:sz w:val="24"/>
              </w:rPr>
              <w:t>李游</w:t>
            </w:r>
          </w:p>
        </w:tc>
        <w:tc>
          <w:tcPr>
            <w:tcW w:w="5567" w:type="dxa"/>
            <w:shd w:val="clear" w:color="auto" w:fill="auto"/>
          </w:tcPr>
          <w:p w14:paraId="36B601E4" w14:textId="314ED928" w:rsidR="00851F58" w:rsidRPr="00192930" w:rsidRDefault="009000F2" w:rsidP="00851F58">
            <w:r>
              <w:rPr>
                <w:rFonts w:hint="eastAsia"/>
              </w:rPr>
              <w:t>7-</w:t>
            </w:r>
            <w:r>
              <w:t>13</w:t>
            </w:r>
            <w:r>
              <w:rPr>
                <w:rFonts w:hint="eastAsia"/>
              </w:rPr>
              <w:t>的编写</w:t>
            </w:r>
          </w:p>
        </w:tc>
      </w:tr>
      <w:tr w:rsidR="00851F58" w:rsidRPr="00192930" w14:paraId="0EB21645" w14:textId="77777777" w:rsidTr="00851F58">
        <w:trPr>
          <w:jc w:val="center"/>
        </w:trPr>
        <w:tc>
          <w:tcPr>
            <w:tcW w:w="1398" w:type="dxa"/>
            <w:shd w:val="clear" w:color="auto" w:fill="auto"/>
          </w:tcPr>
          <w:p w14:paraId="09FD9D35" w14:textId="77777777" w:rsidR="00851F58" w:rsidRPr="00192930" w:rsidRDefault="00851F58" w:rsidP="00851F58"/>
        </w:tc>
        <w:tc>
          <w:tcPr>
            <w:tcW w:w="1533" w:type="dxa"/>
            <w:shd w:val="clear" w:color="auto" w:fill="auto"/>
          </w:tcPr>
          <w:p w14:paraId="6184BC6A" w14:textId="77777777" w:rsidR="00851F58" w:rsidRPr="00192930" w:rsidRDefault="00851F58" w:rsidP="00851F58"/>
        </w:tc>
        <w:tc>
          <w:tcPr>
            <w:tcW w:w="5567" w:type="dxa"/>
            <w:shd w:val="clear" w:color="auto" w:fill="auto"/>
          </w:tcPr>
          <w:p w14:paraId="3C3D1742" w14:textId="77777777" w:rsidR="00851F58" w:rsidRPr="00192930" w:rsidRDefault="00851F58" w:rsidP="00851F58"/>
        </w:tc>
      </w:tr>
      <w:tr w:rsidR="00851F58" w:rsidRPr="00192930" w14:paraId="00FA0DC9" w14:textId="77777777" w:rsidTr="00851F58">
        <w:trPr>
          <w:jc w:val="center"/>
        </w:trPr>
        <w:tc>
          <w:tcPr>
            <w:tcW w:w="1398" w:type="dxa"/>
            <w:shd w:val="clear" w:color="auto" w:fill="auto"/>
          </w:tcPr>
          <w:p w14:paraId="610D1FFE" w14:textId="77777777" w:rsidR="00851F58" w:rsidRPr="00192930" w:rsidRDefault="00851F58" w:rsidP="00851F58"/>
        </w:tc>
        <w:tc>
          <w:tcPr>
            <w:tcW w:w="1533" w:type="dxa"/>
            <w:shd w:val="clear" w:color="auto" w:fill="auto"/>
          </w:tcPr>
          <w:p w14:paraId="4F9145B0" w14:textId="77777777" w:rsidR="00851F58" w:rsidRPr="00192930" w:rsidRDefault="00851F58" w:rsidP="00851F58"/>
        </w:tc>
        <w:tc>
          <w:tcPr>
            <w:tcW w:w="5567" w:type="dxa"/>
            <w:shd w:val="clear" w:color="auto" w:fill="auto"/>
          </w:tcPr>
          <w:p w14:paraId="132B58CB" w14:textId="77777777" w:rsidR="00851F58" w:rsidRPr="00192930" w:rsidRDefault="00851F58" w:rsidP="00851F58"/>
        </w:tc>
      </w:tr>
      <w:tr w:rsidR="00851F58" w:rsidRPr="00192930" w14:paraId="26086EDA" w14:textId="77777777" w:rsidTr="00851F58">
        <w:trPr>
          <w:jc w:val="center"/>
        </w:trPr>
        <w:tc>
          <w:tcPr>
            <w:tcW w:w="1398" w:type="dxa"/>
            <w:shd w:val="clear" w:color="auto" w:fill="auto"/>
          </w:tcPr>
          <w:p w14:paraId="13EF87AD" w14:textId="77777777" w:rsidR="00851F58" w:rsidRPr="00192930" w:rsidRDefault="00851F58" w:rsidP="00851F58"/>
        </w:tc>
        <w:tc>
          <w:tcPr>
            <w:tcW w:w="1533" w:type="dxa"/>
            <w:shd w:val="clear" w:color="auto" w:fill="auto"/>
          </w:tcPr>
          <w:p w14:paraId="6734BF67" w14:textId="77777777" w:rsidR="00851F58" w:rsidRPr="00192930" w:rsidRDefault="00851F58" w:rsidP="00851F58"/>
        </w:tc>
        <w:tc>
          <w:tcPr>
            <w:tcW w:w="5567" w:type="dxa"/>
            <w:shd w:val="clear" w:color="auto" w:fill="auto"/>
          </w:tcPr>
          <w:p w14:paraId="6D9FC9AA" w14:textId="77777777" w:rsidR="00851F58" w:rsidRPr="00192930" w:rsidRDefault="00851F58" w:rsidP="00851F58"/>
        </w:tc>
      </w:tr>
    </w:tbl>
    <w:p w14:paraId="2C9170D8" w14:textId="77777777" w:rsidR="00FE0442" w:rsidRDefault="00FE0442" w:rsidP="00FE0442">
      <w:pPr>
        <w:jc w:val="center"/>
        <w:rPr>
          <w:rFonts w:eastAsia="黑体"/>
          <w:sz w:val="30"/>
          <w:szCs w:val="30"/>
        </w:rPr>
      </w:pPr>
    </w:p>
    <w:p w14:paraId="62A2EB87" w14:textId="74E0F286" w:rsidR="00FE0442" w:rsidRDefault="00FE0442" w:rsidP="00FE0442">
      <w:pPr>
        <w:jc w:val="center"/>
      </w:pPr>
      <w:r>
        <w:rPr>
          <w:rFonts w:eastAsia="黑体" w:hint="eastAsia"/>
          <w:sz w:val="30"/>
          <w:szCs w:val="30"/>
        </w:rPr>
        <w:t>2016-</w:t>
      </w:r>
      <w:r w:rsidR="0044711A">
        <w:rPr>
          <w:rFonts w:eastAsia="黑体"/>
          <w:sz w:val="30"/>
          <w:szCs w:val="30"/>
        </w:rPr>
        <w:t>10</w:t>
      </w:r>
    </w:p>
    <w:p w14:paraId="1F328AD0" w14:textId="77777777" w:rsidR="00FE0442" w:rsidRDefault="00FE0442" w:rsidP="00FE0442">
      <w:pPr>
        <w:sectPr w:rsidR="00FE0442">
          <w:footerReference w:type="even" r:id="rId18"/>
          <w:pgSz w:w="11906" w:h="16838"/>
          <w:pgMar w:top="1440" w:right="1800" w:bottom="1440" w:left="1800" w:header="851" w:footer="992" w:gutter="0"/>
          <w:cols w:space="425"/>
          <w:docGrid w:type="lines" w:linePitch="312"/>
        </w:sectPr>
      </w:pPr>
    </w:p>
    <w:p w14:paraId="7F2E70D7" w14:textId="77777777" w:rsidR="00FE0442" w:rsidRDefault="00FE0442">
      <w:pPr>
        <w:spacing w:line="360" w:lineRule="auto"/>
        <w:ind w:firstLineChars="200" w:firstLine="480"/>
        <w:jc w:val="center"/>
        <w:rPr>
          <w:sz w:val="24"/>
          <w:szCs w:val="28"/>
        </w:rPr>
      </w:pPr>
    </w:p>
    <w:p w14:paraId="2A1D584D" w14:textId="267D78CE" w:rsidR="003F3CD0" w:rsidRDefault="00511074">
      <w:pPr>
        <w:spacing w:line="360" w:lineRule="auto"/>
        <w:ind w:firstLineChars="200" w:firstLine="480"/>
        <w:jc w:val="center"/>
        <w:rPr>
          <w:sz w:val="24"/>
          <w:szCs w:val="28"/>
        </w:rPr>
      </w:pPr>
      <w:r>
        <w:rPr>
          <w:rFonts w:hint="eastAsia"/>
          <w:sz w:val="24"/>
          <w:szCs w:val="28"/>
        </w:rPr>
        <w:t>贡献</w:t>
      </w:r>
      <w:r>
        <w:rPr>
          <w:sz w:val="24"/>
          <w:szCs w:val="28"/>
        </w:rPr>
        <w:t>率：</w:t>
      </w:r>
    </w:p>
    <w:tbl>
      <w:tblPr>
        <w:tblW w:w="3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701"/>
      </w:tblGrid>
      <w:tr w:rsidR="00511074" w14:paraId="05894C99" w14:textId="77777777" w:rsidTr="00511074">
        <w:trPr>
          <w:jc w:val="center"/>
        </w:trPr>
        <w:tc>
          <w:tcPr>
            <w:tcW w:w="1838" w:type="dxa"/>
          </w:tcPr>
          <w:p w14:paraId="52722E2C" w14:textId="156F3070" w:rsidR="00511074" w:rsidRPr="00511074" w:rsidRDefault="00511074" w:rsidP="004D1AD1">
            <w:pPr>
              <w:spacing w:line="360" w:lineRule="auto"/>
              <w:ind w:firstLineChars="200" w:firstLine="480"/>
              <w:rPr>
                <w:kern w:val="0"/>
                <w:sz w:val="24"/>
              </w:rPr>
            </w:pPr>
            <w:r>
              <w:rPr>
                <w:rFonts w:hint="eastAsia"/>
                <w:kern w:val="0"/>
                <w:sz w:val="24"/>
              </w:rPr>
              <w:t>杨汀阳</w:t>
            </w:r>
          </w:p>
        </w:tc>
        <w:tc>
          <w:tcPr>
            <w:tcW w:w="1701" w:type="dxa"/>
          </w:tcPr>
          <w:p w14:paraId="0162298D" w14:textId="5CBEADC1"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1D244052" w14:textId="77777777" w:rsidTr="00511074">
        <w:trPr>
          <w:jc w:val="center"/>
        </w:trPr>
        <w:tc>
          <w:tcPr>
            <w:tcW w:w="1838" w:type="dxa"/>
          </w:tcPr>
          <w:p w14:paraId="7F4C4868" w14:textId="4133E408" w:rsidR="00511074" w:rsidRDefault="00511074" w:rsidP="004D1AD1">
            <w:pPr>
              <w:spacing w:line="360" w:lineRule="auto"/>
              <w:ind w:firstLineChars="200" w:firstLine="480"/>
              <w:rPr>
                <w:kern w:val="0"/>
                <w:sz w:val="24"/>
              </w:rPr>
            </w:pPr>
            <w:r>
              <w:rPr>
                <w:rFonts w:hint="eastAsia"/>
                <w:kern w:val="0"/>
                <w:sz w:val="24"/>
              </w:rPr>
              <w:t>祝星馗</w:t>
            </w:r>
          </w:p>
        </w:tc>
        <w:tc>
          <w:tcPr>
            <w:tcW w:w="1701" w:type="dxa"/>
          </w:tcPr>
          <w:p w14:paraId="2C82B688" w14:textId="3FDA8A12"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507EBF22" w14:textId="77777777" w:rsidTr="00511074">
        <w:trPr>
          <w:jc w:val="center"/>
        </w:trPr>
        <w:tc>
          <w:tcPr>
            <w:tcW w:w="1838" w:type="dxa"/>
          </w:tcPr>
          <w:p w14:paraId="12C451F3" w14:textId="6E221107" w:rsidR="00511074" w:rsidRDefault="00511074" w:rsidP="004D1AD1">
            <w:pPr>
              <w:spacing w:line="360" w:lineRule="auto"/>
              <w:ind w:firstLineChars="200" w:firstLine="420"/>
              <w:rPr>
                <w:kern w:val="0"/>
                <w:sz w:val="24"/>
              </w:rPr>
            </w:pPr>
            <w:r>
              <w:rPr>
                <w:rFonts w:hint="eastAsia"/>
                <w:szCs w:val="21"/>
              </w:rPr>
              <w:t>崔煜昆</w:t>
            </w:r>
          </w:p>
        </w:tc>
        <w:tc>
          <w:tcPr>
            <w:tcW w:w="1701" w:type="dxa"/>
          </w:tcPr>
          <w:p w14:paraId="108887AF" w14:textId="61FE1CC9"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r w:rsidR="00511074" w14:paraId="52B825BE" w14:textId="77777777" w:rsidTr="00511074">
        <w:trPr>
          <w:jc w:val="center"/>
        </w:trPr>
        <w:tc>
          <w:tcPr>
            <w:tcW w:w="1838" w:type="dxa"/>
          </w:tcPr>
          <w:p w14:paraId="29776E85" w14:textId="2AA14F34" w:rsidR="00511074" w:rsidRDefault="00511074" w:rsidP="004D1AD1">
            <w:pPr>
              <w:spacing w:line="360" w:lineRule="auto"/>
              <w:ind w:firstLineChars="200" w:firstLine="480"/>
              <w:rPr>
                <w:kern w:val="0"/>
                <w:sz w:val="24"/>
              </w:rPr>
            </w:pPr>
            <w:r>
              <w:rPr>
                <w:rFonts w:hint="eastAsia"/>
                <w:kern w:val="0"/>
                <w:sz w:val="24"/>
              </w:rPr>
              <w:t>李游</w:t>
            </w:r>
          </w:p>
        </w:tc>
        <w:tc>
          <w:tcPr>
            <w:tcW w:w="1701" w:type="dxa"/>
          </w:tcPr>
          <w:p w14:paraId="65D79EC2" w14:textId="6B07BF1F" w:rsidR="00511074" w:rsidRDefault="00511074" w:rsidP="004D1AD1">
            <w:pPr>
              <w:spacing w:line="360" w:lineRule="auto"/>
              <w:ind w:firstLineChars="200" w:firstLine="480"/>
              <w:rPr>
                <w:kern w:val="0"/>
                <w:sz w:val="24"/>
              </w:rPr>
            </w:pPr>
            <w:r>
              <w:rPr>
                <w:rFonts w:hint="eastAsia"/>
                <w:kern w:val="0"/>
                <w:sz w:val="24"/>
              </w:rPr>
              <w:t>25</w:t>
            </w:r>
            <w:r>
              <w:rPr>
                <w:kern w:val="0"/>
                <w:sz w:val="24"/>
              </w:rPr>
              <w:t>%</w:t>
            </w:r>
          </w:p>
        </w:tc>
      </w:tr>
    </w:tbl>
    <w:p w14:paraId="70ED8C86" w14:textId="791F4F54" w:rsidR="00511074" w:rsidRDefault="00511074">
      <w:pPr>
        <w:spacing w:line="360" w:lineRule="auto"/>
        <w:ind w:firstLineChars="200" w:firstLine="480"/>
        <w:jc w:val="center"/>
        <w:rPr>
          <w:sz w:val="24"/>
          <w:szCs w:val="28"/>
        </w:rPr>
      </w:pPr>
    </w:p>
    <w:p w14:paraId="413337E3" w14:textId="6DC145D3" w:rsidR="00511074" w:rsidRDefault="00511074">
      <w:pPr>
        <w:spacing w:line="360" w:lineRule="auto"/>
        <w:ind w:firstLineChars="200" w:firstLine="480"/>
        <w:jc w:val="center"/>
        <w:rPr>
          <w:sz w:val="24"/>
          <w:szCs w:val="28"/>
        </w:rPr>
      </w:pPr>
    </w:p>
    <w:p w14:paraId="2AA09C60" w14:textId="77777777" w:rsidR="00511074" w:rsidRDefault="00511074">
      <w:pPr>
        <w:spacing w:line="360" w:lineRule="auto"/>
        <w:ind w:firstLineChars="200" w:firstLine="480"/>
        <w:jc w:val="center"/>
        <w:rPr>
          <w:ins w:id="11" w:author="姚淑珍" w:date="2013-10-25T17:33:00Z"/>
          <w:sz w:val="24"/>
          <w:szCs w:val="28"/>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275"/>
        <w:gridCol w:w="1345"/>
        <w:gridCol w:w="2624"/>
      </w:tblGrid>
      <w:tr w:rsidR="003F3CD0" w14:paraId="7A480D48" w14:textId="77777777" w:rsidTr="00EF270E">
        <w:trPr>
          <w:jc w:val="center"/>
        </w:trPr>
        <w:tc>
          <w:tcPr>
            <w:tcW w:w="988" w:type="dxa"/>
          </w:tcPr>
          <w:p w14:paraId="42D15811" w14:textId="77777777" w:rsidR="003F3CD0" w:rsidRDefault="00C26AC3">
            <w:pPr>
              <w:spacing w:line="360" w:lineRule="auto"/>
              <w:rPr>
                <w:kern w:val="0"/>
                <w:szCs w:val="21"/>
              </w:rPr>
            </w:pPr>
            <w:r>
              <w:rPr>
                <w:rFonts w:hint="eastAsia"/>
                <w:kern w:val="0"/>
                <w:szCs w:val="21"/>
              </w:rPr>
              <w:t>版本</w:t>
            </w:r>
          </w:p>
        </w:tc>
        <w:tc>
          <w:tcPr>
            <w:tcW w:w="1701" w:type="dxa"/>
          </w:tcPr>
          <w:p w14:paraId="742C52B3" w14:textId="77777777" w:rsidR="003F3CD0" w:rsidRDefault="00C26AC3">
            <w:pPr>
              <w:spacing w:line="360" w:lineRule="auto"/>
              <w:rPr>
                <w:kern w:val="0"/>
                <w:szCs w:val="21"/>
              </w:rPr>
            </w:pPr>
            <w:r>
              <w:rPr>
                <w:rFonts w:hint="eastAsia"/>
                <w:kern w:val="0"/>
                <w:szCs w:val="21"/>
              </w:rPr>
              <w:t>提交日期</w:t>
            </w:r>
          </w:p>
        </w:tc>
        <w:tc>
          <w:tcPr>
            <w:tcW w:w="1275" w:type="dxa"/>
          </w:tcPr>
          <w:p w14:paraId="636D84A7" w14:textId="77777777" w:rsidR="003F3CD0" w:rsidRDefault="00C26AC3">
            <w:pPr>
              <w:spacing w:line="360" w:lineRule="auto"/>
              <w:rPr>
                <w:kern w:val="0"/>
                <w:szCs w:val="21"/>
              </w:rPr>
            </w:pPr>
            <w:r>
              <w:rPr>
                <w:rFonts w:hint="eastAsia"/>
                <w:kern w:val="0"/>
                <w:szCs w:val="21"/>
              </w:rPr>
              <w:t>主要编制人</w:t>
            </w:r>
          </w:p>
        </w:tc>
        <w:tc>
          <w:tcPr>
            <w:tcW w:w="1345" w:type="dxa"/>
          </w:tcPr>
          <w:p w14:paraId="7B86DC99" w14:textId="77777777" w:rsidR="003F3CD0" w:rsidRDefault="00C26AC3">
            <w:pPr>
              <w:spacing w:line="360" w:lineRule="auto"/>
              <w:rPr>
                <w:kern w:val="0"/>
                <w:szCs w:val="21"/>
              </w:rPr>
            </w:pPr>
            <w:r>
              <w:rPr>
                <w:rFonts w:hint="eastAsia"/>
                <w:kern w:val="0"/>
                <w:szCs w:val="21"/>
              </w:rPr>
              <w:t>审核人</w:t>
            </w:r>
          </w:p>
        </w:tc>
        <w:tc>
          <w:tcPr>
            <w:tcW w:w="2624" w:type="dxa"/>
          </w:tcPr>
          <w:p w14:paraId="7FC9C2ED" w14:textId="77777777" w:rsidR="003F3CD0" w:rsidRDefault="00C26AC3">
            <w:pPr>
              <w:spacing w:line="360" w:lineRule="auto"/>
              <w:ind w:firstLineChars="200" w:firstLine="420"/>
              <w:jc w:val="center"/>
              <w:rPr>
                <w:kern w:val="0"/>
                <w:szCs w:val="21"/>
              </w:rPr>
            </w:pPr>
            <w:r>
              <w:rPr>
                <w:rFonts w:hint="eastAsia"/>
                <w:kern w:val="0"/>
                <w:szCs w:val="21"/>
              </w:rPr>
              <w:t>版本说明</w:t>
            </w:r>
          </w:p>
        </w:tc>
      </w:tr>
      <w:tr w:rsidR="003F3CD0" w14:paraId="0CB7A6EF" w14:textId="77777777" w:rsidTr="00EF270E">
        <w:trPr>
          <w:jc w:val="center"/>
        </w:trPr>
        <w:tc>
          <w:tcPr>
            <w:tcW w:w="988" w:type="dxa"/>
          </w:tcPr>
          <w:p w14:paraId="393287DB" w14:textId="77777777" w:rsidR="003F3CD0" w:rsidRDefault="00C26AC3">
            <w:pPr>
              <w:spacing w:line="360" w:lineRule="auto"/>
              <w:rPr>
                <w:kern w:val="0"/>
                <w:szCs w:val="21"/>
              </w:rPr>
            </w:pPr>
            <w:r>
              <w:rPr>
                <w:rFonts w:hint="eastAsia"/>
                <w:kern w:val="0"/>
                <w:szCs w:val="21"/>
              </w:rPr>
              <w:t>V1.0</w:t>
            </w:r>
          </w:p>
        </w:tc>
        <w:tc>
          <w:tcPr>
            <w:tcW w:w="1701" w:type="dxa"/>
          </w:tcPr>
          <w:p w14:paraId="6292AA68" w14:textId="107F8329" w:rsidR="003F3CD0" w:rsidRDefault="00D934A8">
            <w:pPr>
              <w:spacing w:line="360" w:lineRule="auto"/>
              <w:ind w:firstLineChars="200" w:firstLine="420"/>
              <w:jc w:val="center"/>
              <w:rPr>
                <w:kern w:val="0"/>
                <w:szCs w:val="21"/>
              </w:rPr>
            </w:pPr>
            <w:r>
              <w:rPr>
                <w:rFonts w:hint="eastAsia"/>
                <w:kern w:val="0"/>
                <w:szCs w:val="21"/>
              </w:rPr>
              <w:t>2016.10.10</w:t>
            </w:r>
          </w:p>
        </w:tc>
        <w:tc>
          <w:tcPr>
            <w:tcW w:w="1275" w:type="dxa"/>
          </w:tcPr>
          <w:p w14:paraId="2FA04D6C" w14:textId="5DAAE5FC" w:rsidR="003F3CD0" w:rsidRDefault="00770B73">
            <w:pPr>
              <w:spacing w:line="360" w:lineRule="auto"/>
              <w:ind w:firstLineChars="200" w:firstLine="420"/>
              <w:jc w:val="center"/>
              <w:rPr>
                <w:kern w:val="0"/>
                <w:szCs w:val="21"/>
              </w:rPr>
            </w:pPr>
            <w:r>
              <w:rPr>
                <w:rFonts w:hint="eastAsia"/>
                <w:kern w:val="0"/>
                <w:szCs w:val="21"/>
              </w:rPr>
              <w:t>全组共同</w:t>
            </w:r>
          </w:p>
        </w:tc>
        <w:tc>
          <w:tcPr>
            <w:tcW w:w="1345" w:type="dxa"/>
          </w:tcPr>
          <w:p w14:paraId="33C6E274" w14:textId="2D3F628D" w:rsidR="003F3CD0" w:rsidRDefault="009D14B7">
            <w:pPr>
              <w:spacing w:line="360" w:lineRule="auto"/>
              <w:ind w:firstLineChars="200" w:firstLine="420"/>
              <w:jc w:val="center"/>
              <w:rPr>
                <w:kern w:val="0"/>
                <w:szCs w:val="21"/>
              </w:rPr>
            </w:pPr>
            <w:r>
              <w:rPr>
                <w:rFonts w:hint="eastAsia"/>
                <w:kern w:val="0"/>
                <w:szCs w:val="21"/>
              </w:rPr>
              <w:t>全组共同</w:t>
            </w:r>
          </w:p>
        </w:tc>
        <w:tc>
          <w:tcPr>
            <w:tcW w:w="2624" w:type="dxa"/>
          </w:tcPr>
          <w:p w14:paraId="6FEA5B26" w14:textId="77777777" w:rsidR="003F3CD0" w:rsidRDefault="00C26AC3">
            <w:pPr>
              <w:spacing w:line="360" w:lineRule="auto"/>
              <w:ind w:firstLineChars="200" w:firstLine="420"/>
              <w:jc w:val="center"/>
              <w:rPr>
                <w:kern w:val="0"/>
                <w:szCs w:val="21"/>
              </w:rPr>
            </w:pPr>
            <w:r>
              <w:rPr>
                <w:rFonts w:hint="eastAsia"/>
                <w:kern w:val="0"/>
                <w:szCs w:val="21"/>
              </w:rPr>
              <w:t>最初版本</w:t>
            </w:r>
          </w:p>
        </w:tc>
      </w:tr>
      <w:tr w:rsidR="003F3CD0" w14:paraId="136A2F01" w14:textId="77777777" w:rsidTr="00EF270E">
        <w:trPr>
          <w:jc w:val="center"/>
        </w:trPr>
        <w:tc>
          <w:tcPr>
            <w:tcW w:w="988" w:type="dxa"/>
          </w:tcPr>
          <w:p w14:paraId="7C8BE87A" w14:textId="6FC74D2E" w:rsidR="003F3CD0" w:rsidRDefault="00EF270E">
            <w:pPr>
              <w:spacing w:line="360" w:lineRule="auto"/>
              <w:rPr>
                <w:kern w:val="0"/>
                <w:szCs w:val="21"/>
              </w:rPr>
            </w:pPr>
            <w:r>
              <w:rPr>
                <w:rFonts w:hint="eastAsia"/>
                <w:kern w:val="0"/>
                <w:szCs w:val="21"/>
              </w:rPr>
              <w:t>V2.0</w:t>
            </w:r>
          </w:p>
        </w:tc>
        <w:tc>
          <w:tcPr>
            <w:tcW w:w="1701" w:type="dxa"/>
          </w:tcPr>
          <w:p w14:paraId="1E627F5E" w14:textId="502C6610" w:rsidR="003F3CD0" w:rsidRDefault="00EF270E">
            <w:pPr>
              <w:spacing w:line="360" w:lineRule="auto"/>
              <w:ind w:firstLineChars="200" w:firstLine="420"/>
              <w:rPr>
                <w:kern w:val="0"/>
                <w:szCs w:val="21"/>
              </w:rPr>
            </w:pPr>
            <w:r>
              <w:rPr>
                <w:rFonts w:hint="eastAsia"/>
                <w:kern w:val="0"/>
                <w:szCs w:val="21"/>
              </w:rPr>
              <w:t>2016</w:t>
            </w:r>
            <w:r>
              <w:rPr>
                <w:kern w:val="0"/>
                <w:szCs w:val="21"/>
              </w:rPr>
              <w:t>.10.16</w:t>
            </w:r>
          </w:p>
        </w:tc>
        <w:tc>
          <w:tcPr>
            <w:tcW w:w="1275" w:type="dxa"/>
          </w:tcPr>
          <w:p w14:paraId="43BCF41E" w14:textId="46B37B50" w:rsidR="003F3CD0" w:rsidRDefault="009D14B7">
            <w:pPr>
              <w:spacing w:line="360" w:lineRule="auto"/>
              <w:ind w:firstLineChars="200" w:firstLine="420"/>
              <w:jc w:val="center"/>
              <w:rPr>
                <w:kern w:val="0"/>
                <w:szCs w:val="21"/>
              </w:rPr>
            </w:pPr>
            <w:r>
              <w:rPr>
                <w:rFonts w:hint="eastAsia"/>
                <w:kern w:val="0"/>
                <w:szCs w:val="21"/>
              </w:rPr>
              <w:t>全组共同</w:t>
            </w:r>
          </w:p>
        </w:tc>
        <w:tc>
          <w:tcPr>
            <w:tcW w:w="1345" w:type="dxa"/>
          </w:tcPr>
          <w:p w14:paraId="42EDFADD" w14:textId="07703959" w:rsidR="003F3CD0" w:rsidRDefault="009D14B7">
            <w:pPr>
              <w:spacing w:line="360" w:lineRule="auto"/>
              <w:ind w:firstLineChars="200" w:firstLine="420"/>
              <w:rPr>
                <w:kern w:val="0"/>
                <w:szCs w:val="21"/>
              </w:rPr>
            </w:pPr>
            <w:r>
              <w:rPr>
                <w:rFonts w:hint="eastAsia"/>
                <w:kern w:val="0"/>
                <w:szCs w:val="21"/>
              </w:rPr>
              <w:t>全组共同</w:t>
            </w:r>
          </w:p>
        </w:tc>
        <w:tc>
          <w:tcPr>
            <w:tcW w:w="2624" w:type="dxa"/>
          </w:tcPr>
          <w:p w14:paraId="3EBDD391" w14:textId="0C6151E8" w:rsidR="003F3CD0" w:rsidRDefault="00EF270E">
            <w:pPr>
              <w:spacing w:line="360" w:lineRule="auto"/>
              <w:ind w:firstLineChars="200" w:firstLine="420"/>
              <w:jc w:val="center"/>
              <w:rPr>
                <w:kern w:val="0"/>
                <w:szCs w:val="21"/>
              </w:rPr>
            </w:pPr>
            <w:r>
              <w:rPr>
                <w:rFonts w:hint="eastAsia"/>
                <w:kern w:val="0"/>
                <w:szCs w:val="21"/>
              </w:rPr>
              <w:t>第二个</w:t>
            </w:r>
            <w:r w:rsidR="00C26AC3">
              <w:rPr>
                <w:rFonts w:hint="eastAsia"/>
                <w:kern w:val="0"/>
                <w:szCs w:val="21"/>
              </w:rPr>
              <w:t>版本</w:t>
            </w:r>
          </w:p>
        </w:tc>
      </w:tr>
      <w:tr w:rsidR="003F3CD0" w14:paraId="39315ED3" w14:textId="77777777" w:rsidTr="00EF270E">
        <w:trPr>
          <w:jc w:val="center"/>
        </w:trPr>
        <w:tc>
          <w:tcPr>
            <w:tcW w:w="988" w:type="dxa"/>
          </w:tcPr>
          <w:p w14:paraId="6B99FE38" w14:textId="749A4015" w:rsidR="003F3CD0" w:rsidRDefault="00EF270E" w:rsidP="00EF270E">
            <w:pPr>
              <w:spacing w:line="360" w:lineRule="auto"/>
              <w:rPr>
                <w:kern w:val="0"/>
                <w:sz w:val="24"/>
              </w:rPr>
            </w:pPr>
            <w:r w:rsidRPr="00EF270E">
              <w:rPr>
                <w:rFonts w:hint="eastAsia"/>
                <w:kern w:val="0"/>
              </w:rPr>
              <w:t>V3.0</w:t>
            </w:r>
          </w:p>
        </w:tc>
        <w:tc>
          <w:tcPr>
            <w:tcW w:w="1701" w:type="dxa"/>
          </w:tcPr>
          <w:p w14:paraId="0DBAA7C7" w14:textId="50C768B5" w:rsidR="003F3CD0" w:rsidRDefault="00EF270E" w:rsidP="00EF270E">
            <w:pPr>
              <w:spacing w:line="360" w:lineRule="auto"/>
              <w:ind w:firstLineChars="200" w:firstLine="420"/>
              <w:rPr>
                <w:kern w:val="0"/>
                <w:sz w:val="24"/>
              </w:rPr>
            </w:pPr>
            <w:r w:rsidRPr="00EF270E">
              <w:rPr>
                <w:rFonts w:hint="eastAsia"/>
                <w:kern w:val="0"/>
              </w:rPr>
              <w:t>2016.10.23</w:t>
            </w:r>
          </w:p>
        </w:tc>
        <w:tc>
          <w:tcPr>
            <w:tcW w:w="1275" w:type="dxa"/>
          </w:tcPr>
          <w:p w14:paraId="4CC33377" w14:textId="1D4BED69" w:rsidR="003F3CD0" w:rsidRDefault="009D14B7">
            <w:pPr>
              <w:spacing w:line="360" w:lineRule="auto"/>
              <w:ind w:firstLineChars="200" w:firstLine="420"/>
              <w:rPr>
                <w:kern w:val="0"/>
                <w:sz w:val="24"/>
              </w:rPr>
            </w:pPr>
            <w:r>
              <w:rPr>
                <w:rFonts w:hint="eastAsia"/>
                <w:kern w:val="0"/>
                <w:szCs w:val="21"/>
              </w:rPr>
              <w:t>全组共同</w:t>
            </w:r>
          </w:p>
        </w:tc>
        <w:tc>
          <w:tcPr>
            <w:tcW w:w="1345" w:type="dxa"/>
          </w:tcPr>
          <w:p w14:paraId="779A4294" w14:textId="433683AC" w:rsidR="003F3CD0" w:rsidRDefault="009D14B7">
            <w:pPr>
              <w:spacing w:line="360" w:lineRule="auto"/>
              <w:ind w:firstLineChars="200" w:firstLine="420"/>
              <w:rPr>
                <w:kern w:val="0"/>
                <w:sz w:val="24"/>
              </w:rPr>
            </w:pPr>
            <w:r>
              <w:rPr>
                <w:rFonts w:hint="eastAsia"/>
                <w:kern w:val="0"/>
                <w:szCs w:val="21"/>
              </w:rPr>
              <w:t>全组共同</w:t>
            </w:r>
          </w:p>
        </w:tc>
        <w:tc>
          <w:tcPr>
            <w:tcW w:w="2624" w:type="dxa"/>
          </w:tcPr>
          <w:p w14:paraId="73F92C9C" w14:textId="4C0854A3" w:rsidR="003F3CD0" w:rsidRDefault="00EF270E" w:rsidP="00EF270E">
            <w:pPr>
              <w:spacing w:line="360" w:lineRule="auto"/>
              <w:ind w:firstLineChars="500" w:firstLine="1050"/>
              <w:rPr>
                <w:kern w:val="0"/>
                <w:sz w:val="24"/>
              </w:rPr>
            </w:pPr>
            <w:r w:rsidRPr="00EF270E">
              <w:rPr>
                <w:rFonts w:hint="eastAsia"/>
                <w:kern w:val="0"/>
              </w:rPr>
              <w:t>最终版本</w:t>
            </w:r>
          </w:p>
        </w:tc>
      </w:tr>
      <w:tr w:rsidR="002E52C6" w14:paraId="2BB6545C" w14:textId="77777777" w:rsidTr="00EF270E">
        <w:trPr>
          <w:jc w:val="center"/>
        </w:trPr>
        <w:tc>
          <w:tcPr>
            <w:tcW w:w="988" w:type="dxa"/>
          </w:tcPr>
          <w:p w14:paraId="4D0676FF" w14:textId="77777777" w:rsidR="002E52C6" w:rsidRDefault="002E52C6" w:rsidP="004D1AD1">
            <w:pPr>
              <w:spacing w:line="360" w:lineRule="auto"/>
              <w:ind w:firstLineChars="200" w:firstLine="480"/>
              <w:rPr>
                <w:kern w:val="0"/>
                <w:sz w:val="24"/>
              </w:rPr>
            </w:pPr>
          </w:p>
        </w:tc>
        <w:tc>
          <w:tcPr>
            <w:tcW w:w="1701" w:type="dxa"/>
          </w:tcPr>
          <w:p w14:paraId="0C10039C" w14:textId="77777777" w:rsidR="002E52C6" w:rsidRDefault="002E52C6" w:rsidP="004D1AD1">
            <w:pPr>
              <w:spacing w:line="360" w:lineRule="auto"/>
              <w:ind w:firstLineChars="200" w:firstLine="480"/>
              <w:rPr>
                <w:kern w:val="0"/>
                <w:sz w:val="24"/>
              </w:rPr>
            </w:pPr>
          </w:p>
        </w:tc>
        <w:tc>
          <w:tcPr>
            <w:tcW w:w="1275" w:type="dxa"/>
          </w:tcPr>
          <w:p w14:paraId="5D672B85" w14:textId="77777777" w:rsidR="002E52C6" w:rsidRDefault="002E52C6" w:rsidP="004D1AD1">
            <w:pPr>
              <w:spacing w:line="360" w:lineRule="auto"/>
              <w:ind w:firstLineChars="200" w:firstLine="480"/>
              <w:rPr>
                <w:kern w:val="0"/>
                <w:sz w:val="24"/>
              </w:rPr>
            </w:pPr>
          </w:p>
        </w:tc>
        <w:tc>
          <w:tcPr>
            <w:tcW w:w="1345" w:type="dxa"/>
          </w:tcPr>
          <w:p w14:paraId="59FD81D4" w14:textId="77777777" w:rsidR="002E52C6" w:rsidRDefault="002E52C6" w:rsidP="004D1AD1">
            <w:pPr>
              <w:spacing w:line="360" w:lineRule="auto"/>
              <w:ind w:firstLineChars="200" w:firstLine="480"/>
              <w:rPr>
                <w:kern w:val="0"/>
                <w:sz w:val="24"/>
              </w:rPr>
            </w:pPr>
          </w:p>
        </w:tc>
        <w:tc>
          <w:tcPr>
            <w:tcW w:w="2624" w:type="dxa"/>
          </w:tcPr>
          <w:p w14:paraId="6D6A8D29" w14:textId="77777777" w:rsidR="002E52C6" w:rsidRDefault="002E52C6" w:rsidP="004D1AD1">
            <w:pPr>
              <w:spacing w:line="360" w:lineRule="auto"/>
              <w:ind w:firstLineChars="200" w:firstLine="480"/>
              <w:rPr>
                <w:kern w:val="0"/>
                <w:sz w:val="24"/>
              </w:rPr>
            </w:pPr>
          </w:p>
        </w:tc>
      </w:tr>
    </w:tbl>
    <w:p w14:paraId="5ED160CB" w14:textId="77777777" w:rsidR="003F3CD0" w:rsidRDefault="003F3CD0">
      <w:pPr>
        <w:spacing w:line="360" w:lineRule="auto"/>
        <w:ind w:firstLineChars="200" w:firstLine="482"/>
        <w:jc w:val="center"/>
        <w:rPr>
          <w:b/>
          <w:bCs/>
          <w:sz w:val="24"/>
        </w:rPr>
        <w:sectPr w:rsidR="003F3CD0">
          <w:footerReference w:type="default" r:id="rId19"/>
          <w:pgSz w:w="11906" w:h="16838"/>
          <w:pgMar w:top="1440" w:right="1800" w:bottom="1440" w:left="1800" w:header="851" w:footer="992" w:gutter="0"/>
          <w:pgNumType w:fmt="upperRoman" w:start="1"/>
          <w:cols w:space="720"/>
          <w:docGrid w:type="lines" w:linePitch="312"/>
        </w:sectPr>
      </w:pPr>
    </w:p>
    <w:p w14:paraId="217B31E0" w14:textId="5699034B" w:rsidR="003F3CD0" w:rsidRDefault="00C26AC3">
      <w:pPr>
        <w:pStyle w:val="1"/>
        <w:jc w:val="center"/>
      </w:pPr>
      <w:bookmarkStart w:id="12" w:name="_Toc464198921"/>
      <w:bookmarkStart w:id="13" w:name="_Toc465023183"/>
      <w:bookmarkStart w:id="14" w:name="_Toc468657251"/>
      <w:r>
        <w:rPr>
          <w:rFonts w:hint="eastAsia"/>
        </w:rPr>
        <w:lastRenderedPageBreak/>
        <w:t>软件开发计划书</w:t>
      </w:r>
      <w:bookmarkEnd w:id="12"/>
      <w:bookmarkEnd w:id="13"/>
      <w:bookmarkEnd w:id="14"/>
    </w:p>
    <w:sdt>
      <w:sdtPr>
        <w:rPr>
          <w:lang w:val="zh-CN"/>
        </w:rPr>
        <w:id w:val="-592320147"/>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866F8E4" w14:textId="41C64532" w:rsidR="008523A2" w:rsidRDefault="008523A2">
          <w:pPr>
            <w:pStyle w:val="TOC"/>
          </w:pPr>
          <w:r>
            <w:rPr>
              <w:lang w:val="zh-CN"/>
            </w:rPr>
            <w:t>目录</w:t>
          </w:r>
        </w:p>
        <w:p w14:paraId="332E145D" w14:textId="7EFB7EB7" w:rsidR="008523A2" w:rsidRDefault="008523A2">
          <w:pPr>
            <w:pStyle w:val="11"/>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68657248" w:history="1">
            <w:r w:rsidRPr="006C7BDF">
              <w:rPr>
                <w:rStyle w:val="ac"/>
                <w:noProof/>
              </w:rPr>
              <w:t>Shopping Site</w:t>
            </w:r>
            <w:r>
              <w:rPr>
                <w:noProof/>
                <w:webHidden/>
              </w:rPr>
              <w:tab/>
            </w:r>
            <w:r>
              <w:rPr>
                <w:noProof/>
                <w:webHidden/>
              </w:rPr>
              <w:fldChar w:fldCharType="begin"/>
            </w:r>
            <w:r>
              <w:rPr>
                <w:noProof/>
                <w:webHidden/>
              </w:rPr>
              <w:instrText xml:space="preserve"> PAGEREF _Toc468657248 \h </w:instrText>
            </w:r>
            <w:r>
              <w:rPr>
                <w:noProof/>
                <w:webHidden/>
              </w:rPr>
            </w:r>
            <w:r>
              <w:rPr>
                <w:noProof/>
                <w:webHidden/>
              </w:rPr>
              <w:fldChar w:fldCharType="separate"/>
            </w:r>
            <w:r>
              <w:rPr>
                <w:noProof/>
                <w:webHidden/>
              </w:rPr>
              <w:t>I</w:t>
            </w:r>
            <w:r>
              <w:rPr>
                <w:noProof/>
                <w:webHidden/>
              </w:rPr>
              <w:fldChar w:fldCharType="end"/>
            </w:r>
          </w:hyperlink>
        </w:p>
        <w:p w14:paraId="09D00790" w14:textId="4E744324" w:rsidR="008523A2" w:rsidRDefault="008523A2">
          <w:pPr>
            <w:pStyle w:val="11"/>
            <w:rPr>
              <w:rFonts w:asciiTheme="minorHAnsi" w:eastAsiaTheme="minorEastAsia" w:hAnsiTheme="minorHAnsi" w:cstheme="minorBidi"/>
              <w:b w:val="0"/>
              <w:bCs w:val="0"/>
              <w:caps w:val="0"/>
              <w:noProof/>
              <w:szCs w:val="22"/>
            </w:rPr>
          </w:pPr>
          <w:hyperlink w:anchor="_Toc468657249" w:history="1">
            <w:r w:rsidRPr="006C7BDF">
              <w:rPr>
                <w:rStyle w:val="ac"/>
                <w:noProof/>
              </w:rPr>
              <w:t>购物网站</w:t>
            </w:r>
            <w:r>
              <w:rPr>
                <w:noProof/>
                <w:webHidden/>
              </w:rPr>
              <w:tab/>
            </w:r>
            <w:r>
              <w:rPr>
                <w:noProof/>
                <w:webHidden/>
              </w:rPr>
              <w:fldChar w:fldCharType="begin"/>
            </w:r>
            <w:r>
              <w:rPr>
                <w:noProof/>
                <w:webHidden/>
              </w:rPr>
              <w:instrText xml:space="preserve"> PAGEREF _Toc468657249 \h </w:instrText>
            </w:r>
            <w:r>
              <w:rPr>
                <w:noProof/>
                <w:webHidden/>
              </w:rPr>
            </w:r>
            <w:r>
              <w:rPr>
                <w:noProof/>
                <w:webHidden/>
              </w:rPr>
              <w:fldChar w:fldCharType="separate"/>
            </w:r>
            <w:r>
              <w:rPr>
                <w:noProof/>
                <w:webHidden/>
              </w:rPr>
              <w:t>I</w:t>
            </w:r>
            <w:r>
              <w:rPr>
                <w:noProof/>
                <w:webHidden/>
              </w:rPr>
              <w:fldChar w:fldCharType="end"/>
            </w:r>
          </w:hyperlink>
        </w:p>
        <w:p w14:paraId="0CBEC647" w14:textId="7B74398F" w:rsidR="008523A2" w:rsidRDefault="008523A2">
          <w:pPr>
            <w:pStyle w:val="11"/>
            <w:rPr>
              <w:rFonts w:asciiTheme="minorHAnsi" w:eastAsiaTheme="minorEastAsia" w:hAnsiTheme="minorHAnsi" w:cstheme="minorBidi"/>
              <w:b w:val="0"/>
              <w:bCs w:val="0"/>
              <w:caps w:val="0"/>
              <w:noProof/>
              <w:szCs w:val="22"/>
            </w:rPr>
          </w:pPr>
          <w:hyperlink w:anchor="_Toc468657250" w:history="1">
            <w:r w:rsidRPr="006C7BDF">
              <w:rPr>
                <w:rStyle w:val="ac"/>
                <w:noProof/>
              </w:rPr>
              <w:t>软件开发计划书</w:t>
            </w:r>
            <w:r>
              <w:rPr>
                <w:noProof/>
                <w:webHidden/>
              </w:rPr>
              <w:tab/>
            </w:r>
            <w:r>
              <w:rPr>
                <w:noProof/>
                <w:webHidden/>
              </w:rPr>
              <w:fldChar w:fldCharType="begin"/>
            </w:r>
            <w:r>
              <w:rPr>
                <w:noProof/>
                <w:webHidden/>
              </w:rPr>
              <w:instrText xml:space="preserve"> PAGEREF _Toc468657250 \h </w:instrText>
            </w:r>
            <w:r>
              <w:rPr>
                <w:noProof/>
                <w:webHidden/>
              </w:rPr>
            </w:r>
            <w:r>
              <w:rPr>
                <w:noProof/>
                <w:webHidden/>
              </w:rPr>
              <w:fldChar w:fldCharType="separate"/>
            </w:r>
            <w:r>
              <w:rPr>
                <w:noProof/>
                <w:webHidden/>
              </w:rPr>
              <w:t>I</w:t>
            </w:r>
            <w:r>
              <w:rPr>
                <w:noProof/>
                <w:webHidden/>
              </w:rPr>
              <w:fldChar w:fldCharType="end"/>
            </w:r>
          </w:hyperlink>
        </w:p>
        <w:p w14:paraId="0DC956A8" w14:textId="6CEED9EF" w:rsidR="008523A2" w:rsidRDefault="008523A2">
          <w:pPr>
            <w:pStyle w:val="11"/>
            <w:rPr>
              <w:rFonts w:asciiTheme="minorHAnsi" w:eastAsiaTheme="minorEastAsia" w:hAnsiTheme="minorHAnsi" w:cstheme="minorBidi"/>
              <w:b w:val="0"/>
              <w:bCs w:val="0"/>
              <w:caps w:val="0"/>
              <w:noProof/>
              <w:szCs w:val="22"/>
            </w:rPr>
          </w:pPr>
          <w:hyperlink w:anchor="_Toc468657251" w:history="1">
            <w:r w:rsidRPr="006C7BDF">
              <w:rPr>
                <w:rStyle w:val="ac"/>
                <w:noProof/>
              </w:rPr>
              <w:t>软件开发计划书</w:t>
            </w:r>
            <w:r>
              <w:rPr>
                <w:noProof/>
                <w:webHidden/>
              </w:rPr>
              <w:tab/>
            </w:r>
            <w:r>
              <w:rPr>
                <w:noProof/>
                <w:webHidden/>
              </w:rPr>
              <w:fldChar w:fldCharType="begin"/>
            </w:r>
            <w:r>
              <w:rPr>
                <w:noProof/>
                <w:webHidden/>
              </w:rPr>
              <w:instrText xml:space="preserve"> PAGEREF _Toc468657251 \h </w:instrText>
            </w:r>
            <w:r>
              <w:rPr>
                <w:noProof/>
                <w:webHidden/>
              </w:rPr>
            </w:r>
            <w:r>
              <w:rPr>
                <w:noProof/>
                <w:webHidden/>
              </w:rPr>
              <w:fldChar w:fldCharType="separate"/>
            </w:r>
            <w:r>
              <w:rPr>
                <w:noProof/>
                <w:webHidden/>
              </w:rPr>
              <w:t>2</w:t>
            </w:r>
            <w:r>
              <w:rPr>
                <w:noProof/>
                <w:webHidden/>
              </w:rPr>
              <w:fldChar w:fldCharType="end"/>
            </w:r>
          </w:hyperlink>
        </w:p>
        <w:p w14:paraId="000E1BBD" w14:textId="6C2EAA18"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52" w:history="1">
            <w:r w:rsidRPr="006C7BDF">
              <w:rPr>
                <w:rStyle w:val="ac"/>
                <w:noProof/>
              </w:rPr>
              <w:t>1</w:t>
            </w:r>
            <w:r w:rsidRPr="006C7BDF">
              <w:rPr>
                <w:rStyle w:val="ac"/>
                <w:noProof/>
              </w:rPr>
              <w:t>引言</w:t>
            </w:r>
            <w:r>
              <w:rPr>
                <w:noProof/>
                <w:webHidden/>
              </w:rPr>
              <w:tab/>
            </w:r>
            <w:r>
              <w:rPr>
                <w:noProof/>
                <w:webHidden/>
              </w:rPr>
              <w:fldChar w:fldCharType="begin"/>
            </w:r>
            <w:r>
              <w:rPr>
                <w:noProof/>
                <w:webHidden/>
              </w:rPr>
              <w:instrText xml:space="preserve"> PAGEREF _Toc468657252 \h </w:instrText>
            </w:r>
            <w:r>
              <w:rPr>
                <w:noProof/>
                <w:webHidden/>
              </w:rPr>
            </w:r>
            <w:r>
              <w:rPr>
                <w:noProof/>
                <w:webHidden/>
              </w:rPr>
              <w:fldChar w:fldCharType="separate"/>
            </w:r>
            <w:r>
              <w:rPr>
                <w:noProof/>
                <w:webHidden/>
              </w:rPr>
              <w:t>2</w:t>
            </w:r>
            <w:r>
              <w:rPr>
                <w:noProof/>
                <w:webHidden/>
              </w:rPr>
              <w:fldChar w:fldCharType="end"/>
            </w:r>
          </w:hyperlink>
        </w:p>
        <w:p w14:paraId="384AD7AF" w14:textId="42A02555"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53" w:history="1">
            <w:r w:rsidRPr="006C7BDF">
              <w:rPr>
                <w:rStyle w:val="ac"/>
                <w:noProof/>
              </w:rPr>
              <w:t>1.1</w:t>
            </w:r>
            <w:r w:rsidRPr="006C7BDF">
              <w:rPr>
                <w:rStyle w:val="ac"/>
                <w:noProof/>
              </w:rPr>
              <w:t>标识</w:t>
            </w:r>
            <w:r>
              <w:rPr>
                <w:noProof/>
                <w:webHidden/>
              </w:rPr>
              <w:tab/>
            </w:r>
            <w:r>
              <w:rPr>
                <w:noProof/>
                <w:webHidden/>
              </w:rPr>
              <w:fldChar w:fldCharType="begin"/>
            </w:r>
            <w:r>
              <w:rPr>
                <w:noProof/>
                <w:webHidden/>
              </w:rPr>
              <w:instrText xml:space="preserve"> PAGEREF _Toc468657253 \h </w:instrText>
            </w:r>
            <w:r>
              <w:rPr>
                <w:noProof/>
                <w:webHidden/>
              </w:rPr>
            </w:r>
            <w:r>
              <w:rPr>
                <w:noProof/>
                <w:webHidden/>
              </w:rPr>
              <w:fldChar w:fldCharType="separate"/>
            </w:r>
            <w:r>
              <w:rPr>
                <w:noProof/>
                <w:webHidden/>
              </w:rPr>
              <w:t>2</w:t>
            </w:r>
            <w:r>
              <w:rPr>
                <w:noProof/>
                <w:webHidden/>
              </w:rPr>
              <w:fldChar w:fldCharType="end"/>
            </w:r>
          </w:hyperlink>
        </w:p>
        <w:p w14:paraId="2A412CFE" w14:textId="3523E0F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54" w:history="1">
            <w:r w:rsidRPr="006C7BDF">
              <w:rPr>
                <w:rStyle w:val="ac"/>
                <w:noProof/>
              </w:rPr>
              <w:t>1.2</w:t>
            </w:r>
            <w:r w:rsidRPr="006C7BDF">
              <w:rPr>
                <w:rStyle w:val="ac"/>
                <w:noProof/>
              </w:rPr>
              <w:t>编写目的</w:t>
            </w:r>
            <w:r>
              <w:rPr>
                <w:noProof/>
                <w:webHidden/>
              </w:rPr>
              <w:tab/>
            </w:r>
            <w:r>
              <w:rPr>
                <w:noProof/>
                <w:webHidden/>
              </w:rPr>
              <w:fldChar w:fldCharType="begin"/>
            </w:r>
            <w:r>
              <w:rPr>
                <w:noProof/>
                <w:webHidden/>
              </w:rPr>
              <w:instrText xml:space="preserve"> PAGEREF _Toc468657254 \h </w:instrText>
            </w:r>
            <w:r>
              <w:rPr>
                <w:noProof/>
                <w:webHidden/>
              </w:rPr>
            </w:r>
            <w:r>
              <w:rPr>
                <w:noProof/>
                <w:webHidden/>
              </w:rPr>
              <w:fldChar w:fldCharType="separate"/>
            </w:r>
            <w:r>
              <w:rPr>
                <w:noProof/>
                <w:webHidden/>
              </w:rPr>
              <w:t>2</w:t>
            </w:r>
            <w:r>
              <w:rPr>
                <w:noProof/>
                <w:webHidden/>
              </w:rPr>
              <w:fldChar w:fldCharType="end"/>
            </w:r>
          </w:hyperlink>
        </w:p>
        <w:p w14:paraId="2167DA47" w14:textId="19924FDC"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55" w:history="1">
            <w:r w:rsidRPr="006C7BDF">
              <w:rPr>
                <w:rStyle w:val="ac"/>
                <w:noProof/>
              </w:rPr>
              <w:t>1.3</w:t>
            </w:r>
            <w:r w:rsidRPr="006C7BDF">
              <w:rPr>
                <w:rStyle w:val="ac"/>
                <w:noProof/>
              </w:rPr>
              <w:t>引用文件</w:t>
            </w:r>
            <w:r>
              <w:rPr>
                <w:noProof/>
                <w:webHidden/>
              </w:rPr>
              <w:tab/>
            </w:r>
            <w:r>
              <w:rPr>
                <w:noProof/>
                <w:webHidden/>
              </w:rPr>
              <w:fldChar w:fldCharType="begin"/>
            </w:r>
            <w:r>
              <w:rPr>
                <w:noProof/>
                <w:webHidden/>
              </w:rPr>
              <w:instrText xml:space="preserve"> PAGEREF _Toc468657255 \h </w:instrText>
            </w:r>
            <w:r>
              <w:rPr>
                <w:noProof/>
                <w:webHidden/>
              </w:rPr>
            </w:r>
            <w:r>
              <w:rPr>
                <w:noProof/>
                <w:webHidden/>
              </w:rPr>
              <w:fldChar w:fldCharType="separate"/>
            </w:r>
            <w:r>
              <w:rPr>
                <w:noProof/>
                <w:webHidden/>
              </w:rPr>
              <w:t>3</w:t>
            </w:r>
            <w:r>
              <w:rPr>
                <w:noProof/>
                <w:webHidden/>
              </w:rPr>
              <w:fldChar w:fldCharType="end"/>
            </w:r>
          </w:hyperlink>
        </w:p>
        <w:p w14:paraId="282D8CA4" w14:textId="2B7BF4CF" w:rsidR="008523A2" w:rsidRDefault="008523A2">
          <w:pPr>
            <w:pStyle w:val="11"/>
            <w:rPr>
              <w:rFonts w:asciiTheme="minorHAnsi" w:eastAsiaTheme="minorEastAsia" w:hAnsiTheme="minorHAnsi" w:cstheme="minorBidi"/>
              <w:b w:val="0"/>
              <w:bCs w:val="0"/>
              <w:caps w:val="0"/>
              <w:noProof/>
              <w:szCs w:val="22"/>
            </w:rPr>
          </w:pPr>
          <w:hyperlink w:anchor="_Toc468657256" w:history="1">
            <w:r w:rsidRPr="006C7BDF">
              <w:rPr>
                <w:rStyle w:val="ac"/>
                <w:noProof/>
              </w:rPr>
              <w:t>2</w:t>
            </w:r>
            <w:r w:rsidRPr="006C7BDF">
              <w:rPr>
                <w:rStyle w:val="ac"/>
                <w:noProof/>
              </w:rPr>
              <w:t>系统概述</w:t>
            </w:r>
            <w:r>
              <w:rPr>
                <w:noProof/>
                <w:webHidden/>
              </w:rPr>
              <w:tab/>
            </w:r>
            <w:r>
              <w:rPr>
                <w:noProof/>
                <w:webHidden/>
              </w:rPr>
              <w:fldChar w:fldCharType="begin"/>
            </w:r>
            <w:r>
              <w:rPr>
                <w:noProof/>
                <w:webHidden/>
              </w:rPr>
              <w:instrText xml:space="preserve"> PAGEREF _Toc468657256 \h </w:instrText>
            </w:r>
            <w:r>
              <w:rPr>
                <w:noProof/>
                <w:webHidden/>
              </w:rPr>
            </w:r>
            <w:r>
              <w:rPr>
                <w:noProof/>
                <w:webHidden/>
              </w:rPr>
              <w:fldChar w:fldCharType="separate"/>
            </w:r>
            <w:r>
              <w:rPr>
                <w:noProof/>
                <w:webHidden/>
              </w:rPr>
              <w:t>3</w:t>
            </w:r>
            <w:r>
              <w:rPr>
                <w:noProof/>
                <w:webHidden/>
              </w:rPr>
              <w:fldChar w:fldCharType="end"/>
            </w:r>
          </w:hyperlink>
        </w:p>
        <w:p w14:paraId="767947EA" w14:textId="329A2ABA"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57" w:history="1">
            <w:r w:rsidRPr="006C7BDF">
              <w:rPr>
                <w:rStyle w:val="ac"/>
                <w:noProof/>
              </w:rPr>
              <w:t xml:space="preserve">3 </w:t>
            </w:r>
            <w:r w:rsidRPr="006C7BDF">
              <w:rPr>
                <w:rStyle w:val="ac"/>
                <w:noProof/>
              </w:rPr>
              <w:t>交付产品</w:t>
            </w:r>
            <w:r>
              <w:rPr>
                <w:noProof/>
                <w:webHidden/>
              </w:rPr>
              <w:tab/>
            </w:r>
            <w:r>
              <w:rPr>
                <w:noProof/>
                <w:webHidden/>
              </w:rPr>
              <w:fldChar w:fldCharType="begin"/>
            </w:r>
            <w:r>
              <w:rPr>
                <w:noProof/>
                <w:webHidden/>
              </w:rPr>
              <w:instrText xml:space="preserve"> PAGEREF _Toc468657257 \h </w:instrText>
            </w:r>
            <w:r>
              <w:rPr>
                <w:noProof/>
                <w:webHidden/>
              </w:rPr>
            </w:r>
            <w:r>
              <w:rPr>
                <w:noProof/>
                <w:webHidden/>
              </w:rPr>
              <w:fldChar w:fldCharType="separate"/>
            </w:r>
            <w:r>
              <w:rPr>
                <w:noProof/>
                <w:webHidden/>
              </w:rPr>
              <w:t>3</w:t>
            </w:r>
            <w:r>
              <w:rPr>
                <w:noProof/>
                <w:webHidden/>
              </w:rPr>
              <w:fldChar w:fldCharType="end"/>
            </w:r>
          </w:hyperlink>
        </w:p>
        <w:p w14:paraId="25C8E222" w14:textId="4F57137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58" w:history="1">
            <w:r w:rsidRPr="006C7BDF">
              <w:rPr>
                <w:rStyle w:val="ac"/>
                <w:noProof/>
              </w:rPr>
              <w:t xml:space="preserve">3.1 </w:t>
            </w:r>
            <w:r w:rsidRPr="006C7BDF">
              <w:rPr>
                <w:rStyle w:val="ac"/>
                <w:noProof/>
              </w:rPr>
              <w:t>程序</w:t>
            </w:r>
            <w:r>
              <w:rPr>
                <w:noProof/>
                <w:webHidden/>
              </w:rPr>
              <w:tab/>
            </w:r>
            <w:r>
              <w:rPr>
                <w:noProof/>
                <w:webHidden/>
              </w:rPr>
              <w:fldChar w:fldCharType="begin"/>
            </w:r>
            <w:r>
              <w:rPr>
                <w:noProof/>
                <w:webHidden/>
              </w:rPr>
              <w:instrText xml:space="preserve"> PAGEREF _Toc468657258 \h </w:instrText>
            </w:r>
            <w:r>
              <w:rPr>
                <w:noProof/>
                <w:webHidden/>
              </w:rPr>
            </w:r>
            <w:r>
              <w:rPr>
                <w:noProof/>
                <w:webHidden/>
              </w:rPr>
              <w:fldChar w:fldCharType="separate"/>
            </w:r>
            <w:r>
              <w:rPr>
                <w:noProof/>
                <w:webHidden/>
              </w:rPr>
              <w:t>3</w:t>
            </w:r>
            <w:r>
              <w:rPr>
                <w:noProof/>
                <w:webHidden/>
              </w:rPr>
              <w:fldChar w:fldCharType="end"/>
            </w:r>
          </w:hyperlink>
        </w:p>
        <w:p w14:paraId="2697EB39" w14:textId="6E950B2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59" w:history="1">
            <w:r w:rsidRPr="006C7BDF">
              <w:rPr>
                <w:rStyle w:val="ac"/>
                <w:noProof/>
              </w:rPr>
              <w:t xml:space="preserve">3.2 </w:t>
            </w:r>
            <w:r w:rsidRPr="006C7BDF">
              <w:rPr>
                <w:rStyle w:val="ac"/>
                <w:noProof/>
              </w:rPr>
              <w:t>文档</w:t>
            </w:r>
            <w:r>
              <w:rPr>
                <w:noProof/>
                <w:webHidden/>
              </w:rPr>
              <w:tab/>
            </w:r>
            <w:r>
              <w:rPr>
                <w:noProof/>
                <w:webHidden/>
              </w:rPr>
              <w:fldChar w:fldCharType="begin"/>
            </w:r>
            <w:r>
              <w:rPr>
                <w:noProof/>
                <w:webHidden/>
              </w:rPr>
              <w:instrText xml:space="preserve"> PAGEREF _Toc468657259 \h </w:instrText>
            </w:r>
            <w:r>
              <w:rPr>
                <w:noProof/>
                <w:webHidden/>
              </w:rPr>
            </w:r>
            <w:r>
              <w:rPr>
                <w:noProof/>
                <w:webHidden/>
              </w:rPr>
              <w:fldChar w:fldCharType="separate"/>
            </w:r>
            <w:r>
              <w:rPr>
                <w:noProof/>
                <w:webHidden/>
              </w:rPr>
              <w:t>3</w:t>
            </w:r>
            <w:r>
              <w:rPr>
                <w:noProof/>
                <w:webHidden/>
              </w:rPr>
              <w:fldChar w:fldCharType="end"/>
            </w:r>
          </w:hyperlink>
        </w:p>
        <w:p w14:paraId="2D27BE61" w14:textId="0EA2336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0" w:history="1">
            <w:r w:rsidRPr="006C7BDF">
              <w:rPr>
                <w:rStyle w:val="ac"/>
                <w:noProof/>
              </w:rPr>
              <w:t xml:space="preserve">3.3 </w:t>
            </w:r>
            <w:r w:rsidRPr="006C7BDF">
              <w:rPr>
                <w:rStyle w:val="ac"/>
                <w:noProof/>
              </w:rPr>
              <w:t>服务</w:t>
            </w:r>
            <w:r>
              <w:rPr>
                <w:noProof/>
                <w:webHidden/>
              </w:rPr>
              <w:tab/>
            </w:r>
            <w:r>
              <w:rPr>
                <w:noProof/>
                <w:webHidden/>
              </w:rPr>
              <w:fldChar w:fldCharType="begin"/>
            </w:r>
            <w:r>
              <w:rPr>
                <w:noProof/>
                <w:webHidden/>
              </w:rPr>
              <w:instrText xml:space="preserve"> PAGEREF _Toc468657260 \h </w:instrText>
            </w:r>
            <w:r>
              <w:rPr>
                <w:noProof/>
                <w:webHidden/>
              </w:rPr>
            </w:r>
            <w:r>
              <w:rPr>
                <w:noProof/>
                <w:webHidden/>
              </w:rPr>
              <w:fldChar w:fldCharType="separate"/>
            </w:r>
            <w:r>
              <w:rPr>
                <w:noProof/>
                <w:webHidden/>
              </w:rPr>
              <w:t>4</w:t>
            </w:r>
            <w:r>
              <w:rPr>
                <w:noProof/>
                <w:webHidden/>
              </w:rPr>
              <w:fldChar w:fldCharType="end"/>
            </w:r>
          </w:hyperlink>
        </w:p>
        <w:p w14:paraId="68BF4C74" w14:textId="5F2C112A"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1" w:history="1">
            <w:r w:rsidRPr="006C7BDF">
              <w:rPr>
                <w:rStyle w:val="ac"/>
                <w:noProof/>
              </w:rPr>
              <w:t xml:space="preserve">3.4 </w:t>
            </w:r>
            <w:r w:rsidRPr="006C7BDF">
              <w:rPr>
                <w:rStyle w:val="ac"/>
                <w:noProof/>
              </w:rPr>
              <w:t>非移交产品</w:t>
            </w:r>
            <w:r>
              <w:rPr>
                <w:noProof/>
                <w:webHidden/>
              </w:rPr>
              <w:tab/>
            </w:r>
            <w:r>
              <w:rPr>
                <w:noProof/>
                <w:webHidden/>
              </w:rPr>
              <w:fldChar w:fldCharType="begin"/>
            </w:r>
            <w:r>
              <w:rPr>
                <w:noProof/>
                <w:webHidden/>
              </w:rPr>
              <w:instrText xml:space="preserve"> PAGEREF _Toc468657261 \h </w:instrText>
            </w:r>
            <w:r>
              <w:rPr>
                <w:noProof/>
                <w:webHidden/>
              </w:rPr>
            </w:r>
            <w:r>
              <w:rPr>
                <w:noProof/>
                <w:webHidden/>
              </w:rPr>
              <w:fldChar w:fldCharType="separate"/>
            </w:r>
            <w:r>
              <w:rPr>
                <w:noProof/>
                <w:webHidden/>
              </w:rPr>
              <w:t>4</w:t>
            </w:r>
            <w:r>
              <w:rPr>
                <w:noProof/>
                <w:webHidden/>
              </w:rPr>
              <w:fldChar w:fldCharType="end"/>
            </w:r>
          </w:hyperlink>
        </w:p>
        <w:p w14:paraId="0DE4E758" w14:textId="777BEEF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2" w:history="1">
            <w:r w:rsidRPr="006C7BDF">
              <w:rPr>
                <w:rStyle w:val="ac"/>
                <w:noProof/>
              </w:rPr>
              <w:t xml:space="preserve">3.5 </w:t>
            </w:r>
            <w:r w:rsidRPr="006C7BDF">
              <w:rPr>
                <w:rStyle w:val="ac"/>
                <w:noProof/>
              </w:rPr>
              <w:t>验收标准</w:t>
            </w:r>
            <w:r>
              <w:rPr>
                <w:noProof/>
                <w:webHidden/>
              </w:rPr>
              <w:tab/>
            </w:r>
            <w:r>
              <w:rPr>
                <w:noProof/>
                <w:webHidden/>
              </w:rPr>
              <w:fldChar w:fldCharType="begin"/>
            </w:r>
            <w:r>
              <w:rPr>
                <w:noProof/>
                <w:webHidden/>
              </w:rPr>
              <w:instrText xml:space="preserve"> PAGEREF _Toc468657262 \h </w:instrText>
            </w:r>
            <w:r>
              <w:rPr>
                <w:noProof/>
                <w:webHidden/>
              </w:rPr>
            </w:r>
            <w:r>
              <w:rPr>
                <w:noProof/>
                <w:webHidden/>
              </w:rPr>
              <w:fldChar w:fldCharType="separate"/>
            </w:r>
            <w:r>
              <w:rPr>
                <w:noProof/>
                <w:webHidden/>
              </w:rPr>
              <w:t>4</w:t>
            </w:r>
            <w:r>
              <w:rPr>
                <w:noProof/>
                <w:webHidden/>
              </w:rPr>
              <w:fldChar w:fldCharType="end"/>
            </w:r>
          </w:hyperlink>
        </w:p>
        <w:p w14:paraId="218BCF59" w14:textId="745CC15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3" w:history="1">
            <w:r w:rsidRPr="006C7BDF">
              <w:rPr>
                <w:rStyle w:val="ac"/>
                <w:noProof/>
              </w:rPr>
              <w:t xml:space="preserve">3.6 </w:t>
            </w:r>
            <w:r w:rsidRPr="006C7BDF">
              <w:rPr>
                <w:rStyle w:val="ac"/>
                <w:noProof/>
              </w:rPr>
              <w:t>项目最迟交付期限</w:t>
            </w:r>
            <w:r>
              <w:rPr>
                <w:noProof/>
                <w:webHidden/>
              </w:rPr>
              <w:tab/>
            </w:r>
            <w:r>
              <w:rPr>
                <w:noProof/>
                <w:webHidden/>
              </w:rPr>
              <w:fldChar w:fldCharType="begin"/>
            </w:r>
            <w:r>
              <w:rPr>
                <w:noProof/>
                <w:webHidden/>
              </w:rPr>
              <w:instrText xml:space="preserve"> PAGEREF _Toc468657263 \h </w:instrText>
            </w:r>
            <w:r>
              <w:rPr>
                <w:noProof/>
                <w:webHidden/>
              </w:rPr>
            </w:r>
            <w:r>
              <w:rPr>
                <w:noProof/>
                <w:webHidden/>
              </w:rPr>
              <w:fldChar w:fldCharType="separate"/>
            </w:r>
            <w:r>
              <w:rPr>
                <w:noProof/>
                <w:webHidden/>
              </w:rPr>
              <w:t>4</w:t>
            </w:r>
            <w:r>
              <w:rPr>
                <w:noProof/>
                <w:webHidden/>
              </w:rPr>
              <w:fldChar w:fldCharType="end"/>
            </w:r>
          </w:hyperlink>
        </w:p>
        <w:p w14:paraId="0B9E3B8A" w14:textId="14944375"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64" w:history="1">
            <w:r w:rsidRPr="006C7BDF">
              <w:rPr>
                <w:rStyle w:val="ac"/>
                <w:noProof/>
              </w:rPr>
              <w:t>4</w:t>
            </w:r>
            <w:r w:rsidRPr="006C7BDF">
              <w:rPr>
                <w:rStyle w:val="ac"/>
                <w:noProof/>
              </w:rPr>
              <w:t>所需工作概述</w:t>
            </w:r>
            <w:r>
              <w:rPr>
                <w:noProof/>
                <w:webHidden/>
              </w:rPr>
              <w:tab/>
            </w:r>
            <w:r>
              <w:rPr>
                <w:noProof/>
                <w:webHidden/>
              </w:rPr>
              <w:fldChar w:fldCharType="begin"/>
            </w:r>
            <w:r>
              <w:rPr>
                <w:noProof/>
                <w:webHidden/>
              </w:rPr>
              <w:instrText xml:space="preserve"> PAGEREF _Toc468657264 \h </w:instrText>
            </w:r>
            <w:r>
              <w:rPr>
                <w:noProof/>
                <w:webHidden/>
              </w:rPr>
            </w:r>
            <w:r>
              <w:rPr>
                <w:noProof/>
                <w:webHidden/>
              </w:rPr>
              <w:fldChar w:fldCharType="separate"/>
            </w:r>
            <w:r>
              <w:rPr>
                <w:noProof/>
                <w:webHidden/>
              </w:rPr>
              <w:t>5</w:t>
            </w:r>
            <w:r>
              <w:rPr>
                <w:noProof/>
                <w:webHidden/>
              </w:rPr>
              <w:fldChar w:fldCharType="end"/>
            </w:r>
          </w:hyperlink>
        </w:p>
        <w:p w14:paraId="505EC512" w14:textId="348880B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5" w:history="1">
            <w:r w:rsidRPr="006C7BDF">
              <w:rPr>
                <w:rStyle w:val="ac"/>
                <w:noProof/>
              </w:rPr>
              <w:t>4.1</w:t>
            </w:r>
            <w:r w:rsidRPr="006C7BDF">
              <w:rPr>
                <w:rStyle w:val="ac"/>
                <w:noProof/>
              </w:rPr>
              <w:t>工作内容</w:t>
            </w:r>
            <w:r>
              <w:rPr>
                <w:noProof/>
                <w:webHidden/>
              </w:rPr>
              <w:tab/>
            </w:r>
            <w:r>
              <w:rPr>
                <w:noProof/>
                <w:webHidden/>
              </w:rPr>
              <w:fldChar w:fldCharType="begin"/>
            </w:r>
            <w:r>
              <w:rPr>
                <w:noProof/>
                <w:webHidden/>
              </w:rPr>
              <w:instrText xml:space="preserve"> PAGEREF _Toc468657265 \h </w:instrText>
            </w:r>
            <w:r>
              <w:rPr>
                <w:noProof/>
                <w:webHidden/>
              </w:rPr>
            </w:r>
            <w:r>
              <w:rPr>
                <w:noProof/>
                <w:webHidden/>
              </w:rPr>
              <w:fldChar w:fldCharType="separate"/>
            </w:r>
            <w:r>
              <w:rPr>
                <w:noProof/>
                <w:webHidden/>
              </w:rPr>
              <w:t>5</w:t>
            </w:r>
            <w:r>
              <w:rPr>
                <w:noProof/>
                <w:webHidden/>
              </w:rPr>
              <w:fldChar w:fldCharType="end"/>
            </w:r>
          </w:hyperlink>
        </w:p>
        <w:p w14:paraId="5EBB1642" w14:textId="07F6234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6" w:history="1">
            <w:r w:rsidRPr="006C7BDF">
              <w:rPr>
                <w:rStyle w:val="ac"/>
                <w:noProof/>
              </w:rPr>
              <w:t xml:space="preserve">4.2 </w:t>
            </w:r>
            <w:r w:rsidRPr="006C7BDF">
              <w:rPr>
                <w:rStyle w:val="ac"/>
                <w:noProof/>
              </w:rPr>
              <w:t>主要开发人员</w:t>
            </w:r>
            <w:r>
              <w:rPr>
                <w:noProof/>
                <w:webHidden/>
              </w:rPr>
              <w:tab/>
            </w:r>
            <w:r>
              <w:rPr>
                <w:noProof/>
                <w:webHidden/>
              </w:rPr>
              <w:fldChar w:fldCharType="begin"/>
            </w:r>
            <w:r>
              <w:rPr>
                <w:noProof/>
                <w:webHidden/>
              </w:rPr>
              <w:instrText xml:space="preserve"> PAGEREF _Toc468657266 \h </w:instrText>
            </w:r>
            <w:r>
              <w:rPr>
                <w:noProof/>
                <w:webHidden/>
              </w:rPr>
            </w:r>
            <w:r>
              <w:rPr>
                <w:noProof/>
                <w:webHidden/>
              </w:rPr>
              <w:fldChar w:fldCharType="separate"/>
            </w:r>
            <w:r>
              <w:rPr>
                <w:noProof/>
                <w:webHidden/>
              </w:rPr>
              <w:t>5</w:t>
            </w:r>
            <w:r>
              <w:rPr>
                <w:noProof/>
                <w:webHidden/>
              </w:rPr>
              <w:fldChar w:fldCharType="end"/>
            </w:r>
          </w:hyperlink>
        </w:p>
        <w:p w14:paraId="4A51D032" w14:textId="3F3B2110"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67" w:history="1">
            <w:r w:rsidRPr="006C7BDF">
              <w:rPr>
                <w:rStyle w:val="ac"/>
                <w:noProof/>
              </w:rPr>
              <w:t xml:space="preserve">5 </w:t>
            </w:r>
            <w:r w:rsidRPr="006C7BDF">
              <w:rPr>
                <w:rStyle w:val="ac"/>
                <w:noProof/>
              </w:rPr>
              <w:t>实施整个软件开发活动计划</w:t>
            </w:r>
            <w:r>
              <w:rPr>
                <w:noProof/>
                <w:webHidden/>
              </w:rPr>
              <w:tab/>
            </w:r>
            <w:r>
              <w:rPr>
                <w:noProof/>
                <w:webHidden/>
              </w:rPr>
              <w:fldChar w:fldCharType="begin"/>
            </w:r>
            <w:r>
              <w:rPr>
                <w:noProof/>
                <w:webHidden/>
              </w:rPr>
              <w:instrText xml:space="preserve"> PAGEREF _Toc468657267 \h </w:instrText>
            </w:r>
            <w:r>
              <w:rPr>
                <w:noProof/>
                <w:webHidden/>
              </w:rPr>
            </w:r>
            <w:r>
              <w:rPr>
                <w:noProof/>
                <w:webHidden/>
              </w:rPr>
              <w:fldChar w:fldCharType="separate"/>
            </w:r>
            <w:r>
              <w:rPr>
                <w:noProof/>
                <w:webHidden/>
              </w:rPr>
              <w:t>5</w:t>
            </w:r>
            <w:r>
              <w:rPr>
                <w:noProof/>
                <w:webHidden/>
              </w:rPr>
              <w:fldChar w:fldCharType="end"/>
            </w:r>
          </w:hyperlink>
        </w:p>
        <w:p w14:paraId="3FACEF6C" w14:textId="3BFEB2C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8" w:history="1">
            <w:r w:rsidRPr="006C7BDF">
              <w:rPr>
                <w:rStyle w:val="ac"/>
                <w:noProof/>
              </w:rPr>
              <w:t>5.1</w:t>
            </w:r>
            <w:r w:rsidRPr="006C7BDF">
              <w:rPr>
                <w:rStyle w:val="ac"/>
                <w:noProof/>
              </w:rPr>
              <w:t>软件开发过程</w:t>
            </w:r>
            <w:r>
              <w:rPr>
                <w:noProof/>
                <w:webHidden/>
              </w:rPr>
              <w:tab/>
            </w:r>
            <w:r>
              <w:rPr>
                <w:noProof/>
                <w:webHidden/>
              </w:rPr>
              <w:fldChar w:fldCharType="begin"/>
            </w:r>
            <w:r>
              <w:rPr>
                <w:noProof/>
                <w:webHidden/>
              </w:rPr>
              <w:instrText xml:space="preserve"> PAGEREF _Toc468657268 \h </w:instrText>
            </w:r>
            <w:r>
              <w:rPr>
                <w:noProof/>
                <w:webHidden/>
              </w:rPr>
            </w:r>
            <w:r>
              <w:rPr>
                <w:noProof/>
                <w:webHidden/>
              </w:rPr>
              <w:fldChar w:fldCharType="separate"/>
            </w:r>
            <w:r>
              <w:rPr>
                <w:noProof/>
                <w:webHidden/>
              </w:rPr>
              <w:t>5</w:t>
            </w:r>
            <w:r>
              <w:rPr>
                <w:noProof/>
                <w:webHidden/>
              </w:rPr>
              <w:fldChar w:fldCharType="end"/>
            </w:r>
          </w:hyperlink>
        </w:p>
        <w:p w14:paraId="6869D33B" w14:textId="0A13B32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69" w:history="1">
            <w:r w:rsidRPr="006C7BDF">
              <w:rPr>
                <w:rStyle w:val="ac"/>
                <w:noProof/>
              </w:rPr>
              <w:t xml:space="preserve">5.2 </w:t>
            </w:r>
            <w:r w:rsidRPr="006C7BDF">
              <w:rPr>
                <w:rStyle w:val="ac"/>
                <w:noProof/>
              </w:rPr>
              <w:t>软件开发总体计划</w:t>
            </w:r>
            <w:r>
              <w:rPr>
                <w:noProof/>
                <w:webHidden/>
              </w:rPr>
              <w:tab/>
            </w:r>
            <w:r>
              <w:rPr>
                <w:noProof/>
                <w:webHidden/>
              </w:rPr>
              <w:fldChar w:fldCharType="begin"/>
            </w:r>
            <w:r>
              <w:rPr>
                <w:noProof/>
                <w:webHidden/>
              </w:rPr>
              <w:instrText xml:space="preserve"> PAGEREF _Toc468657269 \h </w:instrText>
            </w:r>
            <w:r>
              <w:rPr>
                <w:noProof/>
                <w:webHidden/>
              </w:rPr>
            </w:r>
            <w:r>
              <w:rPr>
                <w:noProof/>
                <w:webHidden/>
              </w:rPr>
              <w:fldChar w:fldCharType="separate"/>
            </w:r>
            <w:r>
              <w:rPr>
                <w:noProof/>
                <w:webHidden/>
              </w:rPr>
              <w:t>6</w:t>
            </w:r>
            <w:r>
              <w:rPr>
                <w:noProof/>
                <w:webHidden/>
              </w:rPr>
              <w:fldChar w:fldCharType="end"/>
            </w:r>
          </w:hyperlink>
        </w:p>
        <w:p w14:paraId="3ED965D6" w14:textId="6557FC5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0" w:history="1">
            <w:r w:rsidRPr="006C7BDF">
              <w:rPr>
                <w:rStyle w:val="ac"/>
                <w:noProof/>
              </w:rPr>
              <w:t xml:space="preserve">5.2.1 </w:t>
            </w:r>
            <w:r w:rsidRPr="006C7BDF">
              <w:rPr>
                <w:rStyle w:val="ac"/>
                <w:noProof/>
              </w:rPr>
              <w:t>软件开发方法</w:t>
            </w:r>
            <w:r>
              <w:rPr>
                <w:noProof/>
                <w:webHidden/>
              </w:rPr>
              <w:tab/>
            </w:r>
            <w:r>
              <w:rPr>
                <w:noProof/>
                <w:webHidden/>
              </w:rPr>
              <w:fldChar w:fldCharType="begin"/>
            </w:r>
            <w:r>
              <w:rPr>
                <w:noProof/>
                <w:webHidden/>
              </w:rPr>
              <w:instrText xml:space="preserve"> PAGEREF _Toc468657270 \h </w:instrText>
            </w:r>
            <w:r>
              <w:rPr>
                <w:noProof/>
                <w:webHidden/>
              </w:rPr>
            </w:r>
            <w:r>
              <w:rPr>
                <w:noProof/>
                <w:webHidden/>
              </w:rPr>
              <w:fldChar w:fldCharType="separate"/>
            </w:r>
            <w:r>
              <w:rPr>
                <w:noProof/>
                <w:webHidden/>
              </w:rPr>
              <w:t>6</w:t>
            </w:r>
            <w:r>
              <w:rPr>
                <w:noProof/>
                <w:webHidden/>
              </w:rPr>
              <w:fldChar w:fldCharType="end"/>
            </w:r>
          </w:hyperlink>
        </w:p>
        <w:p w14:paraId="35248FB2" w14:textId="0E71910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1" w:history="1">
            <w:r w:rsidRPr="006C7BDF">
              <w:rPr>
                <w:rStyle w:val="ac"/>
                <w:noProof/>
              </w:rPr>
              <w:t xml:space="preserve">5.2.2 </w:t>
            </w:r>
            <w:r w:rsidRPr="006C7BDF">
              <w:rPr>
                <w:rStyle w:val="ac"/>
                <w:noProof/>
              </w:rPr>
              <w:t>软件产品验收标准</w:t>
            </w:r>
            <w:r>
              <w:rPr>
                <w:noProof/>
                <w:webHidden/>
              </w:rPr>
              <w:tab/>
            </w:r>
            <w:r>
              <w:rPr>
                <w:noProof/>
                <w:webHidden/>
              </w:rPr>
              <w:fldChar w:fldCharType="begin"/>
            </w:r>
            <w:r>
              <w:rPr>
                <w:noProof/>
                <w:webHidden/>
              </w:rPr>
              <w:instrText xml:space="preserve"> PAGEREF _Toc468657271 \h </w:instrText>
            </w:r>
            <w:r>
              <w:rPr>
                <w:noProof/>
                <w:webHidden/>
              </w:rPr>
            </w:r>
            <w:r>
              <w:rPr>
                <w:noProof/>
                <w:webHidden/>
              </w:rPr>
              <w:fldChar w:fldCharType="separate"/>
            </w:r>
            <w:r>
              <w:rPr>
                <w:noProof/>
                <w:webHidden/>
              </w:rPr>
              <w:t>6</w:t>
            </w:r>
            <w:r>
              <w:rPr>
                <w:noProof/>
                <w:webHidden/>
              </w:rPr>
              <w:fldChar w:fldCharType="end"/>
            </w:r>
          </w:hyperlink>
        </w:p>
        <w:p w14:paraId="56A9680B" w14:textId="0B60461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2" w:history="1">
            <w:r w:rsidRPr="006C7BDF">
              <w:rPr>
                <w:rStyle w:val="ac"/>
                <w:noProof/>
              </w:rPr>
              <w:t xml:space="preserve">5.3 </w:t>
            </w:r>
            <w:r w:rsidRPr="006C7BDF">
              <w:rPr>
                <w:rStyle w:val="ac"/>
                <w:noProof/>
              </w:rPr>
              <w:t>软件开发预算</w:t>
            </w:r>
            <w:r>
              <w:rPr>
                <w:noProof/>
                <w:webHidden/>
              </w:rPr>
              <w:tab/>
            </w:r>
            <w:r>
              <w:rPr>
                <w:noProof/>
                <w:webHidden/>
              </w:rPr>
              <w:fldChar w:fldCharType="begin"/>
            </w:r>
            <w:r>
              <w:rPr>
                <w:noProof/>
                <w:webHidden/>
              </w:rPr>
              <w:instrText xml:space="preserve"> PAGEREF _Toc468657272 \h </w:instrText>
            </w:r>
            <w:r>
              <w:rPr>
                <w:noProof/>
                <w:webHidden/>
              </w:rPr>
            </w:r>
            <w:r>
              <w:rPr>
                <w:noProof/>
                <w:webHidden/>
              </w:rPr>
              <w:fldChar w:fldCharType="separate"/>
            </w:r>
            <w:r>
              <w:rPr>
                <w:noProof/>
                <w:webHidden/>
              </w:rPr>
              <w:t>6</w:t>
            </w:r>
            <w:r>
              <w:rPr>
                <w:noProof/>
                <w:webHidden/>
              </w:rPr>
              <w:fldChar w:fldCharType="end"/>
            </w:r>
          </w:hyperlink>
        </w:p>
        <w:p w14:paraId="3C0959AB" w14:textId="67EBCD1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3" w:history="1">
            <w:r w:rsidRPr="006C7BDF">
              <w:rPr>
                <w:rStyle w:val="ac"/>
                <w:noProof/>
              </w:rPr>
              <w:t>FP</w:t>
            </w:r>
            <w:r w:rsidRPr="006C7BDF">
              <w:rPr>
                <w:rStyle w:val="ac"/>
                <w:noProof/>
              </w:rPr>
              <w:t>功能点度量表</w:t>
            </w:r>
            <w:r>
              <w:rPr>
                <w:noProof/>
                <w:webHidden/>
              </w:rPr>
              <w:tab/>
            </w:r>
            <w:r>
              <w:rPr>
                <w:noProof/>
                <w:webHidden/>
              </w:rPr>
              <w:fldChar w:fldCharType="begin"/>
            </w:r>
            <w:r>
              <w:rPr>
                <w:noProof/>
                <w:webHidden/>
              </w:rPr>
              <w:instrText xml:space="preserve"> PAGEREF _Toc468657273 \h </w:instrText>
            </w:r>
            <w:r>
              <w:rPr>
                <w:noProof/>
                <w:webHidden/>
              </w:rPr>
            </w:r>
            <w:r>
              <w:rPr>
                <w:noProof/>
                <w:webHidden/>
              </w:rPr>
              <w:fldChar w:fldCharType="separate"/>
            </w:r>
            <w:r>
              <w:rPr>
                <w:noProof/>
                <w:webHidden/>
              </w:rPr>
              <w:t>6</w:t>
            </w:r>
            <w:r>
              <w:rPr>
                <w:noProof/>
                <w:webHidden/>
              </w:rPr>
              <w:fldChar w:fldCharType="end"/>
            </w:r>
          </w:hyperlink>
        </w:p>
        <w:p w14:paraId="4DC1CFA2" w14:textId="2FBC57C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4" w:history="1">
            <w:r w:rsidRPr="006C7BDF">
              <w:rPr>
                <w:rStyle w:val="ac"/>
                <w:noProof/>
              </w:rPr>
              <w:t xml:space="preserve">5.4 </w:t>
            </w:r>
            <w:r w:rsidRPr="006C7BDF">
              <w:rPr>
                <w:rStyle w:val="ac"/>
                <w:noProof/>
              </w:rPr>
              <w:t>关键问题</w:t>
            </w:r>
            <w:r>
              <w:rPr>
                <w:noProof/>
                <w:webHidden/>
              </w:rPr>
              <w:tab/>
            </w:r>
            <w:r>
              <w:rPr>
                <w:noProof/>
                <w:webHidden/>
              </w:rPr>
              <w:fldChar w:fldCharType="begin"/>
            </w:r>
            <w:r>
              <w:rPr>
                <w:noProof/>
                <w:webHidden/>
              </w:rPr>
              <w:instrText xml:space="preserve"> PAGEREF _Toc468657274 \h </w:instrText>
            </w:r>
            <w:r>
              <w:rPr>
                <w:noProof/>
                <w:webHidden/>
              </w:rPr>
            </w:r>
            <w:r>
              <w:rPr>
                <w:noProof/>
                <w:webHidden/>
              </w:rPr>
              <w:fldChar w:fldCharType="separate"/>
            </w:r>
            <w:r>
              <w:rPr>
                <w:noProof/>
                <w:webHidden/>
              </w:rPr>
              <w:t>7</w:t>
            </w:r>
            <w:r>
              <w:rPr>
                <w:noProof/>
                <w:webHidden/>
              </w:rPr>
              <w:fldChar w:fldCharType="end"/>
            </w:r>
          </w:hyperlink>
        </w:p>
        <w:p w14:paraId="1F4763E1" w14:textId="1200F0A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5" w:history="1">
            <w:r w:rsidRPr="006C7BDF">
              <w:rPr>
                <w:rStyle w:val="ac"/>
                <w:noProof/>
              </w:rPr>
              <w:t>5.5</w:t>
            </w:r>
            <w:r w:rsidRPr="006C7BDF">
              <w:rPr>
                <w:rStyle w:val="ac"/>
                <w:noProof/>
              </w:rPr>
              <w:t>分工</w:t>
            </w:r>
            <w:r>
              <w:rPr>
                <w:noProof/>
                <w:webHidden/>
              </w:rPr>
              <w:tab/>
            </w:r>
            <w:r>
              <w:rPr>
                <w:noProof/>
                <w:webHidden/>
              </w:rPr>
              <w:fldChar w:fldCharType="begin"/>
            </w:r>
            <w:r>
              <w:rPr>
                <w:noProof/>
                <w:webHidden/>
              </w:rPr>
              <w:instrText xml:space="preserve"> PAGEREF _Toc468657275 \h </w:instrText>
            </w:r>
            <w:r>
              <w:rPr>
                <w:noProof/>
                <w:webHidden/>
              </w:rPr>
            </w:r>
            <w:r>
              <w:rPr>
                <w:noProof/>
                <w:webHidden/>
              </w:rPr>
              <w:fldChar w:fldCharType="separate"/>
            </w:r>
            <w:r>
              <w:rPr>
                <w:noProof/>
                <w:webHidden/>
              </w:rPr>
              <w:t>7</w:t>
            </w:r>
            <w:r>
              <w:rPr>
                <w:noProof/>
                <w:webHidden/>
              </w:rPr>
              <w:fldChar w:fldCharType="end"/>
            </w:r>
          </w:hyperlink>
        </w:p>
        <w:p w14:paraId="10CF630B" w14:textId="6284EB79"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276" w:history="1">
            <w:r w:rsidRPr="006C7BDF">
              <w:rPr>
                <w:rStyle w:val="ac"/>
                <w:noProof/>
              </w:rPr>
              <w:t>6</w:t>
            </w:r>
            <w:r w:rsidRPr="006C7BDF">
              <w:rPr>
                <w:rStyle w:val="ac"/>
                <w:noProof/>
              </w:rPr>
              <w:t>实施详细软件开发活动的计划</w:t>
            </w:r>
            <w:r>
              <w:rPr>
                <w:noProof/>
                <w:webHidden/>
              </w:rPr>
              <w:tab/>
            </w:r>
            <w:r>
              <w:rPr>
                <w:noProof/>
                <w:webHidden/>
              </w:rPr>
              <w:fldChar w:fldCharType="begin"/>
            </w:r>
            <w:r>
              <w:rPr>
                <w:noProof/>
                <w:webHidden/>
              </w:rPr>
              <w:instrText xml:space="preserve"> PAGEREF _Toc468657276 \h </w:instrText>
            </w:r>
            <w:r>
              <w:rPr>
                <w:noProof/>
                <w:webHidden/>
              </w:rPr>
            </w:r>
            <w:r>
              <w:rPr>
                <w:noProof/>
                <w:webHidden/>
              </w:rPr>
              <w:fldChar w:fldCharType="separate"/>
            </w:r>
            <w:r>
              <w:rPr>
                <w:noProof/>
                <w:webHidden/>
              </w:rPr>
              <w:t>7</w:t>
            </w:r>
            <w:r>
              <w:rPr>
                <w:noProof/>
                <w:webHidden/>
              </w:rPr>
              <w:fldChar w:fldCharType="end"/>
            </w:r>
          </w:hyperlink>
        </w:p>
        <w:p w14:paraId="7F17483A" w14:textId="1C7DD14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7" w:history="1">
            <w:r w:rsidRPr="006C7BDF">
              <w:rPr>
                <w:rStyle w:val="ac"/>
                <w:noProof/>
              </w:rPr>
              <w:t>6.1</w:t>
            </w:r>
            <w:r w:rsidRPr="006C7BDF">
              <w:rPr>
                <w:rStyle w:val="ac"/>
                <w:noProof/>
              </w:rPr>
              <w:t>项目计划和监督</w:t>
            </w:r>
            <w:r>
              <w:rPr>
                <w:noProof/>
                <w:webHidden/>
              </w:rPr>
              <w:tab/>
            </w:r>
            <w:r>
              <w:rPr>
                <w:noProof/>
                <w:webHidden/>
              </w:rPr>
              <w:fldChar w:fldCharType="begin"/>
            </w:r>
            <w:r>
              <w:rPr>
                <w:noProof/>
                <w:webHidden/>
              </w:rPr>
              <w:instrText xml:space="preserve"> PAGEREF _Toc468657277 \h </w:instrText>
            </w:r>
            <w:r>
              <w:rPr>
                <w:noProof/>
                <w:webHidden/>
              </w:rPr>
            </w:r>
            <w:r>
              <w:rPr>
                <w:noProof/>
                <w:webHidden/>
              </w:rPr>
              <w:fldChar w:fldCharType="separate"/>
            </w:r>
            <w:r>
              <w:rPr>
                <w:noProof/>
                <w:webHidden/>
              </w:rPr>
              <w:t>7</w:t>
            </w:r>
            <w:r>
              <w:rPr>
                <w:noProof/>
                <w:webHidden/>
              </w:rPr>
              <w:fldChar w:fldCharType="end"/>
            </w:r>
          </w:hyperlink>
        </w:p>
        <w:p w14:paraId="3B3AD1DB" w14:textId="5EF8543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8" w:history="1">
            <w:r w:rsidRPr="006C7BDF">
              <w:rPr>
                <w:rStyle w:val="ac"/>
                <w:noProof/>
              </w:rPr>
              <w:t>6.1.1</w:t>
            </w:r>
            <w:r w:rsidRPr="006C7BDF">
              <w:rPr>
                <w:rStyle w:val="ac"/>
                <w:noProof/>
              </w:rPr>
              <w:t>软件开发计划</w:t>
            </w:r>
            <w:r>
              <w:rPr>
                <w:noProof/>
                <w:webHidden/>
              </w:rPr>
              <w:tab/>
            </w:r>
            <w:r>
              <w:rPr>
                <w:noProof/>
                <w:webHidden/>
              </w:rPr>
              <w:fldChar w:fldCharType="begin"/>
            </w:r>
            <w:r>
              <w:rPr>
                <w:noProof/>
                <w:webHidden/>
              </w:rPr>
              <w:instrText xml:space="preserve"> PAGEREF _Toc468657278 \h </w:instrText>
            </w:r>
            <w:r>
              <w:rPr>
                <w:noProof/>
                <w:webHidden/>
              </w:rPr>
            </w:r>
            <w:r>
              <w:rPr>
                <w:noProof/>
                <w:webHidden/>
              </w:rPr>
              <w:fldChar w:fldCharType="separate"/>
            </w:r>
            <w:r>
              <w:rPr>
                <w:noProof/>
                <w:webHidden/>
              </w:rPr>
              <w:t>7</w:t>
            </w:r>
            <w:r>
              <w:rPr>
                <w:noProof/>
                <w:webHidden/>
              </w:rPr>
              <w:fldChar w:fldCharType="end"/>
            </w:r>
          </w:hyperlink>
        </w:p>
        <w:p w14:paraId="5A9190E7" w14:textId="1C9F4316"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79" w:history="1">
            <w:r w:rsidRPr="006C7BDF">
              <w:rPr>
                <w:rStyle w:val="ac"/>
                <w:noProof/>
              </w:rPr>
              <w:t>6.1.2CSCI</w:t>
            </w:r>
            <w:r w:rsidRPr="006C7BDF">
              <w:rPr>
                <w:rStyle w:val="ac"/>
                <w:noProof/>
              </w:rPr>
              <w:t>测试计划</w:t>
            </w:r>
            <w:r>
              <w:rPr>
                <w:noProof/>
                <w:webHidden/>
              </w:rPr>
              <w:tab/>
            </w:r>
            <w:r>
              <w:rPr>
                <w:noProof/>
                <w:webHidden/>
              </w:rPr>
              <w:fldChar w:fldCharType="begin"/>
            </w:r>
            <w:r>
              <w:rPr>
                <w:noProof/>
                <w:webHidden/>
              </w:rPr>
              <w:instrText xml:space="preserve"> PAGEREF _Toc468657279 \h </w:instrText>
            </w:r>
            <w:r>
              <w:rPr>
                <w:noProof/>
                <w:webHidden/>
              </w:rPr>
            </w:r>
            <w:r>
              <w:rPr>
                <w:noProof/>
                <w:webHidden/>
              </w:rPr>
              <w:fldChar w:fldCharType="separate"/>
            </w:r>
            <w:r>
              <w:rPr>
                <w:noProof/>
                <w:webHidden/>
              </w:rPr>
              <w:t>7</w:t>
            </w:r>
            <w:r>
              <w:rPr>
                <w:noProof/>
                <w:webHidden/>
              </w:rPr>
              <w:fldChar w:fldCharType="end"/>
            </w:r>
          </w:hyperlink>
        </w:p>
        <w:p w14:paraId="1D70DFA9" w14:textId="5A4AA45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0" w:history="1">
            <w:r w:rsidRPr="006C7BDF">
              <w:rPr>
                <w:rStyle w:val="ac"/>
                <w:noProof/>
              </w:rPr>
              <w:t>6.1.3</w:t>
            </w:r>
            <w:r w:rsidRPr="006C7BDF">
              <w:rPr>
                <w:rStyle w:val="ac"/>
                <w:noProof/>
              </w:rPr>
              <w:t>系统测试计划</w:t>
            </w:r>
            <w:r>
              <w:rPr>
                <w:noProof/>
                <w:webHidden/>
              </w:rPr>
              <w:tab/>
            </w:r>
            <w:r>
              <w:rPr>
                <w:noProof/>
                <w:webHidden/>
              </w:rPr>
              <w:fldChar w:fldCharType="begin"/>
            </w:r>
            <w:r>
              <w:rPr>
                <w:noProof/>
                <w:webHidden/>
              </w:rPr>
              <w:instrText xml:space="preserve"> PAGEREF _Toc468657280 \h </w:instrText>
            </w:r>
            <w:r>
              <w:rPr>
                <w:noProof/>
                <w:webHidden/>
              </w:rPr>
            </w:r>
            <w:r>
              <w:rPr>
                <w:noProof/>
                <w:webHidden/>
              </w:rPr>
              <w:fldChar w:fldCharType="separate"/>
            </w:r>
            <w:r>
              <w:rPr>
                <w:noProof/>
                <w:webHidden/>
              </w:rPr>
              <w:t>8</w:t>
            </w:r>
            <w:r>
              <w:rPr>
                <w:noProof/>
                <w:webHidden/>
              </w:rPr>
              <w:fldChar w:fldCharType="end"/>
            </w:r>
          </w:hyperlink>
        </w:p>
        <w:p w14:paraId="0E4125E6" w14:textId="29E316B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1" w:history="1">
            <w:r w:rsidRPr="006C7BDF">
              <w:rPr>
                <w:rStyle w:val="ac"/>
                <w:noProof/>
              </w:rPr>
              <w:t>6.1.4</w:t>
            </w:r>
            <w:r w:rsidRPr="006C7BDF">
              <w:rPr>
                <w:rStyle w:val="ac"/>
                <w:noProof/>
              </w:rPr>
              <w:t>软件安装计划</w:t>
            </w:r>
            <w:r>
              <w:rPr>
                <w:noProof/>
                <w:webHidden/>
              </w:rPr>
              <w:tab/>
            </w:r>
            <w:r>
              <w:rPr>
                <w:noProof/>
                <w:webHidden/>
              </w:rPr>
              <w:fldChar w:fldCharType="begin"/>
            </w:r>
            <w:r>
              <w:rPr>
                <w:noProof/>
                <w:webHidden/>
              </w:rPr>
              <w:instrText xml:space="preserve"> PAGEREF _Toc468657281 \h </w:instrText>
            </w:r>
            <w:r>
              <w:rPr>
                <w:noProof/>
                <w:webHidden/>
              </w:rPr>
            </w:r>
            <w:r>
              <w:rPr>
                <w:noProof/>
                <w:webHidden/>
              </w:rPr>
              <w:fldChar w:fldCharType="separate"/>
            </w:r>
            <w:r>
              <w:rPr>
                <w:noProof/>
                <w:webHidden/>
              </w:rPr>
              <w:t>8</w:t>
            </w:r>
            <w:r>
              <w:rPr>
                <w:noProof/>
                <w:webHidden/>
              </w:rPr>
              <w:fldChar w:fldCharType="end"/>
            </w:r>
          </w:hyperlink>
        </w:p>
        <w:p w14:paraId="74579150" w14:textId="1F55CE6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2" w:history="1">
            <w:r w:rsidRPr="006C7BDF">
              <w:rPr>
                <w:rStyle w:val="ac"/>
                <w:noProof/>
              </w:rPr>
              <w:t>6.1.5</w:t>
            </w:r>
            <w:r w:rsidRPr="006C7BDF">
              <w:rPr>
                <w:rStyle w:val="ac"/>
                <w:noProof/>
              </w:rPr>
              <w:t>软件移交计划</w:t>
            </w:r>
            <w:r>
              <w:rPr>
                <w:noProof/>
                <w:webHidden/>
              </w:rPr>
              <w:tab/>
            </w:r>
            <w:r>
              <w:rPr>
                <w:noProof/>
                <w:webHidden/>
              </w:rPr>
              <w:fldChar w:fldCharType="begin"/>
            </w:r>
            <w:r>
              <w:rPr>
                <w:noProof/>
                <w:webHidden/>
              </w:rPr>
              <w:instrText xml:space="preserve"> PAGEREF _Toc468657282 \h </w:instrText>
            </w:r>
            <w:r>
              <w:rPr>
                <w:noProof/>
                <w:webHidden/>
              </w:rPr>
            </w:r>
            <w:r>
              <w:rPr>
                <w:noProof/>
                <w:webHidden/>
              </w:rPr>
              <w:fldChar w:fldCharType="separate"/>
            </w:r>
            <w:r>
              <w:rPr>
                <w:noProof/>
                <w:webHidden/>
              </w:rPr>
              <w:t>8</w:t>
            </w:r>
            <w:r>
              <w:rPr>
                <w:noProof/>
                <w:webHidden/>
              </w:rPr>
              <w:fldChar w:fldCharType="end"/>
            </w:r>
          </w:hyperlink>
        </w:p>
        <w:p w14:paraId="5E6EA312" w14:textId="111B549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3" w:history="1">
            <w:r w:rsidRPr="006C7BDF">
              <w:rPr>
                <w:rStyle w:val="ac"/>
                <w:noProof/>
              </w:rPr>
              <w:t>6.1.6</w:t>
            </w:r>
            <w:r w:rsidRPr="006C7BDF">
              <w:rPr>
                <w:rStyle w:val="ac"/>
                <w:noProof/>
              </w:rPr>
              <w:t>跟踪和更新计划，包括评审管理的时间间隔</w:t>
            </w:r>
            <w:r>
              <w:rPr>
                <w:noProof/>
                <w:webHidden/>
              </w:rPr>
              <w:tab/>
            </w:r>
            <w:r>
              <w:rPr>
                <w:noProof/>
                <w:webHidden/>
              </w:rPr>
              <w:fldChar w:fldCharType="begin"/>
            </w:r>
            <w:r>
              <w:rPr>
                <w:noProof/>
                <w:webHidden/>
              </w:rPr>
              <w:instrText xml:space="preserve"> PAGEREF _Toc468657283 \h </w:instrText>
            </w:r>
            <w:r>
              <w:rPr>
                <w:noProof/>
                <w:webHidden/>
              </w:rPr>
            </w:r>
            <w:r>
              <w:rPr>
                <w:noProof/>
                <w:webHidden/>
              </w:rPr>
              <w:fldChar w:fldCharType="separate"/>
            </w:r>
            <w:r>
              <w:rPr>
                <w:noProof/>
                <w:webHidden/>
              </w:rPr>
              <w:t>8</w:t>
            </w:r>
            <w:r>
              <w:rPr>
                <w:noProof/>
                <w:webHidden/>
              </w:rPr>
              <w:fldChar w:fldCharType="end"/>
            </w:r>
          </w:hyperlink>
        </w:p>
        <w:p w14:paraId="5572D0DD" w14:textId="303D0AB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4" w:history="1">
            <w:r w:rsidRPr="006C7BDF">
              <w:rPr>
                <w:rStyle w:val="ac"/>
                <w:noProof/>
              </w:rPr>
              <w:t>6.2</w:t>
            </w:r>
            <w:r w:rsidRPr="006C7BDF">
              <w:rPr>
                <w:rStyle w:val="ac"/>
                <w:noProof/>
              </w:rPr>
              <w:t>建立软件开发环境</w:t>
            </w:r>
            <w:r>
              <w:rPr>
                <w:noProof/>
                <w:webHidden/>
              </w:rPr>
              <w:tab/>
            </w:r>
            <w:r>
              <w:rPr>
                <w:noProof/>
                <w:webHidden/>
              </w:rPr>
              <w:fldChar w:fldCharType="begin"/>
            </w:r>
            <w:r>
              <w:rPr>
                <w:noProof/>
                <w:webHidden/>
              </w:rPr>
              <w:instrText xml:space="preserve"> PAGEREF _Toc468657284 \h </w:instrText>
            </w:r>
            <w:r>
              <w:rPr>
                <w:noProof/>
                <w:webHidden/>
              </w:rPr>
            </w:r>
            <w:r>
              <w:rPr>
                <w:noProof/>
                <w:webHidden/>
              </w:rPr>
              <w:fldChar w:fldCharType="separate"/>
            </w:r>
            <w:r>
              <w:rPr>
                <w:noProof/>
                <w:webHidden/>
              </w:rPr>
              <w:t>8</w:t>
            </w:r>
            <w:r>
              <w:rPr>
                <w:noProof/>
                <w:webHidden/>
              </w:rPr>
              <w:fldChar w:fldCharType="end"/>
            </w:r>
          </w:hyperlink>
        </w:p>
        <w:p w14:paraId="30C39AA2" w14:textId="7CA3F2E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5" w:history="1">
            <w:r w:rsidRPr="006C7BDF">
              <w:rPr>
                <w:rStyle w:val="ac"/>
                <w:noProof/>
              </w:rPr>
              <w:t>6.2.1</w:t>
            </w:r>
            <w:r w:rsidRPr="006C7BDF">
              <w:rPr>
                <w:rStyle w:val="ac"/>
                <w:noProof/>
              </w:rPr>
              <w:t>软件工程环境</w:t>
            </w:r>
            <w:r>
              <w:rPr>
                <w:noProof/>
                <w:webHidden/>
              </w:rPr>
              <w:tab/>
            </w:r>
            <w:r>
              <w:rPr>
                <w:noProof/>
                <w:webHidden/>
              </w:rPr>
              <w:fldChar w:fldCharType="begin"/>
            </w:r>
            <w:r>
              <w:rPr>
                <w:noProof/>
                <w:webHidden/>
              </w:rPr>
              <w:instrText xml:space="preserve"> PAGEREF _Toc468657285 \h </w:instrText>
            </w:r>
            <w:r>
              <w:rPr>
                <w:noProof/>
                <w:webHidden/>
              </w:rPr>
            </w:r>
            <w:r>
              <w:rPr>
                <w:noProof/>
                <w:webHidden/>
              </w:rPr>
              <w:fldChar w:fldCharType="separate"/>
            </w:r>
            <w:r>
              <w:rPr>
                <w:noProof/>
                <w:webHidden/>
              </w:rPr>
              <w:t>8</w:t>
            </w:r>
            <w:r>
              <w:rPr>
                <w:noProof/>
                <w:webHidden/>
              </w:rPr>
              <w:fldChar w:fldCharType="end"/>
            </w:r>
          </w:hyperlink>
        </w:p>
        <w:p w14:paraId="5B10055A" w14:textId="1C1FDD8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6" w:history="1">
            <w:r w:rsidRPr="006C7BDF">
              <w:rPr>
                <w:rStyle w:val="ac"/>
                <w:noProof/>
              </w:rPr>
              <w:t>6.2.2</w:t>
            </w:r>
            <w:r w:rsidRPr="006C7BDF">
              <w:rPr>
                <w:rStyle w:val="ac"/>
                <w:noProof/>
              </w:rPr>
              <w:t>软件测试环境</w:t>
            </w:r>
            <w:r>
              <w:rPr>
                <w:noProof/>
                <w:webHidden/>
              </w:rPr>
              <w:tab/>
            </w:r>
            <w:r>
              <w:rPr>
                <w:noProof/>
                <w:webHidden/>
              </w:rPr>
              <w:fldChar w:fldCharType="begin"/>
            </w:r>
            <w:r>
              <w:rPr>
                <w:noProof/>
                <w:webHidden/>
              </w:rPr>
              <w:instrText xml:space="preserve"> PAGEREF _Toc468657286 \h </w:instrText>
            </w:r>
            <w:r>
              <w:rPr>
                <w:noProof/>
                <w:webHidden/>
              </w:rPr>
            </w:r>
            <w:r>
              <w:rPr>
                <w:noProof/>
                <w:webHidden/>
              </w:rPr>
              <w:fldChar w:fldCharType="separate"/>
            </w:r>
            <w:r>
              <w:rPr>
                <w:noProof/>
                <w:webHidden/>
              </w:rPr>
              <w:t>9</w:t>
            </w:r>
            <w:r>
              <w:rPr>
                <w:noProof/>
                <w:webHidden/>
              </w:rPr>
              <w:fldChar w:fldCharType="end"/>
            </w:r>
          </w:hyperlink>
        </w:p>
        <w:p w14:paraId="10AA38FF" w14:textId="3E97A71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7" w:history="1">
            <w:r w:rsidRPr="006C7BDF">
              <w:rPr>
                <w:rStyle w:val="ac"/>
                <w:noProof/>
              </w:rPr>
              <w:t>6.2.3</w:t>
            </w:r>
            <w:r w:rsidRPr="006C7BDF">
              <w:rPr>
                <w:rStyle w:val="ac"/>
                <w:noProof/>
              </w:rPr>
              <w:t>软件开发库</w:t>
            </w:r>
            <w:r>
              <w:rPr>
                <w:noProof/>
                <w:webHidden/>
              </w:rPr>
              <w:tab/>
            </w:r>
            <w:r>
              <w:rPr>
                <w:noProof/>
                <w:webHidden/>
              </w:rPr>
              <w:fldChar w:fldCharType="begin"/>
            </w:r>
            <w:r>
              <w:rPr>
                <w:noProof/>
                <w:webHidden/>
              </w:rPr>
              <w:instrText xml:space="preserve"> PAGEREF _Toc468657287 \h </w:instrText>
            </w:r>
            <w:r>
              <w:rPr>
                <w:noProof/>
                <w:webHidden/>
              </w:rPr>
            </w:r>
            <w:r>
              <w:rPr>
                <w:noProof/>
                <w:webHidden/>
              </w:rPr>
              <w:fldChar w:fldCharType="separate"/>
            </w:r>
            <w:r>
              <w:rPr>
                <w:noProof/>
                <w:webHidden/>
              </w:rPr>
              <w:t>9</w:t>
            </w:r>
            <w:r>
              <w:rPr>
                <w:noProof/>
                <w:webHidden/>
              </w:rPr>
              <w:fldChar w:fldCharType="end"/>
            </w:r>
          </w:hyperlink>
        </w:p>
        <w:p w14:paraId="6D59464E" w14:textId="57B2F55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8" w:history="1">
            <w:r w:rsidRPr="006C7BDF">
              <w:rPr>
                <w:rStyle w:val="ac"/>
                <w:noProof/>
              </w:rPr>
              <w:t>6.2.4</w:t>
            </w:r>
            <w:r w:rsidRPr="006C7BDF">
              <w:rPr>
                <w:rStyle w:val="ac"/>
                <w:noProof/>
              </w:rPr>
              <w:t>软件开发文档</w:t>
            </w:r>
            <w:r>
              <w:rPr>
                <w:noProof/>
                <w:webHidden/>
              </w:rPr>
              <w:tab/>
            </w:r>
            <w:r>
              <w:rPr>
                <w:noProof/>
                <w:webHidden/>
              </w:rPr>
              <w:fldChar w:fldCharType="begin"/>
            </w:r>
            <w:r>
              <w:rPr>
                <w:noProof/>
                <w:webHidden/>
              </w:rPr>
              <w:instrText xml:space="preserve"> PAGEREF _Toc468657288 \h </w:instrText>
            </w:r>
            <w:r>
              <w:rPr>
                <w:noProof/>
                <w:webHidden/>
              </w:rPr>
            </w:r>
            <w:r>
              <w:rPr>
                <w:noProof/>
                <w:webHidden/>
              </w:rPr>
              <w:fldChar w:fldCharType="separate"/>
            </w:r>
            <w:r>
              <w:rPr>
                <w:noProof/>
                <w:webHidden/>
              </w:rPr>
              <w:t>9</w:t>
            </w:r>
            <w:r>
              <w:rPr>
                <w:noProof/>
                <w:webHidden/>
              </w:rPr>
              <w:fldChar w:fldCharType="end"/>
            </w:r>
          </w:hyperlink>
        </w:p>
        <w:p w14:paraId="14EB1CF8" w14:textId="7E237106"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89" w:history="1">
            <w:r w:rsidRPr="006C7BDF">
              <w:rPr>
                <w:rStyle w:val="ac"/>
                <w:noProof/>
              </w:rPr>
              <w:t>6.2.5</w:t>
            </w:r>
            <w:r w:rsidRPr="006C7BDF">
              <w:rPr>
                <w:rStyle w:val="ac"/>
                <w:noProof/>
              </w:rPr>
              <w:t>非交付软件</w:t>
            </w:r>
            <w:r>
              <w:rPr>
                <w:noProof/>
                <w:webHidden/>
              </w:rPr>
              <w:tab/>
            </w:r>
            <w:r>
              <w:rPr>
                <w:noProof/>
                <w:webHidden/>
              </w:rPr>
              <w:fldChar w:fldCharType="begin"/>
            </w:r>
            <w:r>
              <w:rPr>
                <w:noProof/>
                <w:webHidden/>
              </w:rPr>
              <w:instrText xml:space="preserve"> PAGEREF _Toc468657289 \h </w:instrText>
            </w:r>
            <w:r>
              <w:rPr>
                <w:noProof/>
                <w:webHidden/>
              </w:rPr>
            </w:r>
            <w:r>
              <w:rPr>
                <w:noProof/>
                <w:webHidden/>
              </w:rPr>
              <w:fldChar w:fldCharType="separate"/>
            </w:r>
            <w:r>
              <w:rPr>
                <w:noProof/>
                <w:webHidden/>
              </w:rPr>
              <w:t>9</w:t>
            </w:r>
            <w:r>
              <w:rPr>
                <w:noProof/>
                <w:webHidden/>
              </w:rPr>
              <w:fldChar w:fldCharType="end"/>
            </w:r>
          </w:hyperlink>
        </w:p>
        <w:p w14:paraId="1AC308AC" w14:textId="39441AD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0" w:history="1">
            <w:r w:rsidRPr="006C7BDF">
              <w:rPr>
                <w:rStyle w:val="ac"/>
                <w:noProof/>
              </w:rPr>
              <w:t>6.3</w:t>
            </w:r>
            <w:r w:rsidRPr="006C7BDF">
              <w:rPr>
                <w:rStyle w:val="ac"/>
                <w:noProof/>
              </w:rPr>
              <w:t>系统需求分析</w:t>
            </w:r>
            <w:r>
              <w:rPr>
                <w:noProof/>
                <w:webHidden/>
              </w:rPr>
              <w:tab/>
            </w:r>
            <w:r>
              <w:rPr>
                <w:noProof/>
                <w:webHidden/>
              </w:rPr>
              <w:fldChar w:fldCharType="begin"/>
            </w:r>
            <w:r>
              <w:rPr>
                <w:noProof/>
                <w:webHidden/>
              </w:rPr>
              <w:instrText xml:space="preserve"> PAGEREF _Toc468657290 \h </w:instrText>
            </w:r>
            <w:r>
              <w:rPr>
                <w:noProof/>
                <w:webHidden/>
              </w:rPr>
            </w:r>
            <w:r>
              <w:rPr>
                <w:noProof/>
                <w:webHidden/>
              </w:rPr>
              <w:fldChar w:fldCharType="separate"/>
            </w:r>
            <w:r>
              <w:rPr>
                <w:noProof/>
                <w:webHidden/>
              </w:rPr>
              <w:t>9</w:t>
            </w:r>
            <w:r>
              <w:rPr>
                <w:noProof/>
                <w:webHidden/>
              </w:rPr>
              <w:fldChar w:fldCharType="end"/>
            </w:r>
          </w:hyperlink>
        </w:p>
        <w:p w14:paraId="47307943" w14:textId="5D880E66"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1" w:history="1">
            <w:r w:rsidRPr="006C7BDF">
              <w:rPr>
                <w:rStyle w:val="ac"/>
                <w:noProof/>
              </w:rPr>
              <w:t>6.3.1</w:t>
            </w:r>
            <w:r w:rsidRPr="006C7BDF">
              <w:rPr>
                <w:rStyle w:val="ac"/>
                <w:noProof/>
              </w:rPr>
              <w:t>用户输入分析</w:t>
            </w:r>
            <w:r>
              <w:rPr>
                <w:noProof/>
                <w:webHidden/>
              </w:rPr>
              <w:tab/>
            </w:r>
            <w:r>
              <w:rPr>
                <w:noProof/>
                <w:webHidden/>
              </w:rPr>
              <w:fldChar w:fldCharType="begin"/>
            </w:r>
            <w:r>
              <w:rPr>
                <w:noProof/>
                <w:webHidden/>
              </w:rPr>
              <w:instrText xml:space="preserve"> PAGEREF _Toc468657291 \h </w:instrText>
            </w:r>
            <w:r>
              <w:rPr>
                <w:noProof/>
                <w:webHidden/>
              </w:rPr>
            </w:r>
            <w:r>
              <w:rPr>
                <w:noProof/>
                <w:webHidden/>
              </w:rPr>
              <w:fldChar w:fldCharType="separate"/>
            </w:r>
            <w:r>
              <w:rPr>
                <w:noProof/>
                <w:webHidden/>
              </w:rPr>
              <w:t>9</w:t>
            </w:r>
            <w:r>
              <w:rPr>
                <w:noProof/>
                <w:webHidden/>
              </w:rPr>
              <w:fldChar w:fldCharType="end"/>
            </w:r>
          </w:hyperlink>
        </w:p>
        <w:p w14:paraId="29A8E3D2" w14:textId="518906E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2" w:history="1">
            <w:r w:rsidRPr="006C7BDF">
              <w:rPr>
                <w:rStyle w:val="ac"/>
                <w:noProof/>
              </w:rPr>
              <w:t>6.3.2</w:t>
            </w:r>
            <w:r w:rsidRPr="006C7BDF">
              <w:rPr>
                <w:rStyle w:val="ac"/>
                <w:noProof/>
              </w:rPr>
              <w:t>运行概念</w:t>
            </w:r>
            <w:r>
              <w:rPr>
                <w:noProof/>
                <w:webHidden/>
              </w:rPr>
              <w:tab/>
            </w:r>
            <w:r>
              <w:rPr>
                <w:noProof/>
                <w:webHidden/>
              </w:rPr>
              <w:fldChar w:fldCharType="begin"/>
            </w:r>
            <w:r>
              <w:rPr>
                <w:noProof/>
                <w:webHidden/>
              </w:rPr>
              <w:instrText xml:space="preserve"> PAGEREF _Toc468657292 \h </w:instrText>
            </w:r>
            <w:r>
              <w:rPr>
                <w:noProof/>
                <w:webHidden/>
              </w:rPr>
            </w:r>
            <w:r>
              <w:rPr>
                <w:noProof/>
                <w:webHidden/>
              </w:rPr>
              <w:fldChar w:fldCharType="separate"/>
            </w:r>
            <w:r>
              <w:rPr>
                <w:noProof/>
                <w:webHidden/>
              </w:rPr>
              <w:t>9</w:t>
            </w:r>
            <w:r>
              <w:rPr>
                <w:noProof/>
                <w:webHidden/>
              </w:rPr>
              <w:fldChar w:fldCharType="end"/>
            </w:r>
          </w:hyperlink>
        </w:p>
        <w:p w14:paraId="4F38B905" w14:textId="07A37A9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3" w:history="1">
            <w:r w:rsidRPr="006C7BDF">
              <w:rPr>
                <w:rStyle w:val="ac"/>
                <w:noProof/>
              </w:rPr>
              <w:t>6.3.3</w:t>
            </w:r>
            <w:r w:rsidRPr="006C7BDF">
              <w:rPr>
                <w:rStyle w:val="ac"/>
                <w:noProof/>
              </w:rPr>
              <w:t>系统需求</w:t>
            </w:r>
            <w:r>
              <w:rPr>
                <w:noProof/>
                <w:webHidden/>
              </w:rPr>
              <w:tab/>
            </w:r>
            <w:r>
              <w:rPr>
                <w:noProof/>
                <w:webHidden/>
              </w:rPr>
              <w:fldChar w:fldCharType="begin"/>
            </w:r>
            <w:r>
              <w:rPr>
                <w:noProof/>
                <w:webHidden/>
              </w:rPr>
              <w:instrText xml:space="preserve"> PAGEREF _Toc468657293 \h </w:instrText>
            </w:r>
            <w:r>
              <w:rPr>
                <w:noProof/>
                <w:webHidden/>
              </w:rPr>
            </w:r>
            <w:r>
              <w:rPr>
                <w:noProof/>
                <w:webHidden/>
              </w:rPr>
              <w:fldChar w:fldCharType="separate"/>
            </w:r>
            <w:r>
              <w:rPr>
                <w:noProof/>
                <w:webHidden/>
              </w:rPr>
              <w:t>9</w:t>
            </w:r>
            <w:r>
              <w:rPr>
                <w:noProof/>
                <w:webHidden/>
              </w:rPr>
              <w:fldChar w:fldCharType="end"/>
            </w:r>
          </w:hyperlink>
        </w:p>
        <w:p w14:paraId="4E1EC477" w14:textId="25D34E3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4" w:history="1">
            <w:r w:rsidRPr="006C7BDF">
              <w:rPr>
                <w:rStyle w:val="ac"/>
                <w:noProof/>
              </w:rPr>
              <w:t>6.4</w:t>
            </w:r>
            <w:r w:rsidRPr="006C7BDF">
              <w:rPr>
                <w:rStyle w:val="ac"/>
                <w:noProof/>
              </w:rPr>
              <w:t>系统设计</w:t>
            </w:r>
            <w:r>
              <w:rPr>
                <w:noProof/>
                <w:webHidden/>
              </w:rPr>
              <w:tab/>
            </w:r>
            <w:r>
              <w:rPr>
                <w:noProof/>
                <w:webHidden/>
              </w:rPr>
              <w:fldChar w:fldCharType="begin"/>
            </w:r>
            <w:r>
              <w:rPr>
                <w:noProof/>
                <w:webHidden/>
              </w:rPr>
              <w:instrText xml:space="preserve"> PAGEREF _Toc468657294 \h </w:instrText>
            </w:r>
            <w:r>
              <w:rPr>
                <w:noProof/>
                <w:webHidden/>
              </w:rPr>
            </w:r>
            <w:r>
              <w:rPr>
                <w:noProof/>
                <w:webHidden/>
              </w:rPr>
              <w:fldChar w:fldCharType="separate"/>
            </w:r>
            <w:r>
              <w:rPr>
                <w:noProof/>
                <w:webHidden/>
              </w:rPr>
              <w:t>10</w:t>
            </w:r>
            <w:r>
              <w:rPr>
                <w:noProof/>
                <w:webHidden/>
              </w:rPr>
              <w:fldChar w:fldCharType="end"/>
            </w:r>
          </w:hyperlink>
        </w:p>
        <w:p w14:paraId="0D63E64B" w14:textId="2A185A0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5" w:history="1">
            <w:r w:rsidRPr="006C7BDF">
              <w:rPr>
                <w:rStyle w:val="ac"/>
                <w:noProof/>
              </w:rPr>
              <w:t>6.4.1</w:t>
            </w:r>
            <w:r w:rsidRPr="006C7BDF">
              <w:rPr>
                <w:rStyle w:val="ac"/>
                <w:noProof/>
              </w:rPr>
              <w:t>系统级设计决策</w:t>
            </w:r>
            <w:r>
              <w:rPr>
                <w:noProof/>
                <w:webHidden/>
              </w:rPr>
              <w:tab/>
            </w:r>
            <w:r>
              <w:rPr>
                <w:noProof/>
                <w:webHidden/>
              </w:rPr>
              <w:fldChar w:fldCharType="begin"/>
            </w:r>
            <w:r>
              <w:rPr>
                <w:noProof/>
                <w:webHidden/>
              </w:rPr>
              <w:instrText xml:space="preserve"> PAGEREF _Toc468657295 \h </w:instrText>
            </w:r>
            <w:r>
              <w:rPr>
                <w:noProof/>
                <w:webHidden/>
              </w:rPr>
            </w:r>
            <w:r>
              <w:rPr>
                <w:noProof/>
                <w:webHidden/>
              </w:rPr>
              <w:fldChar w:fldCharType="separate"/>
            </w:r>
            <w:r>
              <w:rPr>
                <w:noProof/>
                <w:webHidden/>
              </w:rPr>
              <w:t>10</w:t>
            </w:r>
            <w:r>
              <w:rPr>
                <w:noProof/>
                <w:webHidden/>
              </w:rPr>
              <w:fldChar w:fldCharType="end"/>
            </w:r>
          </w:hyperlink>
        </w:p>
        <w:p w14:paraId="4C8695A6" w14:textId="6229B54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6" w:history="1">
            <w:r w:rsidRPr="006C7BDF">
              <w:rPr>
                <w:rStyle w:val="ac"/>
                <w:noProof/>
              </w:rPr>
              <w:t>6.4.2</w:t>
            </w:r>
            <w:r w:rsidRPr="006C7BDF">
              <w:rPr>
                <w:rStyle w:val="ac"/>
                <w:noProof/>
              </w:rPr>
              <w:t>系统体系结构设计</w:t>
            </w:r>
            <w:r>
              <w:rPr>
                <w:noProof/>
                <w:webHidden/>
              </w:rPr>
              <w:tab/>
            </w:r>
            <w:r>
              <w:rPr>
                <w:noProof/>
                <w:webHidden/>
              </w:rPr>
              <w:fldChar w:fldCharType="begin"/>
            </w:r>
            <w:r>
              <w:rPr>
                <w:noProof/>
                <w:webHidden/>
              </w:rPr>
              <w:instrText xml:space="preserve"> PAGEREF _Toc468657296 \h </w:instrText>
            </w:r>
            <w:r>
              <w:rPr>
                <w:noProof/>
                <w:webHidden/>
              </w:rPr>
            </w:r>
            <w:r>
              <w:rPr>
                <w:noProof/>
                <w:webHidden/>
              </w:rPr>
              <w:fldChar w:fldCharType="separate"/>
            </w:r>
            <w:r>
              <w:rPr>
                <w:noProof/>
                <w:webHidden/>
              </w:rPr>
              <w:t>10</w:t>
            </w:r>
            <w:r>
              <w:rPr>
                <w:noProof/>
                <w:webHidden/>
              </w:rPr>
              <w:fldChar w:fldCharType="end"/>
            </w:r>
          </w:hyperlink>
        </w:p>
        <w:p w14:paraId="6227E94E" w14:textId="1670692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7" w:history="1">
            <w:r w:rsidRPr="006C7BDF">
              <w:rPr>
                <w:rStyle w:val="ac"/>
                <w:noProof/>
              </w:rPr>
              <w:t>6.5</w:t>
            </w:r>
            <w:r w:rsidRPr="006C7BDF">
              <w:rPr>
                <w:rStyle w:val="ac"/>
                <w:noProof/>
              </w:rPr>
              <w:t>软件需求分析</w:t>
            </w:r>
            <w:r>
              <w:rPr>
                <w:noProof/>
                <w:webHidden/>
              </w:rPr>
              <w:tab/>
            </w:r>
            <w:r>
              <w:rPr>
                <w:noProof/>
                <w:webHidden/>
              </w:rPr>
              <w:fldChar w:fldCharType="begin"/>
            </w:r>
            <w:r>
              <w:rPr>
                <w:noProof/>
                <w:webHidden/>
              </w:rPr>
              <w:instrText xml:space="preserve"> PAGEREF _Toc468657297 \h </w:instrText>
            </w:r>
            <w:r>
              <w:rPr>
                <w:noProof/>
                <w:webHidden/>
              </w:rPr>
            </w:r>
            <w:r>
              <w:rPr>
                <w:noProof/>
                <w:webHidden/>
              </w:rPr>
              <w:fldChar w:fldCharType="separate"/>
            </w:r>
            <w:r>
              <w:rPr>
                <w:noProof/>
                <w:webHidden/>
              </w:rPr>
              <w:t>10</w:t>
            </w:r>
            <w:r>
              <w:rPr>
                <w:noProof/>
                <w:webHidden/>
              </w:rPr>
              <w:fldChar w:fldCharType="end"/>
            </w:r>
          </w:hyperlink>
        </w:p>
        <w:p w14:paraId="302E33AC" w14:textId="5FA2155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8" w:history="1">
            <w:r w:rsidRPr="006C7BDF">
              <w:rPr>
                <w:rStyle w:val="ac"/>
                <w:noProof/>
              </w:rPr>
              <w:t>6.6</w:t>
            </w:r>
            <w:r w:rsidRPr="006C7BDF">
              <w:rPr>
                <w:rStyle w:val="ac"/>
                <w:noProof/>
              </w:rPr>
              <w:t>软件设计</w:t>
            </w:r>
            <w:r>
              <w:rPr>
                <w:noProof/>
                <w:webHidden/>
              </w:rPr>
              <w:tab/>
            </w:r>
            <w:r>
              <w:rPr>
                <w:noProof/>
                <w:webHidden/>
              </w:rPr>
              <w:fldChar w:fldCharType="begin"/>
            </w:r>
            <w:r>
              <w:rPr>
                <w:noProof/>
                <w:webHidden/>
              </w:rPr>
              <w:instrText xml:space="preserve"> PAGEREF _Toc468657298 \h </w:instrText>
            </w:r>
            <w:r>
              <w:rPr>
                <w:noProof/>
                <w:webHidden/>
              </w:rPr>
            </w:r>
            <w:r>
              <w:rPr>
                <w:noProof/>
                <w:webHidden/>
              </w:rPr>
              <w:fldChar w:fldCharType="separate"/>
            </w:r>
            <w:r>
              <w:rPr>
                <w:noProof/>
                <w:webHidden/>
              </w:rPr>
              <w:t>10</w:t>
            </w:r>
            <w:r>
              <w:rPr>
                <w:noProof/>
                <w:webHidden/>
              </w:rPr>
              <w:fldChar w:fldCharType="end"/>
            </w:r>
          </w:hyperlink>
        </w:p>
        <w:p w14:paraId="77811B42" w14:textId="249315F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299" w:history="1">
            <w:r w:rsidRPr="006C7BDF">
              <w:rPr>
                <w:rStyle w:val="ac"/>
                <w:noProof/>
              </w:rPr>
              <w:t>6.6.1CSCI</w:t>
            </w:r>
            <w:r w:rsidRPr="006C7BDF">
              <w:rPr>
                <w:rStyle w:val="ac"/>
                <w:noProof/>
              </w:rPr>
              <w:t>级设计决策</w:t>
            </w:r>
            <w:r>
              <w:rPr>
                <w:noProof/>
                <w:webHidden/>
              </w:rPr>
              <w:tab/>
            </w:r>
            <w:r>
              <w:rPr>
                <w:noProof/>
                <w:webHidden/>
              </w:rPr>
              <w:fldChar w:fldCharType="begin"/>
            </w:r>
            <w:r>
              <w:rPr>
                <w:noProof/>
                <w:webHidden/>
              </w:rPr>
              <w:instrText xml:space="preserve"> PAGEREF _Toc468657299 \h </w:instrText>
            </w:r>
            <w:r>
              <w:rPr>
                <w:noProof/>
                <w:webHidden/>
              </w:rPr>
            </w:r>
            <w:r>
              <w:rPr>
                <w:noProof/>
                <w:webHidden/>
              </w:rPr>
              <w:fldChar w:fldCharType="separate"/>
            </w:r>
            <w:r>
              <w:rPr>
                <w:noProof/>
                <w:webHidden/>
              </w:rPr>
              <w:t>10</w:t>
            </w:r>
            <w:r>
              <w:rPr>
                <w:noProof/>
                <w:webHidden/>
              </w:rPr>
              <w:fldChar w:fldCharType="end"/>
            </w:r>
          </w:hyperlink>
        </w:p>
        <w:p w14:paraId="2EFFA1A6" w14:textId="6DBF08C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0" w:history="1">
            <w:r w:rsidRPr="006C7BDF">
              <w:rPr>
                <w:rStyle w:val="ac"/>
                <w:noProof/>
              </w:rPr>
              <w:t>6.6.2CSCI</w:t>
            </w:r>
            <w:r w:rsidRPr="006C7BDF">
              <w:rPr>
                <w:rStyle w:val="ac"/>
                <w:noProof/>
              </w:rPr>
              <w:t>体系结构设计</w:t>
            </w:r>
            <w:r>
              <w:rPr>
                <w:noProof/>
                <w:webHidden/>
              </w:rPr>
              <w:tab/>
            </w:r>
            <w:r>
              <w:rPr>
                <w:noProof/>
                <w:webHidden/>
              </w:rPr>
              <w:fldChar w:fldCharType="begin"/>
            </w:r>
            <w:r>
              <w:rPr>
                <w:noProof/>
                <w:webHidden/>
              </w:rPr>
              <w:instrText xml:space="preserve"> PAGEREF _Toc468657300 \h </w:instrText>
            </w:r>
            <w:r>
              <w:rPr>
                <w:noProof/>
                <w:webHidden/>
              </w:rPr>
            </w:r>
            <w:r>
              <w:rPr>
                <w:noProof/>
                <w:webHidden/>
              </w:rPr>
              <w:fldChar w:fldCharType="separate"/>
            </w:r>
            <w:r>
              <w:rPr>
                <w:noProof/>
                <w:webHidden/>
              </w:rPr>
              <w:t>11</w:t>
            </w:r>
            <w:r>
              <w:rPr>
                <w:noProof/>
                <w:webHidden/>
              </w:rPr>
              <w:fldChar w:fldCharType="end"/>
            </w:r>
          </w:hyperlink>
        </w:p>
        <w:p w14:paraId="1FE91BB9" w14:textId="0ABAB6E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1" w:history="1">
            <w:r w:rsidRPr="006C7BDF">
              <w:rPr>
                <w:rStyle w:val="ac"/>
                <w:noProof/>
              </w:rPr>
              <w:t>6.6.3CSCI</w:t>
            </w:r>
            <w:r w:rsidRPr="006C7BDF">
              <w:rPr>
                <w:rStyle w:val="ac"/>
                <w:noProof/>
              </w:rPr>
              <w:t>详细设计</w:t>
            </w:r>
            <w:r>
              <w:rPr>
                <w:noProof/>
                <w:webHidden/>
              </w:rPr>
              <w:tab/>
            </w:r>
            <w:r>
              <w:rPr>
                <w:noProof/>
                <w:webHidden/>
              </w:rPr>
              <w:fldChar w:fldCharType="begin"/>
            </w:r>
            <w:r>
              <w:rPr>
                <w:noProof/>
                <w:webHidden/>
              </w:rPr>
              <w:instrText xml:space="preserve"> PAGEREF _Toc468657301 \h </w:instrText>
            </w:r>
            <w:r>
              <w:rPr>
                <w:noProof/>
                <w:webHidden/>
              </w:rPr>
            </w:r>
            <w:r>
              <w:rPr>
                <w:noProof/>
                <w:webHidden/>
              </w:rPr>
              <w:fldChar w:fldCharType="separate"/>
            </w:r>
            <w:r>
              <w:rPr>
                <w:noProof/>
                <w:webHidden/>
              </w:rPr>
              <w:t>11</w:t>
            </w:r>
            <w:r>
              <w:rPr>
                <w:noProof/>
                <w:webHidden/>
              </w:rPr>
              <w:fldChar w:fldCharType="end"/>
            </w:r>
          </w:hyperlink>
        </w:p>
        <w:p w14:paraId="4CD94772" w14:textId="5458E24A"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02" w:history="1">
            <w:r w:rsidRPr="006C7BDF">
              <w:rPr>
                <w:rStyle w:val="ac"/>
                <w:noProof/>
              </w:rPr>
              <w:t>6.7</w:t>
            </w:r>
            <w:r w:rsidRPr="006C7BDF">
              <w:rPr>
                <w:rStyle w:val="ac"/>
                <w:noProof/>
              </w:rPr>
              <w:t>软件实现和配置项测试</w:t>
            </w:r>
            <w:r>
              <w:rPr>
                <w:noProof/>
                <w:webHidden/>
              </w:rPr>
              <w:tab/>
            </w:r>
            <w:r>
              <w:rPr>
                <w:noProof/>
                <w:webHidden/>
              </w:rPr>
              <w:fldChar w:fldCharType="begin"/>
            </w:r>
            <w:r>
              <w:rPr>
                <w:noProof/>
                <w:webHidden/>
              </w:rPr>
              <w:instrText xml:space="preserve"> PAGEREF _Toc468657302 \h </w:instrText>
            </w:r>
            <w:r>
              <w:rPr>
                <w:noProof/>
                <w:webHidden/>
              </w:rPr>
            </w:r>
            <w:r>
              <w:rPr>
                <w:noProof/>
                <w:webHidden/>
              </w:rPr>
              <w:fldChar w:fldCharType="separate"/>
            </w:r>
            <w:r>
              <w:rPr>
                <w:noProof/>
                <w:webHidden/>
              </w:rPr>
              <w:t>11</w:t>
            </w:r>
            <w:r>
              <w:rPr>
                <w:noProof/>
                <w:webHidden/>
              </w:rPr>
              <w:fldChar w:fldCharType="end"/>
            </w:r>
          </w:hyperlink>
        </w:p>
        <w:p w14:paraId="4696C5F1" w14:textId="4B4DE9A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3" w:history="1">
            <w:r w:rsidRPr="006C7BDF">
              <w:rPr>
                <w:rStyle w:val="ac"/>
                <w:noProof/>
              </w:rPr>
              <w:t>6.7.1</w:t>
            </w:r>
            <w:r w:rsidRPr="006C7BDF">
              <w:rPr>
                <w:rStyle w:val="ac"/>
                <w:noProof/>
              </w:rPr>
              <w:t>软件实现</w:t>
            </w:r>
            <w:r>
              <w:rPr>
                <w:noProof/>
                <w:webHidden/>
              </w:rPr>
              <w:tab/>
            </w:r>
            <w:r>
              <w:rPr>
                <w:noProof/>
                <w:webHidden/>
              </w:rPr>
              <w:fldChar w:fldCharType="begin"/>
            </w:r>
            <w:r>
              <w:rPr>
                <w:noProof/>
                <w:webHidden/>
              </w:rPr>
              <w:instrText xml:space="preserve"> PAGEREF _Toc468657303 \h </w:instrText>
            </w:r>
            <w:r>
              <w:rPr>
                <w:noProof/>
                <w:webHidden/>
              </w:rPr>
            </w:r>
            <w:r>
              <w:rPr>
                <w:noProof/>
                <w:webHidden/>
              </w:rPr>
              <w:fldChar w:fldCharType="separate"/>
            </w:r>
            <w:r>
              <w:rPr>
                <w:noProof/>
                <w:webHidden/>
              </w:rPr>
              <w:t>11</w:t>
            </w:r>
            <w:r>
              <w:rPr>
                <w:noProof/>
                <w:webHidden/>
              </w:rPr>
              <w:fldChar w:fldCharType="end"/>
            </w:r>
          </w:hyperlink>
        </w:p>
        <w:p w14:paraId="21348D1D" w14:textId="75821E9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4" w:history="1">
            <w:r w:rsidRPr="006C7BDF">
              <w:rPr>
                <w:rStyle w:val="ac"/>
                <w:noProof/>
              </w:rPr>
              <w:t>6.7.2</w:t>
            </w:r>
            <w:r w:rsidRPr="006C7BDF">
              <w:rPr>
                <w:rStyle w:val="ac"/>
                <w:noProof/>
              </w:rPr>
              <w:t>配置项测试准备</w:t>
            </w:r>
            <w:r>
              <w:rPr>
                <w:noProof/>
                <w:webHidden/>
              </w:rPr>
              <w:tab/>
            </w:r>
            <w:r>
              <w:rPr>
                <w:noProof/>
                <w:webHidden/>
              </w:rPr>
              <w:fldChar w:fldCharType="begin"/>
            </w:r>
            <w:r>
              <w:rPr>
                <w:noProof/>
                <w:webHidden/>
              </w:rPr>
              <w:instrText xml:space="preserve"> PAGEREF _Toc468657304 \h </w:instrText>
            </w:r>
            <w:r>
              <w:rPr>
                <w:noProof/>
                <w:webHidden/>
              </w:rPr>
            </w:r>
            <w:r>
              <w:rPr>
                <w:noProof/>
                <w:webHidden/>
              </w:rPr>
              <w:fldChar w:fldCharType="separate"/>
            </w:r>
            <w:r>
              <w:rPr>
                <w:noProof/>
                <w:webHidden/>
              </w:rPr>
              <w:t>11</w:t>
            </w:r>
            <w:r>
              <w:rPr>
                <w:noProof/>
                <w:webHidden/>
              </w:rPr>
              <w:fldChar w:fldCharType="end"/>
            </w:r>
          </w:hyperlink>
        </w:p>
        <w:p w14:paraId="78164DD9" w14:textId="34D4358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5" w:history="1">
            <w:r w:rsidRPr="006C7BDF">
              <w:rPr>
                <w:rStyle w:val="ac"/>
                <w:noProof/>
              </w:rPr>
              <w:t>6.7.3</w:t>
            </w:r>
            <w:r w:rsidRPr="006C7BDF">
              <w:rPr>
                <w:rStyle w:val="ac"/>
                <w:noProof/>
              </w:rPr>
              <w:t>配置项测试执行</w:t>
            </w:r>
            <w:r>
              <w:rPr>
                <w:noProof/>
                <w:webHidden/>
              </w:rPr>
              <w:tab/>
            </w:r>
            <w:r>
              <w:rPr>
                <w:noProof/>
                <w:webHidden/>
              </w:rPr>
              <w:fldChar w:fldCharType="begin"/>
            </w:r>
            <w:r>
              <w:rPr>
                <w:noProof/>
                <w:webHidden/>
              </w:rPr>
              <w:instrText xml:space="preserve"> PAGEREF _Toc468657305 \h </w:instrText>
            </w:r>
            <w:r>
              <w:rPr>
                <w:noProof/>
                <w:webHidden/>
              </w:rPr>
            </w:r>
            <w:r>
              <w:rPr>
                <w:noProof/>
                <w:webHidden/>
              </w:rPr>
              <w:fldChar w:fldCharType="separate"/>
            </w:r>
            <w:r>
              <w:rPr>
                <w:noProof/>
                <w:webHidden/>
              </w:rPr>
              <w:t>11</w:t>
            </w:r>
            <w:r>
              <w:rPr>
                <w:noProof/>
                <w:webHidden/>
              </w:rPr>
              <w:fldChar w:fldCharType="end"/>
            </w:r>
          </w:hyperlink>
        </w:p>
        <w:p w14:paraId="0AB58681" w14:textId="62FA853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6" w:history="1">
            <w:r w:rsidRPr="006C7BDF">
              <w:rPr>
                <w:rStyle w:val="ac"/>
                <w:noProof/>
              </w:rPr>
              <w:t>6.7.4</w:t>
            </w:r>
            <w:r w:rsidRPr="006C7BDF">
              <w:rPr>
                <w:rStyle w:val="ac"/>
                <w:noProof/>
              </w:rPr>
              <w:t>修改和再测试</w:t>
            </w:r>
            <w:r>
              <w:rPr>
                <w:noProof/>
                <w:webHidden/>
              </w:rPr>
              <w:tab/>
            </w:r>
            <w:r>
              <w:rPr>
                <w:noProof/>
                <w:webHidden/>
              </w:rPr>
              <w:fldChar w:fldCharType="begin"/>
            </w:r>
            <w:r>
              <w:rPr>
                <w:noProof/>
                <w:webHidden/>
              </w:rPr>
              <w:instrText xml:space="preserve"> PAGEREF _Toc468657306 \h </w:instrText>
            </w:r>
            <w:r>
              <w:rPr>
                <w:noProof/>
                <w:webHidden/>
              </w:rPr>
            </w:r>
            <w:r>
              <w:rPr>
                <w:noProof/>
                <w:webHidden/>
              </w:rPr>
              <w:fldChar w:fldCharType="separate"/>
            </w:r>
            <w:r>
              <w:rPr>
                <w:noProof/>
                <w:webHidden/>
              </w:rPr>
              <w:t>11</w:t>
            </w:r>
            <w:r>
              <w:rPr>
                <w:noProof/>
                <w:webHidden/>
              </w:rPr>
              <w:fldChar w:fldCharType="end"/>
            </w:r>
          </w:hyperlink>
        </w:p>
        <w:p w14:paraId="70F5C253" w14:textId="611B581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7" w:history="1">
            <w:r w:rsidRPr="006C7BDF">
              <w:rPr>
                <w:rStyle w:val="ac"/>
                <w:noProof/>
              </w:rPr>
              <w:t>6.7.5</w:t>
            </w:r>
            <w:r w:rsidRPr="006C7BDF">
              <w:rPr>
                <w:rStyle w:val="ac"/>
                <w:noProof/>
              </w:rPr>
              <w:t>配置项测试结果分析与记录</w:t>
            </w:r>
            <w:r>
              <w:rPr>
                <w:noProof/>
                <w:webHidden/>
              </w:rPr>
              <w:tab/>
            </w:r>
            <w:r>
              <w:rPr>
                <w:noProof/>
                <w:webHidden/>
              </w:rPr>
              <w:fldChar w:fldCharType="begin"/>
            </w:r>
            <w:r>
              <w:rPr>
                <w:noProof/>
                <w:webHidden/>
              </w:rPr>
              <w:instrText xml:space="preserve"> PAGEREF _Toc468657307 \h </w:instrText>
            </w:r>
            <w:r>
              <w:rPr>
                <w:noProof/>
                <w:webHidden/>
              </w:rPr>
            </w:r>
            <w:r>
              <w:rPr>
                <w:noProof/>
                <w:webHidden/>
              </w:rPr>
              <w:fldChar w:fldCharType="separate"/>
            </w:r>
            <w:r>
              <w:rPr>
                <w:noProof/>
                <w:webHidden/>
              </w:rPr>
              <w:t>12</w:t>
            </w:r>
            <w:r>
              <w:rPr>
                <w:noProof/>
                <w:webHidden/>
              </w:rPr>
              <w:fldChar w:fldCharType="end"/>
            </w:r>
          </w:hyperlink>
        </w:p>
        <w:p w14:paraId="1F2CE496" w14:textId="7A07AD4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8" w:history="1">
            <w:r w:rsidRPr="006C7BDF">
              <w:rPr>
                <w:rStyle w:val="ac"/>
                <w:noProof/>
              </w:rPr>
              <w:t>6.8</w:t>
            </w:r>
            <w:r w:rsidRPr="006C7BDF">
              <w:rPr>
                <w:rStyle w:val="ac"/>
                <w:noProof/>
              </w:rPr>
              <w:t>配置项集成和测试</w:t>
            </w:r>
            <w:r>
              <w:rPr>
                <w:noProof/>
                <w:webHidden/>
              </w:rPr>
              <w:tab/>
            </w:r>
            <w:r>
              <w:rPr>
                <w:noProof/>
                <w:webHidden/>
              </w:rPr>
              <w:fldChar w:fldCharType="begin"/>
            </w:r>
            <w:r>
              <w:rPr>
                <w:noProof/>
                <w:webHidden/>
              </w:rPr>
              <w:instrText xml:space="preserve"> PAGEREF _Toc468657308 \h </w:instrText>
            </w:r>
            <w:r>
              <w:rPr>
                <w:noProof/>
                <w:webHidden/>
              </w:rPr>
            </w:r>
            <w:r>
              <w:rPr>
                <w:noProof/>
                <w:webHidden/>
              </w:rPr>
              <w:fldChar w:fldCharType="separate"/>
            </w:r>
            <w:r>
              <w:rPr>
                <w:noProof/>
                <w:webHidden/>
              </w:rPr>
              <w:t>12</w:t>
            </w:r>
            <w:r>
              <w:rPr>
                <w:noProof/>
                <w:webHidden/>
              </w:rPr>
              <w:fldChar w:fldCharType="end"/>
            </w:r>
          </w:hyperlink>
        </w:p>
        <w:p w14:paraId="184A20D7" w14:textId="3EEDAC7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09" w:history="1">
            <w:r w:rsidRPr="006C7BDF">
              <w:rPr>
                <w:rStyle w:val="ac"/>
                <w:noProof/>
              </w:rPr>
              <w:t>6.8.1</w:t>
            </w:r>
            <w:r w:rsidRPr="006C7BDF">
              <w:rPr>
                <w:rStyle w:val="ac"/>
                <w:noProof/>
              </w:rPr>
              <w:t>配置项集成和测试准备</w:t>
            </w:r>
            <w:r>
              <w:rPr>
                <w:noProof/>
                <w:webHidden/>
              </w:rPr>
              <w:tab/>
            </w:r>
            <w:r>
              <w:rPr>
                <w:noProof/>
                <w:webHidden/>
              </w:rPr>
              <w:fldChar w:fldCharType="begin"/>
            </w:r>
            <w:r>
              <w:rPr>
                <w:noProof/>
                <w:webHidden/>
              </w:rPr>
              <w:instrText xml:space="preserve"> PAGEREF _Toc468657309 \h </w:instrText>
            </w:r>
            <w:r>
              <w:rPr>
                <w:noProof/>
                <w:webHidden/>
              </w:rPr>
            </w:r>
            <w:r>
              <w:rPr>
                <w:noProof/>
                <w:webHidden/>
              </w:rPr>
              <w:fldChar w:fldCharType="separate"/>
            </w:r>
            <w:r>
              <w:rPr>
                <w:noProof/>
                <w:webHidden/>
              </w:rPr>
              <w:t>12</w:t>
            </w:r>
            <w:r>
              <w:rPr>
                <w:noProof/>
                <w:webHidden/>
              </w:rPr>
              <w:fldChar w:fldCharType="end"/>
            </w:r>
          </w:hyperlink>
        </w:p>
        <w:p w14:paraId="6EDAA37B" w14:textId="70BC786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0" w:history="1">
            <w:r w:rsidRPr="006C7BDF">
              <w:rPr>
                <w:rStyle w:val="ac"/>
                <w:noProof/>
              </w:rPr>
              <w:t>6.8.2</w:t>
            </w:r>
            <w:r w:rsidRPr="006C7BDF">
              <w:rPr>
                <w:rStyle w:val="ac"/>
                <w:noProof/>
              </w:rPr>
              <w:t>配置项集成和测试执行</w:t>
            </w:r>
            <w:r>
              <w:rPr>
                <w:noProof/>
                <w:webHidden/>
              </w:rPr>
              <w:tab/>
            </w:r>
            <w:r>
              <w:rPr>
                <w:noProof/>
                <w:webHidden/>
              </w:rPr>
              <w:fldChar w:fldCharType="begin"/>
            </w:r>
            <w:r>
              <w:rPr>
                <w:noProof/>
                <w:webHidden/>
              </w:rPr>
              <w:instrText xml:space="preserve"> PAGEREF _Toc468657310 \h </w:instrText>
            </w:r>
            <w:r>
              <w:rPr>
                <w:noProof/>
                <w:webHidden/>
              </w:rPr>
            </w:r>
            <w:r>
              <w:rPr>
                <w:noProof/>
                <w:webHidden/>
              </w:rPr>
              <w:fldChar w:fldCharType="separate"/>
            </w:r>
            <w:r>
              <w:rPr>
                <w:noProof/>
                <w:webHidden/>
              </w:rPr>
              <w:t>12</w:t>
            </w:r>
            <w:r>
              <w:rPr>
                <w:noProof/>
                <w:webHidden/>
              </w:rPr>
              <w:fldChar w:fldCharType="end"/>
            </w:r>
          </w:hyperlink>
        </w:p>
        <w:p w14:paraId="54BE9B8B" w14:textId="5406962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1" w:history="1">
            <w:r w:rsidRPr="006C7BDF">
              <w:rPr>
                <w:rStyle w:val="ac"/>
                <w:noProof/>
              </w:rPr>
              <w:t>6.8.3</w:t>
            </w:r>
            <w:r w:rsidRPr="006C7BDF">
              <w:rPr>
                <w:rStyle w:val="ac"/>
                <w:noProof/>
              </w:rPr>
              <w:t>修改和再测试</w:t>
            </w:r>
            <w:r>
              <w:rPr>
                <w:noProof/>
                <w:webHidden/>
              </w:rPr>
              <w:tab/>
            </w:r>
            <w:r>
              <w:rPr>
                <w:noProof/>
                <w:webHidden/>
              </w:rPr>
              <w:fldChar w:fldCharType="begin"/>
            </w:r>
            <w:r>
              <w:rPr>
                <w:noProof/>
                <w:webHidden/>
              </w:rPr>
              <w:instrText xml:space="preserve"> PAGEREF _Toc468657311 \h </w:instrText>
            </w:r>
            <w:r>
              <w:rPr>
                <w:noProof/>
                <w:webHidden/>
              </w:rPr>
            </w:r>
            <w:r>
              <w:rPr>
                <w:noProof/>
                <w:webHidden/>
              </w:rPr>
              <w:fldChar w:fldCharType="separate"/>
            </w:r>
            <w:r>
              <w:rPr>
                <w:noProof/>
                <w:webHidden/>
              </w:rPr>
              <w:t>12</w:t>
            </w:r>
            <w:r>
              <w:rPr>
                <w:noProof/>
                <w:webHidden/>
              </w:rPr>
              <w:fldChar w:fldCharType="end"/>
            </w:r>
          </w:hyperlink>
        </w:p>
        <w:p w14:paraId="2F62190F" w14:textId="150841C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2" w:history="1">
            <w:r w:rsidRPr="006C7BDF">
              <w:rPr>
                <w:rStyle w:val="ac"/>
                <w:noProof/>
              </w:rPr>
              <w:t>6.8.4</w:t>
            </w:r>
            <w:r w:rsidRPr="006C7BDF">
              <w:rPr>
                <w:rStyle w:val="ac"/>
                <w:noProof/>
              </w:rPr>
              <w:t>配置项集成和测试结果分析与记录</w:t>
            </w:r>
            <w:r>
              <w:rPr>
                <w:noProof/>
                <w:webHidden/>
              </w:rPr>
              <w:tab/>
            </w:r>
            <w:r>
              <w:rPr>
                <w:noProof/>
                <w:webHidden/>
              </w:rPr>
              <w:fldChar w:fldCharType="begin"/>
            </w:r>
            <w:r>
              <w:rPr>
                <w:noProof/>
                <w:webHidden/>
              </w:rPr>
              <w:instrText xml:space="preserve"> PAGEREF _Toc468657312 \h </w:instrText>
            </w:r>
            <w:r>
              <w:rPr>
                <w:noProof/>
                <w:webHidden/>
              </w:rPr>
            </w:r>
            <w:r>
              <w:rPr>
                <w:noProof/>
                <w:webHidden/>
              </w:rPr>
              <w:fldChar w:fldCharType="separate"/>
            </w:r>
            <w:r>
              <w:rPr>
                <w:noProof/>
                <w:webHidden/>
              </w:rPr>
              <w:t>12</w:t>
            </w:r>
            <w:r>
              <w:rPr>
                <w:noProof/>
                <w:webHidden/>
              </w:rPr>
              <w:fldChar w:fldCharType="end"/>
            </w:r>
          </w:hyperlink>
        </w:p>
        <w:p w14:paraId="61682E10" w14:textId="52F6A228"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13" w:history="1">
            <w:r w:rsidRPr="006C7BDF">
              <w:rPr>
                <w:rStyle w:val="ac"/>
                <w:noProof/>
              </w:rPr>
              <w:t>6.9CSCI</w:t>
            </w:r>
            <w:r w:rsidRPr="006C7BDF">
              <w:rPr>
                <w:rStyle w:val="ac"/>
                <w:noProof/>
              </w:rPr>
              <w:t>合格性测试</w:t>
            </w:r>
            <w:r>
              <w:rPr>
                <w:noProof/>
                <w:webHidden/>
              </w:rPr>
              <w:tab/>
            </w:r>
            <w:r>
              <w:rPr>
                <w:noProof/>
                <w:webHidden/>
              </w:rPr>
              <w:fldChar w:fldCharType="begin"/>
            </w:r>
            <w:r>
              <w:rPr>
                <w:noProof/>
                <w:webHidden/>
              </w:rPr>
              <w:instrText xml:space="preserve"> PAGEREF _Toc468657313 \h </w:instrText>
            </w:r>
            <w:r>
              <w:rPr>
                <w:noProof/>
                <w:webHidden/>
              </w:rPr>
            </w:r>
            <w:r>
              <w:rPr>
                <w:noProof/>
                <w:webHidden/>
              </w:rPr>
              <w:fldChar w:fldCharType="separate"/>
            </w:r>
            <w:r>
              <w:rPr>
                <w:noProof/>
                <w:webHidden/>
              </w:rPr>
              <w:t>12</w:t>
            </w:r>
            <w:r>
              <w:rPr>
                <w:noProof/>
                <w:webHidden/>
              </w:rPr>
              <w:fldChar w:fldCharType="end"/>
            </w:r>
          </w:hyperlink>
        </w:p>
        <w:p w14:paraId="74BBFEF1" w14:textId="4E2F38B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4" w:history="1">
            <w:r w:rsidRPr="006C7BDF">
              <w:rPr>
                <w:rStyle w:val="ac"/>
                <w:noProof/>
              </w:rPr>
              <w:t>6.9.1CSCI</w:t>
            </w:r>
            <w:r w:rsidRPr="006C7BDF">
              <w:rPr>
                <w:rStyle w:val="ac"/>
                <w:noProof/>
              </w:rPr>
              <w:t>合格性测试的独立性</w:t>
            </w:r>
            <w:r>
              <w:rPr>
                <w:noProof/>
                <w:webHidden/>
              </w:rPr>
              <w:tab/>
            </w:r>
            <w:r>
              <w:rPr>
                <w:noProof/>
                <w:webHidden/>
              </w:rPr>
              <w:fldChar w:fldCharType="begin"/>
            </w:r>
            <w:r>
              <w:rPr>
                <w:noProof/>
                <w:webHidden/>
              </w:rPr>
              <w:instrText xml:space="preserve"> PAGEREF _Toc468657314 \h </w:instrText>
            </w:r>
            <w:r>
              <w:rPr>
                <w:noProof/>
                <w:webHidden/>
              </w:rPr>
            </w:r>
            <w:r>
              <w:rPr>
                <w:noProof/>
                <w:webHidden/>
              </w:rPr>
              <w:fldChar w:fldCharType="separate"/>
            </w:r>
            <w:r>
              <w:rPr>
                <w:noProof/>
                <w:webHidden/>
              </w:rPr>
              <w:t>12</w:t>
            </w:r>
            <w:r>
              <w:rPr>
                <w:noProof/>
                <w:webHidden/>
              </w:rPr>
              <w:fldChar w:fldCharType="end"/>
            </w:r>
          </w:hyperlink>
        </w:p>
        <w:p w14:paraId="6B30494D" w14:textId="77F9E40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5" w:history="1">
            <w:r w:rsidRPr="006C7BDF">
              <w:rPr>
                <w:rStyle w:val="ac"/>
                <w:noProof/>
              </w:rPr>
              <w:t>6.9.2</w:t>
            </w:r>
            <w:r w:rsidRPr="006C7BDF">
              <w:rPr>
                <w:rStyle w:val="ac"/>
                <w:noProof/>
              </w:rPr>
              <w:t>在目标计算机系统</w:t>
            </w:r>
            <w:r w:rsidRPr="006C7BDF">
              <w:rPr>
                <w:rStyle w:val="ac"/>
                <w:noProof/>
              </w:rPr>
              <w:t>(</w:t>
            </w:r>
            <w:r w:rsidRPr="006C7BDF">
              <w:rPr>
                <w:rStyle w:val="ac"/>
                <w:noProof/>
              </w:rPr>
              <w:t>或模拟的环境</w:t>
            </w:r>
            <w:r w:rsidRPr="006C7BDF">
              <w:rPr>
                <w:rStyle w:val="ac"/>
                <w:noProof/>
              </w:rPr>
              <w:t>)</w:t>
            </w:r>
            <w:r w:rsidRPr="006C7BDF">
              <w:rPr>
                <w:rStyle w:val="ac"/>
                <w:noProof/>
              </w:rPr>
              <w:t>上测试</w:t>
            </w:r>
            <w:r>
              <w:rPr>
                <w:noProof/>
                <w:webHidden/>
              </w:rPr>
              <w:tab/>
            </w:r>
            <w:r>
              <w:rPr>
                <w:noProof/>
                <w:webHidden/>
              </w:rPr>
              <w:fldChar w:fldCharType="begin"/>
            </w:r>
            <w:r>
              <w:rPr>
                <w:noProof/>
                <w:webHidden/>
              </w:rPr>
              <w:instrText xml:space="preserve"> PAGEREF _Toc468657315 \h </w:instrText>
            </w:r>
            <w:r>
              <w:rPr>
                <w:noProof/>
                <w:webHidden/>
              </w:rPr>
            </w:r>
            <w:r>
              <w:rPr>
                <w:noProof/>
                <w:webHidden/>
              </w:rPr>
              <w:fldChar w:fldCharType="separate"/>
            </w:r>
            <w:r>
              <w:rPr>
                <w:noProof/>
                <w:webHidden/>
              </w:rPr>
              <w:t>13</w:t>
            </w:r>
            <w:r>
              <w:rPr>
                <w:noProof/>
                <w:webHidden/>
              </w:rPr>
              <w:fldChar w:fldCharType="end"/>
            </w:r>
          </w:hyperlink>
        </w:p>
        <w:p w14:paraId="36790297" w14:textId="4E1AEFC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6" w:history="1">
            <w:r w:rsidRPr="006C7BDF">
              <w:rPr>
                <w:rStyle w:val="ac"/>
                <w:noProof/>
              </w:rPr>
              <w:t>6.9.3CSCI</w:t>
            </w:r>
            <w:r w:rsidRPr="006C7BDF">
              <w:rPr>
                <w:rStyle w:val="ac"/>
                <w:noProof/>
              </w:rPr>
              <w:t>合格性测试准备</w:t>
            </w:r>
            <w:r>
              <w:rPr>
                <w:noProof/>
                <w:webHidden/>
              </w:rPr>
              <w:tab/>
            </w:r>
            <w:r>
              <w:rPr>
                <w:noProof/>
                <w:webHidden/>
              </w:rPr>
              <w:fldChar w:fldCharType="begin"/>
            </w:r>
            <w:r>
              <w:rPr>
                <w:noProof/>
                <w:webHidden/>
              </w:rPr>
              <w:instrText xml:space="preserve"> PAGEREF _Toc468657316 \h </w:instrText>
            </w:r>
            <w:r>
              <w:rPr>
                <w:noProof/>
                <w:webHidden/>
              </w:rPr>
            </w:r>
            <w:r>
              <w:rPr>
                <w:noProof/>
                <w:webHidden/>
              </w:rPr>
              <w:fldChar w:fldCharType="separate"/>
            </w:r>
            <w:r>
              <w:rPr>
                <w:noProof/>
                <w:webHidden/>
              </w:rPr>
              <w:t>13</w:t>
            </w:r>
            <w:r>
              <w:rPr>
                <w:noProof/>
                <w:webHidden/>
              </w:rPr>
              <w:fldChar w:fldCharType="end"/>
            </w:r>
          </w:hyperlink>
        </w:p>
        <w:p w14:paraId="5B6518D2" w14:textId="354F432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7" w:history="1">
            <w:r w:rsidRPr="006C7BDF">
              <w:rPr>
                <w:rStyle w:val="ac"/>
                <w:noProof/>
              </w:rPr>
              <w:t>6.9.4CSCI</w:t>
            </w:r>
            <w:r w:rsidRPr="006C7BDF">
              <w:rPr>
                <w:rStyle w:val="ac"/>
                <w:noProof/>
              </w:rPr>
              <w:t>合格性测试演练</w:t>
            </w:r>
            <w:r>
              <w:rPr>
                <w:noProof/>
                <w:webHidden/>
              </w:rPr>
              <w:tab/>
            </w:r>
            <w:r>
              <w:rPr>
                <w:noProof/>
                <w:webHidden/>
              </w:rPr>
              <w:fldChar w:fldCharType="begin"/>
            </w:r>
            <w:r>
              <w:rPr>
                <w:noProof/>
                <w:webHidden/>
              </w:rPr>
              <w:instrText xml:space="preserve"> PAGEREF _Toc468657317 \h </w:instrText>
            </w:r>
            <w:r>
              <w:rPr>
                <w:noProof/>
                <w:webHidden/>
              </w:rPr>
            </w:r>
            <w:r>
              <w:rPr>
                <w:noProof/>
                <w:webHidden/>
              </w:rPr>
              <w:fldChar w:fldCharType="separate"/>
            </w:r>
            <w:r>
              <w:rPr>
                <w:noProof/>
                <w:webHidden/>
              </w:rPr>
              <w:t>13</w:t>
            </w:r>
            <w:r>
              <w:rPr>
                <w:noProof/>
                <w:webHidden/>
              </w:rPr>
              <w:fldChar w:fldCharType="end"/>
            </w:r>
          </w:hyperlink>
        </w:p>
        <w:p w14:paraId="50761272" w14:textId="6428C13A"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8" w:history="1">
            <w:r w:rsidRPr="006C7BDF">
              <w:rPr>
                <w:rStyle w:val="ac"/>
                <w:noProof/>
              </w:rPr>
              <w:t>6.9.5CSCI</w:t>
            </w:r>
            <w:r w:rsidRPr="006C7BDF">
              <w:rPr>
                <w:rStyle w:val="ac"/>
                <w:noProof/>
              </w:rPr>
              <w:t>合格性测试执行</w:t>
            </w:r>
            <w:r>
              <w:rPr>
                <w:noProof/>
                <w:webHidden/>
              </w:rPr>
              <w:tab/>
            </w:r>
            <w:r>
              <w:rPr>
                <w:noProof/>
                <w:webHidden/>
              </w:rPr>
              <w:fldChar w:fldCharType="begin"/>
            </w:r>
            <w:r>
              <w:rPr>
                <w:noProof/>
                <w:webHidden/>
              </w:rPr>
              <w:instrText xml:space="preserve"> PAGEREF _Toc468657318 \h </w:instrText>
            </w:r>
            <w:r>
              <w:rPr>
                <w:noProof/>
                <w:webHidden/>
              </w:rPr>
            </w:r>
            <w:r>
              <w:rPr>
                <w:noProof/>
                <w:webHidden/>
              </w:rPr>
              <w:fldChar w:fldCharType="separate"/>
            </w:r>
            <w:r>
              <w:rPr>
                <w:noProof/>
                <w:webHidden/>
              </w:rPr>
              <w:t>13</w:t>
            </w:r>
            <w:r>
              <w:rPr>
                <w:noProof/>
                <w:webHidden/>
              </w:rPr>
              <w:fldChar w:fldCharType="end"/>
            </w:r>
          </w:hyperlink>
        </w:p>
        <w:p w14:paraId="5CAE774E" w14:textId="1020865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19" w:history="1">
            <w:r w:rsidRPr="006C7BDF">
              <w:rPr>
                <w:rStyle w:val="ac"/>
                <w:noProof/>
              </w:rPr>
              <w:t>6.9.6</w:t>
            </w:r>
            <w:r w:rsidRPr="006C7BDF">
              <w:rPr>
                <w:rStyle w:val="ac"/>
                <w:noProof/>
              </w:rPr>
              <w:t>修改和再测试</w:t>
            </w:r>
            <w:r>
              <w:rPr>
                <w:noProof/>
                <w:webHidden/>
              </w:rPr>
              <w:tab/>
            </w:r>
            <w:r>
              <w:rPr>
                <w:noProof/>
                <w:webHidden/>
              </w:rPr>
              <w:fldChar w:fldCharType="begin"/>
            </w:r>
            <w:r>
              <w:rPr>
                <w:noProof/>
                <w:webHidden/>
              </w:rPr>
              <w:instrText xml:space="preserve"> PAGEREF _Toc468657319 \h </w:instrText>
            </w:r>
            <w:r>
              <w:rPr>
                <w:noProof/>
                <w:webHidden/>
              </w:rPr>
            </w:r>
            <w:r>
              <w:rPr>
                <w:noProof/>
                <w:webHidden/>
              </w:rPr>
              <w:fldChar w:fldCharType="separate"/>
            </w:r>
            <w:r>
              <w:rPr>
                <w:noProof/>
                <w:webHidden/>
              </w:rPr>
              <w:t>13</w:t>
            </w:r>
            <w:r>
              <w:rPr>
                <w:noProof/>
                <w:webHidden/>
              </w:rPr>
              <w:fldChar w:fldCharType="end"/>
            </w:r>
          </w:hyperlink>
        </w:p>
        <w:p w14:paraId="2C23C7A6" w14:textId="14A43DE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0" w:history="1">
            <w:r w:rsidRPr="006C7BDF">
              <w:rPr>
                <w:rStyle w:val="ac"/>
                <w:noProof/>
              </w:rPr>
              <w:t>6.9.7CSCI</w:t>
            </w:r>
            <w:r w:rsidRPr="006C7BDF">
              <w:rPr>
                <w:rStyle w:val="ac"/>
                <w:noProof/>
              </w:rPr>
              <w:t>合格性测试结果分析与记录</w:t>
            </w:r>
            <w:r>
              <w:rPr>
                <w:noProof/>
                <w:webHidden/>
              </w:rPr>
              <w:tab/>
            </w:r>
            <w:r>
              <w:rPr>
                <w:noProof/>
                <w:webHidden/>
              </w:rPr>
              <w:fldChar w:fldCharType="begin"/>
            </w:r>
            <w:r>
              <w:rPr>
                <w:noProof/>
                <w:webHidden/>
              </w:rPr>
              <w:instrText xml:space="preserve"> PAGEREF _Toc468657320 \h </w:instrText>
            </w:r>
            <w:r>
              <w:rPr>
                <w:noProof/>
                <w:webHidden/>
              </w:rPr>
            </w:r>
            <w:r>
              <w:rPr>
                <w:noProof/>
                <w:webHidden/>
              </w:rPr>
              <w:fldChar w:fldCharType="separate"/>
            </w:r>
            <w:r>
              <w:rPr>
                <w:noProof/>
                <w:webHidden/>
              </w:rPr>
              <w:t>13</w:t>
            </w:r>
            <w:r>
              <w:rPr>
                <w:noProof/>
                <w:webHidden/>
              </w:rPr>
              <w:fldChar w:fldCharType="end"/>
            </w:r>
          </w:hyperlink>
        </w:p>
        <w:p w14:paraId="73AEFCC0" w14:textId="0791026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1" w:history="1">
            <w:r w:rsidRPr="006C7BDF">
              <w:rPr>
                <w:rStyle w:val="ac"/>
                <w:noProof/>
              </w:rPr>
              <w:t>6.10CSCI/HWCI</w:t>
            </w:r>
            <w:r w:rsidRPr="006C7BDF">
              <w:rPr>
                <w:rStyle w:val="ac"/>
                <w:noProof/>
              </w:rPr>
              <w:t>集成和测试</w:t>
            </w:r>
            <w:r>
              <w:rPr>
                <w:noProof/>
                <w:webHidden/>
              </w:rPr>
              <w:tab/>
            </w:r>
            <w:r>
              <w:rPr>
                <w:noProof/>
                <w:webHidden/>
              </w:rPr>
              <w:fldChar w:fldCharType="begin"/>
            </w:r>
            <w:r>
              <w:rPr>
                <w:noProof/>
                <w:webHidden/>
              </w:rPr>
              <w:instrText xml:space="preserve"> PAGEREF _Toc468657321 \h </w:instrText>
            </w:r>
            <w:r>
              <w:rPr>
                <w:noProof/>
                <w:webHidden/>
              </w:rPr>
            </w:r>
            <w:r>
              <w:rPr>
                <w:noProof/>
                <w:webHidden/>
              </w:rPr>
              <w:fldChar w:fldCharType="separate"/>
            </w:r>
            <w:r>
              <w:rPr>
                <w:noProof/>
                <w:webHidden/>
              </w:rPr>
              <w:t>13</w:t>
            </w:r>
            <w:r>
              <w:rPr>
                <w:noProof/>
                <w:webHidden/>
              </w:rPr>
              <w:fldChar w:fldCharType="end"/>
            </w:r>
          </w:hyperlink>
        </w:p>
        <w:p w14:paraId="1B233C9A" w14:textId="7DF7788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2" w:history="1">
            <w:r w:rsidRPr="006C7BDF">
              <w:rPr>
                <w:rStyle w:val="ac"/>
                <w:noProof/>
              </w:rPr>
              <w:t>6.10.1CSCI/HWCI</w:t>
            </w:r>
            <w:r w:rsidRPr="006C7BDF">
              <w:rPr>
                <w:rStyle w:val="ac"/>
                <w:noProof/>
              </w:rPr>
              <w:t>集成和测试准备</w:t>
            </w:r>
            <w:r>
              <w:rPr>
                <w:noProof/>
                <w:webHidden/>
              </w:rPr>
              <w:tab/>
            </w:r>
            <w:r>
              <w:rPr>
                <w:noProof/>
                <w:webHidden/>
              </w:rPr>
              <w:fldChar w:fldCharType="begin"/>
            </w:r>
            <w:r>
              <w:rPr>
                <w:noProof/>
                <w:webHidden/>
              </w:rPr>
              <w:instrText xml:space="preserve"> PAGEREF _Toc468657322 \h </w:instrText>
            </w:r>
            <w:r>
              <w:rPr>
                <w:noProof/>
                <w:webHidden/>
              </w:rPr>
            </w:r>
            <w:r>
              <w:rPr>
                <w:noProof/>
                <w:webHidden/>
              </w:rPr>
              <w:fldChar w:fldCharType="separate"/>
            </w:r>
            <w:r>
              <w:rPr>
                <w:noProof/>
                <w:webHidden/>
              </w:rPr>
              <w:t>13</w:t>
            </w:r>
            <w:r>
              <w:rPr>
                <w:noProof/>
                <w:webHidden/>
              </w:rPr>
              <w:fldChar w:fldCharType="end"/>
            </w:r>
          </w:hyperlink>
        </w:p>
        <w:p w14:paraId="31D89452" w14:textId="522FB6C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3" w:history="1">
            <w:r w:rsidRPr="006C7BDF">
              <w:rPr>
                <w:rStyle w:val="ac"/>
                <w:noProof/>
              </w:rPr>
              <w:t>6.10.2CSCI/HWCI</w:t>
            </w:r>
            <w:r w:rsidRPr="006C7BDF">
              <w:rPr>
                <w:rStyle w:val="ac"/>
                <w:noProof/>
              </w:rPr>
              <w:t>集成和测试执行</w:t>
            </w:r>
            <w:r>
              <w:rPr>
                <w:noProof/>
                <w:webHidden/>
              </w:rPr>
              <w:tab/>
            </w:r>
            <w:r>
              <w:rPr>
                <w:noProof/>
                <w:webHidden/>
              </w:rPr>
              <w:fldChar w:fldCharType="begin"/>
            </w:r>
            <w:r>
              <w:rPr>
                <w:noProof/>
                <w:webHidden/>
              </w:rPr>
              <w:instrText xml:space="preserve"> PAGEREF _Toc468657323 \h </w:instrText>
            </w:r>
            <w:r>
              <w:rPr>
                <w:noProof/>
                <w:webHidden/>
              </w:rPr>
            </w:r>
            <w:r>
              <w:rPr>
                <w:noProof/>
                <w:webHidden/>
              </w:rPr>
              <w:fldChar w:fldCharType="separate"/>
            </w:r>
            <w:r>
              <w:rPr>
                <w:noProof/>
                <w:webHidden/>
              </w:rPr>
              <w:t>14</w:t>
            </w:r>
            <w:r>
              <w:rPr>
                <w:noProof/>
                <w:webHidden/>
              </w:rPr>
              <w:fldChar w:fldCharType="end"/>
            </w:r>
          </w:hyperlink>
        </w:p>
        <w:p w14:paraId="5CBEE65A" w14:textId="6485FDE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4" w:history="1">
            <w:r w:rsidRPr="006C7BDF">
              <w:rPr>
                <w:rStyle w:val="ac"/>
                <w:noProof/>
              </w:rPr>
              <w:t>6.10.3</w:t>
            </w:r>
            <w:r w:rsidRPr="006C7BDF">
              <w:rPr>
                <w:rStyle w:val="ac"/>
                <w:noProof/>
              </w:rPr>
              <w:t>修改和再测试</w:t>
            </w:r>
            <w:r>
              <w:rPr>
                <w:noProof/>
                <w:webHidden/>
              </w:rPr>
              <w:tab/>
            </w:r>
            <w:r>
              <w:rPr>
                <w:noProof/>
                <w:webHidden/>
              </w:rPr>
              <w:fldChar w:fldCharType="begin"/>
            </w:r>
            <w:r>
              <w:rPr>
                <w:noProof/>
                <w:webHidden/>
              </w:rPr>
              <w:instrText xml:space="preserve"> PAGEREF _Toc468657324 \h </w:instrText>
            </w:r>
            <w:r>
              <w:rPr>
                <w:noProof/>
                <w:webHidden/>
              </w:rPr>
            </w:r>
            <w:r>
              <w:rPr>
                <w:noProof/>
                <w:webHidden/>
              </w:rPr>
              <w:fldChar w:fldCharType="separate"/>
            </w:r>
            <w:r>
              <w:rPr>
                <w:noProof/>
                <w:webHidden/>
              </w:rPr>
              <w:t>14</w:t>
            </w:r>
            <w:r>
              <w:rPr>
                <w:noProof/>
                <w:webHidden/>
              </w:rPr>
              <w:fldChar w:fldCharType="end"/>
            </w:r>
          </w:hyperlink>
        </w:p>
        <w:p w14:paraId="2297FF5C" w14:textId="46590CA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5" w:history="1">
            <w:r w:rsidRPr="006C7BDF">
              <w:rPr>
                <w:rStyle w:val="ac"/>
                <w:noProof/>
              </w:rPr>
              <w:t>6.10.4CSCI/HWCI</w:t>
            </w:r>
            <w:r w:rsidRPr="006C7BDF">
              <w:rPr>
                <w:rStyle w:val="ac"/>
                <w:noProof/>
              </w:rPr>
              <w:t>集成和测试结果分析与记录</w:t>
            </w:r>
            <w:r>
              <w:rPr>
                <w:noProof/>
                <w:webHidden/>
              </w:rPr>
              <w:tab/>
            </w:r>
            <w:r>
              <w:rPr>
                <w:noProof/>
                <w:webHidden/>
              </w:rPr>
              <w:fldChar w:fldCharType="begin"/>
            </w:r>
            <w:r>
              <w:rPr>
                <w:noProof/>
                <w:webHidden/>
              </w:rPr>
              <w:instrText xml:space="preserve"> PAGEREF _Toc468657325 \h </w:instrText>
            </w:r>
            <w:r>
              <w:rPr>
                <w:noProof/>
                <w:webHidden/>
              </w:rPr>
            </w:r>
            <w:r>
              <w:rPr>
                <w:noProof/>
                <w:webHidden/>
              </w:rPr>
              <w:fldChar w:fldCharType="separate"/>
            </w:r>
            <w:r>
              <w:rPr>
                <w:noProof/>
                <w:webHidden/>
              </w:rPr>
              <w:t>14</w:t>
            </w:r>
            <w:r>
              <w:rPr>
                <w:noProof/>
                <w:webHidden/>
              </w:rPr>
              <w:fldChar w:fldCharType="end"/>
            </w:r>
          </w:hyperlink>
        </w:p>
        <w:p w14:paraId="3C2C3F25" w14:textId="2B78188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6" w:history="1">
            <w:r w:rsidRPr="006C7BDF">
              <w:rPr>
                <w:rStyle w:val="ac"/>
                <w:noProof/>
              </w:rPr>
              <w:t>6.11</w:t>
            </w:r>
            <w:r w:rsidRPr="006C7BDF">
              <w:rPr>
                <w:rStyle w:val="ac"/>
                <w:noProof/>
              </w:rPr>
              <w:t>系统合格性测试</w:t>
            </w:r>
            <w:r>
              <w:rPr>
                <w:noProof/>
                <w:webHidden/>
              </w:rPr>
              <w:tab/>
            </w:r>
            <w:r>
              <w:rPr>
                <w:noProof/>
                <w:webHidden/>
              </w:rPr>
              <w:fldChar w:fldCharType="begin"/>
            </w:r>
            <w:r>
              <w:rPr>
                <w:noProof/>
                <w:webHidden/>
              </w:rPr>
              <w:instrText xml:space="preserve"> PAGEREF _Toc468657326 \h </w:instrText>
            </w:r>
            <w:r>
              <w:rPr>
                <w:noProof/>
                <w:webHidden/>
              </w:rPr>
            </w:r>
            <w:r>
              <w:rPr>
                <w:noProof/>
                <w:webHidden/>
              </w:rPr>
              <w:fldChar w:fldCharType="separate"/>
            </w:r>
            <w:r>
              <w:rPr>
                <w:noProof/>
                <w:webHidden/>
              </w:rPr>
              <w:t>14</w:t>
            </w:r>
            <w:r>
              <w:rPr>
                <w:noProof/>
                <w:webHidden/>
              </w:rPr>
              <w:fldChar w:fldCharType="end"/>
            </w:r>
          </w:hyperlink>
        </w:p>
        <w:p w14:paraId="087F364D" w14:textId="5E022C6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7" w:history="1">
            <w:r w:rsidRPr="006C7BDF">
              <w:rPr>
                <w:rStyle w:val="ac"/>
                <w:noProof/>
              </w:rPr>
              <w:t>6.11.1</w:t>
            </w:r>
            <w:r w:rsidRPr="006C7BDF">
              <w:rPr>
                <w:rStyle w:val="ac"/>
                <w:noProof/>
              </w:rPr>
              <w:t>系统合格性测试的独立性</w:t>
            </w:r>
            <w:r>
              <w:rPr>
                <w:noProof/>
                <w:webHidden/>
              </w:rPr>
              <w:tab/>
            </w:r>
            <w:r>
              <w:rPr>
                <w:noProof/>
                <w:webHidden/>
              </w:rPr>
              <w:fldChar w:fldCharType="begin"/>
            </w:r>
            <w:r>
              <w:rPr>
                <w:noProof/>
                <w:webHidden/>
              </w:rPr>
              <w:instrText xml:space="preserve"> PAGEREF _Toc468657327 \h </w:instrText>
            </w:r>
            <w:r>
              <w:rPr>
                <w:noProof/>
                <w:webHidden/>
              </w:rPr>
            </w:r>
            <w:r>
              <w:rPr>
                <w:noProof/>
                <w:webHidden/>
              </w:rPr>
              <w:fldChar w:fldCharType="separate"/>
            </w:r>
            <w:r>
              <w:rPr>
                <w:noProof/>
                <w:webHidden/>
              </w:rPr>
              <w:t>14</w:t>
            </w:r>
            <w:r>
              <w:rPr>
                <w:noProof/>
                <w:webHidden/>
              </w:rPr>
              <w:fldChar w:fldCharType="end"/>
            </w:r>
          </w:hyperlink>
        </w:p>
        <w:p w14:paraId="1352E2DF" w14:textId="4E51C4A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8" w:history="1">
            <w:r w:rsidRPr="006C7BDF">
              <w:rPr>
                <w:rStyle w:val="ac"/>
                <w:noProof/>
              </w:rPr>
              <w:t>6.11.2</w:t>
            </w:r>
            <w:r w:rsidRPr="006C7BDF">
              <w:rPr>
                <w:rStyle w:val="ac"/>
                <w:noProof/>
              </w:rPr>
              <w:t>在目标计算机系统</w:t>
            </w:r>
            <w:r w:rsidRPr="006C7BDF">
              <w:rPr>
                <w:rStyle w:val="ac"/>
                <w:noProof/>
              </w:rPr>
              <w:t>(</w:t>
            </w:r>
            <w:r w:rsidRPr="006C7BDF">
              <w:rPr>
                <w:rStyle w:val="ac"/>
                <w:noProof/>
              </w:rPr>
              <w:t>或模拟的环境</w:t>
            </w:r>
            <w:r w:rsidRPr="006C7BDF">
              <w:rPr>
                <w:rStyle w:val="ac"/>
                <w:noProof/>
              </w:rPr>
              <w:t>)</w:t>
            </w:r>
            <w:r w:rsidRPr="006C7BDF">
              <w:rPr>
                <w:rStyle w:val="ac"/>
                <w:noProof/>
              </w:rPr>
              <w:t>上测试</w:t>
            </w:r>
            <w:r>
              <w:rPr>
                <w:noProof/>
                <w:webHidden/>
              </w:rPr>
              <w:tab/>
            </w:r>
            <w:r>
              <w:rPr>
                <w:noProof/>
                <w:webHidden/>
              </w:rPr>
              <w:fldChar w:fldCharType="begin"/>
            </w:r>
            <w:r>
              <w:rPr>
                <w:noProof/>
                <w:webHidden/>
              </w:rPr>
              <w:instrText xml:space="preserve"> PAGEREF _Toc468657328 \h </w:instrText>
            </w:r>
            <w:r>
              <w:rPr>
                <w:noProof/>
                <w:webHidden/>
              </w:rPr>
            </w:r>
            <w:r>
              <w:rPr>
                <w:noProof/>
                <w:webHidden/>
              </w:rPr>
              <w:fldChar w:fldCharType="separate"/>
            </w:r>
            <w:r>
              <w:rPr>
                <w:noProof/>
                <w:webHidden/>
              </w:rPr>
              <w:t>14</w:t>
            </w:r>
            <w:r>
              <w:rPr>
                <w:noProof/>
                <w:webHidden/>
              </w:rPr>
              <w:fldChar w:fldCharType="end"/>
            </w:r>
          </w:hyperlink>
        </w:p>
        <w:p w14:paraId="6DD62FA5" w14:textId="72214B6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29" w:history="1">
            <w:r w:rsidRPr="006C7BDF">
              <w:rPr>
                <w:rStyle w:val="ac"/>
                <w:noProof/>
              </w:rPr>
              <w:t>6.11.3</w:t>
            </w:r>
            <w:r w:rsidRPr="006C7BDF">
              <w:rPr>
                <w:rStyle w:val="ac"/>
                <w:noProof/>
              </w:rPr>
              <w:t>系统合格性测试准备</w:t>
            </w:r>
            <w:r>
              <w:rPr>
                <w:noProof/>
                <w:webHidden/>
              </w:rPr>
              <w:tab/>
            </w:r>
            <w:r>
              <w:rPr>
                <w:noProof/>
                <w:webHidden/>
              </w:rPr>
              <w:fldChar w:fldCharType="begin"/>
            </w:r>
            <w:r>
              <w:rPr>
                <w:noProof/>
                <w:webHidden/>
              </w:rPr>
              <w:instrText xml:space="preserve"> PAGEREF _Toc468657329 \h </w:instrText>
            </w:r>
            <w:r>
              <w:rPr>
                <w:noProof/>
                <w:webHidden/>
              </w:rPr>
            </w:r>
            <w:r>
              <w:rPr>
                <w:noProof/>
                <w:webHidden/>
              </w:rPr>
              <w:fldChar w:fldCharType="separate"/>
            </w:r>
            <w:r>
              <w:rPr>
                <w:noProof/>
                <w:webHidden/>
              </w:rPr>
              <w:t>15</w:t>
            </w:r>
            <w:r>
              <w:rPr>
                <w:noProof/>
                <w:webHidden/>
              </w:rPr>
              <w:fldChar w:fldCharType="end"/>
            </w:r>
          </w:hyperlink>
        </w:p>
        <w:p w14:paraId="4CEEB458" w14:textId="79FE5C6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0" w:history="1">
            <w:r w:rsidRPr="006C7BDF">
              <w:rPr>
                <w:rStyle w:val="ac"/>
                <w:noProof/>
              </w:rPr>
              <w:t>6.11.4</w:t>
            </w:r>
            <w:r w:rsidRPr="006C7BDF">
              <w:rPr>
                <w:rStyle w:val="ac"/>
                <w:noProof/>
              </w:rPr>
              <w:t>系统合格性测试执行</w:t>
            </w:r>
            <w:r>
              <w:rPr>
                <w:noProof/>
                <w:webHidden/>
              </w:rPr>
              <w:tab/>
            </w:r>
            <w:r>
              <w:rPr>
                <w:noProof/>
                <w:webHidden/>
              </w:rPr>
              <w:fldChar w:fldCharType="begin"/>
            </w:r>
            <w:r>
              <w:rPr>
                <w:noProof/>
                <w:webHidden/>
              </w:rPr>
              <w:instrText xml:space="preserve"> PAGEREF _Toc468657330 \h </w:instrText>
            </w:r>
            <w:r>
              <w:rPr>
                <w:noProof/>
                <w:webHidden/>
              </w:rPr>
            </w:r>
            <w:r>
              <w:rPr>
                <w:noProof/>
                <w:webHidden/>
              </w:rPr>
              <w:fldChar w:fldCharType="separate"/>
            </w:r>
            <w:r>
              <w:rPr>
                <w:noProof/>
                <w:webHidden/>
              </w:rPr>
              <w:t>15</w:t>
            </w:r>
            <w:r>
              <w:rPr>
                <w:noProof/>
                <w:webHidden/>
              </w:rPr>
              <w:fldChar w:fldCharType="end"/>
            </w:r>
          </w:hyperlink>
        </w:p>
        <w:p w14:paraId="7C8960EB" w14:textId="6CDEA50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1" w:history="1">
            <w:r w:rsidRPr="006C7BDF">
              <w:rPr>
                <w:rStyle w:val="ac"/>
                <w:noProof/>
              </w:rPr>
              <w:t>6.12</w:t>
            </w:r>
            <w:r w:rsidRPr="006C7BDF">
              <w:rPr>
                <w:rStyle w:val="ac"/>
                <w:noProof/>
              </w:rPr>
              <w:t>软件使用准备</w:t>
            </w:r>
            <w:r>
              <w:rPr>
                <w:noProof/>
                <w:webHidden/>
              </w:rPr>
              <w:tab/>
            </w:r>
            <w:r>
              <w:rPr>
                <w:noProof/>
                <w:webHidden/>
              </w:rPr>
              <w:fldChar w:fldCharType="begin"/>
            </w:r>
            <w:r>
              <w:rPr>
                <w:noProof/>
                <w:webHidden/>
              </w:rPr>
              <w:instrText xml:space="preserve"> PAGEREF _Toc468657331 \h </w:instrText>
            </w:r>
            <w:r>
              <w:rPr>
                <w:noProof/>
                <w:webHidden/>
              </w:rPr>
            </w:r>
            <w:r>
              <w:rPr>
                <w:noProof/>
                <w:webHidden/>
              </w:rPr>
              <w:fldChar w:fldCharType="separate"/>
            </w:r>
            <w:r>
              <w:rPr>
                <w:noProof/>
                <w:webHidden/>
              </w:rPr>
              <w:t>16</w:t>
            </w:r>
            <w:r>
              <w:rPr>
                <w:noProof/>
                <w:webHidden/>
              </w:rPr>
              <w:fldChar w:fldCharType="end"/>
            </w:r>
          </w:hyperlink>
        </w:p>
        <w:p w14:paraId="3D58061E" w14:textId="146AD33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2" w:history="1">
            <w:r w:rsidRPr="006C7BDF">
              <w:rPr>
                <w:rStyle w:val="ac"/>
                <w:noProof/>
              </w:rPr>
              <w:t>6.12.1</w:t>
            </w:r>
            <w:r w:rsidRPr="006C7BDF">
              <w:rPr>
                <w:rStyle w:val="ac"/>
                <w:noProof/>
              </w:rPr>
              <w:t>可执行软件的准备</w:t>
            </w:r>
            <w:r>
              <w:rPr>
                <w:noProof/>
                <w:webHidden/>
              </w:rPr>
              <w:tab/>
            </w:r>
            <w:r>
              <w:rPr>
                <w:noProof/>
                <w:webHidden/>
              </w:rPr>
              <w:fldChar w:fldCharType="begin"/>
            </w:r>
            <w:r>
              <w:rPr>
                <w:noProof/>
                <w:webHidden/>
              </w:rPr>
              <w:instrText xml:space="preserve"> PAGEREF _Toc468657332 \h </w:instrText>
            </w:r>
            <w:r>
              <w:rPr>
                <w:noProof/>
                <w:webHidden/>
              </w:rPr>
            </w:r>
            <w:r>
              <w:rPr>
                <w:noProof/>
                <w:webHidden/>
              </w:rPr>
              <w:fldChar w:fldCharType="separate"/>
            </w:r>
            <w:r>
              <w:rPr>
                <w:noProof/>
                <w:webHidden/>
              </w:rPr>
              <w:t>16</w:t>
            </w:r>
            <w:r>
              <w:rPr>
                <w:noProof/>
                <w:webHidden/>
              </w:rPr>
              <w:fldChar w:fldCharType="end"/>
            </w:r>
          </w:hyperlink>
        </w:p>
        <w:p w14:paraId="74EF725B" w14:textId="5256322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3" w:history="1">
            <w:r w:rsidRPr="006C7BDF">
              <w:rPr>
                <w:rStyle w:val="ac"/>
                <w:noProof/>
              </w:rPr>
              <w:t>6.12.2</w:t>
            </w:r>
            <w:r w:rsidRPr="006C7BDF">
              <w:rPr>
                <w:rStyle w:val="ac"/>
                <w:noProof/>
              </w:rPr>
              <w:t>用户现场的版本说明的准备</w:t>
            </w:r>
            <w:r>
              <w:rPr>
                <w:noProof/>
                <w:webHidden/>
              </w:rPr>
              <w:tab/>
            </w:r>
            <w:r>
              <w:rPr>
                <w:noProof/>
                <w:webHidden/>
              </w:rPr>
              <w:fldChar w:fldCharType="begin"/>
            </w:r>
            <w:r>
              <w:rPr>
                <w:noProof/>
                <w:webHidden/>
              </w:rPr>
              <w:instrText xml:space="preserve"> PAGEREF _Toc468657333 \h </w:instrText>
            </w:r>
            <w:r>
              <w:rPr>
                <w:noProof/>
                <w:webHidden/>
              </w:rPr>
            </w:r>
            <w:r>
              <w:rPr>
                <w:noProof/>
                <w:webHidden/>
              </w:rPr>
              <w:fldChar w:fldCharType="separate"/>
            </w:r>
            <w:r>
              <w:rPr>
                <w:noProof/>
                <w:webHidden/>
              </w:rPr>
              <w:t>16</w:t>
            </w:r>
            <w:r>
              <w:rPr>
                <w:noProof/>
                <w:webHidden/>
              </w:rPr>
              <w:fldChar w:fldCharType="end"/>
            </w:r>
          </w:hyperlink>
        </w:p>
        <w:p w14:paraId="2102F583" w14:textId="31B1915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4" w:history="1">
            <w:r w:rsidRPr="006C7BDF">
              <w:rPr>
                <w:rStyle w:val="ac"/>
                <w:noProof/>
              </w:rPr>
              <w:t>6.12.2</w:t>
            </w:r>
            <w:r w:rsidRPr="006C7BDF">
              <w:rPr>
                <w:rStyle w:val="ac"/>
                <w:noProof/>
              </w:rPr>
              <w:t>用户手册的准备</w:t>
            </w:r>
            <w:r>
              <w:rPr>
                <w:noProof/>
                <w:webHidden/>
              </w:rPr>
              <w:tab/>
            </w:r>
            <w:r>
              <w:rPr>
                <w:noProof/>
                <w:webHidden/>
              </w:rPr>
              <w:fldChar w:fldCharType="begin"/>
            </w:r>
            <w:r>
              <w:rPr>
                <w:noProof/>
                <w:webHidden/>
              </w:rPr>
              <w:instrText xml:space="preserve"> PAGEREF _Toc468657334 \h </w:instrText>
            </w:r>
            <w:r>
              <w:rPr>
                <w:noProof/>
                <w:webHidden/>
              </w:rPr>
            </w:r>
            <w:r>
              <w:rPr>
                <w:noProof/>
                <w:webHidden/>
              </w:rPr>
              <w:fldChar w:fldCharType="separate"/>
            </w:r>
            <w:r>
              <w:rPr>
                <w:noProof/>
                <w:webHidden/>
              </w:rPr>
              <w:t>17</w:t>
            </w:r>
            <w:r>
              <w:rPr>
                <w:noProof/>
                <w:webHidden/>
              </w:rPr>
              <w:fldChar w:fldCharType="end"/>
            </w:r>
          </w:hyperlink>
        </w:p>
        <w:p w14:paraId="09915E29" w14:textId="4DB4357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5" w:history="1">
            <w:r w:rsidRPr="006C7BDF">
              <w:rPr>
                <w:rStyle w:val="ac"/>
                <w:noProof/>
              </w:rPr>
              <w:t>6.13</w:t>
            </w:r>
            <w:r w:rsidRPr="006C7BDF">
              <w:rPr>
                <w:rStyle w:val="ac"/>
                <w:noProof/>
              </w:rPr>
              <w:t>软件移交准备</w:t>
            </w:r>
            <w:r>
              <w:rPr>
                <w:noProof/>
                <w:webHidden/>
              </w:rPr>
              <w:tab/>
            </w:r>
            <w:r>
              <w:rPr>
                <w:noProof/>
                <w:webHidden/>
              </w:rPr>
              <w:fldChar w:fldCharType="begin"/>
            </w:r>
            <w:r>
              <w:rPr>
                <w:noProof/>
                <w:webHidden/>
              </w:rPr>
              <w:instrText xml:space="preserve"> PAGEREF _Toc468657335 \h </w:instrText>
            </w:r>
            <w:r>
              <w:rPr>
                <w:noProof/>
                <w:webHidden/>
              </w:rPr>
            </w:r>
            <w:r>
              <w:rPr>
                <w:noProof/>
                <w:webHidden/>
              </w:rPr>
              <w:fldChar w:fldCharType="separate"/>
            </w:r>
            <w:r>
              <w:rPr>
                <w:noProof/>
                <w:webHidden/>
              </w:rPr>
              <w:t>17</w:t>
            </w:r>
            <w:r>
              <w:rPr>
                <w:noProof/>
                <w:webHidden/>
              </w:rPr>
              <w:fldChar w:fldCharType="end"/>
            </w:r>
          </w:hyperlink>
        </w:p>
        <w:p w14:paraId="28D60DE2" w14:textId="3D9DB2EA"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6" w:history="1">
            <w:r w:rsidRPr="006C7BDF">
              <w:rPr>
                <w:rStyle w:val="ac"/>
                <w:noProof/>
              </w:rPr>
              <w:t>6.13.1</w:t>
            </w:r>
            <w:r w:rsidRPr="006C7BDF">
              <w:rPr>
                <w:rStyle w:val="ac"/>
                <w:noProof/>
              </w:rPr>
              <w:t>可执行软件的准备</w:t>
            </w:r>
            <w:r>
              <w:rPr>
                <w:noProof/>
                <w:webHidden/>
              </w:rPr>
              <w:tab/>
            </w:r>
            <w:r>
              <w:rPr>
                <w:noProof/>
                <w:webHidden/>
              </w:rPr>
              <w:fldChar w:fldCharType="begin"/>
            </w:r>
            <w:r>
              <w:rPr>
                <w:noProof/>
                <w:webHidden/>
              </w:rPr>
              <w:instrText xml:space="preserve"> PAGEREF _Toc468657336 \h </w:instrText>
            </w:r>
            <w:r>
              <w:rPr>
                <w:noProof/>
                <w:webHidden/>
              </w:rPr>
            </w:r>
            <w:r>
              <w:rPr>
                <w:noProof/>
                <w:webHidden/>
              </w:rPr>
              <w:fldChar w:fldCharType="separate"/>
            </w:r>
            <w:r>
              <w:rPr>
                <w:noProof/>
                <w:webHidden/>
              </w:rPr>
              <w:t>17</w:t>
            </w:r>
            <w:r>
              <w:rPr>
                <w:noProof/>
                <w:webHidden/>
              </w:rPr>
              <w:fldChar w:fldCharType="end"/>
            </w:r>
          </w:hyperlink>
        </w:p>
        <w:p w14:paraId="36DF596A" w14:textId="0542E54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7" w:history="1">
            <w:r w:rsidRPr="006C7BDF">
              <w:rPr>
                <w:rStyle w:val="ac"/>
                <w:noProof/>
              </w:rPr>
              <w:t>6.13.2</w:t>
            </w:r>
            <w:r w:rsidRPr="006C7BDF">
              <w:rPr>
                <w:rStyle w:val="ac"/>
                <w:noProof/>
              </w:rPr>
              <w:t>源文件准备</w:t>
            </w:r>
            <w:r>
              <w:rPr>
                <w:noProof/>
                <w:webHidden/>
              </w:rPr>
              <w:tab/>
            </w:r>
            <w:r>
              <w:rPr>
                <w:noProof/>
                <w:webHidden/>
              </w:rPr>
              <w:fldChar w:fldCharType="begin"/>
            </w:r>
            <w:r>
              <w:rPr>
                <w:noProof/>
                <w:webHidden/>
              </w:rPr>
              <w:instrText xml:space="preserve"> PAGEREF _Toc468657337 \h </w:instrText>
            </w:r>
            <w:r>
              <w:rPr>
                <w:noProof/>
                <w:webHidden/>
              </w:rPr>
            </w:r>
            <w:r>
              <w:rPr>
                <w:noProof/>
                <w:webHidden/>
              </w:rPr>
              <w:fldChar w:fldCharType="separate"/>
            </w:r>
            <w:r>
              <w:rPr>
                <w:noProof/>
                <w:webHidden/>
              </w:rPr>
              <w:t>17</w:t>
            </w:r>
            <w:r>
              <w:rPr>
                <w:noProof/>
                <w:webHidden/>
              </w:rPr>
              <w:fldChar w:fldCharType="end"/>
            </w:r>
          </w:hyperlink>
        </w:p>
        <w:p w14:paraId="317607D5" w14:textId="2D01AA5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8" w:history="1">
            <w:r w:rsidRPr="006C7BDF">
              <w:rPr>
                <w:rStyle w:val="ac"/>
                <w:noProof/>
              </w:rPr>
              <w:t>6.13.3</w:t>
            </w:r>
            <w:r w:rsidRPr="006C7BDF">
              <w:rPr>
                <w:rStyle w:val="ac"/>
                <w:noProof/>
              </w:rPr>
              <w:t>支持现场的版本说明的准备</w:t>
            </w:r>
            <w:r>
              <w:rPr>
                <w:noProof/>
                <w:webHidden/>
              </w:rPr>
              <w:tab/>
            </w:r>
            <w:r>
              <w:rPr>
                <w:noProof/>
                <w:webHidden/>
              </w:rPr>
              <w:fldChar w:fldCharType="begin"/>
            </w:r>
            <w:r>
              <w:rPr>
                <w:noProof/>
                <w:webHidden/>
              </w:rPr>
              <w:instrText xml:space="preserve"> PAGEREF _Toc468657338 \h </w:instrText>
            </w:r>
            <w:r>
              <w:rPr>
                <w:noProof/>
                <w:webHidden/>
              </w:rPr>
            </w:r>
            <w:r>
              <w:rPr>
                <w:noProof/>
                <w:webHidden/>
              </w:rPr>
              <w:fldChar w:fldCharType="separate"/>
            </w:r>
            <w:r>
              <w:rPr>
                <w:noProof/>
                <w:webHidden/>
              </w:rPr>
              <w:t>17</w:t>
            </w:r>
            <w:r>
              <w:rPr>
                <w:noProof/>
                <w:webHidden/>
              </w:rPr>
              <w:fldChar w:fldCharType="end"/>
            </w:r>
          </w:hyperlink>
        </w:p>
        <w:p w14:paraId="1817456E" w14:textId="02EF308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39" w:history="1">
            <w:r w:rsidRPr="006C7BDF">
              <w:rPr>
                <w:rStyle w:val="ac"/>
                <w:noProof/>
              </w:rPr>
              <w:t>6.13.4</w:t>
            </w:r>
            <w:r w:rsidRPr="006C7BDF">
              <w:rPr>
                <w:rStyle w:val="ac"/>
                <w:noProof/>
              </w:rPr>
              <w:t>支持手册准备</w:t>
            </w:r>
            <w:r>
              <w:rPr>
                <w:noProof/>
                <w:webHidden/>
              </w:rPr>
              <w:tab/>
            </w:r>
            <w:r>
              <w:rPr>
                <w:noProof/>
                <w:webHidden/>
              </w:rPr>
              <w:fldChar w:fldCharType="begin"/>
            </w:r>
            <w:r>
              <w:rPr>
                <w:noProof/>
                <w:webHidden/>
              </w:rPr>
              <w:instrText xml:space="preserve"> PAGEREF _Toc468657339 \h </w:instrText>
            </w:r>
            <w:r>
              <w:rPr>
                <w:noProof/>
                <w:webHidden/>
              </w:rPr>
            </w:r>
            <w:r>
              <w:rPr>
                <w:noProof/>
                <w:webHidden/>
              </w:rPr>
              <w:fldChar w:fldCharType="separate"/>
            </w:r>
            <w:r>
              <w:rPr>
                <w:noProof/>
                <w:webHidden/>
              </w:rPr>
              <w:t>17</w:t>
            </w:r>
            <w:r>
              <w:rPr>
                <w:noProof/>
                <w:webHidden/>
              </w:rPr>
              <w:fldChar w:fldCharType="end"/>
            </w:r>
          </w:hyperlink>
        </w:p>
        <w:p w14:paraId="4FCF58A3" w14:textId="278696F6"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0" w:history="1">
            <w:r w:rsidRPr="006C7BDF">
              <w:rPr>
                <w:rStyle w:val="ac"/>
                <w:noProof/>
              </w:rPr>
              <w:t>6.14</w:t>
            </w:r>
            <w:r w:rsidRPr="006C7BDF">
              <w:rPr>
                <w:rStyle w:val="ac"/>
                <w:noProof/>
              </w:rPr>
              <w:t>软件配置管理</w:t>
            </w:r>
            <w:r>
              <w:rPr>
                <w:noProof/>
                <w:webHidden/>
              </w:rPr>
              <w:tab/>
            </w:r>
            <w:r>
              <w:rPr>
                <w:noProof/>
                <w:webHidden/>
              </w:rPr>
              <w:fldChar w:fldCharType="begin"/>
            </w:r>
            <w:r>
              <w:rPr>
                <w:noProof/>
                <w:webHidden/>
              </w:rPr>
              <w:instrText xml:space="preserve"> PAGEREF _Toc468657340 \h </w:instrText>
            </w:r>
            <w:r>
              <w:rPr>
                <w:noProof/>
                <w:webHidden/>
              </w:rPr>
            </w:r>
            <w:r>
              <w:rPr>
                <w:noProof/>
                <w:webHidden/>
              </w:rPr>
              <w:fldChar w:fldCharType="separate"/>
            </w:r>
            <w:r>
              <w:rPr>
                <w:noProof/>
                <w:webHidden/>
              </w:rPr>
              <w:t>18</w:t>
            </w:r>
            <w:r>
              <w:rPr>
                <w:noProof/>
                <w:webHidden/>
              </w:rPr>
              <w:fldChar w:fldCharType="end"/>
            </w:r>
          </w:hyperlink>
        </w:p>
        <w:p w14:paraId="60885096" w14:textId="0D95325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1" w:history="1">
            <w:r w:rsidRPr="006C7BDF">
              <w:rPr>
                <w:rStyle w:val="ac"/>
                <w:noProof/>
              </w:rPr>
              <w:t>6.14.1</w:t>
            </w:r>
            <w:r w:rsidRPr="006C7BDF">
              <w:rPr>
                <w:rStyle w:val="ac"/>
                <w:noProof/>
              </w:rPr>
              <w:t>配置标识</w:t>
            </w:r>
            <w:r>
              <w:rPr>
                <w:noProof/>
                <w:webHidden/>
              </w:rPr>
              <w:tab/>
            </w:r>
            <w:r>
              <w:rPr>
                <w:noProof/>
                <w:webHidden/>
              </w:rPr>
              <w:fldChar w:fldCharType="begin"/>
            </w:r>
            <w:r>
              <w:rPr>
                <w:noProof/>
                <w:webHidden/>
              </w:rPr>
              <w:instrText xml:space="preserve"> PAGEREF _Toc468657341 \h </w:instrText>
            </w:r>
            <w:r>
              <w:rPr>
                <w:noProof/>
                <w:webHidden/>
              </w:rPr>
            </w:r>
            <w:r>
              <w:rPr>
                <w:noProof/>
                <w:webHidden/>
              </w:rPr>
              <w:fldChar w:fldCharType="separate"/>
            </w:r>
            <w:r>
              <w:rPr>
                <w:noProof/>
                <w:webHidden/>
              </w:rPr>
              <w:t>18</w:t>
            </w:r>
            <w:r>
              <w:rPr>
                <w:noProof/>
                <w:webHidden/>
              </w:rPr>
              <w:fldChar w:fldCharType="end"/>
            </w:r>
          </w:hyperlink>
        </w:p>
        <w:p w14:paraId="68886F7E" w14:textId="01D8616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2" w:history="1">
            <w:r w:rsidRPr="006C7BDF">
              <w:rPr>
                <w:rStyle w:val="ac"/>
                <w:noProof/>
              </w:rPr>
              <w:t>6.14.2</w:t>
            </w:r>
            <w:r w:rsidRPr="006C7BDF">
              <w:rPr>
                <w:rStyle w:val="ac"/>
                <w:noProof/>
              </w:rPr>
              <w:t>配置控制</w:t>
            </w:r>
            <w:r>
              <w:rPr>
                <w:noProof/>
                <w:webHidden/>
              </w:rPr>
              <w:tab/>
            </w:r>
            <w:r>
              <w:rPr>
                <w:noProof/>
                <w:webHidden/>
              </w:rPr>
              <w:fldChar w:fldCharType="begin"/>
            </w:r>
            <w:r>
              <w:rPr>
                <w:noProof/>
                <w:webHidden/>
              </w:rPr>
              <w:instrText xml:space="preserve"> PAGEREF _Toc468657342 \h </w:instrText>
            </w:r>
            <w:r>
              <w:rPr>
                <w:noProof/>
                <w:webHidden/>
              </w:rPr>
            </w:r>
            <w:r>
              <w:rPr>
                <w:noProof/>
                <w:webHidden/>
              </w:rPr>
              <w:fldChar w:fldCharType="separate"/>
            </w:r>
            <w:r>
              <w:rPr>
                <w:noProof/>
                <w:webHidden/>
              </w:rPr>
              <w:t>18</w:t>
            </w:r>
            <w:r>
              <w:rPr>
                <w:noProof/>
                <w:webHidden/>
              </w:rPr>
              <w:fldChar w:fldCharType="end"/>
            </w:r>
          </w:hyperlink>
        </w:p>
        <w:p w14:paraId="552A2F48" w14:textId="3F60084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3" w:history="1">
            <w:r w:rsidRPr="006C7BDF">
              <w:rPr>
                <w:rStyle w:val="ac"/>
                <w:noProof/>
              </w:rPr>
              <w:t>6.14.3</w:t>
            </w:r>
            <w:r w:rsidRPr="006C7BDF">
              <w:rPr>
                <w:rStyle w:val="ac"/>
                <w:noProof/>
              </w:rPr>
              <w:t>配置状态统计</w:t>
            </w:r>
            <w:r>
              <w:rPr>
                <w:noProof/>
                <w:webHidden/>
              </w:rPr>
              <w:tab/>
            </w:r>
            <w:r>
              <w:rPr>
                <w:noProof/>
                <w:webHidden/>
              </w:rPr>
              <w:fldChar w:fldCharType="begin"/>
            </w:r>
            <w:r>
              <w:rPr>
                <w:noProof/>
                <w:webHidden/>
              </w:rPr>
              <w:instrText xml:space="preserve"> PAGEREF _Toc468657343 \h </w:instrText>
            </w:r>
            <w:r>
              <w:rPr>
                <w:noProof/>
                <w:webHidden/>
              </w:rPr>
            </w:r>
            <w:r>
              <w:rPr>
                <w:noProof/>
                <w:webHidden/>
              </w:rPr>
              <w:fldChar w:fldCharType="separate"/>
            </w:r>
            <w:r>
              <w:rPr>
                <w:noProof/>
                <w:webHidden/>
              </w:rPr>
              <w:t>18</w:t>
            </w:r>
            <w:r>
              <w:rPr>
                <w:noProof/>
                <w:webHidden/>
              </w:rPr>
              <w:fldChar w:fldCharType="end"/>
            </w:r>
          </w:hyperlink>
        </w:p>
        <w:p w14:paraId="4E64B652" w14:textId="2B3F36C6"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4" w:history="1">
            <w:r w:rsidRPr="006C7BDF">
              <w:rPr>
                <w:rStyle w:val="ac"/>
                <w:noProof/>
              </w:rPr>
              <w:t>6.14.4</w:t>
            </w:r>
            <w:r w:rsidRPr="006C7BDF">
              <w:rPr>
                <w:rStyle w:val="ac"/>
                <w:noProof/>
              </w:rPr>
              <w:t>配置审核</w:t>
            </w:r>
            <w:r>
              <w:rPr>
                <w:noProof/>
                <w:webHidden/>
              </w:rPr>
              <w:tab/>
            </w:r>
            <w:r>
              <w:rPr>
                <w:noProof/>
                <w:webHidden/>
              </w:rPr>
              <w:fldChar w:fldCharType="begin"/>
            </w:r>
            <w:r>
              <w:rPr>
                <w:noProof/>
                <w:webHidden/>
              </w:rPr>
              <w:instrText xml:space="preserve"> PAGEREF _Toc468657344 \h </w:instrText>
            </w:r>
            <w:r>
              <w:rPr>
                <w:noProof/>
                <w:webHidden/>
              </w:rPr>
            </w:r>
            <w:r>
              <w:rPr>
                <w:noProof/>
                <w:webHidden/>
              </w:rPr>
              <w:fldChar w:fldCharType="separate"/>
            </w:r>
            <w:r>
              <w:rPr>
                <w:noProof/>
                <w:webHidden/>
              </w:rPr>
              <w:t>19</w:t>
            </w:r>
            <w:r>
              <w:rPr>
                <w:noProof/>
                <w:webHidden/>
              </w:rPr>
              <w:fldChar w:fldCharType="end"/>
            </w:r>
          </w:hyperlink>
        </w:p>
        <w:p w14:paraId="08B3477A" w14:textId="3E9E1F0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5" w:history="1">
            <w:r w:rsidRPr="006C7BDF">
              <w:rPr>
                <w:rStyle w:val="ac"/>
                <w:noProof/>
              </w:rPr>
              <w:t>6.15</w:t>
            </w:r>
            <w:r w:rsidRPr="006C7BDF">
              <w:rPr>
                <w:rStyle w:val="ac"/>
                <w:noProof/>
              </w:rPr>
              <w:t>件质量保证</w:t>
            </w:r>
            <w:r>
              <w:rPr>
                <w:noProof/>
                <w:webHidden/>
              </w:rPr>
              <w:tab/>
            </w:r>
            <w:r>
              <w:rPr>
                <w:noProof/>
                <w:webHidden/>
              </w:rPr>
              <w:fldChar w:fldCharType="begin"/>
            </w:r>
            <w:r>
              <w:rPr>
                <w:noProof/>
                <w:webHidden/>
              </w:rPr>
              <w:instrText xml:space="preserve"> PAGEREF _Toc468657345 \h </w:instrText>
            </w:r>
            <w:r>
              <w:rPr>
                <w:noProof/>
                <w:webHidden/>
              </w:rPr>
            </w:r>
            <w:r>
              <w:rPr>
                <w:noProof/>
                <w:webHidden/>
              </w:rPr>
              <w:fldChar w:fldCharType="separate"/>
            </w:r>
            <w:r>
              <w:rPr>
                <w:noProof/>
                <w:webHidden/>
              </w:rPr>
              <w:t>19</w:t>
            </w:r>
            <w:r>
              <w:rPr>
                <w:noProof/>
                <w:webHidden/>
              </w:rPr>
              <w:fldChar w:fldCharType="end"/>
            </w:r>
          </w:hyperlink>
        </w:p>
        <w:p w14:paraId="60C9C512" w14:textId="277702A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6" w:history="1">
            <w:r w:rsidRPr="006C7BDF">
              <w:rPr>
                <w:rStyle w:val="ac"/>
                <w:noProof/>
              </w:rPr>
              <w:t>6.15.1</w:t>
            </w:r>
            <w:r w:rsidRPr="006C7BDF">
              <w:rPr>
                <w:rStyle w:val="ac"/>
                <w:noProof/>
              </w:rPr>
              <w:t>软件质量保证评估</w:t>
            </w:r>
            <w:r>
              <w:rPr>
                <w:noProof/>
                <w:webHidden/>
              </w:rPr>
              <w:tab/>
            </w:r>
            <w:r>
              <w:rPr>
                <w:noProof/>
                <w:webHidden/>
              </w:rPr>
              <w:fldChar w:fldCharType="begin"/>
            </w:r>
            <w:r>
              <w:rPr>
                <w:noProof/>
                <w:webHidden/>
              </w:rPr>
              <w:instrText xml:space="preserve"> PAGEREF _Toc468657346 \h </w:instrText>
            </w:r>
            <w:r>
              <w:rPr>
                <w:noProof/>
                <w:webHidden/>
              </w:rPr>
            </w:r>
            <w:r>
              <w:rPr>
                <w:noProof/>
                <w:webHidden/>
              </w:rPr>
              <w:fldChar w:fldCharType="separate"/>
            </w:r>
            <w:r>
              <w:rPr>
                <w:noProof/>
                <w:webHidden/>
              </w:rPr>
              <w:t>19</w:t>
            </w:r>
            <w:r>
              <w:rPr>
                <w:noProof/>
                <w:webHidden/>
              </w:rPr>
              <w:fldChar w:fldCharType="end"/>
            </w:r>
          </w:hyperlink>
        </w:p>
        <w:p w14:paraId="379A34C2" w14:textId="1C543CD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7" w:history="1">
            <w:r w:rsidRPr="006C7BDF">
              <w:rPr>
                <w:rStyle w:val="ac"/>
                <w:noProof/>
              </w:rPr>
              <w:t>6.16</w:t>
            </w:r>
            <w:r w:rsidRPr="006C7BDF">
              <w:rPr>
                <w:rStyle w:val="ac"/>
                <w:noProof/>
              </w:rPr>
              <w:t>文档编制</w:t>
            </w:r>
            <w:r>
              <w:rPr>
                <w:noProof/>
                <w:webHidden/>
              </w:rPr>
              <w:tab/>
            </w:r>
            <w:r>
              <w:rPr>
                <w:noProof/>
                <w:webHidden/>
              </w:rPr>
              <w:fldChar w:fldCharType="begin"/>
            </w:r>
            <w:r>
              <w:rPr>
                <w:noProof/>
                <w:webHidden/>
              </w:rPr>
              <w:instrText xml:space="preserve"> PAGEREF _Toc468657347 \h </w:instrText>
            </w:r>
            <w:r>
              <w:rPr>
                <w:noProof/>
                <w:webHidden/>
              </w:rPr>
            </w:r>
            <w:r>
              <w:rPr>
                <w:noProof/>
                <w:webHidden/>
              </w:rPr>
              <w:fldChar w:fldCharType="separate"/>
            </w:r>
            <w:r>
              <w:rPr>
                <w:noProof/>
                <w:webHidden/>
              </w:rPr>
              <w:t>19</w:t>
            </w:r>
            <w:r>
              <w:rPr>
                <w:noProof/>
                <w:webHidden/>
              </w:rPr>
              <w:fldChar w:fldCharType="end"/>
            </w:r>
          </w:hyperlink>
        </w:p>
        <w:p w14:paraId="31E6BB90" w14:textId="7284CA84"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48" w:history="1">
            <w:r w:rsidRPr="006C7BDF">
              <w:rPr>
                <w:rStyle w:val="ac"/>
                <w:noProof/>
              </w:rPr>
              <w:t>6.17</w:t>
            </w:r>
            <w:r w:rsidRPr="006C7BDF">
              <w:rPr>
                <w:rStyle w:val="ac"/>
                <w:noProof/>
              </w:rPr>
              <w:t>其他软件开发活动</w:t>
            </w:r>
            <w:r>
              <w:rPr>
                <w:noProof/>
                <w:webHidden/>
              </w:rPr>
              <w:tab/>
            </w:r>
            <w:r>
              <w:rPr>
                <w:noProof/>
                <w:webHidden/>
              </w:rPr>
              <w:fldChar w:fldCharType="begin"/>
            </w:r>
            <w:r>
              <w:rPr>
                <w:noProof/>
                <w:webHidden/>
              </w:rPr>
              <w:instrText xml:space="preserve"> PAGEREF _Toc468657348 \h </w:instrText>
            </w:r>
            <w:r>
              <w:rPr>
                <w:noProof/>
                <w:webHidden/>
              </w:rPr>
            </w:r>
            <w:r>
              <w:rPr>
                <w:noProof/>
                <w:webHidden/>
              </w:rPr>
              <w:fldChar w:fldCharType="separate"/>
            </w:r>
            <w:r>
              <w:rPr>
                <w:noProof/>
                <w:webHidden/>
              </w:rPr>
              <w:t>20</w:t>
            </w:r>
            <w:r>
              <w:rPr>
                <w:noProof/>
                <w:webHidden/>
              </w:rPr>
              <w:fldChar w:fldCharType="end"/>
            </w:r>
          </w:hyperlink>
        </w:p>
        <w:p w14:paraId="7BB648EB" w14:textId="71F5D04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49" w:history="1">
            <w:r w:rsidRPr="006C7BDF">
              <w:rPr>
                <w:rStyle w:val="ac"/>
                <w:noProof/>
              </w:rPr>
              <w:t>6.17.1</w:t>
            </w:r>
            <w:r w:rsidRPr="006C7BDF">
              <w:rPr>
                <w:rStyle w:val="ac"/>
                <w:noProof/>
              </w:rPr>
              <w:t>风险管理，包括已知的风险和相应的对策</w:t>
            </w:r>
            <w:r>
              <w:rPr>
                <w:noProof/>
                <w:webHidden/>
              </w:rPr>
              <w:tab/>
            </w:r>
            <w:r>
              <w:rPr>
                <w:noProof/>
                <w:webHidden/>
              </w:rPr>
              <w:fldChar w:fldCharType="begin"/>
            </w:r>
            <w:r>
              <w:rPr>
                <w:noProof/>
                <w:webHidden/>
              </w:rPr>
              <w:instrText xml:space="preserve"> PAGEREF _Toc468657349 \h </w:instrText>
            </w:r>
            <w:r>
              <w:rPr>
                <w:noProof/>
                <w:webHidden/>
              </w:rPr>
            </w:r>
            <w:r>
              <w:rPr>
                <w:noProof/>
                <w:webHidden/>
              </w:rPr>
              <w:fldChar w:fldCharType="separate"/>
            </w:r>
            <w:r>
              <w:rPr>
                <w:noProof/>
                <w:webHidden/>
              </w:rPr>
              <w:t>20</w:t>
            </w:r>
            <w:r>
              <w:rPr>
                <w:noProof/>
                <w:webHidden/>
              </w:rPr>
              <w:fldChar w:fldCharType="end"/>
            </w:r>
          </w:hyperlink>
        </w:p>
        <w:p w14:paraId="1B1855C3" w14:textId="5805F2C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0" w:history="1">
            <w:r w:rsidRPr="006C7BDF">
              <w:rPr>
                <w:rStyle w:val="ac"/>
                <w:noProof/>
              </w:rPr>
              <w:t>6.17.1.1</w:t>
            </w:r>
            <w:r w:rsidRPr="006C7BDF">
              <w:rPr>
                <w:rStyle w:val="ac"/>
                <w:noProof/>
              </w:rPr>
              <w:t>计划编制风险</w:t>
            </w:r>
            <w:r>
              <w:rPr>
                <w:noProof/>
                <w:webHidden/>
              </w:rPr>
              <w:tab/>
            </w:r>
            <w:r>
              <w:rPr>
                <w:noProof/>
                <w:webHidden/>
              </w:rPr>
              <w:fldChar w:fldCharType="begin"/>
            </w:r>
            <w:r>
              <w:rPr>
                <w:noProof/>
                <w:webHidden/>
              </w:rPr>
              <w:instrText xml:space="preserve"> PAGEREF _Toc468657350 \h </w:instrText>
            </w:r>
            <w:r>
              <w:rPr>
                <w:noProof/>
                <w:webHidden/>
              </w:rPr>
            </w:r>
            <w:r>
              <w:rPr>
                <w:noProof/>
                <w:webHidden/>
              </w:rPr>
              <w:fldChar w:fldCharType="separate"/>
            </w:r>
            <w:r>
              <w:rPr>
                <w:noProof/>
                <w:webHidden/>
              </w:rPr>
              <w:t>20</w:t>
            </w:r>
            <w:r>
              <w:rPr>
                <w:noProof/>
                <w:webHidden/>
              </w:rPr>
              <w:fldChar w:fldCharType="end"/>
            </w:r>
          </w:hyperlink>
        </w:p>
        <w:p w14:paraId="0F9ECD05" w14:textId="33546A0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1" w:history="1">
            <w:r w:rsidRPr="006C7BDF">
              <w:rPr>
                <w:rStyle w:val="ac"/>
                <w:noProof/>
              </w:rPr>
              <w:t>6.17.1.2</w:t>
            </w:r>
            <w:r w:rsidRPr="006C7BDF">
              <w:rPr>
                <w:rStyle w:val="ac"/>
                <w:noProof/>
              </w:rPr>
              <w:t>组织和管理风险</w:t>
            </w:r>
            <w:r>
              <w:rPr>
                <w:noProof/>
                <w:webHidden/>
              </w:rPr>
              <w:tab/>
            </w:r>
            <w:r>
              <w:rPr>
                <w:noProof/>
                <w:webHidden/>
              </w:rPr>
              <w:fldChar w:fldCharType="begin"/>
            </w:r>
            <w:r>
              <w:rPr>
                <w:noProof/>
                <w:webHidden/>
              </w:rPr>
              <w:instrText xml:space="preserve"> PAGEREF _Toc468657351 \h </w:instrText>
            </w:r>
            <w:r>
              <w:rPr>
                <w:noProof/>
                <w:webHidden/>
              </w:rPr>
            </w:r>
            <w:r>
              <w:rPr>
                <w:noProof/>
                <w:webHidden/>
              </w:rPr>
              <w:fldChar w:fldCharType="separate"/>
            </w:r>
            <w:r>
              <w:rPr>
                <w:noProof/>
                <w:webHidden/>
              </w:rPr>
              <w:t>20</w:t>
            </w:r>
            <w:r>
              <w:rPr>
                <w:noProof/>
                <w:webHidden/>
              </w:rPr>
              <w:fldChar w:fldCharType="end"/>
            </w:r>
          </w:hyperlink>
        </w:p>
        <w:p w14:paraId="5A2BEE9D" w14:textId="4C84D6A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2" w:history="1">
            <w:r w:rsidRPr="006C7BDF">
              <w:rPr>
                <w:rStyle w:val="ac"/>
                <w:noProof/>
              </w:rPr>
              <w:t>6.17.1.3</w:t>
            </w:r>
            <w:r w:rsidRPr="006C7BDF">
              <w:rPr>
                <w:rStyle w:val="ac"/>
                <w:noProof/>
              </w:rPr>
              <w:t>人员风险</w:t>
            </w:r>
            <w:r>
              <w:rPr>
                <w:noProof/>
                <w:webHidden/>
              </w:rPr>
              <w:tab/>
            </w:r>
            <w:r>
              <w:rPr>
                <w:noProof/>
                <w:webHidden/>
              </w:rPr>
              <w:fldChar w:fldCharType="begin"/>
            </w:r>
            <w:r>
              <w:rPr>
                <w:noProof/>
                <w:webHidden/>
              </w:rPr>
              <w:instrText xml:space="preserve"> PAGEREF _Toc468657352 \h </w:instrText>
            </w:r>
            <w:r>
              <w:rPr>
                <w:noProof/>
                <w:webHidden/>
              </w:rPr>
            </w:r>
            <w:r>
              <w:rPr>
                <w:noProof/>
                <w:webHidden/>
              </w:rPr>
              <w:fldChar w:fldCharType="separate"/>
            </w:r>
            <w:r>
              <w:rPr>
                <w:noProof/>
                <w:webHidden/>
              </w:rPr>
              <w:t>20</w:t>
            </w:r>
            <w:r>
              <w:rPr>
                <w:noProof/>
                <w:webHidden/>
              </w:rPr>
              <w:fldChar w:fldCharType="end"/>
            </w:r>
          </w:hyperlink>
        </w:p>
        <w:p w14:paraId="626DE6E8" w14:textId="3831592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3" w:history="1">
            <w:r w:rsidRPr="006C7BDF">
              <w:rPr>
                <w:rStyle w:val="ac"/>
                <w:noProof/>
              </w:rPr>
              <w:t>6.17.1.4</w:t>
            </w:r>
            <w:r w:rsidRPr="006C7BDF">
              <w:rPr>
                <w:rStyle w:val="ac"/>
                <w:noProof/>
              </w:rPr>
              <w:t>客户风险</w:t>
            </w:r>
            <w:r>
              <w:rPr>
                <w:noProof/>
                <w:webHidden/>
              </w:rPr>
              <w:tab/>
            </w:r>
            <w:r>
              <w:rPr>
                <w:noProof/>
                <w:webHidden/>
              </w:rPr>
              <w:fldChar w:fldCharType="begin"/>
            </w:r>
            <w:r>
              <w:rPr>
                <w:noProof/>
                <w:webHidden/>
              </w:rPr>
              <w:instrText xml:space="preserve"> PAGEREF _Toc468657353 \h </w:instrText>
            </w:r>
            <w:r>
              <w:rPr>
                <w:noProof/>
                <w:webHidden/>
              </w:rPr>
            </w:r>
            <w:r>
              <w:rPr>
                <w:noProof/>
                <w:webHidden/>
              </w:rPr>
              <w:fldChar w:fldCharType="separate"/>
            </w:r>
            <w:r>
              <w:rPr>
                <w:noProof/>
                <w:webHidden/>
              </w:rPr>
              <w:t>21</w:t>
            </w:r>
            <w:r>
              <w:rPr>
                <w:noProof/>
                <w:webHidden/>
              </w:rPr>
              <w:fldChar w:fldCharType="end"/>
            </w:r>
          </w:hyperlink>
        </w:p>
        <w:p w14:paraId="2D40455F" w14:textId="5773901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4" w:history="1">
            <w:r w:rsidRPr="006C7BDF">
              <w:rPr>
                <w:rStyle w:val="ac"/>
                <w:noProof/>
              </w:rPr>
              <w:t>6.17.1.5</w:t>
            </w:r>
            <w:r w:rsidRPr="006C7BDF">
              <w:rPr>
                <w:rStyle w:val="ac"/>
                <w:noProof/>
              </w:rPr>
              <w:t>过程风险</w:t>
            </w:r>
            <w:r>
              <w:rPr>
                <w:noProof/>
                <w:webHidden/>
              </w:rPr>
              <w:tab/>
            </w:r>
            <w:r>
              <w:rPr>
                <w:noProof/>
                <w:webHidden/>
              </w:rPr>
              <w:fldChar w:fldCharType="begin"/>
            </w:r>
            <w:r>
              <w:rPr>
                <w:noProof/>
                <w:webHidden/>
              </w:rPr>
              <w:instrText xml:space="preserve"> PAGEREF _Toc468657354 \h </w:instrText>
            </w:r>
            <w:r>
              <w:rPr>
                <w:noProof/>
                <w:webHidden/>
              </w:rPr>
            </w:r>
            <w:r>
              <w:rPr>
                <w:noProof/>
                <w:webHidden/>
              </w:rPr>
              <w:fldChar w:fldCharType="separate"/>
            </w:r>
            <w:r>
              <w:rPr>
                <w:noProof/>
                <w:webHidden/>
              </w:rPr>
              <w:t>21</w:t>
            </w:r>
            <w:r>
              <w:rPr>
                <w:noProof/>
                <w:webHidden/>
              </w:rPr>
              <w:fldChar w:fldCharType="end"/>
            </w:r>
          </w:hyperlink>
        </w:p>
        <w:p w14:paraId="15B2275B" w14:textId="78BFF89E"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5" w:history="1">
            <w:r w:rsidRPr="006C7BDF">
              <w:rPr>
                <w:rStyle w:val="ac"/>
                <w:noProof/>
              </w:rPr>
              <w:t>6.17.1.6</w:t>
            </w:r>
            <w:r w:rsidRPr="006C7BDF">
              <w:rPr>
                <w:rStyle w:val="ac"/>
                <w:noProof/>
              </w:rPr>
              <w:t>产品风险</w:t>
            </w:r>
            <w:r>
              <w:rPr>
                <w:noProof/>
                <w:webHidden/>
              </w:rPr>
              <w:tab/>
            </w:r>
            <w:r>
              <w:rPr>
                <w:noProof/>
                <w:webHidden/>
              </w:rPr>
              <w:fldChar w:fldCharType="begin"/>
            </w:r>
            <w:r>
              <w:rPr>
                <w:noProof/>
                <w:webHidden/>
              </w:rPr>
              <w:instrText xml:space="preserve"> PAGEREF _Toc468657355 \h </w:instrText>
            </w:r>
            <w:r>
              <w:rPr>
                <w:noProof/>
                <w:webHidden/>
              </w:rPr>
            </w:r>
            <w:r>
              <w:rPr>
                <w:noProof/>
                <w:webHidden/>
              </w:rPr>
              <w:fldChar w:fldCharType="separate"/>
            </w:r>
            <w:r>
              <w:rPr>
                <w:noProof/>
                <w:webHidden/>
              </w:rPr>
              <w:t>22</w:t>
            </w:r>
            <w:r>
              <w:rPr>
                <w:noProof/>
                <w:webHidden/>
              </w:rPr>
              <w:fldChar w:fldCharType="end"/>
            </w:r>
          </w:hyperlink>
        </w:p>
        <w:p w14:paraId="6E9C795D" w14:textId="447C6DF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6" w:history="1">
            <w:r w:rsidRPr="006C7BDF">
              <w:rPr>
                <w:rStyle w:val="ac"/>
                <w:noProof/>
              </w:rPr>
              <w:t>6.17.1.7</w:t>
            </w:r>
            <w:r w:rsidRPr="006C7BDF">
              <w:rPr>
                <w:rStyle w:val="ac"/>
                <w:noProof/>
              </w:rPr>
              <w:t>需求风险</w:t>
            </w:r>
            <w:r>
              <w:rPr>
                <w:noProof/>
                <w:webHidden/>
              </w:rPr>
              <w:tab/>
            </w:r>
            <w:r>
              <w:rPr>
                <w:noProof/>
                <w:webHidden/>
              </w:rPr>
              <w:fldChar w:fldCharType="begin"/>
            </w:r>
            <w:r>
              <w:rPr>
                <w:noProof/>
                <w:webHidden/>
              </w:rPr>
              <w:instrText xml:space="preserve"> PAGEREF _Toc468657356 \h </w:instrText>
            </w:r>
            <w:r>
              <w:rPr>
                <w:noProof/>
                <w:webHidden/>
              </w:rPr>
            </w:r>
            <w:r>
              <w:rPr>
                <w:noProof/>
                <w:webHidden/>
              </w:rPr>
              <w:fldChar w:fldCharType="separate"/>
            </w:r>
            <w:r>
              <w:rPr>
                <w:noProof/>
                <w:webHidden/>
              </w:rPr>
              <w:t>22</w:t>
            </w:r>
            <w:r>
              <w:rPr>
                <w:noProof/>
                <w:webHidden/>
              </w:rPr>
              <w:fldChar w:fldCharType="end"/>
            </w:r>
          </w:hyperlink>
        </w:p>
        <w:p w14:paraId="03E8E48B" w14:textId="1471E61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7" w:history="1">
            <w:r w:rsidRPr="006C7BDF">
              <w:rPr>
                <w:rStyle w:val="ac"/>
                <w:noProof/>
              </w:rPr>
              <w:t>6.17.1.8</w:t>
            </w:r>
            <w:r w:rsidRPr="006C7BDF">
              <w:rPr>
                <w:rStyle w:val="ac"/>
                <w:noProof/>
              </w:rPr>
              <w:t>风险控制</w:t>
            </w:r>
            <w:r>
              <w:rPr>
                <w:noProof/>
                <w:webHidden/>
              </w:rPr>
              <w:tab/>
            </w:r>
            <w:r>
              <w:rPr>
                <w:noProof/>
                <w:webHidden/>
              </w:rPr>
              <w:fldChar w:fldCharType="begin"/>
            </w:r>
            <w:r>
              <w:rPr>
                <w:noProof/>
                <w:webHidden/>
              </w:rPr>
              <w:instrText xml:space="preserve"> PAGEREF _Toc468657357 \h </w:instrText>
            </w:r>
            <w:r>
              <w:rPr>
                <w:noProof/>
                <w:webHidden/>
              </w:rPr>
            </w:r>
            <w:r>
              <w:rPr>
                <w:noProof/>
                <w:webHidden/>
              </w:rPr>
              <w:fldChar w:fldCharType="separate"/>
            </w:r>
            <w:r>
              <w:rPr>
                <w:noProof/>
                <w:webHidden/>
              </w:rPr>
              <w:t>22</w:t>
            </w:r>
            <w:r>
              <w:rPr>
                <w:noProof/>
                <w:webHidden/>
              </w:rPr>
              <w:fldChar w:fldCharType="end"/>
            </w:r>
          </w:hyperlink>
        </w:p>
        <w:p w14:paraId="18945070" w14:textId="0E138C3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58" w:history="1">
            <w:r w:rsidRPr="006C7BDF">
              <w:rPr>
                <w:rStyle w:val="ac"/>
                <w:noProof/>
              </w:rPr>
              <w:t>6.17.2</w:t>
            </w:r>
            <w:r w:rsidRPr="006C7BDF">
              <w:rPr>
                <w:rStyle w:val="ac"/>
                <w:noProof/>
              </w:rPr>
              <w:t>保密性和私密性</w:t>
            </w:r>
            <w:r>
              <w:rPr>
                <w:noProof/>
                <w:webHidden/>
              </w:rPr>
              <w:tab/>
            </w:r>
            <w:r>
              <w:rPr>
                <w:noProof/>
                <w:webHidden/>
              </w:rPr>
              <w:fldChar w:fldCharType="begin"/>
            </w:r>
            <w:r>
              <w:rPr>
                <w:noProof/>
                <w:webHidden/>
              </w:rPr>
              <w:instrText xml:space="preserve"> PAGEREF _Toc468657358 \h </w:instrText>
            </w:r>
            <w:r>
              <w:rPr>
                <w:noProof/>
                <w:webHidden/>
              </w:rPr>
            </w:r>
            <w:r>
              <w:rPr>
                <w:noProof/>
                <w:webHidden/>
              </w:rPr>
              <w:fldChar w:fldCharType="separate"/>
            </w:r>
            <w:r>
              <w:rPr>
                <w:noProof/>
                <w:webHidden/>
              </w:rPr>
              <w:t>23</w:t>
            </w:r>
            <w:r>
              <w:rPr>
                <w:noProof/>
                <w:webHidden/>
              </w:rPr>
              <w:fldChar w:fldCharType="end"/>
            </w:r>
          </w:hyperlink>
        </w:p>
        <w:p w14:paraId="0CDE850C" w14:textId="08214A79"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59" w:history="1">
            <w:r w:rsidRPr="006C7BDF">
              <w:rPr>
                <w:rStyle w:val="ac"/>
                <w:noProof/>
              </w:rPr>
              <w:t xml:space="preserve">7 </w:t>
            </w:r>
            <w:r w:rsidRPr="006C7BDF">
              <w:rPr>
                <w:rStyle w:val="ac"/>
                <w:noProof/>
              </w:rPr>
              <w:t>进度表和活动网络图</w:t>
            </w:r>
            <w:r>
              <w:rPr>
                <w:noProof/>
                <w:webHidden/>
              </w:rPr>
              <w:tab/>
            </w:r>
            <w:r>
              <w:rPr>
                <w:noProof/>
                <w:webHidden/>
              </w:rPr>
              <w:fldChar w:fldCharType="begin"/>
            </w:r>
            <w:r>
              <w:rPr>
                <w:noProof/>
                <w:webHidden/>
              </w:rPr>
              <w:instrText xml:space="preserve"> PAGEREF _Toc468657359 \h </w:instrText>
            </w:r>
            <w:r>
              <w:rPr>
                <w:noProof/>
                <w:webHidden/>
              </w:rPr>
            </w:r>
            <w:r>
              <w:rPr>
                <w:noProof/>
                <w:webHidden/>
              </w:rPr>
              <w:fldChar w:fldCharType="separate"/>
            </w:r>
            <w:r>
              <w:rPr>
                <w:noProof/>
                <w:webHidden/>
              </w:rPr>
              <w:t>1</w:t>
            </w:r>
            <w:r>
              <w:rPr>
                <w:noProof/>
                <w:webHidden/>
              </w:rPr>
              <w:fldChar w:fldCharType="end"/>
            </w:r>
          </w:hyperlink>
        </w:p>
        <w:p w14:paraId="4FA2E537" w14:textId="71FC140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0" w:history="1">
            <w:r w:rsidRPr="006C7BDF">
              <w:rPr>
                <w:rStyle w:val="ac"/>
                <w:noProof/>
              </w:rPr>
              <w:t xml:space="preserve">7.1 </w:t>
            </w:r>
            <w:r w:rsidRPr="006C7BDF">
              <w:rPr>
                <w:rStyle w:val="ac"/>
                <w:noProof/>
              </w:rPr>
              <w:t>进度表</w:t>
            </w:r>
            <w:r>
              <w:rPr>
                <w:noProof/>
                <w:webHidden/>
              </w:rPr>
              <w:tab/>
            </w:r>
            <w:r>
              <w:rPr>
                <w:noProof/>
                <w:webHidden/>
              </w:rPr>
              <w:fldChar w:fldCharType="begin"/>
            </w:r>
            <w:r>
              <w:rPr>
                <w:noProof/>
                <w:webHidden/>
              </w:rPr>
              <w:instrText xml:space="preserve"> PAGEREF _Toc468657360 \h </w:instrText>
            </w:r>
            <w:r>
              <w:rPr>
                <w:noProof/>
                <w:webHidden/>
              </w:rPr>
            </w:r>
            <w:r>
              <w:rPr>
                <w:noProof/>
                <w:webHidden/>
              </w:rPr>
              <w:fldChar w:fldCharType="separate"/>
            </w:r>
            <w:r>
              <w:rPr>
                <w:noProof/>
                <w:webHidden/>
              </w:rPr>
              <w:t>1</w:t>
            </w:r>
            <w:r>
              <w:rPr>
                <w:noProof/>
                <w:webHidden/>
              </w:rPr>
              <w:fldChar w:fldCharType="end"/>
            </w:r>
          </w:hyperlink>
        </w:p>
        <w:p w14:paraId="3740503D" w14:textId="7ADFF8B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1" w:history="1">
            <w:r w:rsidRPr="006C7BDF">
              <w:rPr>
                <w:rStyle w:val="ac"/>
                <w:noProof/>
              </w:rPr>
              <w:t xml:space="preserve">7.2 </w:t>
            </w:r>
            <w:r w:rsidRPr="006C7BDF">
              <w:rPr>
                <w:rStyle w:val="ac"/>
                <w:noProof/>
              </w:rPr>
              <w:t>活动网络图</w:t>
            </w:r>
            <w:r>
              <w:rPr>
                <w:noProof/>
                <w:webHidden/>
              </w:rPr>
              <w:tab/>
            </w:r>
            <w:r>
              <w:rPr>
                <w:noProof/>
                <w:webHidden/>
              </w:rPr>
              <w:fldChar w:fldCharType="begin"/>
            </w:r>
            <w:r>
              <w:rPr>
                <w:noProof/>
                <w:webHidden/>
              </w:rPr>
              <w:instrText xml:space="preserve"> PAGEREF _Toc468657361 \h </w:instrText>
            </w:r>
            <w:r>
              <w:rPr>
                <w:noProof/>
                <w:webHidden/>
              </w:rPr>
            </w:r>
            <w:r>
              <w:rPr>
                <w:noProof/>
                <w:webHidden/>
              </w:rPr>
              <w:fldChar w:fldCharType="separate"/>
            </w:r>
            <w:r>
              <w:rPr>
                <w:noProof/>
                <w:webHidden/>
              </w:rPr>
              <w:t>2</w:t>
            </w:r>
            <w:r>
              <w:rPr>
                <w:noProof/>
                <w:webHidden/>
              </w:rPr>
              <w:fldChar w:fldCharType="end"/>
            </w:r>
          </w:hyperlink>
        </w:p>
        <w:p w14:paraId="39530529" w14:textId="3A41F0C6"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62" w:history="1">
            <w:r w:rsidRPr="006C7BDF">
              <w:rPr>
                <w:rStyle w:val="ac"/>
                <w:noProof/>
              </w:rPr>
              <w:t xml:space="preserve">8 </w:t>
            </w:r>
            <w:r w:rsidRPr="006C7BDF">
              <w:rPr>
                <w:rStyle w:val="ac"/>
                <w:noProof/>
              </w:rPr>
              <w:t>项目组织和资源</w:t>
            </w:r>
            <w:r>
              <w:rPr>
                <w:noProof/>
                <w:webHidden/>
              </w:rPr>
              <w:tab/>
            </w:r>
            <w:r>
              <w:rPr>
                <w:noProof/>
                <w:webHidden/>
              </w:rPr>
              <w:fldChar w:fldCharType="begin"/>
            </w:r>
            <w:r>
              <w:rPr>
                <w:noProof/>
                <w:webHidden/>
              </w:rPr>
              <w:instrText xml:space="preserve"> PAGEREF _Toc468657362 \h </w:instrText>
            </w:r>
            <w:r>
              <w:rPr>
                <w:noProof/>
                <w:webHidden/>
              </w:rPr>
            </w:r>
            <w:r>
              <w:rPr>
                <w:noProof/>
                <w:webHidden/>
              </w:rPr>
              <w:fldChar w:fldCharType="separate"/>
            </w:r>
            <w:r>
              <w:rPr>
                <w:noProof/>
                <w:webHidden/>
              </w:rPr>
              <w:t>2</w:t>
            </w:r>
            <w:r>
              <w:rPr>
                <w:noProof/>
                <w:webHidden/>
              </w:rPr>
              <w:fldChar w:fldCharType="end"/>
            </w:r>
          </w:hyperlink>
        </w:p>
        <w:p w14:paraId="40F9B6EF" w14:textId="4EE4B2BA"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3" w:history="1">
            <w:r w:rsidRPr="006C7BDF">
              <w:rPr>
                <w:rStyle w:val="ac"/>
                <w:noProof/>
              </w:rPr>
              <w:t xml:space="preserve">8.1 </w:t>
            </w:r>
            <w:r w:rsidRPr="006C7BDF">
              <w:rPr>
                <w:rStyle w:val="ac"/>
                <w:noProof/>
              </w:rPr>
              <w:t>项目组织</w:t>
            </w:r>
            <w:r>
              <w:rPr>
                <w:noProof/>
                <w:webHidden/>
              </w:rPr>
              <w:tab/>
            </w:r>
            <w:r>
              <w:rPr>
                <w:noProof/>
                <w:webHidden/>
              </w:rPr>
              <w:fldChar w:fldCharType="begin"/>
            </w:r>
            <w:r>
              <w:rPr>
                <w:noProof/>
                <w:webHidden/>
              </w:rPr>
              <w:instrText xml:space="preserve"> PAGEREF _Toc468657363 \h </w:instrText>
            </w:r>
            <w:r>
              <w:rPr>
                <w:noProof/>
                <w:webHidden/>
              </w:rPr>
            </w:r>
            <w:r>
              <w:rPr>
                <w:noProof/>
                <w:webHidden/>
              </w:rPr>
              <w:fldChar w:fldCharType="separate"/>
            </w:r>
            <w:r>
              <w:rPr>
                <w:noProof/>
                <w:webHidden/>
              </w:rPr>
              <w:t>2</w:t>
            </w:r>
            <w:r>
              <w:rPr>
                <w:noProof/>
                <w:webHidden/>
              </w:rPr>
              <w:fldChar w:fldCharType="end"/>
            </w:r>
          </w:hyperlink>
        </w:p>
        <w:p w14:paraId="46EBBBC7" w14:textId="0F56C3A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4" w:history="1">
            <w:r w:rsidRPr="006C7BDF">
              <w:rPr>
                <w:rStyle w:val="ac"/>
                <w:noProof/>
              </w:rPr>
              <w:t>8.2</w:t>
            </w:r>
            <w:r w:rsidRPr="006C7BDF">
              <w:rPr>
                <w:rStyle w:val="ac"/>
                <w:noProof/>
              </w:rPr>
              <w:t>项目资源</w:t>
            </w:r>
            <w:r>
              <w:rPr>
                <w:noProof/>
                <w:webHidden/>
              </w:rPr>
              <w:tab/>
            </w:r>
            <w:r>
              <w:rPr>
                <w:noProof/>
                <w:webHidden/>
              </w:rPr>
              <w:fldChar w:fldCharType="begin"/>
            </w:r>
            <w:r>
              <w:rPr>
                <w:noProof/>
                <w:webHidden/>
              </w:rPr>
              <w:instrText xml:space="preserve"> PAGEREF _Toc468657364 \h </w:instrText>
            </w:r>
            <w:r>
              <w:rPr>
                <w:noProof/>
                <w:webHidden/>
              </w:rPr>
            </w:r>
            <w:r>
              <w:rPr>
                <w:noProof/>
                <w:webHidden/>
              </w:rPr>
              <w:fldChar w:fldCharType="separate"/>
            </w:r>
            <w:r>
              <w:rPr>
                <w:noProof/>
                <w:webHidden/>
              </w:rPr>
              <w:t>2</w:t>
            </w:r>
            <w:r>
              <w:rPr>
                <w:noProof/>
                <w:webHidden/>
              </w:rPr>
              <w:fldChar w:fldCharType="end"/>
            </w:r>
          </w:hyperlink>
        </w:p>
        <w:p w14:paraId="5C8F89AC" w14:textId="514500D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5" w:history="1">
            <w:r w:rsidRPr="006C7BDF">
              <w:rPr>
                <w:rStyle w:val="ac"/>
                <w:noProof/>
              </w:rPr>
              <w:t xml:space="preserve">8.2.1 </w:t>
            </w:r>
            <w:r w:rsidRPr="006C7BDF">
              <w:rPr>
                <w:rStyle w:val="ac"/>
                <w:noProof/>
              </w:rPr>
              <w:t>人力资源</w:t>
            </w:r>
            <w:r>
              <w:rPr>
                <w:noProof/>
                <w:webHidden/>
              </w:rPr>
              <w:tab/>
            </w:r>
            <w:r>
              <w:rPr>
                <w:noProof/>
                <w:webHidden/>
              </w:rPr>
              <w:fldChar w:fldCharType="begin"/>
            </w:r>
            <w:r>
              <w:rPr>
                <w:noProof/>
                <w:webHidden/>
              </w:rPr>
              <w:instrText xml:space="preserve"> PAGEREF _Toc468657365 \h </w:instrText>
            </w:r>
            <w:r>
              <w:rPr>
                <w:noProof/>
                <w:webHidden/>
              </w:rPr>
            </w:r>
            <w:r>
              <w:rPr>
                <w:noProof/>
                <w:webHidden/>
              </w:rPr>
              <w:fldChar w:fldCharType="separate"/>
            </w:r>
            <w:r>
              <w:rPr>
                <w:noProof/>
                <w:webHidden/>
              </w:rPr>
              <w:t>2</w:t>
            </w:r>
            <w:r>
              <w:rPr>
                <w:noProof/>
                <w:webHidden/>
              </w:rPr>
              <w:fldChar w:fldCharType="end"/>
            </w:r>
          </w:hyperlink>
        </w:p>
        <w:p w14:paraId="09A17729" w14:textId="55304C1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6" w:history="1">
            <w:r w:rsidRPr="006C7BDF">
              <w:rPr>
                <w:rStyle w:val="ac"/>
                <w:noProof/>
              </w:rPr>
              <w:t xml:space="preserve">8.2.2 </w:t>
            </w:r>
            <w:r w:rsidRPr="006C7BDF">
              <w:rPr>
                <w:rStyle w:val="ac"/>
                <w:noProof/>
              </w:rPr>
              <w:t>其他资源</w:t>
            </w:r>
            <w:r>
              <w:rPr>
                <w:noProof/>
                <w:webHidden/>
              </w:rPr>
              <w:tab/>
            </w:r>
            <w:r>
              <w:rPr>
                <w:noProof/>
                <w:webHidden/>
              </w:rPr>
              <w:fldChar w:fldCharType="begin"/>
            </w:r>
            <w:r>
              <w:rPr>
                <w:noProof/>
                <w:webHidden/>
              </w:rPr>
              <w:instrText xml:space="preserve"> PAGEREF _Toc468657366 \h </w:instrText>
            </w:r>
            <w:r>
              <w:rPr>
                <w:noProof/>
                <w:webHidden/>
              </w:rPr>
            </w:r>
            <w:r>
              <w:rPr>
                <w:noProof/>
                <w:webHidden/>
              </w:rPr>
              <w:fldChar w:fldCharType="separate"/>
            </w:r>
            <w:r>
              <w:rPr>
                <w:noProof/>
                <w:webHidden/>
              </w:rPr>
              <w:t>3</w:t>
            </w:r>
            <w:r>
              <w:rPr>
                <w:noProof/>
                <w:webHidden/>
              </w:rPr>
              <w:fldChar w:fldCharType="end"/>
            </w:r>
          </w:hyperlink>
        </w:p>
        <w:p w14:paraId="1265140C" w14:textId="4E5826A8"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67" w:history="1">
            <w:r w:rsidRPr="006C7BDF">
              <w:rPr>
                <w:rStyle w:val="ac"/>
                <w:noProof/>
              </w:rPr>
              <w:t xml:space="preserve">9 </w:t>
            </w:r>
            <w:r w:rsidRPr="006C7BDF">
              <w:rPr>
                <w:rStyle w:val="ac"/>
                <w:noProof/>
              </w:rPr>
              <w:t>培训</w:t>
            </w:r>
            <w:r>
              <w:rPr>
                <w:noProof/>
                <w:webHidden/>
              </w:rPr>
              <w:tab/>
            </w:r>
            <w:r>
              <w:rPr>
                <w:noProof/>
                <w:webHidden/>
              </w:rPr>
              <w:fldChar w:fldCharType="begin"/>
            </w:r>
            <w:r>
              <w:rPr>
                <w:noProof/>
                <w:webHidden/>
              </w:rPr>
              <w:instrText xml:space="preserve"> PAGEREF _Toc468657367 \h </w:instrText>
            </w:r>
            <w:r>
              <w:rPr>
                <w:noProof/>
                <w:webHidden/>
              </w:rPr>
            </w:r>
            <w:r>
              <w:rPr>
                <w:noProof/>
                <w:webHidden/>
              </w:rPr>
              <w:fldChar w:fldCharType="separate"/>
            </w:r>
            <w:r>
              <w:rPr>
                <w:noProof/>
                <w:webHidden/>
              </w:rPr>
              <w:t>3</w:t>
            </w:r>
            <w:r>
              <w:rPr>
                <w:noProof/>
                <w:webHidden/>
              </w:rPr>
              <w:fldChar w:fldCharType="end"/>
            </w:r>
          </w:hyperlink>
        </w:p>
        <w:p w14:paraId="4ABED405" w14:textId="786A274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8" w:history="1">
            <w:r w:rsidRPr="006C7BDF">
              <w:rPr>
                <w:rStyle w:val="ac"/>
                <w:noProof/>
              </w:rPr>
              <w:t xml:space="preserve">9.1 </w:t>
            </w:r>
            <w:r w:rsidRPr="006C7BDF">
              <w:rPr>
                <w:rStyle w:val="ac"/>
                <w:noProof/>
              </w:rPr>
              <w:t>项目的技术要求</w:t>
            </w:r>
            <w:r>
              <w:rPr>
                <w:noProof/>
                <w:webHidden/>
              </w:rPr>
              <w:tab/>
            </w:r>
            <w:r>
              <w:rPr>
                <w:noProof/>
                <w:webHidden/>
              </w:rPr>
              <w:fldChar w:fldCharType="begin"/>
            </w:r>
            <w:r>
              <w:rPr>
                <w:noProof/>
                <w:webHidden/>
              </w:rPr>
              <w:instrText xml:space="preserve"> PAGEREF _Toc468657368 \h </w:instrText>
            </w:r>
            <w:r>
              <w:rPr>
                <w:noProof/>
                <w:webHidden/>
              </w:rPr>
            </w:r>
            <w:r>
              <w:rPr>
                <w:noProof/>
                <w:webHidden/>
              </w:rPr>
              <w:fldChar w:fldCharType="separate"/>
            </w:r>
            <w:r>
              <w:rPr>
                <w:noProof/>
                <w:webHidden/>
              </w:rPr>
              <w:t>3</w:t>
            </w:r>
            <w:r>
              <w:rPr>
                <w:noProof/>
                <w:webHidden/>
              </w:rPr>
              <w:fldChar w:fldCharType="end"/>
            </w:r>
          </w:hyperlink>
        </w:p>
        <w:p w14:paraId="15D89E7C" w14:textId="5DE2398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69" w:history="1">
            <w:r w:rsidRPr="006C7BDF">
              <w:rPr>
                <w:rStyle w:val="ac"/>
                <w:noProof/>
              </w:rPr>
              <w:t xml:space="preserve">9.2 </w:t>
            </w:r>
            <w:r w:rsidRPr="006C7BDF">
              <w:rPr>
                <w:rStyle w:val="ac"/>
                <w:noProof/>
              </w:rPr>
              <w:t>培训计划</w:t>
            </w:r>
            <w:r>
              <w:rPr>
                <w:noProof/>
                <w:webHidden/>
              </w:rPr>
              <w:tab/>
            </w:r>
            <w:r>
              <w:rPr>
                <w:noProof/>
                <w:webHidden/>
              </w:rPr>
              <w:fldChar w:fldCharType="begin"/>
            </w:r>
            <w:r>
              <w:rPr>
                <w:noProof/>
                <w:webHidden/>
              </w:rPr>
              <w:instrText xml:space="preserve"> PAGEREF _Toc468657369 \h </w:instrText>
            </w:r>
            <w:r>
              <w:rPr>
                <w:noProof/>
                <w:webHidden/>
              </w:rPr>
            </w:r>
            <w:r>
              <w:rPr>
                <w:noProof/>
                <w:webHidden/>
              </w:rPr>
              <w:fldChar w:fldCharType="separate"/>
            </w:r>
            <w:r>
              <w:rPr>
                <w:noProof/>
                <w:webHidden/>
              </w:rPr>
              <w:t>3</w:t>
            </w:r>
            <w:r>
              <w:rPr>
                <w:noProof/>
                <w:webHidden/>
              </w:rPr>
              <w:fldChar w:fldCharType="end"/>
            </w:r>
          </w:hyperlink>
        </w:p>
        <w:p w14:paraId="3244A648" w14:textId="4BD1E6CF"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70" w:history="1">
            <w:r w:rsidRPr="006C7BDF">
              <w:rPr>
                <w:rStyle w:val="ac"/>
                <w:noProof/>
              </w:rPr>
              <w:t xml:space="preserve">10 </w:t>
            </w:r>
            <w:r w:rsidRPr="006C7BDF">
              <w:rPr>
                <w:rStyle w:val="ac"/>
                <w:noProof/>
              </w:rPr>
              <w:t>项目估算</w:t>
            </w:r>
            <w:r>
              <w:rPr>
                <w:noProof/>
                <w:webHidden/>
              </w:rPr>
              <w:tab/>
            </w:r>
            <w:r>
              <w:rPr>
                <w:noProof/>
                <w:webHidden/>
              </w:rPr>
              <w:fldChar w:fldCharType="begin"/>
            </w:r>
            <w:r>
              <w:rPr>
                <w:noProof/>
                <w:webHidden/>
              </w:rPr>
              <w:instrText xml:space="preserve"> PAGEREF _Toc468657370 \h </w:instrText>
            </w:r>
            <w:r>
              <w:rPr>
                <w:noProof/>
                <w:webHidden/>
              </w:rPr>
            </w:r>
            <w:r>
              <w:rPr>
                <w:noProof/>
                <w:webHidden/>
              </w:rPr>
              <w:fldChar w:fldCharType="separate"/>
            </w:r>
            <w:r>
              <w:rPr>
                <w:noProof/>
                <w:webHidden/>
              </w:rPr>
              <w:t>4</w:t>
            </w:r>
            <w:r>
              <w:rPr>
                <w:noProof/>
                <w:webHidden/>
              </w:rPr>
              <w:fldChar w:fldCharType="end"/>
            </w:r>
          </w:hyperlink>
        </w:p>
        <w:p w14:paraId="0EABEA95" w14:textId="4C167E4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1" w:history="1">
            <w:r w:rsidRPr="006C7BDF">
              <w:rPr>
                <w:rStyle w:val="ac"/>
                <w:noProof/>
              </w:rPr>
              <w:t xml:space="preserve">10.1 </w:t>
            </w:r>
            <w:r w:rsidRPr="006C7BDF">
              <w:rPr>
                <w:rStyle w:val="ac"/>
                <w:noProof/>
              </w:rPr>
              <w:t>规模估算</w:t>
            </w:r>
            <w:r>
              <w:rPr>
                <w:noProof/>
                <w:webHidden/>
              </w:rPr>
              <w:tab/>
            </w:r>
            <w:r>
              <w:rPr>
                <w:noProof/>
                <w:webHidden/>
              </w:rPr>
              <w:fldChar w:fldCharType="begin"/>
            </w:r>
            <w:r>
              <w:rPr>
                <w:noProof/>
                <w:webHidden/>
              </w:rPr>
              <w:instrText xml:space="preserve"> PAGEREF _Toc468657371 \h </w:instrText>
            </w:r>
            <w:r>
              <w:rPr>
                <w:noProof/>
                <w:webHidden/>
              </w:rPr>
            </w:r>
            <w:r>
              <w:rPr>
                <w:noProof/>
                <w:webHidden/>
              </w:rPr>
              <w:fldChar w:fldCharType="separate"/>
            </w:r>
            <w:r>
              <w:rPr>
                <w:noProof/>
                <w:webHidden/>
              </w:rPr>
              <w:t>4</w:t>
            </w:r>
            <w:r>
              <w:rPr>
                <w:noProof/>
                <w:webHidden/>
              </w:rPr>
              <w:fldChar w:fldCharType="end"/>
            </w:r>
          </w:hyperlink>
        </w:p>
        <w:p w14:paraId="7453021C" w14:textId="3BEE3FE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2" w:history="1">
            <w:r w:rsidRPr="006C7BDF">
              <w:rPr>
                <w:rStyle w:val="ac"/>
                <w:noProof/>
              </w:rPr>
              <w:t xml:space="preserve">10.2 </w:t>
            </w:r>
            <w:r w:rsidRPr="006C7BDF">
              <w:rPr>
                <w:rStyle w:val="ac"/>
                <w:noProof/>
              </w:rPr>
              <w:t>工作量估算</w:t>
            </w:r>
            <w:r>
              <w:rPr>
                <w:noProof/>
                <w:webHidden/>
              </w:rPr>
              <w:tab/>
            </w:r>
            <w:r>
              <w:rPr>
                <w:noProof/>
                <w:webHidden/>
              </w:rPr>
              <w:fldChar w:fldCharType="begin"/>
            </w:r>
            <w:r>
              <w:rPr>
                <w:noProof/>
                <w:webHidden/>
              </w:rPr>
              <w:instrText xml:space="preserve"> PAGEREF _Toc468657372 \h </w:instrText>
            </w:r>
            <w:r>
              <w:rPr>
                <w:noProof/>
                <w:webHidden/>
              </w:rPr>
            </w:r>
            <w:r>
              <w:rPr>
                <w:noProof/>
                <w:webHidden/>
              </w:rPr>
              <w:fldChar w:fldCharType="separate"/>
            </w:r>
            <w:r>
              <w:rPr>
                <w:noProof/>
                <w:webHidden/>
              </w:rPr>
              <w:t>5</w:t>
            </w:r>
            <w:r>
              <w:rPr>
                <w:noProof/>
                <w:webHidden/>
              </w:rPr>
              <w:fldChar w:fldCharType="end"/>
            </w:r>
          </w:hyperlink>
        </w:p>
        <w:p w14:paraId="2F84DDEA" w14:textId="630F1C2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3" w:history="1">
            <w:r w:rsidRPr="006C7BDF">
              <w:rPr>
                <w:rStyle w:val="ac"/>
                <w:noProof/>
              </w:rPr>
              <w:t xml:space="preserve">10.3 </w:t>
            </w:r>
            <w:r w:rsidRPr="006C7BDF">
              <w:rPr>
                <w:rStyle w:val="ac"/>
                <w:noProof/>
              </w:rPr>
              <w:t>成本估算</w:t>
            </w:r>
            <w:r>
              <w:rPr>
                <w:noProof/>
                <w:webHidden/>
              </w:rPr>
              <w:tab/>
            </w:r>
            <w:r>
              <w:rPr>
                <w:noProof/>
                <w:webHidden/>
              </w:rPr>
              <w:fldChar w:fldCharType="begin"/>
            </w:r>
            <w:r>
              <w:rPr>
                <w:noProof/>
                <w:webHidden/>
              </w:rPr>
              <w:instrText xml:space="preserve"> PAGEREF _Toc468657373 \h </w:instrText>
            </w:r>
            <w:r>
              <w:rPr>
                <w:noProof/>
                <w:webHidden/>
              </w:rPr>
            </w:r>
            <w:r>
              <w:rPr>
                <w:noProof/>
                <w:webHidden/>
              </w:rPr>
              <w:fldChar w:fldCharType="separate"/>
            </w:r>
            <w:r>
              <w:rPr>
                <w:noProof/>
                <w:webHidden/>
              </w:rPr>
              <w:t>6</w:t>
            </w:r>
            <w:r>
              <w:rPr>
                <w:noProof/>
                <w:webHidden/>
              </w:rPr>
              <w:fldChar w:fldCharType="end"/>
            </w:r>
          </w:hyperlink>
        </w:p>
        <w:p w14:paraId="174229A9" w14:textId="24975D47"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4" w:history="1">
            <w:r w:rsidRPr="006C7BDF">
              <w:rPr>
                <w:rStyle w:val="ac"/>
                <w:noProof/>
              </w:rPr>
              <w:t>10.4</w:t>
            </w:r>
            <w:r w:rsidRPr="006C7BDF">
              <w:rPr>
                <w:rStyle w:val="ac"/>
                <w:noProof/>
              </w:rPr>
              <w:t>关键计算机资源估算</w:t>
            </w:r>
            <w:r>
              <w:rPr>
                <w:noProof/>
                <w:webHidden/>
              </w:rPr>
              <w:tab/>
            </w:r>
            <w:r>
              <w:rPr>
                <w:noProof/>
                <w:webHidden/>
              </w:rPr>
              <w:fldChar w:fldCharType="begin"/>
            </w:r>
            <w:r>
              <w:rPr>
                <w:noProof/>
                <w:webHidden/>
              </w:rPr>
              <w:instrText xml:space="preserve"> PAGEREF _Toc468657374 \h </w:instrText>
            </w:r>
            <w:r>
              <w:rPr>
                <w:noProof/>
                <w:webHidden/>
              </w:rPr>
            </w:r>
            <w:r>
              <w:rPr>
                <w:noProof/>
                <w:webHidden/>
              </w:rPr>
              <w:fldChar w:fldCharType="separate"/>
            </w:r>
            <w:r>
              <w:rPr>
                <w:noProof/>
                <w:webHidden/>
              </w:rPr>
              <w:t>6</w:t>
            </w:r>
            <w:r>
              <w:rPr>
                <w:noProof/>
                <w:webHidden/>
              </w:rPr>
              <w:fldChar w:fldCharType="end"/>
            </w:r>
          </w:hyperlink>
        </w:p>
        <w:p w14:paraId="6044EF17" w14:textId="4F90372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5" w:history="1">
            <w:r w:rsidRPr="006C7BDF">
              <w:rPr>
                <w:rStyle w:val="ac"/>
                <w:noProof/>
              </w:rPr>
              <w:t>10.5</w:t>
            </w:r>
            <w:r w:rsidRPr="006C7BDF">
              <w:rPr>
                <w:rStyle w:val="ac"/>
                <w:noProof/>
              </w:rPr>
              <w:t>管理预留</w:t>
            </w:r>
            <w:r>
              <w:rPr>
                <w:noProof/>
                <w:webHidden/>
              </w:rPr>
              <w:tab/>
            </w:r>
            <w:r>
              <w:rPr>
                <w:noProof/>
                <w:webHidden/>
              </w:rPr>
              <w:fldChar w:fldCharType="begin"/>
            </w:r>
            <w:r>
              <w:rPr>
                <w:noProof/>
                <w:webHidden/>
              </w:rPr>
              <w:instrText xml:space="preserve"> PAGEREF _Toc468657375 \h </w:instrText>
            </w:r>
            <w:r>
              <w:rPr>
                <w:noProof/>
                <w:webHidden/>
              </w:rPr>
            </w:r>
            <w:r>
              <w:rPr>
                <w:noProof/>
                <w:webHidden/>
              </w:rPr>
              <w:fldChar w:fldCharType="separate"/>
            </w:r>
            <w:r>
              <w:rPr>
                <w:noProof/>
                <w:webHidden/>
              </w:rPr>
              <w:t>6</w:t>
            </w:r>
            <w:r>
              <w:rPr>
                <w:noProof/>
                <w:webHidden/>
              </w:rPr>
              <w:fldChar w:fldCharType="end"/>
            </w:r>
          </w:hyperlink>
        </w:p>
        <w:p w14:paraId="4F95361F" w14:textId="21D79F99"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376" w:history="1">
            <w:r w:rsidRPr="006C7BDF">
              <w:rPr>
                <w:rStyle w:val="ac"/>
                <w:noProof/>
              </w:rPr>
              <w:t xml:space="preserve">11 </w:t>
            </w:r>
            <w:r w:rsidRPr="006C7BDF">
              <w:rPr>
                <w:rStyle w:val="ac"/>
                <w:noProof/>
              </w:rPr>
              <w:t>风险管理</w:t>
            </w:r>
            <w:r>
              <w:rPr>
                <w:noProof/>
                <w:webHidden/>
              </w:rPr>
              <w:tab/>
            </w:r>
            <w:r>
              <w:rPr>
                <w:noProof/>
                <w:webHidden/>
              </w:rPr>
              <w:fldChar w:fldCharType="begin"/>
            </w:r>
            <w:r>
              <w:rPr>
                <w:noProof/>
                <w:webHidden/>
              </w:rPr>
              <w:instrText xml:space="preserve"> PAGEREF _Toc468657376 \h </w:instrText>
            </w:r>
            <w:r>
              <w:rPr>
                <w:noProof/>
                <w:webHidden/>
              </w:rPr>
            </w:r>
            <w:r>
              <w:rPr>
                <w:noProof/>
                <w:webHidden/>
              </w:rPr>
              <w:fldChar w:fldCharType="separate"/>
            </w:r>
            <w:r>
              <w:rPr>
                <w:noProof/>
                <w:webHidden/>
              </w:rPr>
              <w:t>7</w:t>
            </w:r>
            <w:r>
              <w:rPr>
                <w:noProof/>
                <w:webHidden/>
              </w:rPr>
              <w:fldChar w:fldCharType="end"/>
            </w:r>
          </w:hyperlink>
        </w:p>
        <w:p w14:paraId="2A4A2B44" w14:textId="0A82F13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7" w:history="1">
            <w:r w:rsidRPr="006C7BDF">
              <w:rPr>
                <w:rStyle w:val="ac"/>
                <w:noProof/>
              </w:rPr>
              <w:t>11.1</w:t>
            </w:r>
            <w:r w:rsidRPr="006C7BDF">
              <w:rPr>
                <w:rStyle w:val="ac"/>
                <w:noProof/>
              </w:rPr>
              <w:t>计划编制风险</w:t>
            </w:r>
            <w:r>
              <w:rPr>
                <w:noProof/>
                <w:webHidden/>
              </w:rPr>
              <w:tab/>
            </w:r>
            <w:r>
              <w:rPr>
                <w:noProof/>
                <w:webHidden/>
              </w:rPr>
              <w:fldChar w:fldCharType="begin"/>
            </w:r>
            <w:r>
              <w:rPr>
                <w:noProof/>
                <w:webHidden/>
              </w:rPr>
              <w:instrText xml:space="preserve"> PAGEREF _Toc468657377 \h </w:instrText>
            </w:r>
            <w:r>
              <w:rPr>
                <w:noProof/>
                <w:webHidden/>
              </w:rPr>
            </w:r>
            <w:r>
              <w:rPr>
                <w:noProof/>
                <w:webHidden/>
              </w:rPr>
              <w:fldChar w:fldCharType="separate"/>
            </w:r>
            <w:r>
              <w:rPr>
                <w:noProof/>
                <w:webHidden/>
              </w:rPr>
              <w:t>7</w:t>
            </w:r>
            <w:r>
              <w:rPr>
                <w:noProof/>
                <w:webHidden/>
              </w:rPr>
              <w:fldChar w:fldCharType="end"/>
            </w:r>
          </w:hyperlink>
        </w:p>
        <w:p w14:paraId="7A6A87AC" w14:textId="30BF9FD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8" w:history="1">
            <w:r w:rsidRPr="006C7BDF">
              <w:rPr>
                <w:rStyle w:val="ac"/>
                <w:noProof/>
              </w:rPr>
              <w:t>11.1.1</w:t>
            </w:r>
            <w:r w:rsidRPr="006C7BDF">
              <w:rPr>
                <w:rStyle w:val="ac"/>
                <w:noProof/>
              </w:rPr>
              <w:t>可能存在的问题：</w:t>
            </w:r>
            <w:r>
              <w:rPr>
                <w:noProof/>
                <w:webHidden/>
              </w:rPr>
              <w:tab/>
            </w:r>
            <w:r>
              <w:rPr>
                <w:noProof/>
                <w:webHidden/>
              </w:rPr>
              <w:fldChar w:fldCharType="begin"/>
            </w:r>
            <w:r>
              <w:rPr>
                <w:noProof/>
                <w:webHidden/>
              </w:rPr>
              <w:instrText xml:space="preserve"> PAGEREF _Toc468657378 \h </w:instrText>
            </w:r>
            <w:r>
              <w:rPr>
                <w:noProof/>
                <w:webHidden/>
              </w:rPr>
            </w:r>
            <w:r>
              <w:rPr>
                <w:noProof/>
                <w:webHidden/>
              </w:rPr>
              <w:fldChar w:fldCharType="separate"/>
            </w:r>
            <w:r>
              <w:rPr>
                <w:noProof/>
                <w:webHidden/>
              </w:rPr>
              <w:t>7</w:t>
            </w:r>
            <w:r>
              <w:rPr>
                <w:noProof/>
                <w:webHidden/>
              </w:rPr>
              <w:fldChar w:fldCharType="end"/>
            </w:r>
          </w:hyperlink>
        </w:p>
        <w:p w14:paraId="63E3C59F" w14:textId="75FD3C5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79" w:history="1">
            <w:r w:rsidRPr="006C7BDF">
              <w:rPr>
                <w:rStyle w:val="ac"/>
                <w:noProof/>
              </w:rPr>
              <w:t>11.1.2</w:t>
            </w:r>
            <w:r w:rsidRPr="006C7BDF">
              <w:rPr>
                <w:rStyle w:val="ac"/>
                <w:noProof/>
              </w:rPr>
              <w:t>解决方案：</w:t>
            </w:r>
            <w:r>
              <w:rPr>
                <w:noProof/>
                <w:webHidden/>
              </w:rPr>
              <w:tab/>
            </w:r>
            <w:r>
              <w:rPr>
                <w:noProof/>
                <w:webHidden/>
              </w:rPr>
              <w:fldChar w:fldCharType="begin"/>
            </w:r>
            <w:r>
              <w:rPr>
                <w:noProof/>
                <w:webHidden/>
              </w:rPr>
              <w:instrText xml:space="preserve"> PAGEREF _Toc468657379 \h </w:instrText>
            </w:r>
            <w:r>
              <w:rPr>
                <w:noProof/>
                <w:webHidden/>
              </w:rPr>
            </w:r>
            <w:r>
              <w:rPr>
                <w:noProof/>
                <w:webHidden/>
              </w:rPr>
              <w:fldChar w:fldCharType="separate"/>
            </w:r>
            <w:r>
              <w:rPr>
                <w:noProof/>
                <w:webHidden/>
              </w:rPr>
              <w:t>7</w:t>
            </w:r>
            <w:r>
              <w:rPr>
                <w:noProof/>
                <w:webHidden/>
              </w:rPr>
              <w:fldChar w:fldCharType="end"/>
            </w:r>
          </w:hyperlink>
        </w:p>
        <w:p w14:paraId="34215395" w14:textId="6A70A96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0" w:history="1">
            <w:r w:rsidRPr="006C7BDF">
              <w:rPr>
                <w:rStyle w:val="ac"/>
                <w:noProof/>
              </w:rPr>
              <w:t>11.2 </w:t>
            </w:r>
            <w:r w:rsidRPr="006C7BDF">
              <w:rPr>
                <w:rStyle w:val="ac"/>
                <w:noProof/>
              </w:rPr>
              <w:t>组织和管理风险</w:t>
            </w:r>
            <w:r>
              <w:rPr>
                <w:noProof/>
                <w:webHidden/>
              </w:rPr>
              <w:tab/>
            </w:r>
            <w:r>
              <w:rPr>
                <w:noProof/>
                <w:webHidden/>
              </w:rPr>
              <w:fldChar w:fldCharType="begin"/>
            </w:r>
            <w:r>
              <w:rPr>
                <w:noProof/>
                <w:webHidden/>
              </w:rPr>
              <w:instrText xml:space="preserve"> PAGEREF _Toc468657380 \h </w:instrText>
            </w:r>
            <w:r>
              <w:rPr>
                <w:noProof/>
                <w:webHidden/>
              </w:rPr>
            </w:r>
            <w:r>
              <w:rPr>
                <w:noProof/>
                <w:webHidden/>
              </w:rPr>
              <w:fldChar w:fldCharType="separate"/>
            </w:r>
            <w:r>
              <w:rPr>
                <w:noProof/>
                <w:webHidden/>
              </w:rPr>
              <w:t>7</w:t>
            </w:r>
            <w:r>
              <w:rPr>
                <w:noProof/>
                <w:webHidden/>
              </w:rPr>
              <w:fldChar w:fldCharType="end"/>
            </w:r>
          </w:hyperlink>
        </w:p>
        <w:p w14:paraId="7D904767" w14:textId="60E9597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1" w:history="1">
            <w:r w:rsidRPr="006C7BDF">
              <w:rPr>
                <w:rStyle w:val="ac"/>
                <w:noProof/>
              </w:rPr>
              <w:t>11.2.1</w:t>
            </w:r>
            <w:r w:rsidRPr="006C7BDF">
              <w:rPr>
                <w:rStyle w:val="ac"/>
                <w:noProof/>
              </w:rPr>
              <w:t>可能存在的问题：</w:t>
            </w:r>
            <w:r>
              <w:rPr>
                <w:noProof/>
                <w:webHidden/>
              </w:rPr>
              <w:tab/>
            </w:r>
            <w:r>
              <w:rPr>
                <w:noProof/>
                <w:webHidden/>
              </w:rPr>
              <w:fldChar w:fldCharType="begin"/>
            </w:r>
            <w:r>
              <w:rPr>
                <w:noProof/>
                <w:webHidden/>
              </w:rPr>
              <w:instrText xml:space="preserve"> PAGEREF _Toc468657381 \h </w:instrText>
            </w:r>
            <w:r>
              <w:rPr>
                <w:noProof/>
                <w:webHidden/>
              </w:rPr>
            </w:r>
            <w:r>
              <w:rPr>
                <w:noProof/>
                <w:webHidden/>
              </w:rPr>
              <w:fldChar w:fldCharType="separate"/>
            </w:r>
            <w:r>
              <w:rPr>
                <w:noProof/>
                <w:webHidden/>
              </w:rPr>
              <w:t>7</w:t>
            </w:r>
            <w:r>
              <w:rPr>
                <w:noProof/>
                <w:webHidden/>
              </w:rPr>
              <w:fldChar w:fldCharType="end"/>
            </w:r>
          </w:hyperlink>
        </w:p>
        <w:p w14:paraId="2310372D" w14:textId="6ED0C943"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2" w:history="1">
            <w:r w:rsidRPr="006C7BDF">
              <w:rPr>
                <w:rStyle w:val="ac"/>
                <w:noProof/>
              </w:rPr>
              <w:t>11.2.2</w:t>
            </w:r>
            <w:r w:rsidRPr="006C7BDF">
              <w:rPr>
                <w:rStyle w:val="ac"/>
                <w:noProof/>
              </w:rPr>
              <w:t>解决方案：</w:t>
            </w:r>
            <w:r>
              <w:rPr>
                <w:noProof/>
                <w:webHidden/>
              </w:rPr>
              <w:tab/>
            </w:r>
            <w:r>
              <w:rPr>
                <w:noProof/>
                <w:webHidden/>
              </w:rPr>
              <w:fldChar w:fldCharType="begin"/>
            </w:r>
            <w:r>
              <w:rPr>
                <w:noProof/>
                <w:webHidden/>
              </w:rPr>
              <w:instrText xml:space="preserve"> PAGEREF _Toc468657382 \h </w:instrText>
            </w:r>
            <w:r>
              <w:rPr>
                <w:noProof/>
                <w:webHidden/>
              </w:rPr>
            </w:r>
            <w:r>
              <w:rPr>
                <w:noProof/>
                <w:webHidden/>
              </w:rPr>
              <w:fldChar w:fldCharType="separate"/>
            </w:r>
            <w:r>
              <w:rPr>
                <w:noProof/>
                <w:webHidden/>
              </w:rPr>
              <w:t>8</w:t>
            </w:r>
            <w:r>
              <w:rPr>
                <w:noProof/>
                <w:webHidden/>
              </w:rPr>
              <w:fldChar w:fldCharType="end"/>
            </w:r>
          </w:hyperlink>
        </w:p>
        <w:p w14:paraId="40217D75" w14:textId="4F1F869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3" w:history="1">
            <w:r w:rsidRPr="006C7BDF">
              <w:rPr>
                <w:rStyle w:val="ac"/>
                <w:noProof/>
              </w:rPr>
              <w:t>11.3</w:t>
            </w:r>
            <w:r w:rsidRPr="006C7BDF">
              <w:rPr>
                <w:rStyle w:val="ac"/>
                <w:noProof/>
              </w:rPr>
              <w:t>开发环境风险</w:t>
            </w:r>
            <w:r>
              <w:rPr>
                <w:noProof/>
                <w:webHidden/>
              </w:rPr>
              <w:tab/>
            </w:r>
            <w:r>
              <w:rPr>
                <w:noProof/>
                <w:webHidden/>
              </w:rPr>
              <w:fldChar w:fldCharType="begin"/>
            </w:r>
            <w:r>
              <w:rPr>
                <w:noProof/>
                <w:webHidden/>
              </w:rPr>
              <w:instrText xml:space="preserve"> PAGEREF _Toc468657383 \h </w:instrText>
            </w:r>
            <w:r>
              <w:rPr>
                <w:noProof/>
                <w:webHidden/>
              </w:rPr>
            </w:r>
            <w:r>
              <w:rPr>
                <w:noProof/>
                <w:webHidden/>
              </w:rPr>
              <w:fldChar w:fldCharType="separate"/>
            </w:r>
            <w:r>
              <w:rPr>
                <w:noProof/>
                <w:webHidden/>
              </w:rPr>
              <w:t>8</w:t>
            </w:r>
            <w:r>
              <w:rPr>
                <w:noProof/>
                <w:webHidden/>
              </w:rPr>
              <w:fldChar w:fldCharType="end"/>
            </w:r>
          </w:hyperlink>
        </w:p>
        <w:p w14:paraId="5FD6CF9D" w14:textId="18B8CF6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4" w:history="1">
            <w:r w:rsidRPr="006C7BDF">
              <w:rPr>
                <w:rStyle w:val="ac"/>
                <w:noProof/>
              </w:rPr>
              <w:t>11.3.1</w:t>
            </w:r>
            <w:r w:rsidRPr="006C7BDF">
              <w:rPr>
                <w:rStyle w:val="ac"/>
                <w:noProof/>
              </w:rPr>
              <w:t>可能存在的问题：</w:t>
            </w:r>
            <w:r>
              <w:rPr>
                <w:noProof/>
                <w:webHidden/>
              </w:rPr>
              <w:tab/>
            </w:r>
            <w:r>
              <w:rPr>
                <w:noProof/>
                <w:webHidden/>
              </w:rPr>
              <w:fldChar w:fldCharType="begin"/>
            </w:r>
            <w:r>
              <w:rPr>
                <w:noProof/>
                <w:webHidden/>
              </w:rPr>
              <w:instrText xml:space="preserve"> PAGEREF _Toc468657384 \h </w:instrText>
            </w:r>
            <w:r>
              <w:rPr>
                <w:noProof/>
                <w:webHidden/>
              </w:rPr>
            </w:r>
            <w:r>
              <w:rPr>
                <w:noProof/>
                <w:webHidden/>
              </w:rPr>
              <w:fldChar w:fldCharType="separate"/>
            </w:r>
            <w:r>
              <w:rPr>
                <w:noProof/>
                <w:webHidden/>
              </w:rPr>
              <w:t>8</w:t>
            </w:r>
            <w:r>
              <w:rPr>
                <w:noProof/>
                <w:webHidden/>
              </w:rPr>
              <w:fldChar w:fldCharType="end"/>
            </w:r>
          </w:hyperlink>
        </w:p>
        <w:p w14:paraId="4EE79945" w14:textId="7515DF4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5" w:history="1">
            <w:r w:rsidRPr="006C7BDF">
              <w:rPr>
                <w:rStyle w:val="ac"/>
                <w:noProof/>
              </w:rPr>
              <w:t>11.3.2</w:t>
            </w:r>
            <w:r w:rsidRPr="006C7BDF">
              <w:rPr>
                <w:rStyle w:val="ac"/>
                <w:noProof/>
              </w:rPr>
              <w:t>解决方案：</w:t>
            </w:r>
            <w:r>
              <w:rPr>
                <w:noProof/>
                <w:webHidden/>
              </w:rPr>
              <w:tab/>
            </w:r>
            <w:r>
              <w:rPr>
                <w:noProof/>
                <w:webHidden/>
              </w:rPr>
              <w:fldChar w:fldCharType="begin"/>
            </w:r>
            <w:r>
              <w:rPr>
                <w:noProof/>
                <w:webHidden/>
              </w:rPr>
              <w:instrText xml:space="preserve"> PAGEREF _Toc468657385 \h </w:instrText>
            </w:r>
            <w:r>
              <w:rPr>
                <w:noProof/>
                <w:webHidden/>
              </w:rPr>
            </w:r>
            <w:r>
              <w:rPr>
                <w:noProof/>
                <w:webHidden/>
              </w:rPr>
              <w:fldChar w:fldCharType="separate"/>
            </w:r>
            <w:r>
              <w:rPr>
                <w:noProof/>
                <w:webHidden/>
              </w:rPr>
              <w:t>8</w:t>
            </w:r>
            <w:r>
              <w:rPr>
                <w:noProof/>
                <w:webHidden/>
              </w:rPr>
              <w:fldChar w:fldCharType="end"/>
            </w:r>
          </w:hyperlink>
        </w:p>
        <w:p w14:paraId="25EFC0BD" w14:textId="68208EFC"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6" w:history="1">
            <w:r w:rsidRPr="006C7BDF">
              <w:rPr>
                <w:rStyle w:val="ac"/>
                <w:noProof/>
              </w:rPr>
              <w:t>11.4</w:t>
            </w:r>
            <w:r w:rsidRPr="006C7BDF">
              <w:rPr>
                <w:rStyle w:val="ac"/>
                <w:noProof/>
              </w:rPr>
              <w:t>最终用户风险</w:t>
            </w:r>
            <w:r>
              <w:rPr>
                <w:noProof/>
                <w:webHidden/>
              </w:rPr>
              <w:tab/>
            </w:r>
            <w:r>
              <w:rPr>
                <w:noProof/>
                <w:webHidden/>
              </w:rPr>
              <w:fldChar w:fldCharType="begin"/>
            </w:r>
            <w:r>
              <w:rPr>
                <w:noProof/>
                <w:webHidden/>
              </w:rPr>
              <w:instrText xml:space="preserve"> PAGEREF _Toc468657386 \h </w:instrText>
            </w:r>
            <w:r>
              <w:rPr>
                <w:noProof/>
                <w:webHidden/>
              </w:rPr>
            </w:r>
            <w:r>
              <w:rPr>
                <w:noProof/>
                <w:webHidden/>
              </w:rPr>
              <w:fldChar w:fldCharType="separate"/>
            </w:r>
            <w:r>
              <w:rPr>
                <w:noProof/>
                <w:webHidden/>
              </w:rPr>
              <w:t>8</w:t>
            </w:r>
            <w:r>
              <w:rPr>
                <w:noProof/>
                <w:webHidden/>
              </w:rPr>
              <w:fldChar w:fldCharType="end"/>
            </w:r>
          </w:hyperlink>
        </w:p>
        <w:p w14:paraId="79C1CFE0" w14:textId="0F280D6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7" w:history="1">
            <w:r w:rsidRPr="006C7BDF">
              <w:rPr>
                <w:rStyle w:val="ac"/>
                <w:noProof/>
              </w:rPr>
              <w:t>11.4.1 </w:t>
            </w:r>
            <w:r w:rsidRPr="006C7BDF">
              <w:rPr>
                <w:rStyle w:val="ac"/>
                <w:noProof/>
              </w:rPr>
              <w:t>可能存在的问题：</w:t>
            </w:r>
            <w:r>
              <w:rPr>
                <w:noProof/>
                <w:webHidden/>
              </w:rPr>
              <w:tab/>
            </w:r>
            <w:r>
              <w:rPr>
                <w:noProof/>
                <w:webHidden/>
              </w:rPr>
              <w:fldChar w:fldCharType="begin"/>
            </w:r>
            <w:r>
              <w:rPr>
                <w:noProof/>
                <w:webHidden/>
              </w:rPr>
              <w:instrText xml:space="preserve"> PAGEREF _Toc468657387 \h </w:instrText>
            </w:r>
            <w:r>
              <w:rPr>
                <w:noProof/>
                <w:webHidden/>
              </w:rPr>
            </w:r>
            <w:r>
              <w:rPr>
                <w:noProof/>
                <w:webHidden/>
              </w:rPr>
              <w:fldChar w:fldCharType="separate"/>
            </w:r>
            <w:r>
              <w:rPr>
                <w:noProof/>
                <w:webHidden/>
              </w:rPr>
              <w:t>8</w:t>
            </w:r>
            <w:r>
              <w:rPr>
                <w:noProof/>
                <w:webHidden/>
              </w:rPr>
              <w:fldChar w:fldCharType="end"/>
            </w:r>
          </w:hyperlink>
        </w:p>
        <w:p w14:paraId="1B50AD94" w14:textId="1A4D7E96"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8" w:history="1">
            <w:r w:rsidRPr="006C7BDF">
              <w:rPr>
                <w:rStyle w:val="ac"/>
                <w:noProof/>
              </w:rPr>
              <w:t>11.4.2</w:t>
            </w:r>
            <w:r w:rsidRPr="006C7BDF">
              <w:rPr>
                <w:rStyle w:val="ac"/>
                <w:noProof/>
              </w:rPr>
              <w:t>解决方案：</w:t>
            </w:r>
            <w:r>
              <w:rPr>
                <w:noProof/>
                <w:webHidden/>
              </w:rPr>
              <w:tab/>
            </w:r>
            <w:r>
              <w:rPr>
                <w:noProof/>
                <w:webHidden/>
              </w:rPr>
              <w:fldChar w:fldCharType="begin"/>
            </w:r>
            <w:r>
              <w:rPr>
                <w:noProof/>
                <w:webHidden/>
              </w:rPr>
              <w:instrText xml:space="preserve"> PAGEREF _Toc468657388 \h </w:instrText>
            </w:r>
            <w:r>
              <w:rPr>
                <w:noProof/>
                <w:webHidden/>
              </w:rPr>
            </w:r>
            <w:r>
              <w:rPr>
                <w:noProof/>
                <w:webHidden/>
              </w:rPr>
              <w:fldChar w:fldCharType="separate"/>
            </w:r>
            <w:r>
              <w:rPr>
                <w:noProof/>
                <w:webHidden/>
              </w:rPr>
              <w:t>8</w:t>
            </w:r>
            <w:r>
              <w:rPr>
                <w:noProof/>
                <w:webHidden/>
              </w:rPr>
              <w:fldChar w:fldCharType="end"/>
            </w:r>
          </w:hyperlink>
        </w:p>
        <w:p w14:paraId="011FBB25" w14:textId="5EF489D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89" w:history="1">
            <w:r w:rsidRPr="006C7BDF">
              <w:rPr>
                <w:rStyle w:val="ac"/>
                <w:noProof/>
              </w:rPr>
              <w:t>11.5</w:t>
            </w:r>
            <w:r w:rsidRPr="006C7BDF">
              <w:rPr>
                <w:rStyle w:val="ac"/>
                <w:noProof/>
              </w:rPr>
              <w:t>需求风险</w:t>
            </w:r>
            <w:r>
              <w:rPr>
                <w:noProof/>
                <w:webHidden/>
              </w:rPr>
              <w:tab/>
            </w:r>
            <w:r>
              <w:rPr>
                <w:noProof/>
                <w:webHidden/>
              </w:rPr>
              <w:fldChar w:fldCharType="begin"/>
            </w:r>
            <w:r>
              <w:rPr>
                <w:noProof/>
                <w:webHidden/>
              </w:rPr>
              <w:instrText xml:space="preserve"> PAGEREF _Toc468657389 \h </w:instrText>
            </w:r>
            <w:r>
              <w:rPr>
                <w:noProof/>
                <w:webHidden/>
              </w:rPr>
            </w:r>
            <w:r>
              <w:rPr>
                <w:noProof/>
                <w:webHidden/>
              </w:rPr>
              <w:fldChar w:fldCharType="separate"/>
            </w:r>
            <w:r>
              <w:rPr>
                <w:noProof/>
                <w:webHidden/>
              </w:rPr>
              <w:t>9</w:t>
            </w:r>
            <w:r>
              <w:rPr>
                <w:noProof/>
                <w:webHidden/>
              </w:rPr>
              <w:fldChar w:fldCharType="end"/>
            </w:r>
          </w:hyperlink>
        </w:p>
        <w:p w14:paraId="395B2CA5" w14:textId="3DBE7AC2"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0" w:history="1">
            <w:r w:rsidRPr="006C7BDF">
              <w:rPr>
                <w:rStyle w:val="ac"/>
                <w:noProof/>
              </w:rPr>
              <w:t>11.5.1</w:t>
            </w:r>
            <w:r w:rsidRPr="006C7BDF">
              <w:rPr>
                <w:rStyle w:val="ac"/>
                <w:noProof/>
              </w:rPr>
              <w:t>可能存在的问题：</w:t>
            </w:r>
            <w:r>
              <w:rPr>
                <w:noProof/>
                <w:webHidden/>
              </w:rPr>
              <w:tab/>
            </w:r>
            <w:r>
              <w:rPr>
                <w:noProof/>
                <w:webHidden/>
              </w:rPr>
              <w:fldChar w:fldCharType="begin"/>
            </w:r>
            <w:r>
              <w:rPr>
                <w:noProof/>
                <w:webHidden/>
              </w:rPr>
              <w:instrText xml:space="preserve"> PAGEREF _Toc468657390 \h </w:instrText>
            </w:r>
            <w:r>
              <w:rPr>
                <w:noProof/>
                <w:webHidden/>
              </w:rPr>
            </w:r>
            <w:r>
              <w:rPr>
                <w:noProof/>
                <w:webHidden/>
              </w:rPr>
              <w:fldChar w:fldCharType="separate"/>
            </w:r>
            <w:r>
              <w:rPr>
                <w:noProof/>
                <w:webHidden/>
              </w:rPr>
              <w:t>9</w:t>
            </w:r>
            <w:r>
              <w:rPr>
                <w:noProof/>
                <w:webHidden/>
              </w:rPr>
              <w:fldChar w:fldCharType="end"/>
            </w:r>
          </w:hyperlink>
        </w:p>
        <w:p w14:paraId="79CC843D" w14:textId="10B2D51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1" w:history="1">
            <w:r w:rsidRPr="006C7BDF">
              <w:rPr>
                <w:rStyle w:val="ac"/>
                <w:noProof/>
              </w:rPr>
              <w:t>11.5.2</w:t>
            </w:r>
            <w:r w:rsidRPr="006C7BDF">
              <w:rPr>
                <w:rStyle w:val="ac"/>
                <w:noProof/>
              </w:rPr>
              <w:t>解决方案：</w:t>
            </w:r>
            <w:r>
              <w:rPr>
                <w:noProof/>
                <w:webHidden/>
              </w:rPr>
              <w:tab/>
            </w:r>
            <w:r>
              <w:rPr>
                <w:noProof/>
                <w:webHidden/>
              </w:rPr>
              <w:fldChar w:fldCharType="begin"/>
            </w:r>
            <w:r>
              <w:rPr>
                <w:noProof/>
                <w:webHidden/>
              </w:rPr>
              <w:instrText xml:space="preserve"> PAGEREF _Toc468657391 \h </w:instrText>
            </w:r>
            <w:r>
              <w:rPr>
                <w:noProof/>
                <w:webHidden/>
              </w:rPr>
            </w:r>
            <w:r>
              <w:rPr>
                <w:noProof/>
                <w:webHidden/>
              </w:rPr>
              <w:fldChar w:fldCharType="separate"/>
            </w:r>
            <w:r>
              <w:rPr>
                <w:noProof/>
                <w:webHidden/>
              </w:rPr>
              <w:t>9</w:t>
            </w:r>
            <w:r>
              <w:rPr>
                <w:noProof/>
                <w:webHidden/>
              </w:rPr>
              <w:fldChar w:fldCharType="end"/>
            </w:r>
          </w:hyperlink>
        </w:p>
        <w:p w14:paraId="35FA1CB6" w14:textId="7DEF733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2" w:history="1">
            <w:r w:rsidRPr="006C7BDF">
              <w:rPr>
                <w:rStyle w:val="ac"/>
                <w:noProof/>
              </w:rPr>
              <w:t>11.6</w:t>
            </w:r>
            <w:r w:rsidRPr="006C7BDF">
              <w:rPr>
                <w:rStyle w:val="ac"/>
                <w:noProof/>
              </w:rPr>
              <w:t>产品风险</w:t>
            </w:r>
            <w:r>
              <w:rPr>
                <w:noProof/>
                <w:webHidden/>
              </w:rPr>
              <w:tab/>
            </w:r>
            <w:r>
              <w:rPr>
                <w:noProof/>
                <w:webHidden/>
              </w:rPr>
              <w:fldChar w:fldCharType="begin"/>
            </w:r>
            <w:r>
              <w:rPr>
                <w:noProof/>
                <w:webHidden/>
              </w:rPr>
              <w:instrText xml:space="preserve"> PAGEREF _Toc468657392 \h </w:instrText>
            </w:r>
            <w:r>
              <w:rPr>
                <w:noProof/>
                <w:webHidden/>
              </w:rPr>
            </w:r>
            <w:r>
              <w:rPr>
                <w:noProof/>
                <w:webHidden/>
              </w:rPr>
              <w:fldChar w:fldCharType="separate"/>
            </w:r>
            <w:r>
              <w:rPr>
                <w:noProof/>
                <w:webHidden/>
              </w:rPr>
              <w:t>9</w:t>
            </w:r>
            <w:r>
              <w:rPr>
                <w:noProof/>
                <w:webHidden/>
              </w:rPr>
              <w:fldChar w:fldCharType="end"/>
            </w:r>
          </w:hyperlink>
        </w:p>
        <w:p w14:paraId="572C3208" w14:textId="16813AD5"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3" w:history="1">
            <w:r w:rsidRPr="006C7BDF">
              <w:rPr>
                <w:rStyle w:val="ac"/>
                <w:noProof/>
              </w:rPr>
              <w:t>11.6.1</w:t>
            </w:r>
            <w:r w:rsidRPr="006C7BDF">
              <w:rPr>
                <w:rStyle w:val="ac"/>
                <w:noProof/>
              </w:rPr>
              <w:t>可能存在的问题：</w:t>
            </w:r>
            <w:r>
              <w:rPr>
                <w:noProof/>
                <w:webHidden/>
              </w:rPr>
              <w:tab/>
            </w:r>
            <w:r>
              <w:rPr>
                <w:noProof/>
                <w:webHidden/>
              </w:rPr>
              <w:fldChar w:fldCharType="begin"/>
            </w:r>
            <w:r>
              <w:rPr>
                <w:noProof/>
                <w:webHidden/>
              </w:rPr>
              <w:instrText xml:space="preserve"> PAGEREF _Toc468657393 \h </w:instrText>
            </w:r>
            <w:r>
              <w:rPr>
                <w:noProof/>
                <w:webHidden/>
              </w:rPr>
            </w:r>
            <w:r>
              <w:rPr>
                <w:noProof/>
                <w:webHidden/>
              </w:rPr>
              <w:fldChar w:fldCharType="separate"/>
            </w:r>
            <w:r>
              <w:rPr>
                <w:noProof/>
                <w:webHidden/>
              </w:rPr>
              <w:t>9</w:t>
            </w:r>
            <w:r>
              <w:rPr>
                <w:noProof/>
                <w:webHidden/>
              </w:rPr>
              <w:fldChar w:fldCharType="end"/>
            </w:r>
          </w:hyperlink>
        </w:p>
        <w:p w14:paraId="5588346C" w14:textId="28CC29E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4" w:history="1">
            <w:r w:rsidRPr="006C7BDF">
              <w:rPr>
                <w:rStyle w:val="ac"/>
                <w:noProof/>
              </w:rPr>
              <w:t>11.6.2</w:t>
            </w:r>
            <w:r w:rsidRPr="006C7BDF">
              <w:rPr>
                <w:rStyle w:val="ac"/>
                <w:noProof/>
              </w:rPr>
              <w:t>解决方案：</w:t>
            </w:r>
            <w:r>
              <w:rPr>
                <w:noProof/>
                <w:webHidden/>
              </w:rPr>
              <w:tab/>
            </w:r>
            <w:r>
              <w:rPr>
                <w:noProof/>
                <w:webHidden/>
              </w:rPr>
              <w:fldChar w:fldCharType="begin"/>
            </w:r>
            <w:r>
              <w:rPr>
                <w:noProof/>
                <w:webHidden/>
              </w:rPr>
              <w:instrText xml:space="preserve"> PAGEREF _Toc468657394 \h </w:instrText>
            </w:r>
            <w:r>
              <w:rPr>
                <w:noProof/>
                <w:webHidden/>
              </w:rPr>
            </w:r>
            <w:r>
              <w:rPr>
                <w:noProof/>
                <w:webHidden/>
              </w:rPr>
              <w:fldChar w:fldCharType="separate"/>
            </w:r>
            <w:r>
              <w:rPr>
                <w:noProof/>
                <w:webHidden/>
              </w:rPr>
              <w:t>9</w:t>
            </w:r>
            <w:r>
              <w:rPr>
                <w:noProof/>
                <w:webHidden/>
              </w:rPr>
              <w:fldChar w:fldCharType="end"/>
            </w:r>
          </w:hyperlink>
        </w:p>
        <w:p w14:paraId="654FF311" w14:textId="78DB0C6D"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5" w:history="1">
            <w:r w:rsidRPr="006C7BDF">
              <w:rPr>
                <w:rStyle w:val="ac"/>
                <w:noProof/>
              </w:rPr>
              <w:t>11.7</w:t>
            </w:r>
            <w:r w:rsidRPr="006C7BDF">
              <w:rPr>
                <w:rStyle w:val="ac"/>
                <w:noProof/>
              </w:rPr>
              <w:t>人员风险</w:t>
            </w:r>
            <w:r>
              <w:rPr>
                <w:noProof/>
                <w:webHidden/>
              </w:rPr>
              <w:tab/>
            </w:r>
            <w:r>
              <w:rPr>
                <w:noProof/>
                <w:webHidden/>
              </w:rPr>
              <w:fldChar w:fldCharType="begin"/>
            </w:r>
            <w:r>
              <w:rPr>
                <w:noProof/>
                <w:webHidden/>
              </w:rPr>
              <w:instrText xml:space="preserve"> PAGEREF _Toc468657395 \h </w:instrText>
            </w:r>
            <w:r>
              <w:rPr>
                <w:noProof/>
                <w:webHidden/>
              </w:rPr>
            </w:r>
            <w:r>
              <w:rPr>
                <w:noProof/>
                <w:webHidden/>
              </w:rPr>
              <w:fldChar w:fldCharType="separate"/>
            </w:r>
            <w:r>
              <w:rPr>
                <w:noProof/>
                <w:webHidden/>
              </w:rPr>
              <w:t>10</w:t>
            </w:r>
            <w:r>
              <w:rPr>
                <w:noProof/>
                <w:webHidden/>
              </w:rPr>
              <w:fldChar w:fldCharType="end"/>
            </w:r>
          </w:hyperlink>
        </w:p>
        <w:p w14:paraId="472CB93A" w14:textId="10BF57C4"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6" w:history="1">
            <w:r w:rsidRPr="006C7BDF">
              <w:rPr>
                <w:rStyle w:val="ac"/>
                <w:noProof/>
              </w:rPr>
              <w:t>11.7.1 </w:t>
            </w:r>
            <w:r w:rsidRPr="006C7BDF">
              <w:rPr>
                <w:rStyle w:val="ac"/>
                <w:noProof/>
              </w:rPr>
              <w:t>可能存在的问题：</w:t>
            </w:r>
            <w:r>
              <w:rPr>
                <w:noProof/>
                <w:webHidden/>
              </w:rPr>
              <w:tab/>
            </w:r>
            <w:r>
              <w:rPr>
                <w:noProof/>
                <w:webHidden/>
              </w:rPr>
              <w:fldChar w:fldCharType="begin"/>
            </w:r>
            <w:r>
              <w:rPr>
                <w:noProof/>
                <w:webHidden/>
              </w:rPr>
              <w:instrText xml:space="preserve"> PAGEREF _Toc468657396 \h </w:instrText>
            </w:r>
            <w:r>
              <w:rPr>
                <w:noProof/>
                <w:webHidden/>
              </w:rPr>
            </w:r>
            <w:r>
              <w:rPr>
                <w:noProof/>
                <w:webHidden/>
              </w:rPr>
              <w:fldChar w:fldCharType="separate"/>
            </w:r>
            <w:r>
              <w:rPr>
                <w:noProof/>
                <w:webHidden/>
              </w:rPr>
              <w:t>10</w:t>
            </w:r>
            <w:r>
              <w:rPr>
                <w:noProof/>
                <w:webHidden/>
              </w:rPr>
              <w:fldChar w:fldCharType="end"/>
            </w:r>
          </w:hyperlink>
        </w:p>
        <w:p w14:paraId="19CACF0C" w14:textId="33140790"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7" w:history="1">
            <w:r w:rsidRPr="006C7BDF">
              <w:rPr>
                <w:rStyle w:val="ac"/>
                <w:noProof/>
              </w:rPr>
              <w:t>11.7.2</w:t>
            </w:r>
            <w:r w:rsidRPr="006C7BDF">
              <w:rPr>
                <w:rStyle w:val="ac"/>
                <w:noProof/>
              </w:rPr>
              <w:t>解决方案：</w:t>
            </w:r>
            <w:r>
              <w:rPr>
                <w:noProof/>
                <w:webHidden/>
              </w:rPr>
              <w:tab/>
            </w:r>
            <w:r>
              <w:rPr>
                <w:noProof/>
                <w:webHidden/>
              </w:rPr>
              <w:fldChar w:fldCharType="begin"/>
            </w:r>
            <w:r>
              <w:rPr>
                <w:noProof/>
                <w:webHidden/>
              </w:rPr>
              <w:instrText xml:space="preserve"> PAGEREF _Toc468657397 \h </w:instrText>
            </w:r>
            <w:r>
              <w:rPr>
                <w:noProof/>
                <w:webHidden/>
              </w:rPr>
            </w:r>
            <w:r>
              <w:rPr>
                <w:noProof/>
                <w:webHidden/>
              </w:rPr>
              <w:fldChar w:fldCharType="separate"/>
            </w:r>
            <w:r>
              <w:rPr>
                <w:noProof/>
                <w:webHidden/>
              </w:rPr>
              <w:t>10</w:t>
            </w:r>
            <w:r>
              <w:rPr>
                <w:noProof/>
                <w:webHidden/>
              </w:rPr>
              <w:fldChar w:fldCharType="end"/>
            </w:r>
          </w:hyperlink>
        </w:p>
        <w:p w14:paraId="1475C532" w14:textId="1C4401DA"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8" w:history="1">
            <w:r w:rsidRPr="006C7BDF">
              <w:rPr>
                <w:rStyle w:val="ac"/>
                <w:noProof/>
              </w:rPr>
              <w:t>11.8 </w:t>
            </w:r>
            <w:r w:rsidRPr="006C7BDF">
              <w:rPr>
                <w:rStyle w:val="ac"/>
                <w:noProof/>
              </w:rPr>
              <w:t>设计和实现风险</w:t>
            </w:r>
            <w:r>
              <w:rPr>
                <w:noProof/>
                <w:webHidden/>
              </w:rPr>
              <w:tab/>
            </w:r>
            <w:r>
              <w:rPr>
                <w:noProof/>
                <w:webHidden/>
              </w:rPr>
              <w:fldChar w:fldCharType="begin"/>
            </w:r>
            <w:r>
              <w:rPr>
                <w:noProof/>
                <w:webHidden/>
              </w:rPr>
              <w:instrText xml:space="preserve"> PAGEREF _Toc468657398 \h </w:instrText>
            </w:r>
            <w:r>
              <w:rPr>
                <w:noProof/>
                <w:webHidden/>
              </w:rPr>
            </w:r>
            <w:r>
              <w:rPr>
                <w:noProof/>
                <w:webHidden/>
              </w:rPr>
              <w:fldChar w:fldCharType="separate"/>
            </w:r>
            <w:r>
              <w:rPr>
                <w:noProof/>
                <w:webHidden/>
              </w:rPr>
              <w:t>10</w:t>
            </w:r>
            <w:r>
              <w:rPr>
                <w:noProof/>
                <w:webHidden/>
              </w:rPr>
              <w:fldChar w:fldCharType="end"/>
            </w:r>
          </w:hyperlink>
        </w:p>
        <w:p w14:paraId="051ACDBC" w14:textId="28DAB32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399" w:history="1">
            <w:r w:rsidRPr="006C7BDF">
              <w:rPr>
                <w:rStyle w:val="ac"/>
                <w:noProof/>
              </w:rPr>
              <w:t>11.8.1</w:t>
            </w:r>
            <w:r w:rsidRPr="006C7BDF">
              <w:rPr>
                <w:rStyle w:val="ac"/>
                <w:noProof/>
              </w:rPr>
              <w:t>可能存在的问题：</w:t>
            </w:r>
            <w:r>
              <w:rPr>
                <w:noProof/>
                <w:webHidden/>
              </w:rPr>
              <w:tab/>
            </w:r>
            <w:r>
              <w:rPr>
                <w:noProof/>
                <w:webHidden/>
              </w:rPr>
              <w:fldChar w:fldCharType="begin"/>
            </w:r>
            <w:r>
              <w:rPr>
                <w:noProof/>
                <w:webHidden/>
              </w:rPr>
              <w:instrText xml:space="preserve"> PAGEREF _Toc468657399 \h </w:instrText>
            </w:r>
            <w:r>
              <w:rPr>
                <w:noProof/>
                <w:webHidden/>
              </w:rPr>
            </w:r>
            <w:r>
              <w:rPr>
                <w:noProof/>
                <w:webHidden/>
              </w:rPr>
              <w:fldChar w:fldCharType="separate"/>
            </w:r>
            <w:r>
              <w:rPr>
                <w:noProof/>
                <w:webHidden/>
              </w:rPr>
              <w:t>10</w:t>
            </w:r>
            <w:r>
              <w:rPr>
                <w:noProof/>
                <w:webHidden/>
              </w:rPr>
              <w:fldChar w:fldCharType="end"/>
            </w:r>
          </w:hyperlink>
        </w:p>
        <w:p w14:paraId="70534C1B" w14:textId="1DB4B99B"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400" w:history="1">
            <w:r w:rsidRPr="006C7BDF">
              <w:rPr>
                <w:rStyle w:val="ac"/>
                <w:noProof/>
              </w:rPr>
              <w:t>11.8.2</w:t>
            </w:r>
            <w:r w:rsidRPr="006C7BDF">
              <w:rPr>
                <w:rStyle w:val="ac"/>
                <w:noProof/>
              </w:rPr>
              <w:t>解决方法</w:t>
            </w:r>
            <w:r>
              <w:rPr>
                <w:noProof/>
                <w:webHidden/>
              </w:rPr>
              <w:tab/>
            </w:r>
            <w:r>
              <w:rPr>
                <w:noProof/>
                <w:webHidden/>
              </w:rPr>
              <w:fldChar w:fldCharType="begin"/>
            </w:r>
            <w:r>
              <w:rPr>
                <w:noProof/>
                <w:webHidden/>
              </w:rPr>
              <w:instrText xml:space="preserve"> PAGEREF _Toc468657400 \h </w:instrText>
            </w:r>
            <w:r>
              <w:rPr>
                <w:noProof/>
                <w:webHidden/>
              </w:rPr>
            </w:r>
            <w:r>
              <w:rPr>
                <w:noProof/>
                <w:webHidden/>
              </w:rPr>
              <w:fldChar w:fldCharType="separate"/>
            </w:r>
            <w:r>
              <w:rPr>
                <w:noProof/>
                <w:webHidden/>
              </w:rPr>
              <w:t>11</w:t>
            </w:r>
            <w:r>
              <w:rPr>
                <w:noProof/>
                <w:webHidden/>
              </w:rPr>
              <w:fldChar w:fldCharType="end"/>
            </w:r>
          </w:hyperlink>
        </w:p>
        <w:p w14:paraId="469BAB75" w14:textId="62DC1738"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401" w:history="1">
            <w:r w:rsidRPr="006C7BDF">
              <w:rPr>
                <w:rStyle w:val="ac"/>
                <w:noProof/>
              </w:rPr>
              <w:t>11.9</w:t>
            </w:r>
            <w:r w:rsidRPr="006C7BDF">
              <w:rPr>
                <w:rStyle w:val="ac"/>
                <w:noProof/>
              </w:rPr>
              <w:t>过程风险</w:t>
            </w:r>
            <w:r>
              <w:rPr>
                <w:noProof/>
                <w:webHidden/>
              </w:rPr>
              <w:tab/>
            </w:r>
            <w:r>
              <w:rPr>
                <w:noProof/>
                <w:webHidden/>
              </w:rPr>
              <w:fldChar w:fldCharType="begin"/>
            </w:r>
            <w:r>
              <w:rPr>
                <w:noProof/>
                <w:webHidden/>
              </w:rPr>
              <w:instrText xml:space="preserve"> PAGEREF _Toc468657401 \h </w:instrText>
            </w:r>
            <w:r>
              <w:rPr>
                <w:noProof/>
                <w:webHidden/>
              </w:rPr>
            </w:r>
            <w:r>
              <w:rPr>
                <w:noProof/>
                <w:webHidden/>
              </w:rPr>
              <w:fldChar w:fldCharType="separate"/>
            </w:r>
            <w:r>
              <w:rPr>
                <w:noProof/>
                <w:webHidden/>
              </w:rPr>
              <w:t>11</w:t>
            </w:r>
            <w:r>
              <w:rPr>
                <w:noProof/>
                <w:webHidden/>
              </w:rPr>
              <w:fldChar w:fldCharType="end"/>
            </w:r>
          </w:hyperlink>
        </w:p>
        <w:p w14:paraId="5D0D86E3" w14:textId="22B517F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402" w:history="1">
            <w:r w:rsidRPr="006C7BDF">
              <w:rPr>
                <w:rStyle w:val="ac"/>
                <w:noProof/>
              </w:rPr>
              <w:t>11.9.1</w:t>
            </w:r>
            <w:r w:rsidRPr="006C7BDF">
              <w:rPr>
                <w:rStyle w:val="ac"/>
                <w:noProof/>
              </w:rPr>
              <w:t>可能存在的问题：</w:t>
            </w:r>
            <w:r>
              <w:rPr>
                <w:noProof/>
                <w:webHidden/>
              </w:rPr>
              <w:tab/>
            </w:r>
            <w:r>
              <w:rPr>
                <w:noProof/>
                <w:webHidden/>
              </w:rPr>
              <w:fldChar w:fldCharType="begin"/>
            </w:r>
            <w:r>
              <w:rPr>
                <w:noProof/>
                <w:webHidden/>
              </w:rPr>
              <w:instrText xml:space="preserve"> PAGEREF _Toc468657402 \h </w:instrText>
            </w:r>
            <w:r>
              <w:rPr>
                <w:noProof/>
                <w:webHidden/>
              </w:rPr>
            </w:r>
            <w:r>
              <w:rPr>
                <w:noProof/>
                <w:webHidden/>
              </w:rPr>
              <w:fldChar w:fldCharType="separate"/>
            </w:r>
            <w:r>
              <w:rPr>
                <w:noProof/>
                <w:webHidden/>
              </w:rPr>
              <w:t>11</w:t>
            </w:r>
            <w:r>
              <w:rPr>
                <w:noProof/>
                <w:webHidden/>
              </w:rPr>
              <w:fldChar w:fldCharType="end"/>
            </w:r>
          </w:hyperlink>
        </w:p>
        <w:p w14:paraId="6AFC9511" w14:textId="51D11ADF"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403" w:history="1">
            <w:r w:rsidRPr="006C7BDF">
              <w:rPr>
                <w:rStyle w:val="ac"/>
                <w:noProof/>
              </w:rPr>
              <w:t>11.9.2</w:t>
            </w:r>
            <w:r w:rsidRPr="006C7BDF">
              <w:rPr>
                <w:rStyle w:val="ac"/>
                <w:noProof/>
              </w:rPr>
              <w:t>解决方法：</w:t>
            </w:r>
            <w:r>
              <w:rPr>
                <w:noProof/>
                <w:webHidden/>
              </w:rPr>
              <w:tab/>
            </w:r>
            <w:r>
              <w:rPr>
                <w:noProof/>
                <w:webHidden/>
              </w:rPr>
              <w:fldChar w:fldCharType="begin"/>
            </w:r>
            <w:r>
              <w:rPr>
                <w:noProof/>
                <w:webHidden/>
              </w:rPr>
              <w:instrText xml:space="preserve"> PAGEREF _Toc468657403 \h </w:instrText>
            </w:r>
            <w:r>
              <w:rPr>
                <w:noProof/>
                <w:webHidden/>
              </w:rPr>
            </w:r>
            <w:r>
              <w:rPr>
                <w:noProof/>
                <w:webHidden/>
              </w:rPr>
              <w:fldChar w:fldCharType="separate"/>
            </w:r>
            <w:r>
              <w:rPr>
                <w:noProof/>
                <w:webHidden/>
              </w:rPr>
              <w:t>11</w:t>
            </w:r>
            <w:r>
              <w:rPr>
                <w:noProof/>
                <w:webHidden/>
              </w:rPr>
              <w:fldChar w:fldCharType="end"/>
            </w:r>
          </w:hyperlink>
        </w:p>
        <w:p w14:paraId="76EFAEE0" w14:textId="29A48DBC"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404" w:history="1">
            <w:r w:rsidRPr="006C7BDF">
              <w:rPr>
                <w:rStyle w:val="ac"/>
                <w:noProof/>
              </w:rPr>
              <w:t xml:space="preserve">12 </w:t>
            </w:r>
            <w:r w:rsidRPr="006C7BDF">
              <w:rPr>
                <w:rStyle w:val="ac"/>
                <w:noProof/>
              </w:rPr>
              <w:t>支持条件</w:t>
            </w:r>
            <w:r>
              <w:rPr>
                <w:noProof/>
                <w:webHidden/>
              </w:rPr>
              <w:tab/>
            </w:r>
            <w:r>
              <w:rPr>
                <w:noProof/>
                <w:webHidden/>
              </w:rPr>
              <w:fldChar w:fldCharType="begin"/>
            </w:r>
            <w:r>
              <w:rPr>
                <w:noProof/>
                <w:webHidden/>
              </w:rPr>
              <w:instrText xml:space="preserve"> PAGEREF _Toc468657404 \h </w:instrText>
            </w:r>
            <w:r>
              <w:rPr>
                <w:noProof/>
                <w:webHidden/>
              </w:rPr>
            </w:r>
            <w:r>
              <w:rPr>
                <w:noProof/>
                <w:webHidden/>
              </w:rPr>
              <w:fldChar w:fldCharType="separate"/>
            </w:r>
            <w:r>
              <w:rPr>
                <w:noProof/>
                <w:webHidden/>
              </w:rPr>
              <w:t>11</w:t>
            </w:r>
            <w:r>
              <w:rPr>
                <w:noProof/>
                <w:webHidden/>
              </w:rPr>
              <w:fldChar w:fldCharType="end"/>
            </w:r>
          </w:hyperlink>
        </w:p>
        <w:p w14:paraId="6414B166" w14:textId="145BB639"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405" w:history="1">
            <w:r w:rsidRPr="006C7BDF">
              <w:rPr>
                <w:rStyle w:val="ac"/>
                <w:noProof/>
              </w:rPr>
              <w:t>12.1</w:t>
            </w:r>
            <w:r w:rsidRPr="006C7BDF">
              <w:rPr>
                <w:rStyle w:val="ac"/>
                <w:noProof/>
              </w:rPr>
              <w:t>计算机系统支持</w:t>
            </w:r>
            <w:r>
              <w:rPr>
                <w:noProof/>
                <w:webHidden/>
              </w:rPr>
              <w:tab/>
            </w:r>
            <w:r>
              <w:rPr>
                <w:noProof/>
                <w:webHidden/>
              </w:rPr>
              <w:fldChar w:fldCharType="begin"/>
            </w:r>
            <w:r>
              <w:rPr>
                <w:noProof/>
                <w:webHidden/>
              </w:rPr>
              <w:instrText xml:space="preserve"> PAGEREF _Toc468657405 \h </w:instrText>
            </w:r>
            <w:r>
              <w:rPr>
                <w:noProof/>
                <w:webHidden/>
              </w:rPr>
            </w:r>
            <w:r>
              <w:rPr>
                <w:noProof/>
                <w:webHidden/>
              </w:rPr>
              <w:fldChar w:fldCharType="separate"/>
            </w:r>
            <w:r>
              <w:rPr>
                <w:noProof/>
                <w:webHidden/>
              </w:rPr>
              <w:t>11</w:t>
            </w:r>
            <w:r>
              <w:rPr>
                <w:noProof/>
                <w:webHidden/>
              </w:rPr>
              <w:fldChar w:fldCharType="end"/>
            </w:r>
          </w:hyperlink>
        </w:p>
        <w:p w14:paraId="08E670CC" w14:textId="1A797751" w:rsidR="008523A2" w:rsidRDefault="008523A2">
          <w:pPr>
            <w:pStyle w:val="31"/>
            <w:tabs>
              <w:tab w:val="right" w:leader="dot" w:pos="8296"/>
            </w:tabs>
            <w:rPr>
              <w:rFonts w:asciiTheme="minorHAnsi" w:eastAsiaTheme="minorEastAsia" w:hAnsiTheme="minorHAnsi" w:cstheme="minorBidi"/>
              <w:i w:val="0"/>
              <w:iCs w:val="0"/>
              <w:noProof/>
              <w:szCs w:val="22"/>
            </w:rPr>
          </w:pPr>
          <w:hyperlink w:anchor="_Toc468657406" w:history="1">
            <w:r w:rsidRPr="006C7BDF">
              <w:rPr>
                <w:rStyle w:val="ac"/>
                <w:noProof/>
              </w:rPr>
              <w:t>12.2</w:t>
            </w:r>
            <w:r w:rsidRPr="006C7BDF">
              <w:rPr>
                <w:rStyle w:val="ac"/>
                <w:noProof/>
              </w:rPr>
              <w:t>需要需方承担的工作和提供的条件</w:t>
            </w:r>
            <w:r>
              <w:rPr>
                <w:noProof/>
                <w:webHidden/>
              </w:rPr>
              <w:tab/>
            </w:r>
            <w:r>
              <w:rPr>
                <w:noProof/>
                <w:webHidden/>
              </w:rPr>
              <w:fldChar w:fldCharType="begin"/>
            </w:r>
            <w:r>
              <w:rPr>
                <w:noProof/>
                <w:webHidden/>
              </w:rPr>
              <w:instrText xml:space="preserve"> PAGEREF _Toc468657406 \h </w:instrText>
            </w:r>
            <w:r>
              <w:rPr>
                <w:noProof/>
                <w:webHidden/>
              </w:rPr>
            </w:r>
            <w:r>
              <w:rPr>
                <w:noProof/>
                <w:webHidden/>
              </w:rPr>
              <w:fldChar w:fldCharType="separate"/>
            </w:r>
            <w:r>
              <w:rPr>
                <w:noProof/>
                <w:webHidden/>
              </w:rPr>
              <w:t>11</w:t>
            </w:r>
            <w:r>
              <w:rPr>
                <w:noProof/>
                <w:webHidden/>
              </w:rPr>
              <w:fldChar w:fldCharType="end"/>
            </w:r>
          </w:hyperlink>
        </w:p>
        <w:p w14:paraId="0B81F451" w14:textId="1173DDC9"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407" w:history="1">
            <w:r w:rsidRPr="006C7BDF">
              <w:rPr>
                <w:rStyle w:val="ac"/>
                <w:noProof/>
              </w:rPr>
              <w:t>12.3</w:t>
            </w:r>
            <w:r w:rsidRPr="006C7BDF">
              <w:rPr>
                <w:rStyle w:val="ac"/>
                <w:noProof/>
              </w:rPr>
              <w:t>需要分包商承担的工作和提供的条件</w:t>
            </w:r>
            <w:r>
              <w:rPr>
                <w:noProof/>
                <w:webHidden/>
              </w:rPr>
              <w:tab/>
            </w:r>
            <w:r>
              <w:rPr>
                <w:noProof/>
                <w:webHidden/>
              </w:rPr>
              <w:fldChar w:fldCharType="begin"/>
            </w:r>
            <w:r>
              <w:rPr>
                <w:noProof/>
                <w:webHidden/>
              </w:rPr>
              <w:instrText xml:space="preserve"> PAGEREF _Toc468657407 \h </w:instrText>
            </w:r>
            <w:r>
              <w:rPr>
                <w:noProof/>
                <w:webHidden/>
              </w:rPr>
            </w:r>
            <w:r>
              <w:rPr>
                <w:noProof/>
                <w:webHidden/>
              </w:rPr>
              <w:fldChar w:fldCharType="separate"/>
            </w:r>
            <w:r>
              <w:rPr>
                <w:noProof/>
                <w:webHidden/>
              </w:rPr>
              <w:t>12</w:t>
            </w:r>
            <w:r>
              <w:rPr>
                <w:noProof/>
                <w:webHidden/>
              </w:rPr>
              <w:fldChar w:fldCharType="end"/>
            </w:r>
          </w:hyperlink>
        </w:p>
        <w:p w14:paraId="13866F5E" w14:textId="77009E1C" w:rsidR="008523A2" w:rsidRDefault="008523A2">
          <w:pPr>
            <w:pStyle w:val="21"/>
            <w:tabs>
              <w:tab w:val="right" w:leader="dot" w:pos="8296"/>
            </w:tabs>
            <w:rPr>
              <w:rFonts w:asciiTheme="minorHAnsi" w:eastAsiaTheme="minorEastAsia" w:hAnsiTheme="minorHAnsi" w:cstheme="minorBidi"/>
              <w:smallCaps w:val="0"/>
              <w:noProof/>
              <w:szCs w:val="22"/>
            </w:rPr>
          </w:pPr>
          <w:hyperlink w:anchor="_Toc468657408" w:history="1">
            <w:r w:rsidRPr="006C7BDF">
              <w:rPr>
                <w:rStyle w:val="ac"/>
                <w:noProof/>
              </w:rPr>
              <w:t xml:space="preserve">13 </w:t>
            </w:r>
            <w:r w:rsidRPr="006C7BDF">
              <w:rPr>
                <w:rStyle w:val="ac"/>
                <w:noProof/>
              </w:rPr>
              <w:t>注解</w:t>
            </w:r>
            <w:r>
              <w:rPr>
                <w:noProof/>
                <w:webHidden/>
              </w:rPr>
              <w:tab/>
            </w:r>
            <w:r>
              <w:rPr>
                <w:noProof/>
                <w:webHidden/>
              </w:rPr>
              <w:fldChar w:fldCharType="begin"/>
            </w:r>
            <w:r>
              <w:rPr>
                <w:noProof/>
                <w:webHidden/>
              </w:rPr>
              <w:instrText xml:space="preserve"> PAGEREF _Toc468657408 \h </w:instrText>
            </w:r>
            <w:r>
              <w:rPr>
                <w:noProof/>
                <w:webHidden/>
              </w:rPr>
            </w:r>
            <w:r>
              <w:rPr>
                <w:noProof/>
                <w:webHidden/>
              </w:rPr>
              <w:fldChar w:fldCharType="separate"/>
            </w:r>
            <w:r>
              <w:rPr>
                <w:noProof/>
                <w:webHidden/>
              </w:rPr>
              <w:t>12</w:t>
            </w:r>
            <w:r>
              <w:rPr>
                <w:noProof/>
                <w:webHidden/>
              </w:rPr>
              <w:fldChar w:fldCharType="end"/>
            </w:r>
          </w:hyperlink>
        </w:p>
        <w:p w14:paraId="016724B0" w14:textId="6DBE8A23" w:rsidR="008523A2" w:rsidRDefault="008523A2">
          <w:r>
            <w:rPr>
              <w:b/>
              <w:bCs/>
              <w:lang w:val="zh-CN"/>
            </w:rPr>
            <w:fldChar w:fldCharType="end"/>
          </w:r>
        </w:p>
      </w:sdtContent>
    </w:sdt>
    <w:p w14:paraId="472037C0" w14:textId="77777777" w:rsidR="008523A2" w:rsidRPr="008523A2" w:rsidRDefault="008523A2" w:rsidP="008523A2">
      <w:pPr>
        <w:rPr>
          <w:rFonts w:hint="eastAsia"/>
        </w:rPr>
      </w:pPr>
      <w:bookmarkStart w:id="15" w:name="_GoBack"/>
      <w:bookmarkEnd w:id="15"/>
    </w:p>
    <w:p w14:paraId="0E3527F5" w14:textId="79F29A1A" w:rsidR="003F3CD0" w:rsidRDefault="00C26AC3">
      <w:pPr>
        <w:spacing w:line="360" w:lineRule="auto"/>
        <w:ind w:firstLineChars="200" w:firstLine="482"/>
        <w:jc w:val="center"/>
        <w:rPr>
          <w:b/>
          <w:bCs/>
          <w:sz w:val="24"/>
        </w:rPr>
      </w:pPr>
      <w:r>
        <w:rPr>
          <w:rFonts w:hint="eastAsia"/>
          <w:b/>
          <w:bCs/>
          <w:sz w:val="24"/>
        </w:rPr>
        <w:tab/>
      </w:r>
    </w:p>
    <w:p w14:paraId="654B8BD0" w14:textId="00D888B7" w:rsidR="003F3CD0" w:rsidRDefault="00C26AC3">
      <w:pPr>
        <w:pStyle w:val="2"/>
      </w:pPr>
      <w:bookmarkStart w:id="16" w:name="_Toc367566285"/>
      <w:bookmarkStart w:id="17" w:name="_Toc464198922"/>
      <w:bookmarkStart w:id="18" w:name="_Toc465023184"/>
      <w:bookmarkStart w:id="19" w:name="_Toc468657252"/>
      <w:r>
        <w:rPr>
          <w:rFonts w:hint="eastAsia"/>
        </w:rPr>
        <w:lastRenderedPageBreak/>
        <w:t>1</w:t>
      </w:r>
      <w:r>
        <w:rPr>
          <w:rFonts w:hint="eastAsia"/>
        </w:rPr>
        <w:t>引言</w:t>
      </w:r>
      <w:bookmarkEnd w:id="16"/>
      <w:bookmarkEnd w:id="17"/>
      <w:bookmarkEnd w:id="18"/>
      <w:bookmarkEnd w:id="19"/>
    </w:p>
    <w:p w14:paraId="632B7683" w14:textId="77777777" w:rsidR="003D2A95" w:rsidRDefault="003D2A95" w:rsidP="003D2A95">
      <w:pPr>
        <w:pStyle w:val="2"/>
        <w:tabs>
          <w:tab w:val="left" w:pos="576"/>
        </w:tabs>
      </w:pPr>
      <w:bookmarkStart w:id="20" w:name="_Toc464198923"/>
      <w:bookmarkStart w:id="21" w:name="_Toc465023185"/>
      <w:bookmarkStart w:id="22" w:name="_Toc367566287"/>
      <w:bookmarkStart w:id="23" w:name="_Toc464198924"/>
      <w:bookmarkStart w:id="24" w:name="_Toc465023186"/>
      <w:bookmarkStart w:id="25" w:name="_Toc468657253"/>
      <w:r>
        <w:rPr>
          <w:rFonts w:hint="eastAsia"/>
        </w:rPr>
        <w:t>1.1</w:t>
      </w:r>
      <w:bookmarkStart w:id="26" w:name="_Toc307900542"/>
      <w:bookmarkStart w:id="27" w:name="_Toc466286124"/>
      <w:bookmarkStart w:id="28" w:name="_Toc466285641"/>
      <w:bookmarkStart w:id="29" w:name="_Toc466287554"/>
      <w:r>
        <w:rPr>
          <w:rFonts w:hint="eastAsia"/>
        </w:rPr>
        <w:t>标识</w:t>
      </w:r>
      <w:bookmarkEnd w:id="25"/>
      <w:bookmarkEnd w:id="26"/>
      <w:bookmarkEnd w:id="27"/>
      <w:bookmarkEnd w:id="28"/>
      <w:bookmarkEnd w:id="29"/>
    </w:p>
    <w:p w14:paraId="156E7814" w14:textId="77777777" w:rsidR="003D2A95" w:rsidRDefault="003D2A95" w:rsidP="003D2A95">
      <w:pPr>
        <w:ind w:firstLine="420"/>
      </w:pPr>
      <w:r>
        <w:rPr>
          <w:rFonts w:hint="eastAsia"/>
        </w:rPr>
        <w:t>文档标识号：</w:t>
      </w:r>
      <w:r>
        <w:rPr>
          <w:rFonts w:hint="eastAsia"/>
        </w:rPr>
        <w:t>A2016-15-01-00</w:t>
      </w:r>
    </w:p>
    <w:p w14:paraId="4A014DBD" w14:textId="77777777" w:rsidR="003D2A95" w:rsidRDefault="003D2A95" w:rsidP="003D2A95">
      <w:pPr>
        <w:ind w:firstLine="420"/>
      </w:pPr>
      <w:r>
        <w:rPr>
          <w:rFonts w:hint="eastAsia"/>
        </w:rPr>
        <w:t>文档标题：系统需求规格说明书</w:t>
      </w:r>
    </w:p>
    <w:p w14:paraId="2F102786" w14:textId="77777777" w:rsidR="003D2A95" w:rsidRDefault="003D2A95" w:rsidP="003D2A95">
      <w:pPr>
        <w:ind w:firstLine="420"/>
      </w:pPr>
      <w:r>
        <w:rPr>
          <w:rFonts w:hint="eastAsia"/>
        </w:rPr>
        <w:t>版本号：</w:t>
      </w:r>
      <w:r>
        <w:rPr>
          <w:rFonts w:hint="eastAsia"/>
        </w:rPr>
        <w:t>1.0</w:t>
      </w:r>
    </w:p>
    <w:p w14:paraId="19C90DAF" w14:textId="77777777" w:rsidR="003D2A95" w:rsidRDefault="003D2A95" w:rsidP="003D2A95">
      <w:pPr>
        <w:ind w:firstLine="420"/>
      </w:pPr>
      <w:r>
        <w:rPr>
          <w:rFonts w:hint="eastAsia"/>
        </w:rPr>
        <w:t>发行号：</w:t>
      </w:r>
      <w:r>
        <w:rPr>
          <w:rFonts w:hint="eastAsia"/>
        </w:rPr>
        <w:t>2016-11-05</w:t>
      </w:r>
    </w:p>
    <w:p w14:paraId="511EA96C" w14:textId="77777777" w:rsidR="003D2A95" w:rsidRDefault="003D2A95" w:rsidP="003D2A95">
      <w:pPr>
        <w:pStyle w:val="a3"/>
        <w:ind w:firstLine="420"/>
        <w:rPr>
          <w:szCs w:val="24"/>
          <w:lang w:eastAsia="zh-CN"/>
        </w:rPr>
      </w:pPr>
      <w:r>
        <w:rPr>
          <w:rFonts w:hint="eastAsia"/>
          <w:szCs w:val="24"/>
          <w:lang w:eastAsia="zh-CN"/>
        </w:rPr>
        <w:t>项目</w:t>
      </w:r>
      <w:r>
        <w:rPr>
          <w:rFonts w:hint="eastAsia"/>
          <w:szCs w:val="24"/>
          <w:lang w:eastAsia="zh-CN"/>
        </w:rPr>
        <w:t>/</w:t>
      </w:r>
      <w:r>
        <w:rPr>
          <w:rFonts w:hint="eastAsia"/>
          <w:szCs w:val="24"/>
          <w:lang w:eastAsia="zh-CN"/>
        </w:rPr>
        <w:t>产品中文全称：购物网站</w:t>
      </w:r>
    </w:p>
    <w:p w14:paraId="20566C94" w14:textId="77777777" w:rsidR="003D2A95" w:rsidRDefault="003D2A95" w:rsidP="003D2A95">
      <w:pPr>
        <w:pStyle w:val="a3"/>
        <w:ind w:firstLine="420"/>
        <w:rPr>
          <w:szCs w:val="24"/>
          <w:lang w:eastAsia="zh-CN"/>
        </w:rPr>
      </w:pPr>
      <w:r>
        <w:rPr>
          <w:rFonts w:hint="eastAsia"/>
          <w:szCs w:val="24"/>
          <w:lang w:eastAsia="zh-CN"/>
        </w:rPr>
        <w:t>项目</w:t>
      </w:r>
      <w:r>
        <w:rPr>
          <w:rFonts w:hint="eastAsia"/>
          <w:szCs w:val="24"/>
          <w:lang w:eastAsia="zh-CN"/>
        </w:rPr>
        <w:t>/</w:t>
      </w:r>
      <w:r>
        <w:rPr>
          <w:rFonts w:hint="eastAsia"/>
          <w:szCs w:val="24"/>
          <w:lang w:eastAsia="zh-CN"/>
        </w:rPr>
        <w:t>产品英文全称：</w:t>
      </w:r>
      <w:r>
        <w:rPr>
          <w:rFonts w:hint="eastAsia"/>
          <w:szCs w:val="24"/>
          <w:lang w:eastAsia="zh-CN"/>
        </w:rPr>
        <w:t>Shopping Site</w:t>
      </w:r>
    </w:p>
    <w:p w14:paraId="2E902329" w14:textId="77777777" w:rsidR="003D2A95" w:rsidRDefault="003D2A95" w:rsidP="003D2A95">
      <w:pPr>
        <w:pStyle w:val="a3"/>
        <w:ind w:firstLine="420"/>
        <w:rPr>
          <w:szCs w:val="24"/>
          <w:lang w:eastAsia="zh-CN"/>
        </w:rPr>
      </w:pPr>
      <w:r>
        <w:rPr>
          <w:rFonts w:hint="eastAsia"/>
          <w:szCs w:val="24"/>
          <w:lang w:eastAsia="zh-CN"/>
        </w:rPr>
        <w:t>项目</w:t>
      </w:r>
      <w:r>
        <w:rPr>
          <w:rFonts w:hint="eastAsia"/>
          <w:szCs w:val="24"/>
          <w:lang w:eastAsia="zh-CN"/>
        </w:rPr>
        <w:t>/</w:t>
      </w:r>
      <w:r>
        <w:rPr>
          <w:rFonts w:hint="eastAsia"/>
          <w:szCs w:val="24"/>
          <w:lang w:eastAsia="zh-CN"/>
        </w:rPr>
        <w:t>产品英文简称：</w:t>
      </w:r>
      <w:r>
        <w:rPr>
          <w:rFonts w:hint="eastAsia"/>
          <w:szCs w:val="24"/>
          <w:lang w:eastAsia="zh-CN"/>
        </w:rPr>
        <w:t xml:space="preserve">SS_1.0 </w:t>
      </w:r>
    </w:p>
    <w:p w14:paraId="598EF5EA" w14:textId="4CCF05A3" w:rsidR="003D2A95" w:rsidRDefault="003D2A95" w:rsidP="005A184D">
      <w:pPr>
        <w:ind w:firstLineChars="200" w:firstLine="420"/>
      </w:pPr>
      <w:r>
        <w:rPr>
          <w:rFonts w:hint="eastAsia"/>
        </w:rPr>
        <w:t>项目</w:t>
      </w:r>
      <w:r>
        <w:rPr>
          <w:rFonts w:hint="eastAsia"/>
        </w:rPr>
        <w:t>/</w:t>
      </w:r>
      <w:r>
        <w:rPr>
          <w:rFonts w:hint="eastAsia"/>
        </w:rPr>
        <w:t>产品编码：</w:t>
      </w:r>
      <w:r>
        <w:rPr>
          <w:rFonts w:hint="eastAsia"/>
        </w:rPr>
        <w:t>2016150001</w:t>
      </w:r>
    </w:p>
    <w:p w14:paraId="5C7CFDD4" w14:textId="77777777" w:rsidR="003D2A95" w:rsidRDefault="003D2A95" w:rsidP="003D2A95">
      <w:pPr>
        <w:pStyle w:val="3"/>
      </w:pPr>
      <w:bookmarkStart w:id="30" w:name="_Toc468657254"/>
      <w:r>
        <w:t>1.</w:t>
      </w:r>
      <w:r>
        <w:rPr>
          <w:rFonts w:hint="eastAsia"/>
        </w:rPr>
        <w:t>2</w:t>
      </w:r>
      <w:r>
        <w:rPr>
          <w:rFonts w:hint="eastAsia"/>
        </w:rPr>
        <w:t>编写目的</w:t>
      </w:r>
      <w:bookmarkEnd w:id="20"/>
      <w:bookmarkEnd w:id="21"/>
      <w:bookmarkEnd w:id="30"/>
    </w:p>
    <w:p w14:paraId="42229677" w14:textId="77777777" w:rsidR="003D2A95" w:rsidRDefault="003D2A95" w:rsidP="003D2A95">
      <w:pPr>
        <w:spacing w:line="360" w:lineRule="auto"/>
        <w:ind w:firstLineChars="200" w:firstLine="480"/>
        <w:rPr>
          <w:sz w:val="24"/>
        </w:rPr>
      </w:pPr>
      <w:r>
        <w:rPr>
          <w:rFonts w:hint="eastAsia"/>
          <w:sz w:val="24"/>
        </w:rPr>
        <w:t>本文档适用于购物网站，即</w:t>
      </w:r>
      <w:r>
        <w:rPr>
          <w:rFonts w:hint="eastAsia"/>
          <w:sz w:val="24"/>
        </w:rPr>
        <w:t>Shopping Site</w:t>
      </w:r>
      <w:r>
        <w:rPr>
          <w:rFonts w:hint="eastAsia"/>
          <w:sz w:val="24"/>
        </w:rPr>
        <w:t>，简称</w:t>
      </w:r>
      <w:r>
        <w:rPr>
          <w:rFonts w:hint="eastAsia"/>
          <w:sz w:val="24"/>
        </w:rPr>
        <w:t>SS</w:t>
      </w:r>
      <w:r>
        <w:rPr>
          <w:rFonts w:hint="eastAsia"/>
          <w:sz w:val="24"/>
        </w:rPr>
        <w:t>。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sz w:val="24"/>
        </w:rPr>
        <w:t xml:space="preserve"> </w:t>
      </w:r>
      <w:r>
        <w:rPr>
          <w:rFonts w:hint="eastAsia"/>
          <w:sz w:val="24"/>
        </w:rPr>
        <w:t>把对于在项目生命周期内的工作任务范围、各项工作的任务分解、项目团队组织结构、各团队成员的工作责任、团队内外沟通协作方式、开发进度、经费预算、项目</w:t>
      </w:r>
      <w:r>
        <w:rPr>
          <w:rFonts w:hint="eastAsia"/>
          <w:sz w:val="24"/>
        </w:rPr>
        <w:t xml:space="preserve"> </w:t>
      </w:r>
      <w:r>
        <w:rPr>
          <w:rFonts w:hint="eastAsia"/>
          <w:sz w:val="24"/>
        </w:rPr>
        <w:t>内外环境条件、风险对策等内容做出的安排以书面的方式，作为项目团队成员以及项目干系人之间的共识与约定，项目生命周期内的所有项目活动的行动基础，项目</w:t>
      </w:r>
      <w:r>
        <w:rPr>
          <w:rFonts w:hint="eastAsia"/>
          <w:sz w:val="24"/>
        </w:rPr>
        <w:t xml:space="preserve"> </w:t>
      </w:r>
      <w:r>
        <w:rPr>
          <w:rFonts w:hint="eastAsia"/>
          <w:sz w:val="24"/>
        </w:rPr>
        <w:t>团队开展和检查项目工作的依据。</w:t>
      </w:r>
    </w:p>
    <w:p w14:paraId="43F33503" w14:textId="77777777" w:rsidR="003D2A95" w:rsidRDefault="003D2A95" w:rsidP="003D2A95">
      <w:pPr>
        <w:spacing w:line="360" w:lineRule="auto"/>
        <w:rPr>
          <w:sz w:val="24"/>
        </w:rPr>
      </w:pPr>
    </w:p>
    <w:p w14:paraId="64458F80" w14:textId="77777777" w:rsidR="003D2A95" w:rsidRDefault="003D2A95" w:rsidP="003D2A95">
      <w:pPr>
        <w:pStyle w:val="2"/>
      </w:pPr>
      <w:bookmarkStart w:id="31" w:name="_Toc465023187"/>
      <w:bookmarkStart w:id="32" w:name="_Toc468657255"/>
      <w:r>
        <w:t>1</w:t>
      </w:r>
      <w:r>
        <w:rPr>
          <w:rFonts w:hint="eastAsia"/>
        </w:rPr>
        <w:t>.3</w:t>
      </w:r>
      <w:r>
        <w:rPr>
          <w:rFonts w:hint="eastAsia"/>
        </w:rPr>
        <w:t>引用文件</w:t>
      </w:r>
      <w:bookmarkEnd w:id="31"/>
      <w:bookmarkEnd w:id="32"/>
    </w:p>
    <w:p w14:paraId="5B9F126A" w14:textId="77777777" w:rsidR="003D2A95" w:rsidRDefault="003D2A95" w:rsidP="003D2A95">
      <w:pPr>
        <w:spacing w:line="360" w:lineRule="auto"/>
        <w:rPr>
          <w:sz w:val="24"/>
        </w:rPr>
      </w:pPr>
      <w:r>
        <w:rPr>
          <w:rFonts w:hint="eastAsia"/>
          <w:sz w:val="24"/>
        </w:rPr>
        <w:t>SDP-</w:t>
      </w:r>
      <w:r>
        <w:rPr>
          <w:rFonts w:hint="eastAsia"/>
          <w:sz w:val="24"/>
        </w:rPr>
        <w:t>开发计划文档模板</w:t>
      </w:r>
    </w:p>
    <w:p w14:paraId="78C5577D" w14:textId="6B5C6F28" w:rsidR="003F3CD0" w:rsidRDefault="00B20A03" w:rsidP="00B20A03">
      <w:pPr>
        <w:pStyle w:val="1"/>
      </w:pPr>
      <w:bookmarkStart w:id="33" w:name="_Toc468657256"/>
      <w:r>
        <w:rPr>
          <w:rFonts w:hint="eastAsia"/>
        </w:rPr>
        <w:lastRenderedPageBreak/>
        <w:t>2</w:t>
      </w:r>
      <w:r w:rsidR="00C26AC3">
        <w:rPr>
          <w:rFonts w:hint="eastAsia"/>
        </w:rPr>
        <w:t>系统概述</w:t>
      </w:r>
      <w:bookmarkEnd w:id="22"/>
      <w:bookmarkEnd w:id="23"/>
      <w:bookmarkEnd w:id="24"/>
      <w:bookmarkEnd w:id="33"/>
    </w:p>
    <w:p w14:paraId="45BA5BA2" w14:textId="77777777" w:rsidR="003F3CD0" w:rsidRDefault="00C26AC3">
      <w:pPr>
        <w:spacing w:line="360" w:lineRule="auto"/>
        <w:ind w:firstLineChars="200" w:firstLine="480"/>
        <w:rPr>
          <w:rFonts w:cs="Arial"/>
          <w:color w:val="000000"/>
          <w:kern w:val="0"/>
          <w:sz w:val="24"/>
          <w:szCs w:val="21"/>
        </w:rPr>
      </w:pPr>
      <w:r>
        <w:rPr>
          <w:rFonts w:hint="eastAsia"/>
          <w:sz w:val="24"/>
        </w:rPr>
        <w:t>软件名称：</w:t>
      </w:r>
      <w:r>
        <w:rPr>
          <w:rFonts w:hint="eastAsia"/>
          <w:sz w:val="24"/>
        </w:rPr>
        <w:t>Shopping Site</w:t>
      </w:r>
      <w:r>
        <w:rPr>
          <w:rFonts w:hint="eastAsia"/>
          <w:sz w:val="24"/>
        </w:rPr>
        <w:t>（购物网站），本</w:t>
      </w:r>
      <w:r>
        <w:rPr>
          <w:rFonts w:cs="Arial" w:hint="eastAsia"/>
          <w:color w:val="000000"/>
          <w:kern w:val="0"/>
          <w:sz w:val="24"/>
          <w:szCs w:val="21"/>
        </w:rPr>
        <w:t>网站维护商品目录信息，处理用户订购（退订）、查询请求。</w:t>
      </w:r>
    </w:p>
    <w:p w14:paraId="195A2E32" w14:textId="77777777" w:rsidR="003F3CD0" w:rsidRDefault="00C26AC3">
      <w:pPr>
        <w:spacing w:line="360" w:lineRule="auto"/>
        <w:ind w:firstLineChars="200" w:firstLine="480"/>
        <w:rPr>
          <w:sz w:val="24"/>
        </w:rPr>
      </w:pPr>
      <w:r>
        <w:rPr>
          <w:rFonts w:cs="Arial" w:hint="eastAsia"/>
          <w:color w:val="000000"/>
          <w:kern w:val="0"/>
          <w:sz w:val="24"/>
          <w:szCs w:val="21"/>
        </w:rPr>
        <w:t>主要功能包括在线浏览、购物车管理、提交及支付、收货确认、服务评价等，</w:t>
      </w:r>
      <w:r>
        <w:rPr>
          <w:rFonts w:hint="eastAsia"/>
          <w:sz w:val="24"/>
        </w:rPr>
        <w:t>通过本系统，可以更好的有效率的完成网上</w:t>
      </w:r>
      <w:r>
        <w:rPr>
          <w:rFonts w:cs="Arial" w:hint="eastAsia"/>
          <w:color w:val="000000"/>
          <w:kern w:val="0"/>
          <w:sz w:val="24"/>
          <w:szCs w:val="21"/>
        </w:rPr>
        <w:t>购物业务。</w:t>
      </w:r>
      <w:r>
        <w:rPr>
          <w:rFonts w:cs="Calibri"/>
          <w:color w:val="000000"/>
          <w:kern w:val="0"/>
          <w:sz w:val="24"/>
          <w:szCs w:val="21"/>
        </w:rPr>
        <w:t> </w:t>
      </w:r>
    </w:p>
    <w:p w14:paraId="33AAED8F" w14:textId="77777777" w:rsidR="003F3CD0" w:rsidRDefault="00C26AC3">
      <w:pPr>
        <w:spacing w:line="360" w:lineRule="auto"/>
        <w:ind w:firstLineChars="200" w:firstLine="480"/>
        <w:rPr>
          <w:sz w:val="24"/>
        </w:rPr>
      </w:pPr>
      <w:r>
        <w:rPr>
          <w:rFonts w:hint="eastAsia"/>
          <w:sz w:val="24"/>
        </w:rPr>
        <w:t>团队</w:t>
      </w:r>
      <w:r>
        <w:rPr>
          <w:rFonts w:hint="eastAsia"/>
          <w:sz w:val="24"/>
        </w:rPr>
        <w:t>A</w:t>
      </w:r>
      <w:r>
        <w:rPr>
          <w:rFonts w:hint="eastAsia"/>
          <w:sz w:val="24"/>
        </w:rPr>
        <w:t>负责该系统的开发，以及之后为维护工作。</w:t>
      </w:r>
    </w:p>
    <w:p w14:paraId="3F686609" w14:textId="0460F8F7" w:rsidR="003F3CD0" w:rsidRDefault="003F3CD0">
      <w:pPr>
        <w:spacing w:line="360" w:lineRule="auto"/>
        <w:ind w:firstLineChars="200" w:firstLine="480"/>
        <w:rPr>
          <w:sz w:val="24"/>
        </w:rPr>
      </w:pPr>
    </w:p>
    <w:p w14:paraId="231F2E01" w14:textId="77777777" w:rsidR="003F3CD0" w:rsidRDefault="003F3CD0">
      <w:pPr>
        <w:spacing w:line="360" w:lineRule="auto"/>
        <w:ind w:firstLineChars="200" w:firstLine="482"/>
        <w:rPr>
          <w:rFonts w:cs="宋体"/>
          <w:b/>
          <w:bCs/>
          <w:sz w:val="24"/>
          <w:szCs w:val="44"/>
        </w:rPr>
      </w:pPr>
    </w:p>
    <w:p w14:paraId="4430DDBD" w14:textId="77777777" w:rsidR="003F3CD0" w:rsidRDefault="003F3CD0">
      <w:pPr>
        <w:spacing w:line="360" w:lineRule="auto"/>
        <w:ind w:firstLineChars="200" w:firstLine="480"/>
        <w:rPr>
          <w:sz w:val="24"/>
        </w:rPr>
      </w:pPr>
    </w:p>
    <w:p w14:paraId="21B77D98" w14:textId="77777777" w:rsidR="003F3CD0" w:rsidRDefault="00C26AC3">
      <w:pPr>
        <w:pStyle w:val="2"/>
      </w:pPr>
      <w:bookmarkStart w:id="34" w:name="_Toc464198926"/>
      <w:bookmarkStart w:id="35" w:name="_Toc465023188"/>
      <w:bookmarkStart w:id="36" w:name="_Toc468657257"/>
      <w:r>
        <w:rPr>
          <w:rFonts w:hint="eastAsia"/>
        </w:rPr>
        <w:t xml:space="preserve">3 </w:t>
      </w:r>
      <w:r>
        <w:rPr>
          <w:rFonts w:hint="eastAsia"/>
        </w:rPr>
        <w:t>交付产品</w:t>
      </w:r>
      <w:bookmarkEnd w:id="34"/>
      <w:bookmarkEnd w:id="35"/>
      <w:bookmarkEnd w:id="36"/>
    </w:p>
    <w:p w14:paraId="1759F335" w14:textId="77777777" w:rsidR="003F3CD0" w:rsidRDefault="00C26AC3">
      <w:pPr>
        <w:pStyle w:val="3"/>
      </w:pPr>
      <w:bookmarkStart w:id="37" w:name="_Toc464198927"/>
      <w:bookmarkStart w:id="38" w:name="_Toc465023189"/>
      <w:bookmarkStart w:id="39" w:name="_Toc468657258"/>
      <w:r>
        <w:rPr>
          <w:rFonts w:hint="eastAsia"/>
        </w:rPr>
        <w:t xml:space="preserve">3.1 </w:t>
      </w:r>
      <w:r>
        <w:rPr>
          <w:rFonts w:hint="eastAsia"/>
        </w:rPr>
        <w:t>程序</w:t>
      </w:r>
      <w:bookmarkEnd w:id="37"/>
      <w:bookmarkEnd w:id="38"/>
      <w:bookmarkEnd w:id="39"/>
    </w:p>
    <w:p w14:paraId="286320BB" w14:textId="77777777" w:rsidR="00DD113A" w:rsidRDefault="00DD113A" w:rsidP="00DD113A">
      <w:pPr>
        <w:spacing w:line="360" w:lineRule="auto"/>
        <w:ind w:firstLineChars="200" w:firstLine="480"/>
        <w:rPr>
          <w:sz w:val="24"/>
        </w:rPr>
      </w:pPr>
      <w:bookmarkStart w:id="40" w:name="_Toc367566292"/>
      <w:bookmarkStart w:id="41" w:name="_Toc464198928"/>
      <w:bookmarkStart w:id="42" w:name="_Toc465023190"/>
      <w:r>
        <w:rPr>
          <w:rFonts w:hint="eastAsia"/>
          <w:sz w:val="24"/>
        </w:rPr>
        <w:t>本系统基于</w:t>
      </w:r>
      <w:r>
        <w:rPr>
          <w:rFonts w:hint="eastAsia"/>
          <w:sz w:val="24"/>
        </w:rPr>
        <w:t>web</w:t>
      </w:r>
      <w:r>
        <w:rPr>
          <w:rFonts w:hint="eastAsia"/>
          <w:sz w:val="24"/>
        </w:rPr>
        <w:t>开发，最终向客户的交付产品为项目源代码、可执行程序和网页文件。</w:t>
      </w:r>
    </w:p>
    <w:p w14:paraId="0F405D01" w14:textId="77777777" w:rsidR="003F3CD0" w:rsidRDefault="00C26AC3">
      <w:pPr>
        <w:pStyle w:val="3"/>
      </w:pPr>
      <w:bookmarkStart w:id="43" w:name="_Toc468657259"/>
      <w:r>
        <w:rPr>
          <w:rFonts w:hint="eastAsia"/>
        </w:rPr>
        <w:t xml:space="preserve">3.2 </w:t>
      </w:r>
      <w:bookmarkEnd w:id="40"/>
      <w:r>
        <w:rPr>
          <w:rFonts w:hint="eastAsia"/>
        </w:rPr>
        <w:t>文档</w:t>
      </w:r>
      <w:bookmarkEnd w:id="41"/>
      <w:bookmarkEnd w:id="42"/>
      <w:bookmarkEnd w:id="43"/>
    </w:p>
    <w:p w14:paraId="4DFCACA6" w14:textId="77777777" w:rsidR="0056190D" w:rsidRDefault="0056190D" w:rsidP="0056190D">
      <w:pPr>
        <w:spacing w:line="360" w:lineRule="auto"/>
        <w:ind w:firstLineChars="200" w:firstLine="480"/>
        <w:rPr>
          <w:sz w:val="24"/>
        </w:rPr>
      </w:pPr>
      <w:r>
        <w:rPr>
          <w:rFonts w:hint="eastAsia"/>
          <w:sz w:val="24"/>
        </w:rPr>
        <w:t>通过本网站完成网上购物的以下功能：</w:t>
      </w:r>
    </w:p>
    <w:p w14:paraId="7178413B" w14:textId="77777777" w:rsidR="0056190D" w:rsidRDefault="0056190D" w:rsidP="0056190D">
      <w:pPr>
        <w:spacing w:line="360" w:lineRule="auto"/>
        <w:ind w:firstLineChars="200" w:firstLine="480"/>
        <w:rPr>
          <w:rFonts w:cs="Arial"/>
          <w:color w:val="000000"/>
          <w:kern w:val="0"/>
          <w:sz w:val="24"/>
          <w:szCs w:val="21"/>
        </w:rPr>
      </w:pPr>
      <w:r>
        <w:rPr>
          <w:rFonts w:cs="Arial" w:hint="eastAsia"/>
          <w:color w:val="000000"/>
          <w:kern w:val="0"/>
          <w:sz w:val="24"/>
          <w:szCs w:val="21"/>
        </w:rPr>
        <w:t>对于商家：</w:t>
      </w:r>
    </w:p>
    <w:p w14:paraId="2D6B67F9" w14:textId="77777777" w:rsidR="0056190D" w:rsidRDefault="0056190D" w:rsidP="0056190D">
      <w:pPr>
        <w:numPr>
          <w:ilvl w:val="0"/>
          <w:numId w:val="4"/>
        </w:numPr>
        <w:spacing w:line="360" w:lineRule="auto"/>
        <w:ind w:firstLineChars="200" w:firstLine="480"/>
        <w:rPr>
          <w:rFonts w:cs="Arial"/>
          <w:color w:val="000000"/>
          <w:kern w:val="0"/>
          <w:sz w:val="24"/>
          <w:szCs w:val="21"/>
        </w:rPr>
      </w:pPr>
      <w:r>
        <w:rPr>
          <w:rFonts w:cs="Arial" w:hint="eastAsia"/>
          <w:color w:val="000000"/>
          <w:kern w:val="0"/>
          <w:sz w:val="24"/>
          <w:szCs w:val="21"/>
        </w:rPr>
        <w:t>维护商品信息，包括变更价格，修改商品的介绍，商品的剩余数量</w:t>
      </w:r>
    </w:p>
    <w:p w14:paraId="0C8098E5" w14:textId="77777777" w:rsidR="0056190D" w:rsidRDefault="0056190D" w:rsidP="0056190D">
      <w:pPr>
        <w:numPr>
          <w:ilvl w:val="0"/>
          <w:numId w:val="4"/>
        </w:numPr>
        <w:spacing w:line="360" w:lineRule="auto"/>
        <w:ind w:firstLineChars="200" w:firstLine="480"/>
        <w:rPr>
          <w:rFonts w:cs="Arial"/>
          <w:color w:val="000000"/>
          <w:kern w:val="0"/>
          <w:sz w:val="24"/>
          <w:szCs w:val="21"/>
        </w:rPr>
      </w:pPr>
      <w:r>
        <w:rPr>
          <w:rFonts w:cs="Arial" w:hint="eastAsia"/>
          <w:color w:val="000000"/>
          <w:kern w:val="0"/>
          <w:sz w:val="24"/>
          <w:szCs w:val="21"/>
        </w:rPr>
        <w:t>维护商品目录信息，增加、删减商品，对商品进行分类</w:t>
      </w:r>
    </w:p>
    <w:p w14:paraId="3C765013" w14:textId="77777777" w:rsidR="0056190D" w:rsidRDefault="0056190D" w:rsidP="0056190D">
      <w:pPr>
        <w:spacing w:line="360" w:lineRule="auto"/>
        <w:ind w:firstLineChars="200" w:firstLine="480"/>
        <w:rPr>
          <w:rFonts w:cs="Arial"/>
          <w:color w:val="000000"/>
          <w:kern w:val="0"/>
          <w:sz w:val="24"/>
          <w:szCs w:val="21"/>
        </w:rPr>
      </w:pPr>
      <w:r>
        <w:rPr>
          <w:rFonts w:cs="Arial" w:hint="eastAsia"/>
          <w:color w:val="000000"/>
          <w:kern w:val="0"/>
          <w:sz w:val="24"/>
          <w:szCs w:val="21"/>
        </w:rPr>
        <w:t>对于顾客</w:t>
      </w:r>
      <w:r>
        <w:rPr>
          <w:rFonts w:cs="Arial" w:hint="eastAsia"/>
          <w:color w:val="000000"/>
          <w:kern w:val="0"/>
          <w:sz w:val="24"/>
          <w:szCs w:val="21"/>
        </w:rPr>
        <w:t>(</w:t>
      </w:r>
      <w:r>
        <w:rPr>
          <w:rFonts w:cs="Arial" w:hint="eastAsia"/>
          <w:color w:val="000000"/>
          <w:kern w:val="0"/>
          <w:sz w:val="24"/>
          <w:szCs w:val="21"/>
        </w:rPr>
        <w:t>用户</w:t>
      </w:r>
      <w:r>
        <w:rPr>
          <w:rFonts w:cs="Arial" w:hint="eastAsia"/>
          <w:color w:val="000000"/>
          <w:kern w:val="0"/>
          <w:sz w:val="24"/>
          <w:szCs w:val="21"/>
        </w:rPr>
        <w:t>)</w:t>
      </w:r>
      <w:r>
        <w:rPr>
          <w:rFonts w:cs="Arial" w:hint="eastAsia"/>
          <w:color w:val="000000"/>
          <w:kern w:val="0"/>
          <w:sz w:val="24"/>
          <w:szCs w:val="21"/>
        </w:rPr>
        <w:t>：</w:t>
      </w:r>
    </w:p>
    <w:p w14:paraId="21EABC4D" w14:textId="77777777" w:rsidR="0056190D" w:rsidRDefault="0056190D" w:rsidP="0056190D">
      <w:pPr>
        <w:numPr>
          <w:ilvl w:val="0"/>
          <w:numId w:val="5"/>
        </w:numPr>
        <w:spacing w:line="360" w:lineRule="auto"/>
        <w:ind w:firstLineChars="200" w:firstLine="480"/>
        <w:rPr>
          <w:rFonts w:cs="Arial"/>
          <w:color w:val="000000"/>
          <w:kern w:val="0"/>
          <w:sz w:val="24"/>
          <w:szCs w:val="21"/>
        </w:rPr>
      </w:pPr>
      <w:r>
        <w:rPr>
          <w:rFonts w:cs="Arial" w:hint="eastAsia"/>
          <w:color w:val="000000"/>
          <w:kern w:val="0"/>
          <w:sz w:val="24"/>
          <w:szCs w:val="21"/>
        </w:rPr>
        <w:t>处理用户订购和退订的请求</w:t>
      </w:r>
    </w:p>
    <w:p w14:paraId="45468FD1" w14:textId="77777777" w:rsidR="0056190D" w:rsidRDefault="0056190D" w:rsidP="0056190D">
      <w:pPr>
        <w:numPr>
          <w:ilvl w:val="0"/>
          <w:numId w:val="5"/>
        </w:numPr>
        <w:spacing w:line="360" w:lineRule="auto"/>
        <w:ind w:firstLineChars="200" w:firstLine="480"/>
        <w:rPr>
          <w:sz w:val="24"/>
        </w:rPr>
      </w:pPr>
      <w:r>
        <w:rPr>
          <w:rFonts w:cs="Arial" w:hint="eastAsia"/>
          <w:color w:val="000000"/>
          <w:kern w:val="0"/>
          <w:sz w:val="24"/>
          <w:szCs w:val="21"/>
        </w:rPr>
        <w:t>查询请求，包括在线浏览、按名称和类别搜索、购物车管理、提交及支付、</w:t>
      </w:r>
      <w:r>
        <w:rPr>
          <w:rFonts w:cs="Arial" w:hint="eastAsia"/>
          <w:color w:val="000000"/>
          <w:kern w:val="0"/>
          <w:sz w:val="24"/>
          <w:szCs w:val="21"/>
        </w:rPr>
        <w:tab/>
      </w:r>
      <w:r>
        <w:rPr>
          <w:rFonts w:cs="Arial" w:hint="eastAsia"/>
          <w:color w:val="000000"/>
          <w:kern w:val="0"/>
          <w:sz w:val="24"/>
          <w:szCs w:val="21"/>
        </w:rPr>
        <w:tab/>
      </w:r>
      <w:r>
        <w:rPr>
          <w:rFonts w:cs="Arial" w:hint="eastAsia"/>
          <w:color w:val="000000"/>
          <w:kern w:val="0"/>
          <w:sz w:val="24"/>
          <w:szCs w:val="21"/>
        </w:rPr>
        <w:t>收货确认、服务评价等</w:t>
      </w:r>
    </w:p>
    <w:p w14:paraId="25DC449A" w14:textId="77777777" w:rsidR="003F3CD0" w:rsidRPr="0056190D" w:rsidRDefault="003F3CD0">
      <w:pPr>
        <w:spacing w:line="360" w:lineRule="auto"/>
        <w:ind w:firstLineChars="200" w:firstLine="480"/>
        <w:rPr>
          <w:sz w:val="24"/>
        </w:rPr>
      </w:pPr>
    </w:p>
    <w:p w14:paraId="0E409C18" w14:textId="77777777" w:rsidR="003F3CD0" w:rsidRDefault="00C26AC3">
      <w:pPr>
        <w:pStyle w:val="3"/>
      </w:pPr>
      <w:bookmarkStart w:id="44" w:name="_Toc464198929"/>
      <w:bookmarkStart w:id="45" w:name="_Toc465023191"/>
      <w:bookmarkStart w:id="46" w:name="_Toc468657260"/>
      <w:r>
        <w:rPr>
          <w:rFonts w:hint="eastAsia"/>
        </w:rPr>
        <w:lastRenderedPageBreak/>
        <w:t xml:space="preserve">3.3 </w:t>
      </w:r>
      <w:r>
        <w:rPr>
          <w:rFonts w:hint="eastAsia"/>
        </w:rPr>
        <w:t>服务</w:t>
      </w:r>
      <w:bookmarkEnd w:id="44"/>
      <w:bookmarkEnd w:id="45"/>
      <w:bookmarkEnd w:id="46"/>
    </w:p>
    <w:p w14:paraId="5FB0F785" w14:textId="77777777" w:rsidR="003F3CD0" w:rsidRDefault="00C26AC3">
      <w:pPr>
        <w:spacing w:line="360" w:lineRule="auto"/>
        <w:ind w:firstLineChars="200" w:firstLine="480"/>
        <w:rPr>
          <w:sz w:val="24"/>
        </w:rPr>
      </w:pPr>
      <w:r>
        <w:rPr>
          <w:rFonts w:hint="eastAsia"/>
          <w:sz w:val="24"/>
        </w:rPr>
        <w:t>通过本网站完成网上购物的</w:t>
      </w:r>
      <w:r>
        <w:rPr>
          <w:rFonts w:cs="Arial" w:hint="eastAsia"/>
          <w:color w:val="000000"/>
          <w:kern w:val="0"/>
          <w:sz w:val="24"/>
          <w:szCs w:val="21"/>
        </w:rPr>
        <w:t>维护商品目录信息，处理用户订购（退订）、查询请求，包括在线浏览、购物车管理、提交及支付、收货确认、服务评价等</w:t>
      </w:r>
      <w:r>
        <w:rPr>
          <w:rFonts w:hint="eastAsia"/>
          <w:sz w:val="24"/>
        </w:rPr>
        <w:t>。</w:t>
      </w:r>
    </w:p>
    <w:p w14:paraId="23148900" w14:textId="77777777" w:rsidR="003F3CD0" w:rsidRDefault="00C26AC3">
      <w:pPr>
        <w:pStyle w:val="3"/>
      </w:pPr>
      <w:bookmarkStart w:id="47" w:name="_Toc367566293"/>
      <w:bookmarkStart w:id="48" w:name="_Toc464198930"/>
      <w:bookmarkStart w:id="49" w:name="_Toc465023192"/>
      <w:bookmarkStart w:id="50" w:name="_Toc468657261"/>
      <w:r>
        <w:rPr>
          <w:rFonts w:hint="eastAsia"/>
        </w:rPr>
        <w:t xml:space="preserve">3.4 </w:t>
      </w:r>
      <w:bookmarkEnd w:id="47"/>
      <w:r>
        <w:rPr>
          <w:rFonts w:hint="eastAsia"/>
        </w:rPr>
        <w:t>非移交产品</w:t>
      </w:r>
      <w:bookmarkEnd w:id="48"/>
      <w:bookmarkEnd w:id="49"/>
      <w:bookmarkEnd w:id="50"/>
    </w:p>
    <w:p w14:paraId="65D89D1D" w14:textId="77777777" w:rsidR="003F3CD0" w:rsidRDefault="00C26AC3">
      <w:pPr>
        <w:numPr>
          <w:ilvl w:val="0"/>
          <w:numId w:val="1"/>
        </w:numPr>
        <w:spacing w:line="360" w:lineRule="auto"/>
        <w:ind w:firstLineChars="200" w:firstLine="480"/>
        <w:rPr>
          <w:sz w:val="24"/>
        </w:rPr>
      </w:pPr>
      <w:r>
        <w:rPr>
          <w:rFonts w:hint="eastAsia"/>
          <w:sz w:val="24"/>
        </w:rPr>
        <w:t>系统源代码。</w:t>
      </w:r>
    </w:p>
    <w:p w14:paraId="421052C1" w14:textId="77777777" w:rsidR="003F3CD0" w:rsidRDefault="00C26AC3">
      <w:pPr>
        <w:numPr>
          <w:ilvl w:val="0"/>
          <w:numId w:val="1"/>
        </w:numPr>
        <w:spacing w:line="360" w:lineRule="auto"/>
        <w:ind w:firstLineChars="200" w:firstLine="480"/>
        <w:rPr>
          <w:sz w:val="24"/>
        </w:rPr>
      </w:pPr>
      <w:r>
        <w:rPr>
          <w:rFonts w:hint="eastAsia"/>
          <w:sz w:val="24"/>
        </w:rPr>
        <w:t>Web</w:t>
      </w:r>
      <w:r>
        <w:rPr>
          <w:rFonts w:hint="eastAsia"/>
          <w:sz w:val="24"/>
        </w:rPr>
        <w:t>服务器端程序</w:t>
      </w:r>
    </w:p>
    <w:p w14:paraId="07437B33" w14:textId="77777777" w:rsidR="003F3CD0" w:rsidRDefault="00C26AC3">
      <w:pPr>
        <w:numPr>
          <w:ilvl w:val="0"/>
          <w:numId w:val="1"/>
        </w:numPr>
        <w:spacing w:line="360" w:lineRule="auto"/>
        <w:ind w:firstLineChars="200" w:firstLine="480"/>
        <w:rPr>
          <w:sz w:val="24"/>
        </w:rPr>
      </w:pPr>
      <w:r>
        <w:rPr>
          <w:rFonts w:hint="eastAsia"/>
          <w:sz w:val="24"/>
        </w:rPr>
        <w:t>数据库配置</w:t>
      </w:r>
    </w:p>
    <w:p w14:paraId="42DA1923" w14:textId="77777777" w:rsidR="003F3CD0" w:rsidRDefault="00C26AC3">
      <w:pPr>
        <w:numPr>
          <w:ilvl w:val="0"/>
          <w:numId w:val="1"/>
        </w:numPr>
        <w:spacing w:line="360" w:lineRule="auto"/>
        <w:ind w:firstLineChars="200" w:firstLine="480"/>
        <w:rPr>
          <w:sz w:val="24"/>
        </w:rPr>
      </w:pPr>
      <w:r>
        <w:rPr>
          <w:rFonts w:hint="eastAsia"/>
          <w:sz w:val="24"/>
        </w:rPr>
        <w:t>《软件开发计划书》项目的计划。</w:t>
      </w:r>
    </w:p>
    <w:p w14:paraId="440323BD" w14:textId="77777777" w:rsidR="003F3CD0" w:rsidRDefault="00C26AC3">
      <w:pPr>
        <w:numPr>
          <w:ilvl w:val="0"/>
          <w:numId w:val="1"/>
        </w:numPr>
        <w:spacing w:line="360" w:lineRule="auto"/>
        <w:ind w:firstLineChars="200" w:firstLine="480"/>
        <w:rPr>
          <w:sz w:val="24"/>
        </w:rPr>
      </w:pPr>
      <w:r>
        <w:rPr>
          <w:rFonts w:hint="eastAsia"/>
          <w:sz w:val="24"/>
        </w:rPr>
        <w:t>《软件测试计划书》用于系统测试的设计。</w:t>
      </w:r>
    </w:p>
    <w:p w14:paraId="477EE333" w14:textId="77777777" w:rsidR="003F3CD0" w:rsidRDefault="00C26AC3">
      <w:pPr>
        <w:numPr>
          <w:ilvl w:val="0"/>
          <w:numId w:val="2"/>
        </w:numPr>
        <w:spacing w:line="360" w:lineRule="auto"/>
        <w:ind w:firstLineChars="200" w:firstLine="480"/>
        <w:rPr>
          <w:sz w:val="24"/>
        </w:rPr>
      </w:pPr>
      <w:r>
        <w:rPr>
          <w:rFonts w:hint="eastAsia"/>
          <w:sz w:val="24"/>
        </w:rPr>
        <w:t>《软件测试文档》记录系统测试完成情况。</w:t>
      </w:r>
    </w:p>
    <w:p w14:paraId="69DEF7B0" w14:textId="77777777" w:rsidR="003F3CD0" w:rsidRDefault="00C26AC3">
      <w:pPr>
        <w:numPr>
          <w:ilvl w:val="0"/>
          <w:numId w:val="1"/>
        </w:numPr>
        <w:spacing w:line="360" w:lineRule="auto"/>
        <w:ind w:firstLineChars="200" w:firstLine="480"/>
        <w:rPr>
          <w:sz w:val="24"/>
        </w:rPr>
      </w:pPr>
      <w:r>
        <w:rPr>
          <w:rFonts w:hint="eastAsia"/>
          <w:sz w:val="24"/>
        </w:rPr>
        <w:t>《系统设计说明》用于说明系统模块和结构设计，以及各个场景的操作步骤以及数据库的设计。</w:t>
      </w:r>
    </w:p>
    <w:p w14:paraId="29D104D0" w14:textId="77777777" w:rsidR="003F3CD0" w:rsidRDefault="003F3CD0">
      <w:pPr>
        <w:spacing w:line="360" w:lineRule="auto"/>
        <w:ind w:firstLineChars="200" w:firstLine="480"/>
        <w:rPr>
          <w:sz w:val="24"/>
        </w:rPr>
      </w:pPr>
    </w:p>
    <w:p w14:paraId="52B26C4A" w14:textId="77777777" w:rsidR="003F3CD0" w:rsidRDefault="00C26AC3">
      <w:pPr>
        <w:pStyle w:val="3"/>
      </w:pPr>
      <w:bookmarkStart w:id="51" w:name="_Toc367566294"/>
      <w:bookmarkStart w:id="52" w:name="_Toc464198931"/>
      <w:bookmarkStart w:id="53" w:name="_Toc465023193"/>
      <w:bookmarkStart w:id="54" w:name="_Toc468657262"/>
      <w:r>
        <w:rPr>
          <w:rFonts w:hint="eastAsia"/>
        </w:rPr>
        <w:t xml:space="preserve">3.5 </w:t>
      </w:r>
      <w:r>
        <w:rPr>
          <w:rFonts w:hint="eastAsia"/>
        </w:rPr>
        <w:t>验收标准</w:t>
      </w:r>
      <w:bookmarkEnd w:id="51"/>
      <w:bookmarkEnd w:id="52"/>
      <w:bookmarkEnd w:id="53"/>
      <w:bookmarkEnd w:id="54"/>
    </w:p>
    <w:p w14:paraId="21F12CB9" w14:textId="77777777" w:rsidR="003F3CD0" w:rsidRDefault="00C26AC3">
      <w:pPr>
        <w:spacing w:line="360" w:lineRule="auto"/>
        <w:ind w:firstLineChars="200" w:firstLine="480"/>
        <w:rPr>
          <w:sz w:val="24"/>
        </w:rPr>
      </w:pPr>
      <w:r>
        <w:rPr>
          <w:rFonts w:hint="eastAsia"/>
          <w:sz w:val="24"/>
        </w:rPr>
        <w:tab/>
      </w:r>
      <w:r>
        <w:rPr>
          <w:rFonts w:hint="eastAsia"/>
          <w:sz w:val="24"/>
        </w:rPr>
        <w:t>客户根据软件需求规格说明书逐项对系统的相应功能进行检查验证，全部通过即为通过验收。</w:t>
      </w:r>
    </w:p>
    <w:p w14:paraId="3C4D86E1" w14:textId="77777777" w:rsidR="003F3CD0" w:rsidRDefault="003F3CD0">
      <w:pPr>
        <w:spacing w:line="360" w:lineRule="auto"/>
        <w:ind w:firstLineChars="200" w:firstLine="480"/>
        <w:rPr>
          <w:sz w:val="24"/>
        </w:rPr>
      </w:pPr>
    </w:p>
    <w:p w14:paraId="053C3F22" w14:textId="77777777" w:rsidR="003F3CD0" w:rsidRDefault="00C26AC3">
      <w:pPr>
        <w:pStyle w:val="3"/>
      </w:pPr>
      <w:bookmarkStart w:id="55" w:name="_Toc464198932"/>
      <w:bookmarkStart w:id="56" w:name="_Toc465023194"/>
      <w:bookmarkStart w:id="57" w:name="_Toc468657263"/>
      <w:r>
        <w:rPr>
          <w:rFonts w:hint="eastAsia"/>
        </w:rPr>
        <w:t xml:space="preserve">3.6 </w:t>
      </w:r>
      <w:r>
        <w:rPr>
          <w:rFonts w:hint="eastAsia"/>
        </w:rPr>
        <w:t>项目最迟交付期限</w:t>
      </w:r>
      <w:bookmarkEnd w:id="55"/>
      <w:bookmarkEnd w:id="56"/>
      <w:bookmarkEnd w:id="57"/>
    </w:p>
    <w:p w14:paraId="734EA336" w14:textId="77777777" w:rsidR="003F3CD0" w:rsidRDefault="00C26AC3">
      <w:pPr>
        <w:spacing w:line="360" w:lineRule="auto"/>
        <w:ind w:firstLineChars="200" w:firstLine="480"/>
        <w:rPr>
          <w:sz w:val="24"/>
        </w:rPr>
      </w:pPr>
      <w:r>
        <w:rPr>
          <w:rFonts w:hint="eastAsia"/>
          <w:sz w:val="24"/>
        </w:rPr>
        <w:t>此项目完成的最迟期限是</w:t>
      </w:r>
      <w:r>
        <w:rPr>
          <w:rFonts w:hint="eastAsia"/>
          <w:sz w:val="24"/>
        </w:rPr>
        <w:t>2016</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号。</w:t>
      </w:r>
    </w:p>
    <w:p w14:paraId="2AD840BC" w14:textId="77777777" w:rsidR="003F3CD0" w:rsidRDefault="00C26AC3">
      <w:pPr>
        <w:pStyle w:val="2"/>
      </w:pPr>
      <w:bookmarkStart w:id="58" w:name="_Toc464198933"/>
      <w:bookmarkStart w:id="59" w:name="_Toc465023195"/>
      <w:bookmarkStart w:id="60" w:name="_Toc468657264"/>
      <w:r>
        <w:rPr>
          <w:rFonts w:hint="eastAsia"/>
        </w:rPr>
        <w:t>4</w:t>
      </w:r>
      <w:r>
        <w:rPr>
          <w:rFonts w:hint="eastAsia"/>
        </w:rPr>
        <w:t>所需工作概述</w:t>
      </w:r>
      <w:bookmarkEnd w:id="58"/>
      <w:bookmarkEnd w:id="59"/>
      <w:bookmarkEnd w:id="60"/>
    </w:p>
    <w:p w14:paraId="45383859" w14:textId="77777777" w:rsidR="003F3CD0" w:rsidRDefault="00C26AC3">
      <w:pPr>
        <w:pStyle w:val="3"/>
      </w:pPr>
      <w:bookmarkStart w:id="61" w:name="_Toc367566290"/>
      <w:bookmarkStart w:id="62" w:name="_Toc464198934"/>
      <w:bookmarkStart w:id="63" w:name="_Toc465023196"/>
      <w:bookmarkStart w:id="64" w:name="_Toc468657265"/>
      <w:r>
        <w:rPr>
          <w:rFonts w:hint="eastAsia"/>
        </w:rPr>
        <w:t>4.1</w:t>
      </w:r>
      <w:bookmarkEnd w:id="61"/>
      <w:r>
        <w:rPr>
          <w:rFonts w:hint="eastAsia"/>
        </w:rPr>
        <w:t>工作内容</w:t>
      </w:r>
      <w:bookmarkEnd w:id="62"/>
      <w:bookmarkEnd w:id="63"/>
      <w:bookmarkEnd w:id="64"/>
    </w:p>
    <w:p w14:paraId="18D6962F" w14:textId="77777777" w:rsidR="003F3CD0" w:rsidRDefault="00C26AC3">
      <w:pPr>
        <w:spacing w:line="360" w:lineRule="auto"/>
        <w:ind w:firstLineChars="200" w:firstLine="480"/>
        <w:rPr>
          <w:sz w:val="24"/>
        </w:rPr>
      </w:pPr>
      <w:r>
        <w:rPr>
          <w:rFonts w:hint="eastAsia"/>
          <w:sz w:val="24"/>
        </w:rPr>
        <w:t>本网站面向客户为网上购物企业。实现一个网站，为</w:t>
      </w:r>
      <w:r>
        <w:rPr>
          <w:rFonts w:cs="Arial" w:hint="eastAsia"/>
          <w:color w:val="000000"/>
          <w:kern w:val="0"/>
          <w:sz w:val="24"/>
          <w:szCs w:val="21"/>
        </w:rPr>
        <w:t>维护商品目录信息，处</w:t>
      </w:r>
      <w:r>
        <w:rPr>
          <w:rFonts w:cs="Arial" w:hint="eastAsia"/>
          <w:color w:val="000000"/>
          <w:kern w:val="0"/>
          <w:sz w:val="24"/>
          <w:szCs w:val="21"/>
        </w:rPr>
        <w:lastRenderedPageBreak/>
        <w:t>理用户订购（退订）、查询请求</w:t>
      </w:r>
      <w:r>
        <w:rPr>
          <w:rFonts w:hint="eastAsia"/>
          <w:sz w:val="24"/>
        </w:rPr>
        <w:t>提供帮助。能够更加合理有效的更好的为顾客进行服务。基于</w:t>
      </w:r>
      <w:r>
        <w:rPr>
          <w:rFonts w:hint="eastAsia"/>
          <w:sz w:val="24"/>
        </w:rPr>
        <w:t>B/S (Browser/Server)</w:t>
      </w:r>
      <w:r>
        <w:rPr>
          <w:rFonts w:hint="eastAsia"/>
          <w:sz w:val="24"/>
        </w:rPr>
        <w:t>模式进行设计，包含的主要工作有：网页的设计、服务器端的设计、数据库的设计等。</w:t>
      </w:r>
    </w:p>
    <w:p w14:paraId="7B4C5978" w14:textId="77777777" w:rsidR="003F3CD0" w:rsidRDefault="00C26AC3">
      <w:pPr>
        <w:pStyle w:val="3"/>
      </w:pPr>
      <w:bookmarkStart w:id="65" w:name="_Toc367566291"/>
      <w:bookmarkStart w:id="66" w:name="_Toc464198935"/>
      <w:bookmarkStart w:id="67" w:name="_Toc465023197"/>
      <w:bookmarkStart w:id="68" w:name="_Toc468657266"/>
      <w:r>
        <w:rPr>
          <w:rFonts w:hint="eastAsia"/>
        </w:rPr>
        <w:t xml:space="preserve">4.2 </w:t>
      </w:r>
      <w:bookmarkEnd w:id="65"/>
      <w:r>
        <w:rPr>
          <w:rFonts w:hint="eastAsia"/>
        </w:rPr>
        <w:t>主要开发人员</w:t>
      </w:r>
      <w:bookmarkEnd w:id="66"/>
      <w:bookmarkEnd w:id="67"/>
      <w:bookmarkEnd w:id="68"/>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544"/>
      </w:tblGrid>
      <w:tr w:rsidR="003F3CD0" w14:paraId="4B40809F" w14:textId="77777777">
        <w:trPr>
          <w:jc w:val="center"/>
        </w:trPr>
        <w:tc>
          <w:tcPr>
            <w:tcW w:w="1838" w:type="dxa"/>
          </w:tcPr>
          <w:p w14:paraId="3B114CFA" w14:textId="77777777" w:rsidR="003F3CD0" w:rsidRDefault="00C26AC3">
            <w:pPr>
              <w:spacing w:line="360" w:lineRule="auto"/>
              <w:ind w:firstLineChars="200" w:firstLine="420"/>
              <w:jc w:val="center"/>
              <w:rPr>
                <w:szCs w:val="21"/>
              </w:rPr>
            </w:pPr>
            <w:r>
              <w:rPr>
                <w:rFonts w:hint="eastAsia"/>
                <w:szCs w:val="21"/>
              </w:rPr>
              <w:t>团队</w:t>
            </w:r>
            <w:r>
              <w:rPr>
                <w:rFonts w:hint="eastAsia"/>
                <w:szCs w:val="21"/>
              </w:rPr>
              <w:t>A</w:t>
            </w:r>
            <w:r>
              <w:rPr>
                <w:rFonts w:hint="eastAsia"/>
                <w:szCs w:val="21"/>
              </w:rPr>
              <w:t>成员</w:t>
            </w:r>
          </w:p>
        </w:tc>
        <w:tc>
          <w:tcPr>
            <w:tcW w:w="3544" w:type="dxa"/>
          </w:tcPr>
          <w:p w14:paraId="21C2DA61" w14:textId="77777777" w:rsidR="003F3CD0" w:rsidRDefault="00C26AC3">
            <w:pPr>
              <w:spacing w:line="360" w:lineRule="auto"/>
              <w:ind w:firstLineChars="200" w:firstLine="420"/>
              <w:jc w:val="center"/>
              <w:rPr>
                <w:szCs w:val="21"/>
              </w:rPr>
            </w:pPr>
            <w:r>
              <w:rPr>
                <w:rFonts w:hint="eastAsia"/>
                <w:szCs w:val="21"/>
              </w:rPr>
              <w:t>简单介绍</w:t>
            </w:r>
          </w:p>
        </w:tc>
      </w:tr>
      <w:tr w:rsidR="003F3CD0" w14:paraId="0E023DA4" w14:textId="77777777">
        <w:trPr>
          <w:jc w:val="center"/>
        </w:trPr>
        <w:tc>
          <w:tcPr>
            <w:tcW w:w="1838" w:type="dxa"/>
          </w:tcPr>
          <w:p w14:paraId="0493353F" w14:textId="77777777" w:rsidR="003F3CD0" w:rsidRDefault="00C26AC3">
            <w:pPr>
              <w:spacing w:line="360" w:lineRule="auto"/>
              <w:ind w:firstLineChars="200" w:firstLine="420"/>
              <w:jc w:val="center"/>
              <w:rPr>
                <w:szCs w:val="21"/>
              </w:rPr>
            </w:pPr>
            <w:r>
              <w:rPr>
                <w:rFonts w:hint="eastAsia"/>
                <w:szCs w:val="21"/>
              </w:rPr>
              <w:t>杨汀阳</w:t>
            </w:r>
          </w:p>
        </w:tc>
        <w:tc>
          <w:tcPr>
            <w:tcW w:w="3544" w:type="dxa"/>
          </w:tcPr>
          <w:p w14:paraId="1E6E716E"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2084ED09" w14:textId="77777777">
        <w:trPr>
          <w:jc w:val="center"/>
        </w:trPr>
        <w:tc>
          <w:tcPr>
            <w:tcW w:w="1838" w:type="dxa"/>
          </w:tcPr>
          <w:p w14:paraId="0703644B" w14:textId="77777777" w:rsidR="003F3CD0" w:rsidRDefault="00C26AC3">
            <w:pPr>
              <w:spacing w:line="360" w:lineRule="auto"/>
              <w:ind w:firstLineChars="200" w:firstLine="420"/>
              <w:jc w:val="center"/>
              <w:rPr>
                <w:szCs w:val="21"/>
              </w:rPr>
            </w:pPr>
            <w:r>
              <w:rPr>
                <w:rFonts w:hint="eastAsia"/>
                <w:szCs w:val="21"/>
              </w:rPr>
              <w:t>祝星馗</w:t>
            </w:r>
          </w:p>
        </w:tc>
        <w:tc>
          <w:tcPr>
            <w:tcW w:w="3544" w:type="dxa"/>
          </w:tcPr>
          <w:p w14:paraId="282B4F10"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32A1F1A8" w14:textId="77777777">
        <w:trPr>
          <w:jc w:val="center"/>
        </w:trPr>
        <w:tc>
          <w:tcPr>
            <w:tcW w:w="1838" w:type="dxa"/>
          </w:tcPr>
          <w:p w14:paraId="26862C0B" w14:textId="77777777" w:rsidR="003F3CD0" w:rsidRDefault="00C26AC3">
            <w:pPr>
              <w:spacing w:line="360" w:lineRule="auto"/>
              <w:ind w:firstLineChars="200" w:firstLine="420"/>
              <w:jc w:val="center"/>
              <w:rPr>
                <w:szCs w:val="21"/>
              </w:rPr>
            </w:pPr>
            <w:r>
              <w:rPr>
                <w:rFonts w:hint="eastAsia"/>
                <w:szCs w:val="21"/>
              </w:rPr>
              <w:t>崔煜昆</w:t>
            </w:r>
          </w:p>
        </w:tc>
        <w:tc>
          <w:tcPr>
            <w:tcW w:w="3544" w:type="dxa"/>
          </w:tcPr>
          <w:p w14:paraId="04545733" w14:textId="77777777" w:rsidR="003F3CD0" w:rsidRDefault="00C26AC3">
            <w:pPr>
              <w:spacing w:line="360" w:lineRule="auto"/>
              <w:ind w:firstLineChars="200" w:firstLine="420"/>
              <w:jc w:val="center"/>
              <w:rPr>
                <w:szCs w:val="21"/>
              </w:rPr>
            </w:pPr>
            <w:r>
              <w:rPr>
                <w:rFonts w:hint="eastAsia"/>
                <w:szCs w:val="21"/>
              </w:rPr>
              <w:t>计算机学院学生，技术良好</w:t>
            </w:r>
          </w:p>
        </w:tc>
      </w:tr>
      <w:tr w:rsidR="003F3CD0" w14:paraId="73A51EF8" w14:textId="77777777">
        <w:trPr>
          <w:jc w:val="center"/>
        </w:trPr>
        <w:tc>
          <w:tcPr>
            <w:tcW w:w="1838" w:type="dxa"/>
          </w:tcPr>
          <w:p w14:paraId="09C0815E" w14:textId="77777777" w:rsidR="003F3CD0" w:rsidRDefault="00C26AC3">
            <w:pPr>
              <w:spacing w:line="360" w:lineRule="auto"/>
              <w:ind w:firstLineChars="200" w:firstLine="420"/>
              <w:jc w:val="center"/>
              <w:rPr>
                <w:szCs w:val="21"/>
              </w:rPr>
            </w:pPr>
            <w:r>
              <w:rPr>
                <w:rFonts w:hint="eastAsia"/>
                <w:szCs w:val="21"/>
              </w:rPr>
              <w:t>李游</w:t>
            </w:r>
          </w:p>
        </w:tc>
        <w:tc>
          <w:tcPr>
            <w:tcW w:w="3544" w:type="dxa"/>
          </w:tcPr>
          <w:p w14:paraId="392FA3A1" w14:textId="77777777" w:rsidR="003F3CD0" w:rsidRDefault="00C26AC3">
            <w:pPr>
              <w:spacing w:line="360" w:lineRule="auto"/>
              <w:ind w:firstLineChars="200" w:firstLine="420"/>
              <w:jc w:val="center"/>
              <w:rPr>
                <w:b/>
                <w:szCs w:val="21"/>
              </w:rPr>
            </w:pPr>
            <w:r>
              <w:rPr>
                <w:rFonts w:hint="eastAsia"/>
                <w:szCs w:val="21"/>
              </w:rPr>
              <w:t>计算机学院学生，技术良好</w:t>
            </w:r>
          </w:p>
        </w:tc>
      </w:tr>
    </w:tbl>
    <w:p w14:paraId="20A1F4E0" w14:textId="77777777" w:rsidR="003F3CD0" w:rsidRDefault="00C26AC3">
      <w:pPr>
        <w:spacing w:line="360" w:lineRule="auto"/>
        <w:ind w:firstLineChars="200" w:firstLine="480"/>
        <w:jc w:val="center"/>
        <w:rPr>
          <w:sz w:val="24"/>
        </w:rPr>
      </w:pPr>
      <w:r>
        <w:rPr>
          <w:rFonts w:hint="eastAsia"/>
          <w:sz w:val="24"/>
        </w:rPr>
        <w:t>图</w:t>
      </w:r>
      <w:r>
        <w:rPr>
          <w:rFonts w:hint="eastAsia"/>
          <w:sz w:val="24"/>
        </w:rPr>
        <w:t>4.2-</w:t>
      </w:r>
      <w:r>
        <w:rPr>
          <w:sz w:val="24"/>
        </w:rPr>
        <w:t>1</w:t>
      </w:r>
    </w:p>
    <w:p w14:paraId="003BF4B2" w14:textId="77777777" w:rsidR="003F3CD0" w:rsidRDefault="003F3CD0">
      <w:pPr>
        <w:spacing w:line="360" w:lineRule="auto"/>
        <w:ind w:firstLineChars="200" w:firstLine="480"/>
        <w:rPr>
          <w:sz w:val="24"/>
        </w:rPr>
      </w:pPr>
    </w:p>
    <w:p w14:paraId="1726F070" w14:textId="77777777" w:rsidR="003F3CD0" w:rsidRDefault="003F3CD0">
      <w:pPr>
        <w:spacing w:line="360" w:lineRule="auto"/>
        <w:ind w:firstLineChars="200" w:firstLine="480"/>
        <w:rPr>
          <w:sz w:val="24"/>
        </w:rPr>
      </w:pPr>
    </w:p>
    <w:p w14:paraId="4BE2ACC4" w14:textId="77777777" w:rsidR="003F3CD0" w:rsidRDefault="00C26AC3">
      <w:pPr>
        <w:pStyle w:val="2"/>
      </w:pPr>
      <w:bookmarkStart w:id="69" w:name="_Toc367566295"/>
      <w:bookmarkStart w:id="70" w:name="_Toc464198936"/>
      <w:bookmarkStart w:id="71" w:name="_Toc465023198"/>
      <w:bookmarkStart w:id="72" w:name="_Toc468657267"/>
      <w:r>
        <w:rPr>
          <w:rFonts w:hint="eastAsia"/>
        </w:rPr>
        <w:t xml:space="preserve">5 </w:t>
      </w:r>
      <w:r>
        <w:rPr>
          <w:rFonts w:hint="eastAsia"/>
        </w:rPr>
        <w:t>实施整个软件开发活动计划</w:t>
      </w:r>
      <w:bookmarkEnd w:id="69"/>
      <w:bookmarkEnd w:id="70"/>
      <w:bookmarkEnd w:id="71"/>
      <w:bookmarkEnd w:id="72"/>
    </w:p>
    <w:p w14:paraId="520AA643" w14:textId="77777777" w:rsidR="003F3CD0" w:rsidRDefault="00C26AC3">
      <w:pPr>
        <w:pStyle w:val="3"/>
      </w:pPr>
      <w:bookmarkStart w:id="73" w:name="_Toc367566296"/>
      <w:bookmarkStart w:id="74" w:name="_Toc464198937"/>
      <w:bookmarkStart w:id="75" w:name="_Toc465023199"/>
      <w:bookmarkStart w:id="76" w:name="_Toc468657268"/>
      <w:r>
        <w:rPr>
          <w:rFonts w:hint="eastAsia"/>
        </w:rPr>
        <w:t>5.1</w:t>
      </w:r>
      <w:bookmarkEnd w:id="73"/>
      <w:r>
        <w:rPr>
          <w:rFonts w:hint="eastAsia"/>
        </w:rPr>
        <w:t>软件开发过程</w:t>
      </w:r>
      <w:bookmarkEnd w:id="74"/>
      <w:bookmarkEnd w:id="75"/>
      <w:bookmarkEnd w:id="76"/>
    </w:p>
    <w:p w14:paraId="7D993A31" w14:textId="77777777" w:rsidR="003F3CD0" w:rsidRDefault="00C26AC3">
      <w:pPr>
        <w:spacing w:line="360" w:lineRule="auto"/>
        <w:ind w:firstLineChars="200" w:firstLine="480"/>
        <w:rPr>
          <w:sz w:val="24"/>
        </w:rPr>
      </w:pPr>
      <w:r>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14:paraId="22A0C28C" w14:textId="77777777" w:rsidR="003F3CD0" w:rsidRDefault="003F3CD0">
      <w:pPr>
        <w:spacing w:line="360" w:lineRule="auto"/>
        <w:ind w:firstLineChars="200" w:firstLine="480"/>
        <w:rPr>
          <w:sz w:val="24"/>
        </w:rPr>
      </w:pPr>
    </w:p>
    <w:p w14:paraId="0C5430BB" w14:textId="77777777" w:rsidR="003F3CD0" w:rsidRDefault="003F3CD0">
      <w:pPr>
        <w:spacing w:line="360" w:lineRule="auto"/>
        <w:ind w:firstLineChars="200" w:firstLine="480"/>
        <w:rPr>
          <w:sz w:val="24"/>
        </w:rPr>
      </w:pPr>
    </w:p>
    <w:p w14:paraId="14DE2E6F" w14:textId="77777777" w:rsidR="003F3CD0" w:rsidRDefault="00C26AC3">
      <w:pPr>
        <w:pStyle w:val="3"/>
      </w:pPr>
      <w:bookmarkStart w:id="77" w:name="_Toc464198938"/>
      <w:bookmarkStart w:id="78" w:name="_Toc367566297"/>
      <w:bookmarkStart w:id="79" w:name="_Toc465023200"/>
      <w:bookmarkStart w:id="80" w:name="_Toc468657269"/>
      <w:r>
        <w:rPr>
          <w:rFonts w:hint="eastAsia"/>
        </w:rPr>
        <w:t xml:space="preserve">5.2 </w:t>
      </w:r>
      <w:r>
        <w:rPr>
          <w:rFonts w:hint="eastAsia"/>
        </w:rPr>
        <w:t>软件开发总体计划</w:t>
      </w:r>
      <w:bookmarkEnd w:id="77"/>
      <w:bookmarkEnd w:id="78"/>
      <w:bookmarkEnd w:id="79"/>
      <w:bookmarkEnd w:id="80"/>
    </w:p>
    <w:p w14:paraId="2AA80A27" w14:textId="77777777" w:rsidR="003F3CD0" w:rsidRDefault="00C26AC3">
      <w:pPr>
        <w:pStyle w:val="3"/>
      </w:pPr>
      <w:bookmarkStart w:id="81" w:name="_Toc367566298"/>
      <w:bookmarkStart w:id="82" w:name="_Toc464198939"/>
      <w:bookmarkStart w:id="83" w:name="_Toc465023201"/>
      <w:bookmarkStart w:id="84" w:name="_Toc468657270"/>
      <w:r>
        <w:rPr>
          <w:rFonts w:hint="eastAsia"/>
        </w:rPr>
        <w:t xml:space="preserve">5.2.1 </w:t>
      </w:r>
      <w:r>
        <w:rPr>
          <w:rFonts w:hint="eastAsia"/>
        </w:rPr>
        <w:t>软件开发方法</w:t>
      </w:r>
      <w:bookmarkEnd w:id="81"/>
      <w:bookmarkEnd w:id="82"/>
      <w:bookmarkEnd w:id="83"/>
      <w:bookmarkEnd w:id="84"/>
    </w:p>
    <w:p w14:paraId="0B9A4BFE" w14:textId="77777777" w:rsidR="003F3CD0" w:rsidRDefault="00C26AC3">
      <w:pPr>
        <w:spacing w:line="360" w:lineRule="auto"/>
        <w:ind w:firstLineChars="200" w:firstLine="480"/>
        <w:rPr>
          <w:sz w:val="24"/>
        </w:rPr>
      </w:pPr>
      <w:r>
        <w:rPr>
          <w:rFonts w:hint="eastAsia"/>
          <w:sz w:val="24"/>
        </w:rPr>
        <w:t>本系统开发过程中采用面相对象的编程方法。</w:t>
      </w:r>
    </w:p>
    <w:p w14:paraId="0215BA26" w14:textId="77777777" w:rsidR="003F3CD0" w:rsidRDefault="00C26AC3">
      <w:pPr>
        <w:pStyle w:val="3"/>
      </w:pPr>
      <w:bookmarkStart w:id="85" w:name="_Toc367566299"/>
      <w:bookmarkStart w:id="86" w:name="_Toc464198940"/>
      <w:bookmarkStart w:id="87" w:name="_Toc465023202"/>
      <w:bookmarkStart w:id="88" w:name="_Toc468657271"/>
      <w:r>
        <w:rPr>
          <w:rFonts w:hint="eastAsia"/>
        </w:rPr>
        <w:lastRenderedPageBreak/>
        <w:t xml:space="preserve">5.2.2 </w:t>
      </w:r>
      <w:r>
        <w:rPr>
          <w:rFonts w:hint="eastAsia"/>
        </w:rPr>
        <w:t>软件产品验收标准</w:t>
      </w:r>
      <w:bookmarkEnd w:id="85"/>
      <w:bookmarkEnd w:id="86"/>
      <w:bookmarkEnd w:id="87"/>
      <w:bookmarkEnd w:id="88"/>
    </w:p>
    <w:p w14:paraId="12147C87" w14:textId="77777777" w:rsidR="0012208A" w:rsidRDefault="0012208A" w:rsidP="0012208A">
      <w:pPr>
        <w:ind w:firstLineChars="200" w:firstLine="480"/>
        <w:rPr>
          <w:sz w:val="24"/>
        </w:rPr>
      </w:pPr>
      <w:bookmarkStart w:id="89" w:name="_Toc367566301"/>
      <w:bookmarkStart w:id="90" w:name="_Toc464198941"/>
      <w:bookmarkStart w:id="91" w:name="_Toc465023203"/>
      <w:r>
        <w:rPr>
          <w:rFonts w:hint="eastAsia"/>
          <w:sz w:val="24"/>
        </w:rPr>
        <w:t>在系统开发过程中，有如下要求：</w:t>
      </w:r>
    </w:p>
    <w:p w14:paraId="36F9F367" w14:textId="77777777" w:rsidR="0012208A" w:rsidRDefault="0012208A" w:rsidP="0012208A">
      <w:pPr>
        <w:ind w:left="420" w:firstLine="420"/>
        <w:rPr>
          <w:rFonts w:ascii="宋体" w:hAnsi="宋体" w:cs="宋体"/>
          <w:sz w:val="24"/>
        </w:rPr>
      </w:pPr>
      <w:r>
        <w:rPr>
          <w:rFonts w:ascii="宋体" w:hAnsi="宋体" w:cs="宋体" w:hint="eastAsia"/>
          <w:sz w:val="24"/>
        </w:rPr>
        <w:t>a)格式标准：完全按照JAVA语言编写风格进行，包括代码的缩进以及变量的大小写等要求。</w:t>
      </w:r>
    </w:p>
    <w:p w14:paraId="2DFB7E47" w14:textId="77777777" w:rsidR="0012208A" w:rsidRDefault="0012208A" w:rsidP="0012208A">
      <w:pPr>
        <w:ind w:left="420" w:firstLine="420"/>
        <w:rPr>
          <w:rFonts w:ascii="宋体" w:hAnsi="宋体" w:cs="宋体"/>
          <w:sz w:val="24"/>
        </w:rPr>
      </w:pPr>
      <w:r>
        <w:rPr>
          <w:rFonts w:ascii="宋体" w:hAnsi="宋体" w:cs="宋体" w:hint="eastAsia"/>
          <w:sz w:val="24"/>
        </w:rPr>
        <w:t>b)注释要求：按照OO课程里的要求进行代码的注释说明，并按照OO课程的要求认真撰写规格说明，即readme文件。</w:t>
      </w:r>
    </w:p>
    <w:p w14:paraId="242824B0" w14:textId="77777777" w:rsidR="0012208A" w:rsidRDefault="0012208A" w:rsidP="0012208A">
      <w:pPr>
        <w:ind w:left="420" w:firstLine="420"/>
        <w:rPr>
          <w:rFonts w:ascii="宋体" w:hAnsi="宋体" w:cs="宋体"/>
          <w:sz w:val="24"/>
        </w:rPr>
      </w:pPr>
      <w:r>
        <w:rPr>
          <w:rFonts w:ascii="宋体" w:hAnsi="宋体" w:cs="宋体" w:hint="eastAsia"/>
          <w:sz w:val="24"/>
        </w:rPr>
        <w:t>c)程序才采用模块化的设计方法，由统一的接口来进行不同功能模块的连接；每部分的功能模块在顶部：均用不超过200单词来进行描述本模块的功能。</w:t>
      </w:r>
    </w:p>
    <w:p w14:paraId="331444F0" w14:textId="77777777" w:rsidR="0012208A" w:rsidRDefault="0012208A" w:rsidP="0012208A">
      <w:pPr>
        <w:ind w:left="420" w:firstLine="420"/>
        <w:rPr>
          <w:rFonts w:ascii="宋体" w:hAnsi="宋体" w:cs="宋体"/>
          <w:sz w:val="24"/>
        </w:rPr>
      </w:pPr>
      <w:r>
        <w:rPr>
          <w:rFonts w:ascii="宋体" w:hAnsi="宋体" w:cs="宋体" w:hint="eastAsia"/>
          <w:sz w:val="24"/>
        </w:rPr>
        <w:t>d)整体软件设计符合需求分析，软件设计规格和文档中所标志的技术规范</w:t>
      </w:r>
    </w:p>
    <w:p w14:paraId="2BA56C3A" w14:textId="77777777" w:rsidR="0012208A" w:rsidRDefault="0012208A" w:rsidP="0012208A">
      <w:pPr>
        <w:ind w:left="420" w:firstLine="420"/>
        <w:rPr>
          <w:rFonts w:ascii="宋体" w:hAnsi="宋体" w:cs="宋体"/>
          <w:sz w:val="24"/>
        </w:rPr>
      </w:pPr>
      <w:r>
        <w:rPr>
          <w:rFonts w:ascii="宋体" w:hAnsi="宋体" w:cs="宋体" w:hint="eastAsia"/>
          <w:sz w:val="24"/>
        </w:rPr>
        <w:t>e)功能实现：系统能正常运行，并且系统预期的每项功能全部得以实现</w:t>
      </w:r>
    </w:p>
    <w:p w14:paraId="0435BA07" w14:textId="77777777" w:rsidR="0012208A" w:rsidRDefault="0012208A" w:rsidP="0012208A">
      <w:pPr>
        <w:ind w:left="420" w:firstLine="420"/>
        <w:rPr>
          <w:rFonts w:ascii="宋体" w:hAnsi="宋体" w:cs="宋体"/>
          <w:sz w:val="24"/>
        </w:rPr>
      </w:pPr>
      <w:r>
        <w:rPr>
          <w:rFonts w:ascii="宋体" w:hAnsi="宋体" w:cs="宋体" w:hint="eastAsia"/>
          <w:sz w:val="24"/>
        </w:rPr>
        <w:t>f)所设计的软件产品能够满足用户的需求。软件在使用的过程中：能够确保用户的个人信息不泄露，用户的资金安全，并且能够对用户的动作及时的作出反馈，具有良好的用户使用性和一定的稳定性；</w:t>
      </w:r>
    </w:p>
    <w:p w14:paraId="1C2E4090" w14:textId="77777777" w:rsidR="0012208A" w:rsidRDefault="0012208A" w:rsidP="0012208A">
      <w:pPr>
        <w:ind w:left="420" w:firstLine="420"/>
        <w:rPr>
          <w:rFonts w:ascii="宋体" w:hAnsi="宋体" w:cs="宋体"/>
          <w:sz w:val="24"/>
        </w:rPr>
      </w:pPr>
      <w:r>
        <w:rPr>
          <w:rFonts w:ascii="宋体" w:hAnsi="宋体" w:cs="宋体" w:hint="eastAsia"/>
          <w:sz w:val="24"/>
        </w:rPr>
        <w:t>g)产品能够在后期不断地改进和优化，定期推出新的软件安装包，及时改善使用过程中存在的问题；</w:t>
      </w:r>
    </w:p>
    <w:p w14:paraId="00F70437" w14:textId="77777777" w:rsidR="003F3CD0" w:rsidRDefault="00C26AC3">
      <w:pPr>
        <w:pStyle w:val="3"/>
      </w:pPr>
      <w:bookmarkStart w:id="92" w:name="_Toc468657272"/>
      <w:r>
        <w:rPr>
          <w:rFonts w:hint="eastAsia"/>
        </w:rPr>
        <w:t>5.3</w:t>
      </w:r>
      <w:bookmarkEnd w:id="89"/>
      <w:r>
        <w:rPr>
          <w:rFonts w:hint="eastAsia"/>
        </w:rPr>
        <w:t xml:space="preserve"> </w:t>
      </w:r>
      <w:r>
        <w:rPr>
          <w:rFonts w:hint="eastAsia"/>
        </w:rPr>
        <w:t>软件开发预算</w:t>
      </w:r>
      <w:bookmarkEnd w:id="90"/>
      <w:bookmarkEnd w:id="91"/>
      <w:bookmarkEnd w:id="92"/>
    </w:p>
    <w:p w14:paraId="1F69653C" w14:textId="77777777" w:rsidR="003F3CD0" w:rsidRDefault="00C26AC3">
      <w:pPr>
        <w:pStyle w:val="3"/>
      </w:pPr>
      <w:bookmarkStart w:id="93" w:name="_Toc464198942"/>
      <w:bookmarkStart w:id="94" w:name="_Toc465023204"/>
      <w:bookmarkStart w:id="95" w:name="_Toc468657273"/>
      <w:r>
        <w:rPr>
          <w:rFonts w:hint="eastAsia"/>
        </w:rPr>
        <w:t>FP</w:t>
      </w:r>
      <w:r>
        <w:rPr>
          <w:rFonts w:hint="eastAsia"/>
        </w:rPr>
        <w:t>功能点度量表</w:t>
      </w:r>
      <w:bookmarkEnd w:id="93"/>
      <w:bookmarkEnd w:id="94"/>
      <w:bookmarkEnd w:id="9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85"/>
        <w:gridCol w:w="1420"/>
        <w:gridCol w:w="1420"/>
        <w:gridCol w:w="1421"/>
        <w:gridCol w:w="1421"/>
      </w:tblGrid>
      <w:tr w:rsidR="003F3CD0" w14:paraId="38792AAE" w14:textId="77777777">
        <w:trPr>
          <w:jc w:val="center"/>
        </w:trPr>
        <w:tc>
          <w:tcPr>
            <w:tcW w:w="1555" w:type="dxa"/>
          </w:tcPr>
          <w:p w14:paraId="295D6B91" w14:textId="77777777" w:rsidR="003F3CD0" w:rsidRDefault="00C26AC3">
            <w:pPr>
              <w:spacing w:line="360" w:lineRule="auto"/>
            </w:pPr>
            <w:r>
              <w:rPr>
                <w:rFonts w:hint="eastAsia"/>
              </w:rPr>
              <w:t>测量参数</w:t>
            </w:r>
          </w:p>
        </w:tc>
        <w:tc>
          <w:tcPr>
            <w:tcW w:w="1285" w:type="dxa"/>
          </w:tcPr>
          <w:p w14:paraId="7FF46490" w14:textId="77777777" w:rsidR="003F3CD0" w:rsidRDefault="00C26AC3">
            <w:pPr>
              <w:spacing w:line="360" w:lineRule="auto"/>
            </w:pPr>
            <w:r>
              <w:rPr>
                <w:rFonts w:hint="eastAsia"/>
              </w:rPr>
              <w:t>数量</w:t>
            </w:r>
          </w:p>
        </w:tc>
        <w:tc>
          <w:tcPr>
            <w:tcW w:w="1420" w:type="dxa"/>
          </w:tcPr>
          <w:p w14:paraId="5DC2EA6D" w14:textId="77777777" w:rsidR="003F3CD0" w:rsidRDefault="00C26AC3">
            <w:pPr>
              <w:spacing w:line="360" w:lineRule="auto"/>
            </w:pPr>
            <w:r>
              <w:rPr>
                <w:rFonts w:hint="eastAsia"/>
              </w:rPr>
              <w:t>简单</w:t>
            </w:r>
            <w:r>
              <w:rPr>
                <w:rFonts w:hint="eastAsia"/>
              </w:rPr>
              <w:t>4</w:t>
            </w:r>
          </w:p>
        </w:tc>
        <w:tc>
          <w:tcPr>
            <w:tcW w:w="1420" w:type="dxa"/>
          </w:tcPr>
          <w:p w14:paraId="19A82E71" w14:textId="77777777" w:rsidR="003F3CD0" w:rsidRDefault="00C26AC3">
            <w:pPr>
              <w:spacing w:line="360" w:lineRule="auto"/>
            </w:pPr>
            <w:r>
              <w:rPr>
                <w:rFonts w:hint="eastAsia"/>
              </w:rPr>
              <w:t>平均</w:t>
            </w:r>
            <w:r>
              <w:rPr>
                <w:rFonts w:hint="eastAsia"/>
              </w:rPr>
              <w:t>8</w:t>
            </w:r>
          </w:p>
        </w:tc>
        <w:tc>
          <w:tcPr>
            <w:tcW w:w="1421" w:type="dxa"/>
          </w:tcPr>
          <w:p w14:paraId="640A6C88" w14:textId="77777777" w:rsidR="003F3CD0" w:rsidRDefault="00C26AC3">
            <w:pPr>
              <w:spacing w:line="360" w:lineRule="auto"/>
            </w:pPr>
            <w:r>
              <w:rPr>
                <w:rFonts w:hint="eastAsia"/>
              </w:rPr>
              <w:t>复杂</w:t>
            </w:r>
            <w:r>
              <w:rPr>
                <w:rFonts w:hint="eastAsia"/>
              </w:rPr>
              <w:t>12</w:t>
            </w:r>
          </w:p>
        </w:tc>
        <w:tc>
          <w:tcPr>
            <w:tcW w:w="1421" w:type="dxa"/>
          </w:tcPr>
          <w:p w14:paraId="7EF2822E" w14:textId="77777777" w:rsidR="003F3CD0" w:rsidRDefault="00C26AC3">
            <w:pPr>
              <w:spacing w:line="360" w:lineRule="auto"/>
            </w:pPr>
            <w:r>
              <w:t>F</w:t>
            </w:r>
            <w:r>
              <w:rPr>
                <w:rFonts w:hint="eastAsia"/>
              </w:rPr>
              <w:t>p</w:t>
            </w:r>
            <w:r>
              <w:rPr>
                <w:rFonts w:hint="eastAsia"/>
              </w:rPr>
              <w:t>计数</w:t>
            </w:r>
          </w:p>
        </w:tc>
      </w:tr>
      <w:tr w:rsidR="003F3CD0" w14:paraId="5406F9AD" w14:textId="77777777">
        <w:trPr>
          <w:jc w:val="center"/>
        </w:trPr>
        <w:tc>
          <w:tcPr>
            <w:tcW w:w="1555" w:type="dxa"/>
          </w:tcPr>
          <w:p w14:paraId="1B671461" w14:textId="77777777" w:rsidR="003F3CD0" w:rsidRDefault="00C26AC3">
            <w:pPr>
              <w:spacing w:line="360" w:lineRule="auto"/>
            </w:pPr>
            <w:r>
              <w:rPr>
                <w:rFonts w:hint="eastAsia"/>
              </w:rPr>
              <w:t>外部输入和输出数</w:t>
            </w:r>
          </w:p>
        </w:tc>
        <w:tc>
          <w:tcPr>
            <w:tcW w:w="1285" w:type="dxa"/>
          </w:tcPr>
          <w:p w14:paraId="5C85856F" w14:textId="77777777" w:rsidR="003F3CD0" w:rsidRDefault="00C26AC3">
            <w:pPr>
              <w:spacing w:line="360" w:lineRule="auto"/>
            </w:pPr>
            <w:r>
              <w:rPr>
                <w:rFonts w:hint="eastAsia"/>
              </w:rPr>
              <w:t>27</w:t>
            </w:r>
          </w:p>
        </w:tc>
        <w:tc>
          <w:tcPr>
            <w:tcW w:w="1420" w:type="dxa"/>
          </w:tcPr>
          <w:p w14:paraId="095CD602" w14:textId="77777777" w:rsidR="003F3CD0" w:rsidRDefault="00C26AC3">
            <w:pPr>
              <w:spacing w:line="360" w:lineRule="auto"/>
            </w:pPr>
            <w:r>
              <w:rPr>
                <w:rFonts w:hint="eastAsia"/>
              </w:rPr>
              <w:t>10</w:t>
            </w:r>
          </w:p>
        </w:tc>
        <w:tc>
          <w:tcPr>
            <w:tcW w:w="1420" w:type="dxa"/>
          </w:tcPr>
          <w:p w14:paraId="498AC6AB" w14:textId="77777777" w:rsidR="003F3CD0" w:rsidRDefault="00C26AC3">
            <w:pPr>
              <w:spacing w:line="360" w:lineRule="auto"/>
            </w:pPr>
            <w:r>
              <w:rPr>
                <w:rFonts w:hint="eastAsia"/>
              </w:rPr>
              <w:t>9</w:t>
            </w:r>
          </w:p>
        </w:tc>
        <w:tc>
          <w:tcPr>
            <w:tcW w:w="1421" w:type="dxa"/>
          </w:tcPr>
          <w:p w14:paraId="6BF473F2" w14:textId="77777777" w:rsidR="003F3CD0" w:rsidRDefault="00C26AC3">
            <w:pPr>
              <w:spacing w:line="360" w:lineRule="auto"/>
            </w:pPr>
            <w:r>
              <w:rPr>
                <w:rFonts w:hint="eastAsia"/>
              </w:rPr>
              <w:t>8</w:t>
            </w:r>
          </w:p>
        </w:tc>
        <w:tc>
          <w:tcPr>
            <w:tcW w:w="1421" w:type="dxa"/>
          </w:tcPr>
          <w:p w14:paraId="1C110559" w14:textId="77777777" w:rsidR="003F3CD0" w:rsidRDefault="00C26AC3">
            <w:pPr>
              <w:spacing w:line="360" w:lineRule="auto"/>
            </w:pPr>
            <w:r>
              <w:rPr>
                <w:rFonts w:hint="eastAsia"/>
              </w:rPr>
              <w:t>208</w:t>
            </w:r>
          </w:p>
        </w:tc>
      </w:tr>
      <w:tr w:rsidR="003F3CD0" w14:paraId="37C04DC8" w14:textId="77777777">
        <w:trPr>
          <w:jc w:val="center"/>
        </w:trPr>
        <w:tc>
          <w:tcPr>
            <w:tcW w:w="1555" w:type="dxa"/>
          </w:tcPr>
          <w:p w14:paraId="2AA55397" w14:textId="77777777" w:rsidR="003F3CD0" w:rsidRDefault="00C26AC3">
            <w:pPr>
              <w:spacing w:line="360" w:lineRule="auto"/>
            </w:pPr>
            <w:r>
              <w:rPr>
                <w:rFonts w:hint="eastAsia"/>
              </w:rPr>
              <w:t>用户交互数</w:t>
            </w:r>
          </w:p>
        </w:tc>
        <w:tc>
          <w:tcPr>
            <w:tcW w:w="1285" w:type="dxa"/>
          </w:tcPr>
          <w:p w14:paraId="2384975B" w14:textId="77777777" w:rsidR="003F3CD0" w:rsidRDefault="00C26AC3">
            <w:pPr>
              <w:spacing w:line="360" w:lineRule="auto"/>
            </w:pPr>
            <w:r>
              <w:rPr>
                <w:rFonts w:hint="eastAsia"/>
              </w:rPr>
              <w:t>54</w:t>
            </w:r>
          </w:p>
        </w:tc>
        <w:tc>
          <w:tcPr>
            <w:tcW w:w="1420" w:type="dxa"/>
          </w:tcPr>
          <w:p w14:paraId="30AF4D2F" w14:textId="77777777" w:rsidR="003F3CD0" w:rsidRDefault="00C26AC3">
            <w:pPr>
              <w:spacing w:line="360" w:lineRule="auto"/>
            </w:pPr>
            <w:r>
              <w:rPr>
                <w:rFonts w:hint="eastAsia"/>
              </w:rPr>
              <w:t>32</w:t>
            </w:r>
          </w:p>
        </w:tc>
        <w:tc>
          <w:tcPr>
            <w:tcW w:w="1420" w:type="dxa"/>
          </w:tcPr>
          <w:p w14:paraId="5030D6B8" w14:textId="77777777" w:rsidR="003F3CD0" w:rsidRDefault="00C26AC3">
            <w:pPr>
              <w:spacing w:line="360" w:lineRule="auto"/>
            </w:pPr>
            <w:r>
              <w:rPr>
                <w:rFonts w:hint="eastAsia"/>
              </w:rPr>
              <w:t>14</w:t>
            </w:r>
          </w:p>
        </w:tc>
        <w:tc>
          <w:tcPr>
            <w:tcW w:w="1421" w:type="dxa"/>
          </w:tcPr>
          <w:p w14:paraId="7CAA3817" w14:textId="77777777" w:rsidR="003F3CD0" w:rsidRDefault="00C26AC3">
            <w:pPr>
              <w:spacing w:line="360" w:lineRule="auto"/>
            </w:pPr>
            <w:r>
              <w:rPr>
                <w:rFonts w:hint="eastAsia"/>
              </w:rPr>
              <w:t>8</w:t>
            </w:r>
          </w:p>
        </w:tc>
        <w:tc>
          <w:tcPr>
            <w:tcW w:w="1421" w:type="dxa"/>
          </w:tcPr>
          <w:p w14:paraId="2936D619" w14:textId="77777777" w:rsidR="003F3CD0" w:rsidRDefault="00C26AC3">
            <w:pPr>
              <w:spacing w:line="360" w:lineRule="auto"/>
            </w:pPr>
            <w:r>
              <w:rPr>
                <w:rFonts w:hint="eastAsia"/>
              </w:rPr>
              <w:t>336</w:t>
            </w:r>
          </w:p>
        </w:tc>
      </w:tr>
      <w:tr w:rsidR="003F3CD0" w14:paraId="4411BA26" w14:textId="77777777">
        <w:trPr>
          <w:jc w:val="center"/>
        </w:trPr>
        <w:tc>
          <w:tcPr>
            <w:tcW w:w="1555" w:type="dxa"/>
          </w:tcPr>
          <w:p w14:paraId="6774BD2F" w14:textId="77777777" w:rsidR="003F3CD0" w:rsidRDefault="00C26AC3">
            <w:pPr>
              <w:spacing w:line="360" w:lineRule="auto"/>
              <w:rPr>
                <w:color w:val="FF0000"/>
              </w:rPr>
            </w:pPr>
            <w:r>
              <w:rPr>
                <w:rFonts w:hint="eastAsia"/>
                <w:color w:val="FF0000"/>
              </w:rPr>
              <w:t>外部接口数</w:t>
            </w:r>
          </w:p>
        </w:tc>
        <w:tc>
          <w:tcPr>
            <w:tcW w:w="1285" w:type="dxa"/>
          </w:tcPr>
          <w:p w14:paraId="048A9184" w14:textId="77777777" w:rsidR="003F3CD0" w:rsidRDefault="003F3CD0">
            <w:pPr>
              <w:spacing w:line="360" w:lineRule="auto"/>
              <w:ind w:firstLineChars="200" w:firstLine="420"/>
            </w:pPr>
          </w:p>
        </w:tc>
        <w:tc>
          <w:tcPr>
            <w:tcW w:w="1420" w:type="dxa"/>
          </w:tcPr>
          <w:p w14:paraId="52FD1579" w14:textId="77777777" w:rsidR="003F3CD0" w:rsidRDefault="003F3CD0">
            <w:pPr>
              <w:spacing w:line="360" w:lineRule="auto"/>
              <w:ind w:firstLineChars="200" w:firstLine="420"/>
            </w:pPr>
          </w:p>
        </w:tc>
        <w:tc>
          <w:tcPr>
            <w:tcW w:w="1420" w:type="dxa"/>
          </w:tcPr>
          <w:p w14:paraId="522D965A" w14:textId="77777777" w:rsidR="003F3CD0" w:rsidRDefault="003F3CD0">
            <w:pPr>
              <w:spacing w:line="360" w:lineRule="auto"/>
              <w:ind w:firstLineChars="200" w:firstLine="420"/>
            </w:pPr>
          </w:p>
        </w:tc>
        <w:tc>
          <w:tcPr>
            <w:tcW w:w="1421" w:type="dxa"/>
          </w:tcPr>
          <w:p w14:paraId="39EDDAE7" w14:textId="77777777" w:rsidR="003F3CD0" w:rsidRDefault="003F3CD0">
            <w:pPr>
              <w:spacing w:line="360" w:lineRule="auto"/>
              <w:ind w:firstLineChars="200" w:firstLine="420"/>
            </w:pPr>
          </w:p>
        </w:tc>
        <w:tc>
          <w:tcPr>
            <w:tcW w:w="1421" w:type="dxa"/>
          </w:tcPr>
          <w:p w14:paraId="74F3B272" w14:textId="77777777" w:rsidR="003F3CD0" w:rsidRDefault="003F3CD0">
            <w:pPr>
              <w:spacing w:line="360" w:lineRule="auto"/>
              <w:ind w:firstLineChars="200" w:firstLine="420"/>
            </w:pPr>
          </w:p>
        </w:tc>
      </w:tr>
      <w:tr w:rsidR="003F3CD0" w14:paraId="25C5D73B" w14:textId="77777777">
        <w:trPr>
          <w:jc w:val="center"/>
        </w:trPr>
        <w:tc>
          <w:tcPr>
            <w:tcW w:w="1555" w:type="dxa"/>
          </w:tcPr>
          <w:p w14:paraId="771F0BA8" w14:textId="77777777" w:rsidR="003F3CD0" w:rsidRDefault="00C26AC3">
            <w:pPr>
              <w:spacing w:line="360" w:lineRule="auto"/>
            </w:pPr>
            <w:r>
              <w:rPr>
                <w:rFonts w:hint="eastAsia"/>
              </w:rPr>
              <w:t>系统要用的文件数</w:t>
            </w:r>
          </w:p>
        </w:tc>
        <w:tc>
          <w:tcPr>
            <w:tcW w:w="1285" w:type="dxa"/>
          </w:tcPr>
          <w:p w14:paraId="7D0F33A6" w14:textId="77777777" w:rsidR="003F3CD0" w:rsidRDefault="00C26AC3">
            <w:pPr>
              <w:spacing w:line="360" w:lineRule="auto"/>
            </w:pPr>
            <w:r>
              <w:rPr>
                <w:rFonts w:hint="eastAsia"/>
              </w:rPr>
              <w:t>61</w:t>
            </w:r>
          </w:p>
        </w:tc>
        <w:tc>
          <w:tcPr>
            <w:tcW w:w="1420" w:type="dxa"/>
          </w:tcPr>
          <w:p w14:paraId="4B3D5ED1" w14:textId="77777777" w:rsidR="003F3CD0" w:rsidRDefault="00C26AC3">
            <w:pPr>
              <w:spacing w:line="360" w:lineRule="auto"/>
            </w:pPr>
            <w:r>
              <w:rPr>
                <w:rFonts w:hint="eastAsia"/>
              </w:rPr>
              <w:t>37</w:t>
            </w:r>
          </w:p>
        </w:tc>
        <w:tc>
          <w:tcPr>
            <w:tcW w:w="1420" w:type="dxa"/>
          </w:tcPr>
          <w:p w14:paraId="0C6B46FB" w14:textId="77777777" w:rsidR="003F3CD0" w:rsidRDefault="00C26AC3">
            <w:pPr>
              <w:spacing w:line="360" w:lineRule="auto"/>
            </w:pPr>
            <w:r>
              <w:rPr>
                <w:rFonts w:hint="eastAsia"/>
              </w:rPr>
              <w:t>18</w:t>
            </w:r>
          </w:p>
        </w:tc>
        <w:tc>
          <w:tcPr>
            <w:tcW w:w="1421" w:type="dxa"/>
          </w:tcPr>
          <w:p w14:paraId="0A8EB080" w14:textId="77777777" w:rsidR="003F3CD0" w:rsidRDefault="00C26AC3">
            <w:pPr>
              <w:spacing w:line="360" w:lineRule="auto"/>
            </w:pPr>
            <w:r>
              <w:rPr>
                <w:rFonts w:hint="eastAsia"/>
              </w:rPr>
              <w:t>6</w:t>
            </w:r>
          </w:p>
        </w:tc>
        <w:tc>
          <w:tcPr>
            <w:tcW w:w="1421" w:type="dxa"/>
          </w:tcPr>
          <w:p w14:paraId="1F15E383" w14:textId="77777777" w:rsidR="003F3CD0" w:rsidRDefault="00C26AC3">
            <w:pPr>
              <w:spacing w:line="360" w:lineRule="auto"/>
            </w:pPr>
            <w:r>
              <w:rPr>
                <w:rFonts w:hint="eastAsia"/>
              </w:rPr>
              <w:t>364</w:t>
            </w:r>
          </w:p>
        </w:tc>
      </w:tr>
      <w:tr w:rsidR="003F3CD0" w14:paraId="6EC2CF57" w14:textId="77777777">
        <w:trPr>
          <w:jc w:val="center"/>
        </w:trPr>
        <w:tc>
          <w:tcPr>
            <w:tcW w:w="1555" w:type="dxa"/>
          </w:tcPr>
          <w:p w14:paraId="31DEC694" w14:textId="77777777" w:rsidR="003F3CD0" w:rsidRDefault="00C26AC3">
            <w:pPr>
              <w:spacing w:line="360" w:lineRule="auto"/>
            </w:pPr>
            <w:r>
              <w:rPr>
                <w:rFonts w:hint="eastAsia"/>
              </w:rPr>
              <w:t>总计数值</w:t>
            </w:r>
          </w:p>
        </w:tc>
        <w:tc>
          <w:tcPr>
            <w:tcW w:w="1285" w:type="dxa"/>
          </w:tcPr>
          <w:p w14:paraId="4A74F4EE" w14:textId="77777777" w:rsidR="003F3CD0" w:rsidRDefault="00C26AC3">
            <w:pPr>
              <w:spacing w:line="360" w:lineRule="auto"/>
            </w:pPr>
            <w:r>
              <w:rPr>
                <w:rFonts w:hint="eastAsia"/>
              </w:rPr>
              <w:t>142</w:t>
            </w:r>
          </w:p>
        </w:tc>
        <w:tc>
          <w:tcPr>
            <w:tcW w:w="1420" w:type="dxa"/>
          </w:tcPr>
          <w:p w14:paraId="03E52E26" w14:textId="77777777" w:rsidR="003F3CD0" w:rsidRDefault="00C26AC3">
            <w:pPr>
              <w:spacing w:line="360" w:lineRule="auto"/>
            </w:pPr>
            <w:r>
              <w:rPr>
                <w:rFonts w:hint="eastAsia"/>
              </w:rPr>
              <w:t>79</w:t>
            </w:r>
          </w:p>
        </w:tc>
        <w:tc>
          <w:tcPr>
            <w:tcW w:w="1420" w:type="dxa"/>
          </w:tcPr>
          <w:p w14:paraId="0A281990" w14:textId="77777777" w:rsidR="003F3CD0" w:rsidRDefault="00C26AC3">
            <w:pPr>
              <w:spacing w:line="360" w:lineRule="auto"/>
            </w:pPr>
            <w:r>
              <w:rPr>
                <w:rFonts w:hint="eastAsia"/>
              </w:rPr>
              <w:t>41</w:t>
            </w:r>
          </w:p>
        </w:tc>
        <w:tc>
          <w:tcPr>
            <w:tcW w:w="1421" w:type="dxa"/>
          </w:tcPr>
          <w:p w14:paraId="3F694DCE" w14:textId="77777777" w:rsidR="003F3CD0" w:rsidRDefault="00C26AC3">
            <w:pPr>
              <w:spacing w:line="360" w:lineRule="auto"/>
            </w:pPr>
            <w:r>
              <w:rPr>
                <w:rFonts w:hint="eastAsia"/>
              </w:rPr>
              <w:t>22</w:t>
            </w:r>
          </w:p>
        </w:tc>
        <w:tc>
          <w:tcPr>
            <w:tcW w:w="1421" w:type="dxa"/>
          </w:tcPr>
          <w:p w14:paraId="45DA9CEB" w14:textId="77777777" w:rsidR="003F3CD0" w:rsidRDefault="00C26AC3">
            <w:pPr>
              <w:keepNext/>
              <w:spacing w:line="360" w:lineRule="auto"/>
            </w:pPr>
            <w:r>
              <w:rPr>
                <w:rFonts w:hint="eastAsia"/>
              </w:rPr>
              <w:t>908</w:t>
            </w:r>
          </w:p>
        </w:tc>
      </w:tr>
    </w:tbl>
    <w:p w14:paraId="429932FE" w14:textId="77777777" w:rsidR="003F3CD0" w:rsidRDefault="003F3CD0">
      <w:pPr>
        <w:spacing w:line="360" w:lineRule="auto"/>
        <w:ind w:firstLineChars="200" w:firstLine="480"/>
        <w:rPr>
          <w:sz w:val="24"/>
        </w:rPr>
      </w:pPr>
    </w:p>
    <w:p w14:paraId="0A4613D1" w14:textId="77777777" w:rsidR="003F3CD0" w:rsidRDefault="003F3CD0">
      <w:pPr>
        <w:spacing w:line="360" w:lineRule="auto"/>
        <w:ind w:firstLineChars="200" w:firstLine="480"/>
        <w:rPr>
          <w:sz w:val="24"/>
        </w:rPr>
      </w:pPr>
    </w:p>
    <w:p w14:paraId="3D72EEBA" w14:textId="77777777" w:rsidR="003F3CD0" w:rsidRDefault="00C26AC3">
      <w:pPr>
        <w:pStyle w:val="3"/>
      </w:pPr>
      <w:bookmarkStart w:id="96" w:name="_Toc464198943"/>
      <w:bookmarkStart w:id="97" w:name="_Toc465023205"/>
      <w:bookmarkStart w:id="98" w:name="_Toc468657274"/>
      <w:r>
        <w:rPr>
          <w:rFonts w:hint="eastAsia"/>
        </w:rPr>
        <w:lastRenderedPageBreak/>
        <w:t xml:space="preserve">5.4 </w:t>
      </w:r>
      <w:r>
        <w:rPr>
          <w:rFonts w:hint="eastAsia"/>
        </w:rPr>
        <w:t>关键问题</w:t>
      </w:r>
      <w:bookmarkEnd w:id="96"/>
      <w:bookmarkEnd w:id="97"/>
      <w:bookmarkEnd w:id="98"/>
    </w:p>
    <w:p w14:paraId="7D3D1914" w14:textId="2385126C" w:rsidR="003F3CD0" w:rsidRDefault="00C26AC3">
      <w:pPr>
        <w:spacing w:line="360" w:lineRule="auto"/>
        <w:ind w:firstLineChars="200" w:firstLine="480"/>
        <w:rPr>
          <w:sz w:val="24"/>
        </w:rPr>
      </w:pPr>
      <w:r>
        <w:rPr>
          <w:sz w:val="24"/>
        </w:rPr>
        <w:t>选择</w:t>
      </w:r>
      <w:r>
        <w:rPr>
          <w:sz w:val="24"/>
        </w:rPr>
        <w:t>JSP</w:t>
      </w:r>
      <w:r>
        <w:rPr>
          <w:sz w:val="24"/>
        </w:rPr>
        <w:t>、</w:t>
      </w:r>
      <w:r>
        <w:rPr>
          <w:sz w:val="24"/>
        </w:rPr>
        <w:t>JavaBean</w:t>
      </w:r>
      <w:r>
        <w:rPr>
          <w:sz w:val="24"/>
        </w:rPr>
        <w:t>、</w:t>
      </w:r>
      <w:r>
        <w:rPr>
          <w:sz w:val="24"/>
        </w:rPr>
        <w:t>Servlet</w:t>
      </w:r>
      <w:r>
        <w:rPr>
          <w:sz w:val="24"/>
        </w:rPr>
        <w:t>、</w:t>
      </w:r>
      <w:r>
        <w:rPr>
          <w:sz w:val="24"/>
        </w:rPr>
        <w:t>JavaScript</w:t>
      </w:r>
      <w:r>
        <w:rPr>
          <w:sz w:val="24"/>
        </w:rPr>
        <w:t>等作为应用程序开发语言，采用</w:t>
      </w:r>
      <w:r>
        <w:rPr>
          <w:sz w:val="24"/>
        </w:rPr>
        <w:t>Struts</w:t>
      </w:r>
      <w:r>
        <w:rPr>
          <w:sz w:val="24"/>
        </w:rPr>
        <w:t>、</w:t>
      </w:r>
      <w:r>
        <w:rPr>
          <w:sz w:val="24"/>
        </w:rPr>
        <w:t>Hibernate</w:t>
      </w:r>
      <w:r>
        <w:rPr>
          <w:sz w:val="24"/>
        </w:rPr>
        <w:t>、</w:t>
      </w:r>
      <w:r>
        <w:rPr>
          <w:sz w:val="24"/>
        </w:rPr>
        <w:t>Spring</w:t>
      </w:r>
      <w:r>
        <w:rPr>
          <w:sz w:val="24"/>
        </w:rPr>
        <w:t>框架，运用</w:t>
      </w:r>
      <w:r>
        <w:rPr>
          <w:sz w:val="24"/>
        </w:rPr>
        <w:t>MVC</w:t>
      </w:r>
      <w:r>
        <w:rPr>
          <w:sz w:val="24"/>
        </w:rPr>
        <w:t>三层设计模式及</w:t>
      </w:r>
      <w:r>
        <w:rPr>
          <w:sz w:val="24"/>
        </w:rPr>
        <w:t>CSS+DIV</w:t>
      </w:r>
      <w:r>
        <w:rPr>
          <w:sz w:val="24"/>
        </w:rPr>
        <w:t>网页设计模式，运用</w:t>
      </w:r>
      <w:r>
        <w:rPr>
          <w:sz w:val="24"/>
        </w:rPr>
        <w:t>Tomcat</w:t>
      </w:r>
      <w:r>
        <w:rPr>
          <w:sz w:val="24"/>
        </w:rPr>
        <w:t>服务器技术，并选择</w:t>
      </w:r>
      <w:r>
        <w:rPr>
          <w:sz w:val="24"/>
        </w:rPr>
        <w:t>Mysql</w:t>
      </w:r>
      <w:r>
        <w:rPr>
          <w:sz w:val="24"/>
        </w:rPr>
        <w:t>作为后台的数据库，整个系统完全基于</w:t>
      </w:r>
      <w:r>
        <w:rPr>
          <w:sz w:val="24"/>
        </w:rPr>
        <w:t>B/S (Browser/Server)</w:t>
      </w:r>
      <w:r>
        <w:rPr>
          <w:sz w:val="24"/>
        </w:rPr>
        <w:t>模式进行设计。</w:t>
      </w:r>
    </w:p>
    <w:p w14:paraId="43206D4F" w14:textId="1ED3F48F" w:rsidR="00192602" w:rsidRDefault="00192602" w:rsidP="00192602">
      <w:pPr>
        <w:pStyle w:val="3"/>
      </w:pPr>
      <w:bookmarkStart w:id="99" w:name="_Toc468657275"/>
      <w:r>
        <w:rPr>
          <w:rFonts w:hint="eastAsia"/>
        </w:rPr>
        <w:t>5</w:t>
      </w:r>
      <w:r>
        <w:t>.5</w:t>
      </w:r>
      <w:r>
        <w:rPr>
          <w:rFonts w:hint="eastAsia"/>
        </w:rPr>
        <w:t>分工</w:t>
      </w:r>
      <w:bookmarkEnd w:id="99"/>
    </w:p>
    <w:p w14:paraId="272BF3DA" w14:textId="77777777" w:rsidR="00192602" w:rsidRDefault="00192602" w:rsidP="00192602">
      <w:pPr>
        <w:spacing w:line="360" w:lineRule="auto"/>
        <w:ind w:firstLineChars="200" w:firstLine="480"/>
        <w:rPr>
          <w:sz w:val="24"/>
        </w:rPr>
      </w:pPr>
      <w:r>
        <w:rPr>
          <w:rFonts w:hint="eastAsia"/>
          <w:sz w:val="24"/>
        </w:rPr>
        <w:t>项目计划与需求分析：杨汀阳</w:t>
      </w:r>
      <w:r>
        <w:rPr>
          <w:rFonts w:hint="eastAsia"/>
          <w:sz w:val="24"/>
        </w:rPr>
        <w:t xml:space="preserve"> </w:t>
      </w:r>
      <w:r>
        <w:rPr>
          <w:rFonts w:hint="eastAsia"/>
          <w:sz w:val="24"/>
        </w:rPr>
        <w:t>祝星馗</w:t>
      </w:r>
    </w:p>
    <w:p w14:paraId="5C36BE19" w14:textId="77777777" w:rsidR="00192602" w:rsidRDefault="00192602" w:rsidP="00192602">
      <w:pPr>
        <w:spacing w:line="360" w:lineRule="auto"/>
        <w:ind w:firstLineChars="200" w:firstLine="480"/>
        <w:rPr>
          <w:sz w:val="24"/>
        </w:rPr>
      </w:pPr>
      <w:r>
        <w:rPr>
          <w:rFonts w:hint="eastAsia"/>
          <w:sz w:val="24"/>
        </w:rPr>
        <w:t>系统设计：崔煜昆</w:t>
      </w:r>
    </w:p>
    <w:p w14:paraId="3B279EFF" w14:textId="77777777" w:rsidR="00192602" w:rsidRDefault="00192602" w:rsidP="00192602">
      <w:pPr>
        <w:spacing w:line="360" w:lineRule="auto"/>
        <w:ind w:firstLineChars="200" w:firstLine="480"/>
        <w:rPr>
          <w:sz w:val="24"/>
        </w:rPr>
      </w:pPr>
      <w:r>
        <w:rPr>
          <w:rFonts w:hint="eastAsia"/>
          <w:sz w:val="24"/>
        </w:rPr>
        <w:t>系统实现：杨汀阳</w:t>
      </w:r>
      <w:r>
        <w:rPr>
          <w:rFonts w:hint="eastAsia"/>
          <w:sz w:val="24"/>
        </w:rPr>
        <w:t xml:space="preserve"> </w:t>
      </w:r>
      <w:r>
        <w:rPr>
          <w:rFonts w:hint="eastAsia"/>
          <w:sz w:val="24"/>
        </w:rPr>
        <w:t>祝星馗</w:t>
      </w:r>
      <w:r>
        <w:rPr>
          <w:rFonts w:hint="eastAsia"/>
          <w:sz w:val="24"/>
        </w:rPr>
        <w:t xml:space="preserve"> </w:t>
      </w:r>
      <w:r>
        <w:rPr>
          <w:rFonts w:hint="eastAsia"/>
          <w:sz w:val="24"/>
        </w:rPr>
        <w:t>崔煜昆</w:t>
      </w:r>
      <w:r>
        <w:rPr>
          <w:rFonts w:hint="eastAsia"/>
          <w:sz w:val="24"/>
        </w:rPr>
        <w:t xml:space="preserve"> </w:t>
      </w:r>
      <w:r>
        <w:rPr>
          <w:rFonts w:hint="eastAsia"/>
          <w:sz w:val="24"/>
        </w:rPr>
        <w:t>李游</w:t>
      </w:r>
    </w:p>
    <w:p w14:paraId="7A0B7546" w14:textId="77777777" w:rsidR="00192602" w:rsidRDefault="00192602" w:rsidP="00192602">
      <w:pPr>
        <w:spacing w:line="360" w:lineRule="auto"/>
        <w:ind w:firstLineChars="200" w:firstLine="480"/>
        <w:rPr>
          <w:sz w:val="24"/>
        </w:rPr>
      </w:pPr>
      <w:r>
        <w:rPr>
          <w:rFonts w:hint="eastAsia"/>
          <w:sz w:val="24"/>
        </w:rPr>
        <w:t>系统测试：李游</w:t>
      </w:r>
    </w:p>
    <w:p w14:paraId="4459D276" w14:textId="77777777" w:rsidR="00192602" w:rsidRPr="00192602" w:rsidRDefault="00192602" w:rsidP="00192602"/>
    <w:p w14:paraId="2BF8075B" w14:textId="77777777" w:rsidR="003F3CD0" w:rsidRDefault="00C26AC3">
      <w:pPr>
        <w:pStyle w:val="2"/>
      </w:pPr>
      <w:bookmarkStart w:id="100" w:name="_Toc464198944"/>
      <w:bookmarkStart w:id="101" w:name="_Toc465023206"/>
      <w:bookmarkStart w:id="102" w:name="_Toc468657276"/>
      <w:r>
        <w:rPr>
          <w:rFonts w:hint="eastAsia"/>
        </w:rPr>
        <w:t>6</w:t>
      </w:r>
      <w:r>
        <w:rPr>
          <w:rFonts w:hint="eastAsia"/>
        </w:rPr>
        <w:t>实施详细软件开发活动的计划</w:t>
      </w:r>
      <w:bookmarkEnd w:id="100"/>
      <w:bookmarkEnd w:id="101"/>
      <w:bookmarkEnd w:id="102"/>
    </w:p>
    <w:p w14:paraId="653F07E5" w14:textId="77777777" w:rsidR="003F3CD0" w:rsidRDefault="00C26AC3">
      <w:pPr>
        <w:pStyle w:val="3"/>
      </w:pPr>
      <w:bookmarkStart w:id="103" w:name="_Toc464198945"/>
      <w:bookmarkStart w:id="104" w:name="_Toc465023207"/>
      <w:bookmarkStart w:id="105" w:name="_Toc468657277"/>
      <w:r>
        <w:t>6.1</w:t>
      </w:r>
      <w:r>
        <w:t>项目计划和监督</w:t>
      </w:r>
      <w:bookmarkEnd w:id="103"/>
      <w:bookmarkEnd w:id="104"/>
      <w:bookmarkEnd w:id="105"/>
    </w:p>
    <w:p w14:paraId="3E1ED43A" w14:textId="77777777" w:rsidR="003F3CD0" w:rsidRDefault="00C26AC3">
      <w:pPr>
        <w:pStyle w:val="3"/>
      </w:pPr>
      <w:bookmarkStart w:id="106" w:name="_Toc464198946"/>
      <w:bookmarkStart w:id="107" w:name="_Toc465023208"/>
      <w:bookmarkStart w:id="108" w:name="_Toc468657278"/>
      <w:r>
        <w:t>6.1.1</w:t>
      </w:r>
      <w:r>
        <w:t>软件开发计划</w:t>
      </w:r>
      <w:bookmarkEnd w:id="106"/>
      <w:bookmarkEnd w:id="107"/>
      <w:bookmarkEnd w:id="108"/>
    </w:p>
    <w:p w14:paraId="3FC08E76" w14:textId="29D46BE3" w:rsidR="003F3CD0" w:rsidRDefault="00C26AC3">
      <w:pPr>
        <w:spacing w:line="360" w:lineRule="auto"/>
        <w:ind w:firstLineChars="200" w:firstLine="480"/>
        <w:rPr>
          <w:sz w:val="24"/>
        </w:rPr>
      </w:pPr>
      <w:r>
        <w:rPr>
          <w:rFonts w:hint="eastAsia"/>
          <w:sz w:val="24"/>
        </w:rPr>
        <w:t>计划四人组队完成购物网站的开发，采取</w:t>
      </w:r>
      <w:r w:rsidR="007052F0">
        <w:rPr>
          <w:rFonts w:hint="eastAsia"/>
          <w:sz w:val="24"/>
        </w:rPr>
        <w:t>敏捷</w:t>
      </w:r>
      <w:r>
        <w:rPr>
          <w:rFonts w:hint="eastAsia"/>
          <w:sz w:val="24"/>
        </w:rPr>
        <w:t>开发流程，以</w:t>
      </w:r>
      <w:r>
        <w:rPr>
          <w:rFonts w:hint="eastAsia"/>
          <w:sz w:val="24"/>
        </w:rPr>
        <w:t>Java</w:t>
      </w:r>
      <w:r>
        <w:rPr>
          <w:rFonts w:hint="eastAsia"/>
          <w:sz w:val="24"/>
        </w:rPr>
        <w:t>为主体，结合</w:t>
      </w:r>
      <w:r>
        <w:rPr>
          <w:rFonts w:hint="eastAsia"/>
          <w:sz w:val="24"/>
        </w:rPr>
        <w:t>MySQL</w:t>
      </w:r>
      <w:r>
        <w:rPr>
          <w:rFonts w:hint="eastAsia"/>
          <w:sz w:val="24"/>
        </w:rPr>
        <w:t>数据库的管理使用，实现购物网站的正常使用，并随着课程的正常进展进行工程的改进和完善。</w:t>
      </w:r>
    </w:p>
    <w:p w14:paraId="59261317" w14:textId="77777777" w:rsidR="003F3CD0" w:rsidRDefault="00C26AC3">
      <w:pPr>
        <w:pStyle w:val="3"/>
      </w:pPr>
      <w:bookmarkStart w:id="109" w:name="_Toc464198947"/>
      <w:bookmarkStart w:id="110" w:name="_Toc465023209"/>
      <w:bookmarkStart w:id="111" w:name="_Toc468657279"/>
      <w:r>
        <w:t>6.1.2CSCI</w:t>
      </w:r>
      <w:r>
        <w:t>测试计划</w:t>
      </w:r>
      <w:bookmarkEnd w:id="109"/>
      <w:bookmarkEnd w:id="110"/>
      <w:bookmarkEnd w:id="111"/>
      <w:r>
        <w:t xml:space="preserve"> </w:t>
      </w:r>
    </w:p>
    <w:p w14:paraId="24B74B79" w14:textId="77777777" w:rsidR="003F3CD0" w:rsidRDefault="00C26AC3">
      <w:pPr>
        <w:spacing w:line="360" w:lineRule="auto"/>
        <w:ind w:firstLineChars="200" w:firstLine="480"/>
        <w:rPr>
          <w:sz w:val="24"/>
        </w:rPr>
      </w:pPr>
      <w:r>
        <w:rPr>
          <w:rFonts w:hint="eastAsia"/>
          <w:sz w:val="24"/>
        </w:rPr>
        <w:t>通过所有队员的共同测试和引进其他同学的测试，对工程的工程功能进行测试和完善，并在课程推进的过程中对工程代码进行修改完善。</w:t>
      </w:r>
    </w:p>
    <w:p w14:paraId="26D72CF0" w14:textId="77777777" w:rsidR="003F3CD0" w:rsidRDefault="00C26AC3">
      <w:pPr>
        <w:pStyle w:val="3"/>
      </w:pPr>
      <w:bookmarkStart w:id="112" w:name="_Toc464198948"/>
      <w:bookmarkStart w:id="113" w:name="_Toc465023210"/>
      <w:bookmarkStart w:id="114" w:name="_Toc468657280"/>
      <w:r>
        <w:lastRenderedPageBreak/>
        <w:t>6.1.3</w:t>
      </w:r>
      <w:r>
        <w:t>系统测试计划</w:t>
      </w:r>
      <w:bookmarkEnd w:id="112"/>
      <w:bookmarkEnd w:id="113"/>
      <w:bookmarkEnd w:id="114"/>
      <w:r>
        <w:t xml:space="preserve"> </w:t>
      </w:r>
    </w:p>
    <w:p w14:paraId="27E3ADB5" w14:textId="77777777" w:rsidR="003F3CD0" w:rsidRDefault="00C26AC3">
      <w:pPr>
        <w:spacing w:line="360" w:lineRule="auto"/>
        <w:ind w:firstLineChars="200" w:firstLine="480"/>
        <w:rPr>
          <w:sz w:val="24"/>
        </w:rPr>
      </w:pPr>
      <w:r>
        <w:rPr>
          <w:rFonts w:hint="eastAsia"/>
          <w:sz w:val="24"/>
        </w:rPr>
        <w:t>在大作业提交前期，实现对全部工程正常功能的复查和改进完善，并进行反复的测试确保无误。</w:t>
      </w:r>
    </w:p>
    <w:p w14:paraId="648BCD45" w14:textId="77777777" w:rsidR="003F3CD0" w:rsidRDefault="00C26AC3">
      <w:pPr>
        <w:pStyle w:val="3"/>
      </w:pPr>
      <w:bookmarkStart w:id="115" w:name="_Toc464198949"/>
      <w:bookmarkStart w:id="116" w:name="_Toc465023211"/>
      <w:bookmarkStart w:id="117" w:name="_Toc468657281"/>
      <w:r>
        <w:t>6.1.4</w:t>
      </w:r>
      <w:r>
        <w:t>软件安装计划</w:t>
      </w:r>
      <w:bookmarkEnd w:id="115"/>
      <w:bookmarkEnd w:id="116"/>
      <w:bookmarkEnd w:id="117"/>
    </w:p>
    <w:p w14:paraId="624ECC12" w14:textId="77777777" w:rsidR="003F3CD0" w:rsidRDefault="00C26AC3">
      <w:pPr>
        <w:spacing w:line="360" w:lineRule="auto"/>
        <w:ind w:firstLineChars="200" w:firstLine="480"/>
        <w:rPr>
          <w:sz w:val="24"/>
        </w:rPr>
      </w:pPr>
      <w:r>
        <w:rPr>
          <w:rFonts w:hint="eastAsia"/>
          <w:sz w:val="24"/>
        </w:rPr>
        <w:t>使用</w:t>
      </w:r>
      <w:r>
        <w:rPr>
          <w:rFonts w:hint="eastAsia"/>
          <w:sz w:val="24"/>
        </w:rPr>
        <w:t>eclipse</w:t>
      </w:r>
      <w:r>
        <w:rPr>
          <w:rFonts w:hint="eastAsia"/>
          <w:sz w:val="24"/>
        </w:rPr>
        <w:t>的</w:t>
      </w:r>
      <w:r>
        <w:rPr>
          <w:rFonts w:hint="eastAsia"/>
          <w:sz w:val="24"/>
        </w:rPr>
        <w:t>ee</w:t>
      </w:r>
      <w:r>
        <w:rPr>
          <w:rFonts w:hint="eastAsia"/>
          <w:sz w:val="24"/>
        </w:rPr>
        <w:t>版本，</w:t>
      </w:r>
      <w:r>
        <w:rPr>
          <w:rFonts w:hint="eastAsia"/>
          <w:sz w:val="24"/>
        </w:rPr>
        <w:t>MySQL</w:t>
      </w:r>
      <w:r>
        <w:rPr>
          <w:sz w:val="24"/>
        </w:rPr>
        <w:t>55</w:t>
      </w:r>
      <w:r>
        <w:rPr>
          <w:rFonts w:hint="eastAsia"/>
          <w:sz w:val="24"/>
        </w:rPr>
        <w:t>版本，在开学前期就已经能够搭建完毕，并进行些小工程的实现，以保证大作业的顺利无误。</w:t>
      </w:r>
    </w:p>
    <w:p w14:paraId="03F7BFFC" w14:textId="77777777" w:rsidR="003F3CD0" w:rsidRDefault="00C26AC3">
      <w:pPr>
        <w:pStyle w:val="3"/>
      </w:pPr>
      <w:bookmarkStart w:id="118" w:name="_Toc464198950"/>
      <w:bookmarkStart w:id="119" w:name="_Toc465023212"/>
      <w:bookmarkStart w:id="120" w:name="_Toc468657282"/>
      <w:r>
        <w:t>6.1.5</w:t>
      </w:r>
      <w:r>
        <w:t>软件移交计划</w:t>
      </w:r>
      <w:bookmarkEnd w:id="118"/>
      <w:bookmarkEnd w:id="119"/>
      <w:bookmarkEnd w:id="120"/>
    </w:p>
    <w:p w14:paraId="528CDA2C" w14:textId="77777777" w:rsidR="003F3CD0" w:rsidRDefault="00C26AC3">
      <w:pPr>
        <w:spacing w:line="360" w:lineRule="auto"/>
        <w:ind w:firstLineChars="200" w:firstLine="480"/>
        <w:rPr>
          <w:sz w:val="24"/>
        </w:rPr>
      </w:pPr>
      <w:r>
        <w:rPr>
          <w:rFonts w:hint="eastAsia"/>
          <w:sz w:val="24"/>
        </w:rPr>
        <w:t>队员之间的合作分工确定之后，进行队员间的交流，对于相互之间有交集的部分进行协商讨论，确保各部分融合的时候省却不必要的麻烦。并在工程完成之后提交</w:t>
      </w:r>
      <w:r>
        <w:rPr>
          <w:rFonts w:hint="eastAsia"/>
          <w:sz w:val="24"/>
        </w:rPr>
        <w:t>github</w:t>
      </w:r>
      <w:r>
        <w:rPr>
          <w:rFonts w:hint="eastAsia"/>
          <w:sz w:val="24"/>
        </w:rPr>
        <w:t>上进行管理和共享。</w:t>
      </w:r>
    </w:p>
    <w:p w14:paraId="009AA999" w14:textId="77777777" w:rsidR="003F3CD0" w:rsidRDefault="00C26AC3">
      <w:pPr>
        <w:pStyle w:val="3"/>
      </w:pPr>
      <w:bookmarkStart w:id="121" w:name="_Toc464198951"/>
      <w:bookmarkStart w:id="122" w:name="_Toc465023213"/>
      <w:bookmarkStart w:id="123" w:name="_Toc468657283"/>
      <w:r>
        <w:t>6.1.6</w:t>
      </w:r>
      <w:r>
        <w:t>跟踪和更新计划，包括评审管理的时间间隔</w:t>
      </w:r>
      <w:bookmarkEnd w:id="121"/>
      <w:bookmarkEnd w:id="122"/>
      <w:bookmarkEnd w:id="123"/>
    </w:p>
    <w:p w14:paraId="4868FD5E" w14:textId="77777777" w:rsidR="003F3CD0" w:rsidRDefault="00C26AC3">
      <w:pPr>
        <w:spacing w:line="360" w:lineRule="auto"/>
        <w:ind w:firstLineChars="200" w:firstLine="480"/>
        <w:rPr>
          <w:sz w:val="24"/>
        </w:rPr>
      </w:pPr>
      <w:r>
        <w:rPr>
          <w:rFonts w:hint="eastAsia"/>
          <w:sz w:val="24"/>
        </w:rPr>
        <w:t>在工程完成之后，每周至少进行一次全面的测试，对出现的问题及时修正，十天一次进行小组集会讨论，并对新的想法进行讨论和有选择的实现。</w:t>
      </w:r>
    </w:p>
    <w:p w14:paraId="7ECCCE1F" w14:textId="77777777" w:rsidR="003F3CD0" w:rsidRDefault="00C26AC3">
      <w:pPr>
        <w:pStyle w:val="3"/>
      </w:pPr>
      <w:bookmarkStart w:id="124" w:name="_Toc464198952"/>
      <w:bookmarkStart w:id="125" w:name="_Toc465023214"/>
      <w:bookmarkStart w:id="126" w:name="_Toc468657284"/>
      <w:r>
        <w:t>6.2</w:t>
      </w:r>
      <w:r>
        <w:t>建立软件开发环境</w:t>
      </w:r>
      <w:bookmarkEnd w:id="124"/>
      <w:bookmarkEnd w:id="125"/>
      <w:bookmarkEnd w:id="126"/>
    </w:p>
    <w:p w14:paraId="120C71CD" w14:textId="77777777" w:rsidR="003F3CD0" w:rsidRDefault="00C26AC3">
      <w:pPr>
        <w:spacing w:line="360" w:lineRule="auto"/>
        <w:ind w:firstLineChars="200" w:firstLine="480"/>
        <w:rPr>
          <w:sz w:val="24"/>
        </w:rPr>
      </w:pPr>
      <w:r>
        <w:rPr>
          <w:rFonts w:hint="eastAsia"/>
          <w:sz w:val="24"/>
        </w:rPr>
        <w:t>建立、控制、维护软件开发环境所遵循的方法。</w:t>
      </w:r>
      <w:r>
        <w:rPr>
          <w:sz w:val="24"/>
        </w:rPr>
        <w:t xml:space="preserve"> </w:t>
      </w:r>
    </w:p>
    <w:p w14:paraId="027686BD" w14:textId="77777777" w:rsidR="003F3CD0" w:rsidRDefault="00C26AC3">
      <w:pPr>
        <w:pStyle w:val="3"/>
      </w:pPr>
      <w:bookmarkStart w:id="127" w:name="_Toc464198953"/>
      <w:bookmarkStart w:id="128" w:name="_Toc465023215"/>
      <w:bookmarkStart w:id="129" w:name="_Toc468657285"/>
      <w:r>
        <w:t>6.2.1</w:t>
      </w:r>
      <w:r>
        <w:t>软件工程环境</w:t>
      </w:r>
      <w:bookmarkEnd w:id="127"/>
      <w:bookmarkEnd w:id="128"/>
      <w:bookmarkEnd w:id="129"/>
      <w:r>
        <w:t xml:space="preserve"> </w:t>
      </w:r>
    </w:p>
    <w:p w14:paraId="181BBC28" w14:textId="559210CD" w:rsidR="003F3CD0" w:rsidRPr="00C57904" w:rsidRDefault="00C26AC3">
      <w:pPr>
        <w:spacing w:line="360" w:lineRule="auto"/>
        <w:ind w:firstLineChars="200" w:firstLine="480"/>
        <w:rPr>
          <w:sz w:val="24"/>
        </w:rPr>
      </w:pPr>
      <w:r>
        <w:rPr>
          <w:sz w:val="24"/>
        </w:rPr>
        <w:t>Win10</w:t>
      </w:r>
      <w:r w:rsidR="009B5B88">
        <w:rPr>
          <w:rFonts w:hint="eastAsia"/>
          <w:sz w:val="24"/>
        </w:rPr>
        <w:t>操作系统</w:t>
      </w:r>
      <w:r w:rsidR="009B5B88" w:rsidRPr="00C57904">
        <w:rPr>
          <w:rFonts w:hint="eastAsia"/>
          <w:sz w:val="24"/>
        </w:rPr>
        <w:t>、</w:t>
      </w:r>
      <w:r w:rsidR="009B5B88" w:rsidRPr="00C57904">
        <w:rPr>
          <w:rFonts w:hint="eastAsia"/>
          <w:sz w:val="24"/>
        </w:rPr>
        <w:t>windows</w:t>
      </w:r>
      <w:r w:rsidR="009B5B88" w:rsidRPr="00C57904">
        <w:rPr>
          <w:sz w:val="24"/>
        </w:rPr>
        <w:t xml:space="preserve"> xp,win7,win8,linux</w:t>
      </w:r>
      <w:r w:rsidR="009B5B88" w:rsidRPr="00C57904">
        <w:rPr>
          <w:rFonts w:hint="eastAsia"/>
          <w:sz w:val="24"/>
        </w:rPr>
        <w:t>等</w:t>
      </w:r>
    </w:p>
    <w:p w14:paraId="7B0E068C" w14:textId="77777777" w:rsidR="003F3CD0" w:rsidRDefault="00C26AC3">
      <w:pPr>
        <w:pStyle w:val="3"/>
      </w:pPr>
      <w:bookmarkStart w:id="130" w:name="_Toc464198954"/>
      <w:bookmarkStart w:id="131" w:name="_Toc465023216"/>
      <w:bookmarkStart w:id="132" w:name="_Toc468657286"/>
      <w:r>
        <w:t>6.2.2</w:t>
      </w:r>
      <w:r>
        <w:t>软件测试环境</w:t>
      </w:r>
      <w:bookmarkEnd w:id="130"/>
      <w:bookmarkEnd w:id="131"/>
      <w:bookmarkEnd w:id="132"/>
      <w:r>
        <w:t xml:space="preserve"> </w:t>
      </w:r>
    </w:p>
    <w:p w14:paraId="575F97E5" w14:textId="77777777" w:rsidR="00B22C6B" w:rsidRPr="00C57904" w:rsidRDefault="00B22C6B" w:rsidP="00B22C6B">
      <w:pPr>
        <w:spacing w:line="360" w:lineRule="auto"/>
        <w:ind w:firstLineChars="200" w:firstLine="480"/>
        <w:rPr>
          <w:sz w:val="24"/>
        </w:rPr>
      </w:pPr>
      <w:bookmarkStart w:id="133" w:name="_Toc464198955"/>
      <w:bookmarkStart w:id="134" w:name="_Toc465023217"/>
      <w:r>
        <w:rPr>
          <w:sz w:val="24"/>
        </w:rPr>
        <w:t>Win10</w:t>
      </w:r>
      <w:r>
        <w:rPr>
          <w:rFonts w:hint="eastAsia"/>
          <w:sz w:val="24"/>
        </w:rPr>
        <w:t>操作系统</w:t>
      </w:r>
      <w:r w:rsidRPr="00C57904">
        <w:rPr>
          <w:rFonts w:hint="eastAsia"/>
          <w:sz w:val="24"/>
        </w:rPr>
        <w:t>、</w:t>
      </w:r>
      <w:r w:rsidRPr="00C57904">
        <w:rPr>
          <w:rFonts w:hint="eastAsia"/>
          <w:sz w:val="24"/>
        </w:rPr>
        <w:t>windows</w:t>
      </w:r>
      <w:r w:rsidRPr="00C57904">
        <w:rPr>
          <w:sz w:val="24"/>
        </w:rPr>
        <w:t xml:space="preserve"> xp,win7,win8,linux</w:t>
      </w:r>
      <w:r w:rsidRPr="00C57904">
        <w:rPr>
          <w:rFonts w:hint="eastAsia"/>
          <w:sz w:val="24"/>
        </w:rPr>
        <w:t>等</w:t>
      </w:r>
    </w:p>
    <w:p w14:paraId="74A41659" w14:textId="77777777" w:rsidR="003F3CD0" w:rsidRDefault="00C26AC3">
      <w:pPr>
        <w:pStyle w:val="3"/>
      </w:pPr>
      <w:bookmarkStart w:id="135" w:name="_Toc468657287"/>
      <w:r>
        <w:lastRenderedPageBreak/>
        <w:t>6.2.3</w:t>
      </w:r>
      <w:r>
        <w:t>软件开发库</w:t>
      </w:r>
      <w:bookmarkEnd w:id="133"/>
      <w:bookmarkEnd w:id="134"/>
      <w:bookmarkEnd w:id="135"/>
      <w:r>
        <w:t xml:space="preserve"> </w:t>
      </w:r>
    </w:p>
    <w:p w14:paraId="55FA550F" w14:textId="328FDB70" w:rsidR="003F3CD0" w:rsidRPr="00DE4BD9" w:rsidRDefault="00C26AC3">
      <w:pPr>
        <w:spacing w:line="360" w:lineRule="auto"/>
        <w:ind w:firstLineChars="200" w:firstLine="480"/>
        <w:rPr>
          <w:sz w:val="24"/>
        </w:rPr>
      </w:pPr>
      <w:r>
        <w:rPr>
          <w:rFonts w:hint="eastAsia"/>
          <w:sz w:val="24"/>
        </w:rPr>
        <w:t>Java</w:t>
      </w:r>
      <w:r>
        <w:rPr>
          <w:rFonts w:hint="eastAsia"/>
          <w:sz w:val="24"/>
        </w:rPr>
        <w:t>自带的库和链接数据库所需</w:t>
      </w:r>
      <w:r>
        <w:rPr>
          <w:rFonts w:hint="eastAsia"/>
          <w:sz w:val="24"/>
        </w:rPr>
        <w:t>jar</w:t>
      </w:r>
      <w:r w:rsidR="000B51F5">
        <w:rPr>
          <w:rFonts w:hint="eastAsia"/>
          <w:sz w:val="24"/>
        </w:rPr>
        <w:t>包以及</w:t>
      </w:r>
      <w:r w:rsidR="000B51F5" w:rsidRPr="00DE4BD9">
        <w:rPr>
          <w:rFonts w:hint="eastAsia"/>
          <w:sz w:val="24"/>
        </w:rPr>
        <w:t>jxl</w:t>
      </w:r>
      <w:r w:rsidR="000B51F5" w:rsidRPr="00DE4BD9">
        <w:rPr>
          <w:sz w:val="24"/>
        </w:rPr>
        <w:t>,</w:t>
      </w:r>
      <w:r w:rsidR="000B51F5" w:rsidRPr="00DE4BD9">
        <w:rPr>
          <w:rFonts w:hint="eastAsia"/>
          <w:sz w:val="24"/>
        </w:rPr>
        <w:t>tomcat</w:t>
      </w:r>
      <w:r w:rsidR="000B51F5" w:rsidRPr="00DE4BD9">
        <w:rPr>
          <w:rFonts w:hint="eastAsia"/>
          <w:sz w:val="24"/>
        </w:rPr>
        <w:t>等包</w:t>
      </w:r>
    </w:p>
    <w:p w14:paraId="7F9DFCAF" w14:textId="76A5A27E" w:rsidR="003F3CD0" w:rsidRDefault="00C26AC3">
      <w:pPr>
        <w:pStyle w:val="3"/>
      </w:pPr>
      <w:bookmarkStart w:id="136" w:name="_Toc464198956"/>
      <w:bookmarkStart w:id="137" w:name="_Toc465023218"/>
      <w:bookmarkStart w:id="138" w:name="_Toc468657288"/>
      <w:r>
        <w:t>6.2.4</w:t>
      </w:r>
      <w:r>
        <w:t>软件开发文档</w:t>
      </w:r>
      <w:bookmarkEnd w:id="136"/>
      <w:bookmarkEnd w:id="137"/>
      <w:bookmarkEnd w:id="138"/>
      <w:r>
        <w:t xml:space="preserve"> </w:t>
      </w:r>
    </w:p>
    <w:p w14:paraId="6AF3B66A" w14:textId="77777777" w:rsidR="003F3CD0" w:rsidRDefault="00C26AC3">
      <w:pPr>
        <w:spacing w:line="360" w:lineRule="auto"/>
        <w:ind w:firstLineChars="200" w:firstLine="480"/>
        <w:rPr>
          <w:sz w:val="24"/>
        </w:rPr>
      </w:pPr>
      <w:r>
        <w:rPr>
          <w:rFonts w:hint="eastAsia"/>
          <w:sz w:val="24"/>
        </w:rPr>
        <w:t>在着手开发前进行开发文档的撰写。</w:t>
      </w:r>
    </w:p>
    <w:p w14:paraId="22A9EFA1" w14:textId="77777777" w:rsidR="003F3CD0" w:rsidRDefault="00C26AC3">
      <w:pPr>
        <w:pStyle w:val="3"/>
      </w:pPr>
      <w:bookmarkStart w:id="139" w:name="_Toc464198957"/>
      <w:bookmarkStart w:id="140" w:name="_Toc465023219"/>
      <w:bookmarkStart w:id="141" w:name="_Toc468657289"/>
      <w:r>
        <w:t>6.2.5</w:t>
      </w:r>
      <w:r>
        <w:t>非交付软件</w:t>
      </w:r>
      <w:bookmarkEnd w:id="139"/>
      <w:bookmarkEnd w:id="140"/>
      <w:bookmarkEnd w:id="141"/>
    </w:p>
    <w:p w14:paraId="6C5AB559" w14:textId="77777777" w:rsidR="003F3CD0" w:rsidRDefault="00C26AC3">
      <w:pPr>
        <w:spacing w:line="360" w:lineRule="auto"/>
        <w:ind w:firstLineChars="200" w:firstLine="480"/>
        <w:rPr>
          <w:sz w:val="24"/>
        </w:rPr>
      </w:pPr>
      <w:r>
        <w:rPr>
          <w:rFonts w:hint="eastAsia"/>
          <w:sz w:val="24"/>
        </w:rPr>
        <w:t>eclipse</w:t>
      </w:r>
      <w:r>
        <w:rPr>
          <w:rFonts w:hint="eastAsia"/>
          <w:sz w:val="24"/>
        </w:rPr>
        <w:t>的</w:t>
      </w:r>
      <w:r>
        <w:rPr>
          <w:rFonts w:hint="eastAsia"/>
          <w:sz w:val="24"/>
        </w:rPr>
        <w:t>ee</w:t>
      </w:r>
      <w:r>
        <w:rPr>
          <w:rFonts w:hint="eastAsia"/>
          <w:sz w:val="24"/>
        </w:rPr>
        <w:t>版本，</w:t>
      </w:r>
      <w:r>
        <w:rPr>
          <w:rFonts w:hint="eastAsia"/>
          <w:sz w:val="24"/>
        </w:rPr>
        <w:t>MySQL</w:t>
      </w:r>
      <w:r>
        <w:rPr>
          <w:sz w:val="24"/>
        </w:rPr>
        <w:t>55</w:t>
      </w:r>
      <w:r>
        <w:rPr>
          <w:rFonts w:hint="eastAsia"/>
          <w:sz w:val="24"/>
        </w:rPr>
        <w:t>版本。</w:t>
      </w:r>
    </w:p>
    <w:p w14:paraId="6EEC0A92" w14:textId="77777777" w:rsidR="003F3CD0" w:rsidRDefault="003F3CD0">
      <w:pPr>
        <w:spacing w:line="360" w:lineRule="auto"/>
        <w:ind w:firstLineChars="200" w:firstLine="480"/>
        <w:rPr>
          <w:sz w:val="24"/>
        </w:rPr>
      </w:pPr>
    </w:p>
    <w:p w14:paraId="705E6AF6" w14:textId="77777777" w:rsidR="003F3CD0" w:rsidRDefault="00C26AC3">
      <w:pPr>
        <w:pStyle w:val="3"/>
      </w:pPr>
      <w:bookmarkStart w:id="142" w:name="_Toc464198958"/>
      <w:bookmarkStart w:id="143" w:name="_Toc465023220"/>
      <w:bookmarkStart w:id="144" w:name="_Toc468657290"/>
      <w:r>
        <w:t>6.3</w:t>
      </w:r>
      <w:r>
        <w:t>系统需求分析</w:t>
      </w:r>
      <w:bookmarkEnd w:id="142"/>
      <w:bookmarkEnd w:id="143"/>
      <w:bookmarkEnd w:id="144"/>
    </w:p>
    <w:p w14:paraId="713A5D2B" w14:textId="77777777" w:rsidR="003F3CD0" w:rsidRDefault="00C26AC3">
      <w:pPr>
        <w:pStyle w:val="3"/>
      </w:pPr>
      <w:bookmarkStart w:id="145" w:name="_Toc464198959"/>
      <w:bookmarkStart w:id="146" w:name="_Toc465023221"/>
      <w:bookmarkStart w:id="147" w:name="_Toc468657291"/>
      <w:r>
        <w:t>6.3.1</w:t>
      </w:r>
      <w:r>
        <w:t>用户输入分析</w:t>
      </w:r>
      <w:bookmarkEnd w:id="145"/>
      <w:bookmarkEnd w:id="146"/>
      <w:bookmarkEnd w:id="147"/>
      <w:r>
        <w:t xml:space="preserve"> </w:t>
      </w:r>
    </w:p>
    <w:p w14:paraId="671539EC" w14:textId="77777777" w:rsidR="003F3CD0" w:rsidRDefault="00C26AC3">
      <w:pPr>
        <w:spacing w:line="360" w:lineRule="auto"/>
        <w:ind w:firstLineChars="200" w:firstLine="480"/>
        <w:rPr>
          <w:sz w:val="24"/>
        </w:rPr>
      </w:pPr>
      <w:r>
        <w:rPr>
          <w:rFonts w:hint="eastAsia"/>
          <w:sz w:val="24"/>
        </w:rPr>
        <w:t>用户需要进行注册登录，注册名、密码需要符合相关的设计规定。对于不符合要求的输入进行提示。</w:t>
      </w:r>
    </w:p>
    <w:p w14:paraId="345C03F4" w14:textId="77777777" w:rsidR="003F3CD0" w:rsidRDefault="00C26AC3">
      <w:pPr>
        <w:pStyle w:val="3"/>
      </w:pPr>
      <w:bookmarkStart w:id="148" w:name="_Toc464198960"/>
      <w:bookmarkStart w:id="149" w:name="_Toc465023222"/>
      <w:bookmarkStart w:id="150" w:name="_Toc468657292"/>
      <w:r>
        <w:t>6.3.2</w:t>
      </w:r>
      <w:r>
        <w:t>运行概念</w:t>
      </w:r>
      <w:bookmarkEnd w:id="148"/>
      <w:bookmarkEnd w:id="149"/>
      <w:bookmarkEnd w:id="150"/>
      <w:r>
        <w:t xml:space="preserve"> </w:t>
      </w:r>
    </w:p>
    <w:p w14:paraId="49106CB9" w14:textId="77777777" w:rsidR="003F3CD0" w:rsidRDefault="00C26AC3">
      <w:pPr>
        <w:spacing w:line="360" w:lineRule="auto"/>
        <w:ind w:firstLineChars="200" w:firstLine="480"/>
        <w:rPr>
          <w:sz w:val="24"/>
        </w:rPr>
      </w:pPr>
      <w:r>
        <w:rPr>
          <w:rFonts w:hint="eastAsia"/>
          <w:sz w:val="24"/>
        </w:rPr>
        <w:t>满足用户在登录系统之后的订购查询等请求，具体的使用方式和京东</w:t>
      </w:r>
      <w:r>
        <w:rPr>
          <w:rFonts w:hint="eastAsia"/>
          <w:sz w:val="24"/>
        </w:rPr>
        <w:t>APP</w:t>
      </w:r>
      <w:r>
        <w:rPr>
          <w:rFonts w:hint="eastAsia"/>
          <w:sz w:val="24"/>
        </w:rPr>
        <w:t>类似。</w:t>
      </w:r>
    </w:p>
    <w:p w14:paraId="1627E12E" w14:textId="40C27FF7" w:rsidR="003F3CD0" w:rsidRDefault="00C26AC3">
      <w:pPr>
        <w:pStyle w:val="3"/>
      </w:pPr>
      <w:bookmarkStart w:id="151" w:name="_Toc464198961"/>
      <w:bookmarkStart w:id="152" w:name="_Toc465023223"/>
      <w:bookmarkStart w:id="153" w:name="_Toc468657293"/>
      <w:r>
        <w:t>6.3.3</w:t>
      </w:r>
      <w:r>
        <w:t>系统需求</w:t>
      </w:r>
      <w:bookmarkEnd w:id="151"/>
      <w:bookmarkEnd w:id="152"/>
      <w:bookmarkEnd w:id="153"/>
      <w:r>
        <w:t xml:space="preserve"> </w:t>
      </w:r>
    </w:p>
    <w:p w14:paraId="00B3EE97" w14:textId="43D67EAA" w:rsidR="00241ADD" w:rsidRPr="00241ADD" w:rsidRDefault="00241ADD" w:rsidP="00241ADD">
      <w:r>
        <w:tab/>
      </w:r>
      <w:r>
        <w:rPr>
          <w:rFonts w:hint="eastAsia"/>
        </w:rPr>
        <w:t>至少需要电脑内存</w:t>
      </w:r>
      <w:r>
        <w:rPr>
          <w:rFonts w:hint="eastAsia"/>
        </w:rPr>
        <w:t>4g</w:t>
      </w:r>
      <w:r>
        <w:rPr>
          <w:rFonts w:hint="eastAsia"/>
        </w:rPr>
        <w:t>以免内存被占用过多导致开发维护的时候造成不必要的时间浪费。</w:t>
      </w:r>
    </w:p>
    <w:p w14:paraId="137612D7" w14:textId="77777777" w:rsidR="003F3CD0" w:rsidRDefault="00C26AC3">
      <w:pPr>
        <w:pStyle w:val="3"/>
      </w:pPr>
      <w:bookmarkStart w:id="154" w:name="_Toc464198962"/>
      <w:bookmarkStart w:id="155" w:name="_Toc465023224"/>
      <w:bookmarkStart w:id="156" w:name="_Toc468657294"/>
      <w:r>
        <w:lastRenderedPageBreak/>
        <w:t>6.4</w:t>
      </w:r>
      <w:r>
        <w:t>系统设计</w:t>
      </w:r>
      <w:bookmarkEnd w:id="154"/>
      <w:bookmarkEnd w:id="155"/>
      <w:bookmarkEnd w:id="156"/>
    </w:p>
    <w:p w14:paraId="33BD77E8" w14:textId="77777777" w:rsidR="003F3CD0" w:rsidRDefault="00C26AC3">
      <w:pPr>
        <w:pStyle w:val="3"/>
      </w:pPr>
      <w:bookmarkStart w:id="157" w:name="_Toc464198963"/>
      <w:bookmarkStart w:id="158" w:name="_Toc465023225"/>
      <w:bookmarkStart w:id="159" w:name="_Toc468657295"/>
      <w:r>
        <w:t>6.4.1</w:t>
      </w:r>
      <w:r>
        <w:t>系统级设计决策</w:t>
      </w:r>
      <w:bookmarkEnd w:id="157"/>
      <w:bookmarkEnd w:id="158"/>
      <w:bookmarkEnd w:id="159"/>
      <w:r>
        <w:t xml:space="preserve"> </w:t>
      </w:r>
    </w:p>
    <w:p w14:paraId="06ADC2CC" w14:textId="77777777" w:rsidR="003F3CD0" w:rsidRDefault="00C26AC3">
      <w:pPr>
        <w:spacing w:line="360" w:lineRule="auto"/>
        <w:ind w:firstLineChars="200" w:firstLine="480"/>
        <w:rPr>
          <w:sz w:val="24"/>
        </w:rPr>
      </w:pPr>
      <w:r>
        <w:rPr>
          <w:rFonts w:hint="eastAsia"/>
          <w:sz w:val="24"/>
        </w:rPr>
        <w:t>用户通过登录系统进入到内部订购系统，在订购系统里面进行一系列的订购服务流程。</w:t>
      </w:r>
    </w:p>
    <w:p w14:paraId="5316B279" w14:textId="77777777" w:rsidR="003F3CD0" w:rsidRDefault="00C26AC3">
      <w:pPr>
        <w:pStyle w:val="3"/>
      </w:pPr>
      <w:bookmarkStart w:id="160" w:name="_Toc464198964"/>
      <w:bookmarkStart w:id="161" w:name="_Toc465023226"/>
      <w:bookmarkStart w:id="162" w:name="_Toc468657296"/>
      <w:r>
        <w:t>6.4.2</w:t>
      </w:r>
      <w:r>
        <w:t>系统体系结构设计</w:t>
      </w:r>
      <w:bookmarkEnd w:id="160"/>
      <w:bookmarkEnd w:id="161"/>
      <w:bookmarkEnd w:id="162"/>
      <w:r>
        <w:t xml:space="preserve"> </w:t>
      </w:r>
    </w:p>
    <w:p w14:paraId="2BE445CC" w14:textId="5A74CEE7" w:rsidR="00BA2A47" w:rsidRPr="00107875" w:rsidRDefault="00C26AC3" w:rsidP="00BA2A47">
      <w:pPr>
        <w:rPr>
          <w:sz w:val="24"/>
        </w:rPr>
      </w:pPr>
      <w:r>
        <w:rPr>
          <w:sz w:val="24"/>
        </w:rPr>
        <w:tab/>
      </w:r>
      <w:r w:rsidR="00BA2A47" w:rsidRPr="00107875">
        <w:rPr>
          <w:rFonts w:hint="eastAsia"/>
          <w:sz w:val="24"/>
        </w:rPr>
        <w:tab/>
      </w:r>
      <w:r w:rsidR="00BA2A47" w:rsidRPr="00107875">
        <w:rPr>
          <w:rFonts w:hint="eastAsia"/>
          <w:sz w:val="24"/>
        </w:rPr>
        <w:t>用户登录界面，需要有往后台传递的信息，在设计登录界面的时候，有标识与用户登录信息意义对应，后台取得这些信息，并进行账号与密码的对应检查，如果准确无误跳转到正常的商品浏览选择界面里，否则跳到报错界面。</w:t>
      </w:r>
    </w:p>
    <w:p w14:paraId="6F5660FF" w14:textId="4E3260F0" w:rsidR="00BA2A47" w:rsidRPr="00107875" w:rsidRDefault="00BA2A47" w:rsidP="00BA2A47">
      <w:pPr>
        <w:rPr>
          <w:sz w:val="24"/>
        </w:rPr>
      </w:pPr>
      <w:r w:rsidRPr="00107875">
        <w:rPr>
          <w:rFonts w:hint="eastAsia"/>
          <w:sz w:val="24"/>
        </w:rPr>
        <w:tab/>
      </w:r>
      <w:r w:rsidRPr="00107875">
        <w:rPr>
          <w:rFonts w:hint="eastAsia"/>
          <w:sz w:val="24"/>
        </w:rPr>
        <w:t>用户进行商品选择之后，将信息存进数据库里，并进行页面跳转，跳转之后的界面是已选择的商品的统计信息页面，便于用户的确认。</w:t>
      </w:r>
    </w:p>
    <w:p w14:paraId="5FD41830" w14:textId="7DBDBC0A" w:rsidR="00BA2A47" w:rsidRPr="00107875" w:rsidRDefault="00BA2A47" w:rsidP="00BA2A47">
      <w:pPr>
        <w:rPr>
          <w:sz w:val="24"/>
        </w:rPr>
      </w:pPr>
      <w:r w:rsidRPr="00107875">
        <w:rPr>
          <w:rFonts w:hint="eastAsia"/>
          <w:sz w:val="24"/>
        </w:rPr>
        <w:tab/>
      </w:r>
      <w:r w:rsidRPr="00107875">
        <w:rPr>
          <w:rFonts w:hint="eastAsia"/>
          <w:sz w:val="24"/>
        </w:rPr>
        <w:t>当用户确认购买之后，点击确认接下来进行付账方式和派送地址的确认，所有信息完成之后，点击确定进入到派送阶段，同时界面跳转到商品选择界面。</w:t>
      </w:r>
    </w:p>
    <w:p w14:paraId="28C9A5CC" w14:textId="2F3B94B9" w:rsidR="003F3CD0" w:rsidRPr="00BA2A47" w:rsidRDefault="003F3CD0">
      <w:pPr>
        <w:spacing w:line="360" w:lineRule="auto"/>
        <w:rPr>
          <w:sz w:val="24"/>
        </w:rPr>
      </w:pPr>
    </w:p>
    <w:p w14:paraId="5AEA54C8" w14:textId="77777777" w:rsidR="003F3CD0" w:rsidRDefault="003F3CD0">
      <w:pPr>
        <w:spacing w:line="360" w:lineRule="auto"/>
        <w:ind w:firstLineChars="200" w:firstLine="480"/>
        <w:rPr>
          <w:sz w:val="24"/>
        </w:rPr>
      </w:pPr>
    </w:p>
    <w:p w14:paraId="6AC3560B" w14:textId="77777777" w:rsidR="003F3CD0" w:rsidRDefault="00C26AC3">
      <w:pPr>
        <w:pStyle w:val="3"/>
      </w:pPr>
      <w:bookmarkStart w:id="163" w:name="_Toc464198965"/>
      <w:bookmarkStart w:id="164" w:name="_Toc465023227"/>
      <w:bookmarkStart w:id="165" w:name="_Toc468657297"/>
      <w:r>
        <w:t>6.5</w:t>
      </w:r>
      <w:r>
        <w:t>软件需求分析</w:t>
      </w:r>
      <w:bookmarkEnd w:id="163"/>
      <w:bookmarkEnd w:id="164"/>
      <w:bookmarkEnd w:id="165"/>
    </w:p>
    <w:p w14:paraId="62C8D895" w14:textId="77777777" w:rsidR="003F3CD0" w:rsidRDefault="00C26AC3">
      <w:pPr>
        <w:spacing w:line="360" w:lineRule="auto"/>
        <w:ind w:firstLineChars="200" w:firstLine="480"/>
        <w:rPr>
          <w:sz w:val="24"/>
        </w:rPr>
      </w:pPr>
      <w:r>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14:paraId="4E29BE3F" w14:textId="77777777" w:rsidR="003F3CD0" w:rsidRDefault="003F3CD0">
      <w:pPr>
        <w:spacing w:line="360" w:lineRule="auto"/>
        <w:ind w:firstLineChars="200" w:firstLine="480"/>
        <w:rPr>
          <w:sz w:val="24"/>
        </w:rPr>
      </w:pPr>
    </w:p>
    <w:p w14:paraId="327442DD" w14:textId="77777777" w:rsidR="003F3CD0" w:rsidRDefault="00C26AC3">
      <w:pPr>
        <w:pStyle w:val="3"/>
      </w:pPr>
      <w:bookmarkStart w:id="166" w:name="_Toc464198966"/>
      <w:bookmarkStart w:id="167" w:name="_Toc465023228"/>
      <w:bookmarkStart w:id="168" w:name="_Toc468657298"/>
      <w:r>
        <w:t>6.6</w:t>
      </w:r>
      <w:r>
        <w:t>软件设计</w:t>
      </w:r>
      <w:bookmarkEnd w:id="166"/>
      <w:bookmarkEnd w:id="167"/>
      <w:bookmarkEnd w:id="168"/>
    </w:p>
    <w:p w14:paraId="3135F92B" w14:textId="77777777" w:rsidR="003F3CD0" w:rsidRDefault="00C26AC3">
      <w:pPr>
        <w:pStyle w:val="3"/>
      </w:pPr>
      <w:bookmarkStart w:id="169" w:name="_Toc464198967"/>
      <w:bookmarkStart w:id="170" w:name="_Toc465023229"/>
      <w:bookmarkStart w:id="171" w:name="_Toc468657299"/>
      <w:r>
        <w:t>6.6.1CSCI</w:t>
      </w:r>
      <w:r>
        <w:t>级设计决策</w:t>
      </w:r>
      <w:bookmarkEnd w:id="169"/>
      <w:bookmarkEnd w:id="170"/>
      <w:bookmarkEnd w:id="171"/>
      <w:r>
        <w:t xml:space="preserve"> </w:t>
      </w:r>
    </w:p>
    <w:p w14:paraId="7EA4BB23" w14:textId="77777777" w:rsidR="003F3CD0" w:rsidRDefault="00C26AC3">
      <w:pPr>
        <w:spacing w:line="360" w:lineRule="auto"/>
        <w:ind w:firstLineChars="200" w:firstLine="480"/>
        <w:rPr>
          <w:sz w:val="24"/>
        </w:rPr>
      </w:pPr>
      <w:r>
        <w:rPr>
          <w:rFonts w:hint="eastAsia"/>
          <w:sz w:val="24"/>
        </w:rPr>
        <w:t>对不同输入用户密码进行不同的反应处理；对不同的商品请求事件进行不同的响应处理。</w:t>
      </w:r>
    </w:p>
    <w:p w14:paraId="10AC29B9" w14:textId="77777777" w:rsidR="003F3CD0" w:rsidRDefault="00C26AC3">
      <w:pPr>
        <w:pStyle w:val="3"/>
      </w:pPr>
      <w:bookmarkStart w:id="172" w:name="_Toc464198968"/>
      <w:bookmarkStart w:id="173" w:name="_Toc465023230"/>
      <w:bookmarkStart w:id="174" w:name="_Toc468657300"/>
      <w:r>
        <w:lastRenderedPageBreak/>
        <w:t>6.6.2CSCI</w:t>
      </w:r>
      <w:r>
        <w:t>体系结构设计</w:t>
      </w:r>
      <w:bookmarkEnd w:id="172"/>
      <w:bookmarkEnd w:id="173"/>
      <w:bookmarkEnd w:id="174"/>
      <w:r>
        <w:t xml:space="preserve"> </w:t>
      </w:r>
    </w:p>
    <w:p w14:paraId="37C9695C" w14:textId="77777777" w:rsidR="003F3CD0" w:rsidRDefault="00C26AC3">
      <w:pPr>
        <w:spacing w:line="360" w:lineRule="auto"/>
        <w:ind w:firstLineChars="200" w:firstLine="480"/>
        <w:rPr>
          <w:sz w:val="24"/>
        </w:rPr>
      </w:pPr>
      <w:r>
        <w:rPr>
          <w:rFonts w:hint="eastAsia"/>
          <w:sz w:val="24"/>
        </w:rPr>
        <w:t>通过不同的用户账号密码登录到不同的界面，通过对不同的商品响应到不同的响应界面上去，并由不同的请求信息得到不同的响应结果。</w:t>
      </w:r>
    </w:p>
    <w:p w14:paraId="44DBCF61" w14:textId="77777777" w:rsidR="003F3CD0" w:rsidRDefault="00C26AC3">
      <w:pPr>
        <w:pStyle w:val="3"/>
      </w:pPr>
      <w:bookmarkStart w:id="175" w:name="_Toc464198969"/>
      <w:bookmarkStart w:id="176" w:name="_Toc465023231"/>
      <w:bookmarkStart w:id="177" w:name="_Toc468657301"/>
      <w:r>
        <w:t>6.6.3CSCI</w:t>
      </w:r>
      <w:r>
        <w:t>详细设计</w:t>
      </w:r>
      <w:bookmarkEnd w:id="175"/>
      <w:bookmarkEnd w:id="176"/>
      <w:bookmarkEnd w:id="177"/>
    </w:p>
    <w:p w14:paraId="3FAF97BA" w14:textId="77777777" w:rsidR="003F3CD0" w:rsidRDefault="00C26AC3">
      <w:pPr>
        <w:spacing w:line="360" w:lineRule="auto"/>
        <w:ind w:firstLineChars="200" w:firstLine="480"/>
        <w:rPr>
          <w:sz w:val="24"/>
        </w:rPr>
      </w:pPr>
      <w:r>
        <w:rPr>
          <w:rFonts w:hint="eastAsia"/>
          <w:sz w:val="24"/>
        </w:rPr>
        <w:t>当用户的账号和密码匹配成功时，进行正常的登录界面响应，否则进行报错处理。当对商品进行系统允许的操作请求时，进行正常的反应回应，否则进行适当的容错处理。</w:t>
      </w:r>
    </w:p>
    <w:p w14:paraId="4E5C8C17" w14:textId="77777777" w:rsidR="003F3CD0" w:rsidRDefault="00C26AC3">
      <w:pPr>
        <w:pStyle w:val="2"/>
      </w:pPr>
      <w:bookmarkStart w:id="178" w:name="_Toc464198970"/>
      <w:bookmarkStart w:id="179" w:name="_Toc465023232"/>
      <w:bookmarkStart w:id="180" w:name="_Toc468657302"/>
      <w:r>
        <w:t>6.7</w:t>
      </w:r>
      <w:r>
        <w:t>软件实现和配置项测试</w:t>
      </w:r>
      <w:bookmarkEnd w:id="178"/>
      <w:bookmarkEnd w:id="179"/>
      <w:bookmarkEnd w:id="180"/>
    </w:p>
    <w:p w14:paraId="4F77402C" w14:textId="77777777" w:rsidR="003F3CD0" w:rsidRDefault="00C26AC3">
      <w:pPr>
        <w:pStyle w:val="3"/>
      </w:pPr>
      <w:bookmarkStart w:id="181" w:name="_Toc464198971"/>
      <w:bookmarkStart w:id="182" w:name="_Toc465023233"/>
      <w:bookmarkStart w:id="183" w:name="_Toc468657303"/>
      <w:r>
        <w:t>6.7.1</w:t>
      </w:r>
      <w:r>
        <w:t>软件实现</w:t>
      </w:r>
      <w:bookmarkEnd w:id="181"/>
      <w:bookmarkEnd w:id="182"/>
      <w:bookmarkEnd w:id="183"/>
      <w:r>
        <w:t xml:space="preserve"> </w:t>
      </w:r>
    </w:p>
    <w:p w14:paraId="2CE5AE74" w14:textId="77777777" w:rsidR="003F3CD0" w:rsidRDefault="00C26AC3">
      <w:pPr>
        <w:spacing w:line="360" w:lineRule="auto"/>
        <w:rPr>
          <w:sz w:val="24"/>
        </w:rPr>
      </w:pPr>
      <w:r>
        <w:rPr>
          <w:sz w:val="24"/>
        </w:rPr>
        <w:tab/>
      </w:r>
      <w:r>
        <w:rPr>
          <w:rFonts w:hint="eastAsia"/>
          <w:sz w:val="24"/>
        </w:rPr>
        <w:t>软件以</w:t>
      </w:r>
      <w:r>
        <w:rPr>
          <w:rFonts w:hint="eastAsia"/>
          <w:sz w:val="24"/>
        </w:rPr>
        <w:t>eclipse</w:t>
      </w:r>
      <w:r>
        <w:rPr>
          <w:rFonts w:hint="eastAsia"/>
          <w:sz w:val="24"/>
        </w:rPr>
        <w:t>为开发编辑平台，通过自己搭配的</w:t>
      </w:r>
      <w:r>
        <w:rPr>
          <w:rFonts w:hint="eastAsia"/>
          <w:sz w:val="24"/>
        </w:rPr>
        <w:t>MySQL</w:t>
      </w:r>
      <w:r>
        <w:rPr>
          <w:rFonts w:hint="eastAsia"/>
          <w:sz w:val="24"/>
        </w:rPr>
        <w:t>的数据库系统，借助</w:t>
      </w:r>
      <w:r>
        <w:rPr>
          <w:rFonts w:hint="eastAsia"/>
          <w:sz w:val="24"/>
        </w:rPr>
        <w:t>java</w:t>
      </w:r>
      <w:r>
        <w:rPr>
          <w:rFonts w:hint="eastAsia"/>
          <w:sz w:val="24"/>
        </w:rPr>
        <w:t>、</w:t>
      </w:r>
      <w:r>
        <w:rPr>
          <w:rFonts w:hint="eastAsia"/>
          <w:sz w:val="24"/>
        </w:rPr>
        <w:t>jsp</w:t>
      </w:r>
      <w:r>
        <w:rPr>
          <w:rFonts w:hint="eastAsia"/>
          <w:sz w:val="24"/>
        </w:rPr>
        <w:t>等编程工具组队完成整个系统的正常开发。</w:t>
      </w:r>
    </w:p>
    <w:p w14:paraId="02626326" w14:textId="77777777" w:rsidR="003F3CD0" w:rsidRDefault="00C26AC3">
      <w:pPr>
        <w:pStyle w:val="3"/>
      </w:pPr>
      <w:bookmarkStart w:id="184" w:name="_Toc464198972"/>
      <w:bookmarkStart w:id="185" w:name="_Toc465023234"/>
      <w:bookmarkStart w:id="186" w:name="_Toc468657304"/>
      <w:r>
        <w:t>6.7.2</w:t>
      </w:r>
      <w:r>
        <w:t>配置项测试准备</w:t>
      </w:r>
      <w:bookmarkEnd w:id="184"/>
      <w:bookmarkEnd w:id="185"/>
      <w:bookmarkEnd w:id="186"/>
      <w:r>
        <w:t xml:space="preserve"> </w:t>
      </w:r>
    </w:p>
    <w:p w14:paraId="13825577" w14:textId="77777777" w:rsidR="003F3CD0" w:rsidRDefault="00C26AC3">
      <w:pPr>
        <w:spacing w:line="360" w:lineRule="auto"/>
        <w:ind w:firstLineChars="200" w:firstLine="480"/>
        <w:rPr>
          <w:sz w:val="24"/>
        </w:rPr>
      </w:pPr>
      <w:r>
        <w:rPr>
          <w:rFonts w:hint="eastAsia"/>
          <w:sz w:val="24"/>
        </w:rPr>
        <w:t>对不同的账号密码输出进行设计，和多种点击事件进行设计。</w:t>
      </w:r>
    </w:p>
    <w:p w14:paraId="0A15739A" w14:textId="77777777" w:rsidR="003F3CD0" w:rsidRDefault="00C26AC3">
      <w:pPr>
        <w:pStyle w:val="3"/>
      </w:pPr>
      <w:bookmarkStart w:id="187" w:name="_Toc464198973"/>
      <w:bookmarkStart w:id="188" w:name="_Toc465023235"/>
      <w:bookmarkStart w:id="189" w:name="_Toc468657305"/>
      <w:r>
        <w:t>6.7.3</w:t>
      </w:r>
      <w:r>
        <w:t>配置项测试执行</w:t>
      </w:r>
      <w:bookmarkEnd w:id="187"/>
      <w:bookmarkEnd w:id="188"/>
      <w:bookmarkEnd w:id="189"/>
      <w:r>
        <w:t xml:space="preserve"> </w:t>
      </w:r>
    </w:p>
    <w:p w14:paraId="74009C5B"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w:t>
      </w:r>
    </w:p>
    <w:p w14:paraId="567B3EDA" w14:textId="77777777" w:rsidR="003F3CD0" w:rsidRDefault="00C26AC3">
      <w:pPr>
        <w:pStyle w:val="3"/>
      </w:pPr>
      <w:bookmarkStart w:id="190" w:name="_Toc464198974"/>
      <w:bookmarkStart w:id="191" w:name="_Toc465023236"/>
      <w:bookmarkStart w:id="192" w:name="_Toc468657306"/>
      <w:r>
        <w:t>6.7.4</w:t>
      </w:r>
      <w:r>
        <w:t>修改和再测试</w:t>
      </w:r>
      <w:bookmarkEnd w:id="190"/>
      <w:bookmarkEnd w:id="191"/>
      <w:bookmarkEnd w:id="192"/>
      <w:r>
        <w:t xml:space="preserve"> </w:t>
      </w:r>
    </w:p>
    <w:p w14:paraId="51270B55" w14:textId="77777777" w:rsidR="003F3CD0" w:rsidRDefault="00C26AC3">
      <w:pPr>
        <w:spacing w:line="360" w:lineRule="auto"/>
        <w:ind w:firstLineChars="200" w:firstLine="480"/>
        <w:rPr>
          <w:sz w:val="24"/>
        </w:rPr>
      </w:pPr>
      <w:r>
        <w:rPr>
          <w:rFonts w:hint="eastAsia"/>
          <w:sz w:val="24"/>
        </w:rPr>
        <w:t>对于违反设计需求的情况进行更改，同时还在有必要的情况下进行些美化设计。</w:t>
      </w:r>
    </w:p>
    <w:p w14:paraId="61EAA96C" w14:textId="77777777" w:rsidR="003F3CD0" w:rsidRDefault="00C26AC3">
      <w:pPr>
        <w:pStyle w:val="3"/>
      </w:pPr>
      <w:bookmarkStart w:id="193" w:name="_Toc464198975"/>
      <w:bookmarkStart w:id="194" w:name="_Toc465023237"/>
      <w:bookmarkStart w:id="195" w:name="_Toc468657307"/>
      <w:r>
        <w:lastRenderedPageBreak/>
        <w:t>6.7.5</w:t>
      </w:r>
      <w:r>
        <w:t>配置项测试结果分析与记录</w:t>
      </w:r>
      <w:bookmarkEnd w:id="193"/>
      <w:bookmarkEnd w:id="194"/>
      <w:bookmarkEnd w:id="195"/>
    </w:p>
    <w:p w14:paraId="02728382"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7E2BBB95" w14:textId="77777777" w:rsidR="003F3CD0" w:rsidRDefault="00C26AC3">
      <w:pPr>
        <w:pStyle w:val="3"/>
      </w:pPr>
      <w:bookmarkStart w:id="196" w:name="_Toc464198976"/>
      <w:bookmarkStart w:id="197" w:name="_Toc465023238"/>
      <w:bookmarkStart w:id="198" w:name="_Toc468657308"/>
      <w:r>
        <w:t>6.8</w:t>
      </w:r>
      <w:r>
        <w:t>配置项集成和测试</w:t>
      </w:r>
      <w:bookmarkEnd w:id="196"/>
      <w:bookmarkEnd w:id="197"/>
      <w:bookmarkEnd w:id="198"/>
    </w:p>
    <w:p w14:paraId="6EC84D85" w14:textId="77777777" w:rsidR="003F3CD0" w:rsidRDefault="00C26AC3">
      <w:pPr>
        <w:pStyle w:val="3"/>
      </w:pPr>
      <w:bookmarkStart w:id="199" w:name="_Toc464198977"/>
      <w:bookmarkStart w:id="200" w:name="_Toc465023239"/>
      <w:bookmarkStart w:id="201" w:name="_Toc468657309"/>
      <w:r>
        <w:t>6.8.1</w:t>
      </w:r>
      <w:r>
        <w:t>配置项集成和测试准备</w:t>
      </w:r>
      <w:bookmarkEnd w:id="199"/>
      <w:bookmarkEnd w:id="200"/>
      <w:bookmarkEnd w:id="201"/>
      <w:r>
        <w:t xml:space="preserve"> </w:t>
      </w:r>
    </w:p>
    <w:p w14:paraId="1552EAF8" w14:textId="77777777" w:rsidR="003F3CD0" w:rsidRDefault="00C26AC3">
      <w:pPr>
        <w:spacing w:line="360" w:lineRule="auto"/>
        <w:ind w:firstLineChars="200" w:firstLine="480"/>
        <w:rPr>
          <w:sz w:val="24"/>
        </w:rPr>
      </w:pPr>
      <w:r>
        <w:rPr>
          <w:rFonts w:hint="eastAsia"/>
          <w:sz w:val="24"/>
        </w:rPr>
        <w:t>对每项事务和属性都进行多状况的考虑和分析，并进行可能的违反设计原则的设计考虑。</w:t>
      </w:r>
    </w:p>
    <w:p w14:paraId="290CE51E" w14:textId="77777777" w:rsidR="003F3CD0" w:rsidRDefault="00C26AC3">
      <w:pPr>
        <w:pStyle w:val="3"/>
      </w:pPr>
      <w:bookmarkStart w:id="202" w:name="_Toc464198978"/>
      <w:bookmarkStart w:id="203" w:name="_Toc465023240"/>
      <w:bookmarkStart w:id="204" w:name="_Toc468657310"/>
      <w:r>
        <w:t>6.8.2</w:t>
      </w:r>
      <w:r>
        <w:t>配置项集成和测试执行</w:t>
      </w:r>
      <w:bookmarkEnd w:id="202"/>
      <w:bookmarkEnd w:id="203"/>
      <w:bookmarkEnd w:id="204"/>
      <w:r>
        <w:t xml:space="preserve"> </w:t>
      </w:r>
    </w:p>
    <w:p w14:paraId="6EBE6C23"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w:t>
      </w:r>
    </w:p>
    <w:p w14:paraId="1A477C6B" w14:textId="77777777" w:rsidR="003F3CD0" w:rsidRDefault="00C26AC3">
      <w:pPr>
        <w:pStyle w:val="3"/>
      </w:pPr>
      <w:bookmarkStart w:id="205" w:name="_Toc464198979"/>
      <w:bookmarkStart w:id="206" w:name="_Toc465023241"/>
      <w:bookmarkStart w:id="207" w:name="_Toc468657311"/>
      <w:r>
        <w:t>6.8.3</w:t>
      </w:r>
      <w:r>
        <w:t>修改和再测试</w:t>
      </w:r>
      <w:bookmarkEnd w:id="205"/>
      <w:bookmarkEnd w:id="206"/>
      <w:bookmarkEnd w:id="207"/>
      <w:r>
        <w:t xml:space="preserve"> </w:t>
      </w:r>
    </w:p>
    <w:p w14:paraId="437CD888" w14:textId="77777777" w:rsidR="003F3CD0" w:rsidRDefault="00C26AC3">
      <w:pPr>
        <w:spacing w:line="360" w:lineRule="auto"/>
        <w:ind w:firstLineChars="200" w:firstLine="480"/>
        <w:rPr>
          <w:sz w:val="24"/>
        </w:rPr>
      </w:pPr>
      <w:r>
        <w:rPr>
          <w:rFonts w:hint="eastAsia"/>
          <w:sz w:val="24"/>
        </w:rPr>
        <w:t>对于违反设计需求的情况进行更改，同时还在有必要的情况下进行些美化设计。</w:t>
      </w:r>
    </w:p>
    <w:p w14:paraId="278BB412" w14:textId="77777777" w:rsidR="003F3CD0" w:rsidRDefault="00C26AC3">
      <w:pPr>
        <w:pStyle w:val="3"/>
      </w:pPr>
      <w:bookmarkStart w:id="208" w:name="_Toc464198980"/>
      <w:bookmarkStart w:id="209" w:name="_Toc465023242"/>
      <w:bookmarkStart w:id="210" w:name="_Toc468657312"/>
      <w:r>
        <w:t>6.8.4</w:t>
      </w:r>
      <w:r>
        <w:t>配置项集成和测试结果分析与记录</w:t>
      </w:r>
      <w:bookmarkEnd w:id="208"/>
      <w:bookmarkEnd w:id="209"/>
      <w:bookmarkEnd w:id="210"/>
    </w:p>
    <w:p w14:paraId="3587E823"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39E15923" w14:textId="77777777" w:rsidR="003F3CD0" w:rsidRDefault="00C26AC3">
      <w:pPr>
        <w:pStyle w:val="2"/>
      </w:pPr>
      <w:bookmarkStart w:id="211" w:name="_Toc464198981"/>
      <w:bookmarkStart w:id="212" w:name="_Toc465023243"/>
      <w:bookmarkStart w:id="213" w:name="_Toc468657313"/>
      <w:r>
        <w:t>6.9CSCI</w:t>
      </w:r>
      <w:r>
        <w:t>合格性测试</w:t>
      </w:r>
      <w:bookmarkEnd w:id="211"/>
      <w:bookmarkEnd w:id="212"/>
      <w:bookmarkEnd w:id="213"/>
    </w:p>
    <w:p w14:paraId="15256610" w14:textId="77777777" w:rsidR="003F3CD0" w:rsidRDefault="00C26AC3">
      <w:pPr>
        <w:pStyle w:val="3"/>
      </w:pPr>
      <w:bookmarkStart w:id="214" w:name="_Toc464198982"/>
      <w:bookmarkStart w:id="215" w:name="_Toc465023244"/>
      <w:bookmarkStart w:id="216" w:name="_Toc468657314"/>
      <w:r>
        <w:t>6.9.1CSCI</w:t>
      </w:r>
      <w:r>
        <w:t>合格性测试的独立性</w:t>
      </w:r>
      <w:bookmarkEnd w:id="214"/>
      <w:bookmarkEnd w:id="215"/>
      <w:bookmarkEnd w:id="216"/>
      <w:r>
        <w:t xml:space="preserve"> </w:t>
      </w:r>
    </w:p>
    <w:p w14:paraId="56C93F30" w14:textId="77777777" w:rsidR="003F3CD0" w:rsidRDefault="00C26AC3">
      <w:pPr>
        <w:spacing w:line="360" w:lineRule="auto"/>
        <w:ind w:firstLineChars="200" w:firstLine="480"/>
        <w:rPr>
          <w:sz w:val="24"/>
        </w:rPr>
      </w:pPr>
      <w:r>
        <w:rPr>
          <w:rFonts w:hint="eastAsia"/>
          <w:sz w:val="24"/>
        </w:rPr>
        <w:t>在不受其他条件的干扰下进行的正常的测试环境下，完成对目标系统的合格性检测。在每个类的物体属性分析的过程中并不参考其他类型相近的物体的状况。</w:t>
      </w:r>
    </w:p>
    <w:p w14:paraId="018A0A4E" w14:textId="77777777" w:rsidR="003F3CD0" w:rsidRDefault="00C26AC3">
      <w:pPr>
        <w:pStyle w:val="3"/>
      </w:pPr>
      <w:bookmarkStart w:id="217" w:name="_Toc464198983"/>
      <w:bookmarkStart w:id="218" w:name="_Toc465023245"/>
      <w:bookmarkStart w:id="219" w:name="_Toc468657315"/>
      <w:r>
        <w:lastRenderedPageBreak/>
        <w:t>6.9.2</w:t>
      </w:r>
      <w:r>
        <w:t>在目标计算机系统</w:t>
      </w:r>
      <w:r>
        <w:t>(</w:t>
      </w:r>
      <w:r>
        <w:t>或模拟的环境</w:t>
      </w:r>
      <w:r>
        <w:t>)</w:t>
      </w:r>
      <w:r>
        <w:t>上测试</w:t>
      </w:r>
      <w:bookmarkEnd w:id="217"/>
      <w:bookmarkEnd w:id="218"/>
      <w:bookmarkEnd w:id="219"/>
      <w:r>
        <w:t xml:space="preserve"> </w:t>
      </w:r>
    </w:p>
    <w:p w14:paraId="27B9FB19" w14:textId="77777777" w:rsidR="003F3CD0" w:rsidRDefault="00C26AC3">
      <w:pPr>
        <w:spacing w:line="360" w:lineRule="auto"/>
        <w:ind w:firstLineChars="200" w:firstLine="480"/>
        <w:rPr>
          <w:sz w:val="24"/>
        </w:rPr>
      </w:pPr>
      <w:r>
        <w:rPr>
          <w:rFonts w:hint="eastAsia"/>
          <w:sz w:val="24"/>
        </w:rPr>
        <w:t>在目标计算机里，在正常的通用系统内进行</w:t>
      </w:r>
      <w:r>
        <w:rPr>
          <w:rFonts w:hint="eastAsia"/>
          <w:sz w:val="24"/>
        </w:rPr>
        <w:t>CSCI</w:t>
      </w:r>
      <w:r>
        <w:rPr>
          <w:rFonts w:hint="eastAsia"/>
          <w:sz w:val="24"/>
        </w:rPr>
        <w:t>合格性测试。</w:t>
      </w:r>
    </w:p>
    <w:p w14:paraId="24E2C0BB" w14:textId="77777777" w:rsidR="003F3CD0" w:rsidRDefault="00C26AC3">
      <w:pPr>
        <w:pStyle w:val="3"/>
      </w:pPr>
      <w:bookmarkStart w:id="220" w:name="_Toc464198984"/>
      <w:bookmarkStart w:id="221" w:name="_Toc465023246"/>
      <w:bookmarkStart w:id="222" w:name="_Toc468657316"/>
      <w:r>
        <w:t>6.9.3CSCI</w:t>
      </w:r>
      <w:r>
        <w:t>合格性测试准备</w:t>
      </w:r>
      <w:bookmarkEnd w:id="220"/>
      <w:bookmarkEnd w:id="221"/>
      <w:bookmarkEnd w:id="222"/>
      <w:r>
        <w:t xml:space="preserve"> </w:t>
      </w:r>
    </w:p>
    <w:p w14:paraId="2A089253" w14:textId="77777777" w:rsidR="003F3CD0" w:rsidRDefault="00C26AC3">
      <w:pPr>
        <w:spacing w:line="360" w:lineRule="auto"/>
        <w:ind w:firstLineChars="200" w:firstLine="480"/>
        <w:rPr>
          <w:sz w:val="24"/>
        </w:rPr>
      </w:pPr>
      <w:r>
        <w:rPr>
          <w:rFonts w:hint="eastAsia"/>
          <w:sz w:val="24"/>
        </w:rPr>
        <w:t>首先调查相关物体的各项属性，进行多状况的考虑和分析，并进行可能的违反设计原则的设计考虑。</w:t>
      </w:r>
    </w:p>
    <w:p w14:paraId="25E247D1" w14:textId="77777777" w:rsidR="003F3CD0" w:rsidRDefault="00C26AC3">
      <w:pPr>
        <w:pStyle w:val="3"/>
      </w:pPr>
      <w:bookmarkStart w:id="223" w:name="_Toc464198985"/>
      <w:bookmarkStart w:id="224" w:name="_Toc465023247"/>
      <w:bookmarkStart w:id="225" w:name="_Toc468657317"/>
      <w:r>
        <w:t>6.9.4CSCI</w:t>
      </w:r>
      <w:r>
        <w:t>合格性测试演练</w:t>
      </w:r>
      <w:bookmarkEnd w:id="223"/>
      <w:bookmarkEnd w:id="224"/>
      <w:bookmarkEnd w:id="225"/>
      <w:r>
        <w:t xml:space="preserve"> </w:t>
      </w:r>
    </w:p>
    <w:p w14:paraId="74E9EDF5" w14:textId="77777777" w:rsidR="003F3CD0" w:rsidRDefault="00C26AC3">
      <w:pPr>
        <w:spacing w:line="360" w:lineRule="auto"/>
        <w:ind w:firstLineChars="200" w:firstLine="480"/>
        <w:rPr>
          <w:sz w:val="24"/>
        </w:rPr>
      </w:pPr>
      <w:r>
        <w:rPr>
          <w:rFonts w:hint="eastAsia"/>
          <w:sz w:val="24"/>
        </w:rPr>
        <w:t>随意抽选一类物体进行测试，熟悉正常的测试流程。</w:t>
      </w:r>
    </w:p>
    <w:p w14:paraId="4D5ACE12" w14:textId="77777777" w:rsidR="003F3CD0" w:rsidRDefault="00C26AC3">
      <w:pPr>
        <w:pStyle w:val="3"/>
      </w:pPr>
      <w:bookmarkStart w:id="226" w:name="_Toc464198986"/>
      <w:bookmarkStart w:id="227" w:name="_Toc465023248"/>
      <w:bookmarkStart w:id="228" w:name="_Toc468657318"/>
      <w:r>
        <w:t>6.9.5CSCI</w:t>
      </w:r>
      <w:r>
        <w:t>合格性测试执行</w:t>
      </w:r>
      <w:bookmarkEnd w:id="226"/>
      <w:bookmarkEnd w:id="227"/>
      <w:bookmarkEnd w:id="228"/>
      <w:r>
        <w:t xml:space="preserve"> </w:t>
      </w:r>
    </w:p>
    <w:p w14:paraId="2FA066BA" w14:textId="77777777" w:rsidR="003F3CD0" w:rsidRDefault="00C26AC3">
      <w:pPr>
        <w:spacing w:line="360" w:lineRule="auto"/>
        <w:rPr>
          <w:sz w:val="24"/>
        </w:rPr>
      </w:pPr>
      <w:r>
        <w:rPr>
          <w:sz w:val="24"/>
        </w:rPr>
        <w:tab/>
      </w:r>
      <w:r>
        <w:rPr>
          <w:rFonts w:hint="eastAsia"/>
          <w:sz w:val="24"/>
        </w:rPr>
        <w:t>按照预先设计的情况进行实际的操作，观察系统的反应情况，将正常的情况与实际情况对比，留心反常状况。</w:t>
      </w:r>
    </w:p>
    <w:p w14:paraId="3791AD69" w14:textId="77777777" w:rsidR="003F3CD0" w:rsidRDefault="00C26AC3">
      <w:pPr>
        <w:pStyle w:val="3"/>
      </w:pPr>
      <w:bookmarkStart w:id="229" w:name="_Toc464198987"/>
      <w:bookmarkStart w:id="230" w:name="_Toc465023249"/>
      <w:bookmarkStart w:id="231" w:name="_Toc468657319"/>
      <w:r>
        <w:t>6.9.6</w:t>
      </w:r>
      <w:r>
        <w:t>修改和再测试</w:t>
      </w:r>
      <w:bookmarkEnd w:id="229"/>
      <w:bookmarkEnd w:id="230"/>
      <w:bookmarkEnd w:id="231"/>
      <w:r>
        <w:t xml:space="preserve"> </w:t>
      </w:r>
    </w:p>
    <w:p w14:paraId="6AB665B1" w14:textId="77777777" w:rsidR="003F3CD0" w:rsidRDefault="00C26AC3">
      <w:pPr>
        <w:spacing w:line="360" w:lineRule="auto"/>
        <w:ind w:firstLineChars="200" w:firstLine="480"/>
        <w:rPr>
          <w:sz w:val="24"/>
        </w:rPr>
      </w:pPr>
      <w:r>
        <w:rPr>
          <w:rFonts w:hint="eastAsia"/>
          <w:sz w:val="24"/>
        </w:rPr>
        <w:t>对于不合格的设计的情况进行更改，同时还在有必要的情况下进行些美化设计。</w:t>
      </w:r>
    </w:p>
    <w:p w14:paraId="72681B41" w14:textId="77777777" w:rsidR="003F3CD0" w:rsidRDefault="00C26AC3">
      <w:pPr>
        <w:pStyle w:val="3"/>
      </w:pPr>
      <w:bookmarkStart w:id="232" w:name="_Toc464198988"/>
      <w:bookmarkStart w:id="233" w:name="_Toc465023250"/>
      <w:bookmarkStart w:id="234" w:name="_Toc468657320"/>
      <w:r>
        <w:t>6.9.7CSCI</w:t>
      </w:r>
      <w:r>
        <w:t>合格性测试结果分析与记录</w:t>
      </w:r>
      <w:bookmarkEnd w:id="232"/>
      <w:bookmarkEnd w:id="233"/>
      <w:bookmarkEnd w:id="234"/>
    </w:p>
    <w:p w14:paraId="1EEA724B"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232F6D75" w14:textId="77777777" w:rsidR="003F3CD0" w:rsidRDefault="00C26AC3">
      <w:pPr>
        <w:pStyle w:val="3"/>
      </w:pPr>
      <w:bookmarkStart w:id="235" w:name="_Toc464198989"/>
      <w:bookmarkStart w:id="236" w:name="_Toc465023251"/>
      <w:bookmarkStart w:id="237" w:name="_Toc468657321"/>
      <w:r>
        <w:t>6.10CSCI/HWCI</w:t>
      </w:r>
      <w:r>
        <w:t>集成和测试</w:t>
      </w:r>
      <w:bookmarkEnd w:id="235"/>
      <w:bookmarkEnd w:id="236"/>
      <w:bookmarkEnd w:id="237"/>
    </w:p>
    <w:p w14:paraId="6D86DC8C" w14:textId="77777777" w:rsidR="003F3CD0" w:rsidRDefault="00C26AC3">
      <w:pPr>
        <w:pStyle w:val="3"/>
      </w:pPr>
      <w:bookmarkStart w:id="238" w:name="_Toc464198990"/>
      <w:bookmarkStart w:id="239" w:name="_Toc465023252"/>
      <w:bookmarkStart w:id="240" w:name="_Toc468657322"/>
      <w:r>
        <w:t>6.10.1CSCI/HWCI</w:t>
      </w:r>
      <w:r>
        <w:t>集成和测试准备</w:t>
      </w:r>
      <w:bookmarkEnd w:id="238"/>
      <w:bookmarkEnd w:id="239"/>
      <w:bookmarkEnd w:id="240"/>
      <w:r>
        <w:t xml:space="preserve"> </w:t>
      </w:r>
    </w:p>
    <w:p w14:paraId="69C7C5CB" w14:textId="77777777" w:rsidR="003F3CD0" w:rsidRDefault="00C26AC3">
      <w:pPr>
        <w:spacing w:line="360" w:lineRule="auto"/>
        <w:ind w:firstLineChars="200" w:firstLine="480"/>
        <w:rPr>
          <w:sz w:val="24"/>
        </w:rPr>
      </w:pPr>
      <w:r>
        <w:rPr>
          <w:rFonts w:hint="eastAsia"/>
          <w:sz w:val="24"/>
        </w:rPr>
        <w:t>首先调查相关物体的各项属性，进行多状况的考虑和分析，并进行可能的违</w:t>
      </w:r>
      <w:r>
        <w:rPr>
          <w:rFonts w:hint="eastAsia"/>
          <w:sz w:val="24"/>
        </w:rPr>
        <w:lastRenderedPageBreak/>
        <w:t>反设计原则的设计考虑。</w:t>
      </w:r>
    </w:p>
    <w:p w14:paraId="2FFBDBFB" w14:textId="77777777" w:rsidR="003F3CD0" w:rsidRDefault="00C26AC3">
      <w:pPr>
        <w:pStyle w:val="3"/>
      </w:pPr>
      <w:bookmarkStart w:id="241" w:name="_Toc464198991"/>
      <w:bookmarkStart w:id="242" w:name="_Toc465023253"/>
      <w:bookmarkStart w:id="243" w:name="_Toc468657323"/>
      <w:r>
        <w:t>6.10.2CSCI/HWCI</w:t>
      </w:r>
      <w:r>
        <w:t>集成和测试执行</w:t>
      </w:r>
      <w:bookmarkEnd w:id="241"/>
      <w:bookmarkEnd w:id="242"/>
      <w:bookmarkEnd w:id="243"/>
      <w:r>
        <w:t xml:space="preserve"> </w:t>
      </w:r>
    </w:p>
    <w:p w14:paraId="6C3300DA" w14:textId="77777777" w:rsidR="003F3CD0" w:rsidRDefault="00C26AC3">
      <w:pPr>
        <w:spacing w:line="360" w:lineRule="auto"/>
        <w:ind w:firstLineChars="200" w:firstLine="480"/>
        <w:rPr>
          <w:sz w:val="24"/>
        </w:rPr>
      </w:pPr>
      <w:r>
        <w:rPr>
          <w:rFonts w:hint="eastAsia"/>
          <w:sz w:val="24"/>
        </w:rPr>
        <w:t>按照预先设计的情况进行实际的操作，观察系统的反应情况，将正常的情况与实际情况对比，留心反常状况。</w:t>
      </w:r>
    </w:p>
    <w:p w14:paraId="7BB48EC6" w14:textId="77777777" w:rsidR="003F3CD0" w:rsidRDefault="00C26AC3">
      <w:pPr>
        <w:pStyle w:val="3"/>
      </w:pPr>
      <w:bookmarkStart w:id="244" w:name="_Toc464198992"/>
      <w:bookmarkStart w:id="245" w:name="_Toc465023254"/>
      <w:bookmarkStart w:id="246" w:name="_Toc468657324"/>
      <w:r>
        <w:t>6.10.3</w:t>
      </w:r>
      <w:r>
        <w:t>修改和再测试</w:t>
      </w:r>
      <w:bookmarkEnd w:id="244"/>
      <w:bookmarkEnd w:id="245"/>
      <w:bookmarkEnd w:id="246"/>
      <w:r>
        <w:t xml:space="preserve"> </w:t>
      </w:r>
    </w:p>
    <w:p w14:paraId="58D62B34" w14:textId="77777777" w:rsidR="003F3CD0" w:rsidRDefault="00C26AC3">
      <w:pPr>
        <w:spacing w:line="360" w:lineRule="auto"/>
        <w:ind w:firstLineChars="200" w:firstLine="480"/>
        <w:rPr>
          <w:sz w:val="24"/>
        </w:rPr>
      </w:pPr>
      <w:r>
        <w:rPr>
          <w:rFonts w:hint="eastAsia"/>
          <w:sz w:val="24"/>
        </w:rPr>
        <w:t>对于不合格的设计的情况进行更改，同时还在有必要的情况下进行些美化设计。</w:t>
      </w:r>
    </w:p>
    <w:p w14:paraId="2B444BAC" w14:textId="77777777" w:rsidR="003F3CD0" w:rsidRDefault="00C26AC3">
      <w:pPr>
        <w:pStyle w:val="3"/>
      </w:pPr>
      <w:bookmarkStart w:id="247" w:name="_Toc464198993"/>
      <w:bookmarkStart w:id="248" w:name="_Toc465023255"/>
      <w:bookmarkStart w:id="249" w:name="_Toc468657325"/>
      <w:r>
        <w:t>6.10.4CSCI/HWCI</w:t>
      </w:r>
      <w:r>
        <w:t>集成和测试结果分析与记录</w:t>
      </w:r>
      <w:bookmarkEnd w:id="247"/>
      <w:bookmarkEnd w:id="248"/>
      <w:bookmarkEnd w:id="249"/>
    </w:p>
    <w:p w14:paraId="7617E0E5" w14:textId="77777777" w:rsidR="003F3CD0" w:rsidRDefault="00C26AC3">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14:paraId="0D1BA21D" w14:textId="77777777" w:rsidR="003F3CD0" w:rsidRDefault="003F3CD0">
      <w:pPr>
        <w:spacing w:line="360" w:lineRule="auto"/>
        <w:ind w:firstLineChars="200" w:firstLine="480"/>
        <w:rPr>
          <w:sz w:val="24"/>
        </w:rPr>
      </w:pPr>
    </w:p>
    <w:p w14:paraId="7826DBD1" w14:textId="77777777" w:rsidR="003F3CD0" w:rsidRDefault="00C26AC3">
      <w:pPr>
        <w:pStyle w:val="3"/>
      </w:pPr>
      <w:bookmarkStart w:id="250" w:name="_Toc464198994"/>
      <w:bookmarkStart w:id="251" w:name="_Toc465023256"/>
      <w:bookmarkStart w:id="252" w:name="_Toc468657326"/>
      <w:r>
        <w:t>6.11</w:t>
      </w:r>
      <w:r>
        <w:t>系统合格性测试</w:t>
      </w:r>
      <w:bookmarkEnd w:id="250"/>
      <w:bookmarkEnd w:id="251"/>
      <w:bookmarkEnd w:id="252"/>
    </w:p>
    <w:p w14:paraId="05CBE45B" w14:textId="77777777" w:rsidR="003F3CD0" w:rsidRDefault="00C26AC3">
      <w:pPr>
        <w:pStyle w:val="3"/>
      </w:pPr>
      <w:bookmarkStart w:id="253" w:name="_Toc464198995"/>
      <w:bookmarkStart w:id="254" w:name="_Toc465023257"/>
      <w:bookmarkStart w:id="255" w:name="_Toc468657327"/>
      <w:r>
        <w:t>6.11.1</w:t>
      </w:r>
      <w:r>
        <w:t>系统合格性测试的独立性</w:t>
      </w:r>
      <w:bookmarkEnd w:id="253"/>
      <w:bookmarkEnd w:id="254"/>
      <w:bookmarkEnd w:id="255"/>
    </w:p>
    <w:p w14:paraId="7A041B3F" w14:textId="77777777" w:rsidR="003F3CD0" w:rsidRDefault="00C26AC3">
      <w:pPr>
        <w:spacing w:line="360" w:lineRule="auto"/>
        <w:ind w:firstLineChars="200" w:firstLine="480"/>
        <w:rPr>
          <w:sz w:val="24"/>
        </w:rPr>
      </w:pPr>
      <w:r>
        <w:rPr>
          <w:rFonts w:hint="eastAsia"/>
          <w:sz w:val="24"/>
        </w:rPr>
        <w:t>该测试仅针对开发的系统进行，只要满足系统运行的环境，系统的测试不会因为电脑的不同，测试人员的不同等与该系统不相关的因素影响。</w:t>
      </w:r>
    </w:p>
    <w:p w14:paraId="0A9635D4" w14:textId="77777777" w:rsidR="003F3CD0" w:rsidRDefault="00C26AC3">
      <w:pPr>
        <w:pStyle w:val="3"/>
      </w:pPr>
      <w:bookmarkStart w:id="256" w:name="_Toc464198996"/>
      <w:bookmarkStart w:id="257" w:name="_Toc465023258"/>
      <w:bookmarkStart w:id="258" w:name="_Toc468657328"/>
      <w:r>
        <w:t>6.11.2</w:t>
      </w:r>
      <w:r>
        <w:t>在目标计算机系统</w:t>
      </w:r>
      <w:r>
        <w:t>(</w:t>
      </w:r>
      <w:r>
        <w:t>或模拟的环境</w:t>
      </w:r>
      <w:r>
        <w:t>)</w:t>
      </w:r>
      <w:r>
        <w:t>上测试</w:t>
      </w:r>
      <w:bookmarkEnd w:id="256"/>
      <w:bookmarkEnd w:id="257"/>
      <w:bookmarkEnd w:id="258"/>
    </w:p>
    <w:p w14:paraId="3F9BB5E5" w14:textId="77777777" w:rsidR="003F3CD0" w:rsidRDefault="00C26AC3">
      <w:pPr>
        <w:spacing w:line="360" w:lineRule="auto"/>
        <w:ind w:firstLineChars="200" w:firstLine="480"/>
        <w:rPr>
          <w:sz w:val="24"/>
        </w:rPr>
      </w:pPr>
      <w:r>
        <w:rPr>
          <w:rFonts w:hint="eastAsia"/>
          <w:sz w:val="24"/>
        </w:rPr>
        <w:t>系统测试包括系统的易用性、可靠性、安全性、可维护性进行测试，整个系统集成后提供服务的能力，还包括系统服务性能测试、疲劳测试。此次测试在组员计算机上进行。</w:t>
      </w:r>
    </w:p>
    <w:p w14:paraId="539DEEA7" w14:textId="77777777" w:rsidR="003F3CD0" w:rsidRDefault="00C26AC3">
      <w:pPr>
        <w:pStyle w:val="3"/>
      </w:pPr>
      <w:bookmarkStart w:id="259" w:name="_Toc464198997"/>
      <w:bookmarkStart w:id="260" w:name="_Toc465023259"/>
      <w:bookmarkStart w:id="261" w:name="_Toc468657329"/>
      <w:r>
        <w:lastRenderedPageBreak/>
        <w:t>6.11.3</w:t>
      </w:r>
      <w:r>
        <w:t>系统合格性测试准备</w:t>
      </w:r>
      <w:bookmarkEnd w:id="259"/>
      <w:bookmarkEnd w:id="260"/>
      <w:bookmarkEnd w:id="261"/>
    </w:p>
    <w:p w14:paraId="6CD95C0D" w14:textId="77777777" w:rsidR="003F3CD0" w:rsidRDefault="00C26AC3">
      <w:pPr>
        <w:spacing w:line="360" w:lineRule="auto"/>
        <w:ind w:firstLineChars="200" w:firstLine="480"/>
        <w:rPr>
          <w:sz w:val="24"/>
        </w:rPr>
      </w:pPr>
      <w:r>
        <w:rPr>
          <w:rFonts w:hint="eastAsia"/>
          <w:sz w:val="24"/>
        </w:rPr>
        <w:t>测试准备主要是环境的配置与相关软件的准备。本系统利用</w:t>
      </w:r>
      <w:r>
        <w:rPr>
          <w:rFonts w:hint="eastAsia"/>
          <w:sz w:val="24"/>
        </w:rPr>
        <w:t>JAVA</w:t>
      </w:r>
      <w:r>
        <w:rPr>
          <w:rFonts w:hint="eastAsia"/>
          <w:sz w:val="24"/>
        </w:rPr>
        <w:t>语言实现，同时选用</w:t>
      </w:r>
      <w:r>
        <w:rPr>
          <w:rFonts w:hint="eastAsia"/>
          <w:sz w:val="24"/>
        </w:rPr>
        <w:t>MySql</w:t>
      </w:r>
      <w:r>
        <w:rPr>
          <w:rFonts w:hint="eastAsia"/>
          <w:sz w:val="24"/>
        </w:rPr>
        <w:t>数据库作为系统后台数据库。为了更好的完成开发工作，推荐使用运行</w:t>
      </w:r>
      <w:r>
        <w:rPr>
          <w:rFonts w:hint="eastAsia"/>
          <w:sz w:val="24"/>
        </w:rPr>
        <w:t>windows</w:t>
      </w:r>
      <w:r>
        <w:rPr>
          <w:rFonts w:hint="eastAsia"/>
          <w:sz w:val="24"/>
        </w:rPr>
        <w:t>操作系统的</w:t>
      </w:r>
      <w:r>
        <w:rPr>
          <w:rFonts w:hint="eastAsia"/>
          <w:sz w:val="24"/>
        </w:rPr>
        <w:t>PC</w:t>
      </w:r>
      <w:r>
        <w:rPr>
          <w:rFonts w:hint="eastAsia"/>
          <w:sz w:val="24"/>
        </w:rPr>
        <w:t>，同时要在开发机器上配置好环境变量。配置环境变量步骤，以</w:t>
      </w:r>
      <w:r>
        <w:rPr>
          <w:rFonts w:hint="eastAsia"/>
          <w:sz w:val="24"/>
        </w:rPr>
        <w:t>windows xp</w:t>
      </w:r>
      <w:r>
        <w:rPr>
          <w:rFonts w:hint="eastAsia"/>
          <w:sz w:val="24"/>
        </w:rPr>
        <w:t>系统为例：</w:t>
      </w:r>
    </w:p>
    <w:p w14:paraId="69AD4153" w14:textId="77777777" w:rsidR="003F3CD0" w:rsidRDefault="00C26AC3">
      <w:pPr>
        <w:spacing w:line="360" w:lineRule="auto"/>
        <w:ind w:firstLineChars="200" w:firstLine="480"/>
        <w:rPr>
          <w:sz w:val="24"/>
        </w:rPr>
      </w:pPr>
      <w:r>
        <w:rPr>
          <w:sz w:val="24"/>
        </w:rPr>
        <w:t>1.</w:t>
      </w:r>
      <w:r>
        <w:rPr>
          <w:rFonts w:hint="eastAsia"/>
          <w:sz w:val="24"/>
        </w:rPr>
        <w:t>安装</w:t>
      </w:r>
      <w:r>
        <w:rPr>
          <w:rFonts w:hint="eastAsia"/>
          <w:sz w:val="24"/>
        </w:rPr>
        <w:t>JDK</w:t>
      </w:r>
      <w:r>
        <w:rPr>
          <w:rFonts w:hint="eastAsia"/>
          <w:sz w:val="24"/>
        </w:rPr>
        <w:t>，安装过程中可以自定义安装目录等信息，例如我们选择安装目录为</w:t>
      </w:r>
      <w:r>
        <w:rPr>
          <w:rFonts w:hint="eastAsia"/>
          <w:sz w:val="24"/>
        </w:rPr>
        <w:t>D:/java/jdk1.5.0_08</w:t>
      </w:r>
      <w:r>
        <w:rPr>
          <w:rFonts w:hint="eastAsia"/>
          <w:sz w:val="24"/>
        </w:rPr>
        <w:t>；</w:t>
      </w:r>
    </w:p>
    <w:p w14:paraId="36B00EDB" w14:textId="77777777" w:rsidR="003F3CD0" w:rsidRDefault="00C26AC3">
      <w:pPr>
        <w:spacing w:line="360" w:lineRule="auto"/>
        <w:ind w:firstLineChars="200" w:firstLine="480"/>
        <w:rPr>
          <w:sz w:val="24"/>
        </w:rPr>
      </w:pPr>
      <w:r>
        <w:rPr>
          <w:sz w:val="24"/>
        </w:rPr>
        <w:t>2.</w:t>
      </w:r>
      <w:r>
        <w:rPr>
          <w:rFonts w:hint="eastAsia"/>
          <w:sz w:val="24"/>
        </w:rPr>
        <w:t>安装完成后，右击“我的电脑”，点击“属性”，选择“高级”选项卡，点击“环境变量”；</w:t>
      </w:r>
    </w:p>
    <w:p w14:paraId="1B36AB26" w14:textId="77777777" w:rsidR="003F3CD0" w:rsidRDefault="00C26AC3">
      <w:pPr>
        <w:spacing w:line="360" w:lineRule="auto"/>
        <w:ind w:firstLineChars="200" w:firstLine="480"/>
        <w:rPr>
          <w:sz w:val="24"/>
        </w:rPr>
      </w:pPr>
      <w:r>
        <w:rPr>
          <w:sz w:val="24"/>
        </w:rPr>
        <w:t>3</w:t>
      </w:r>
      <w:r>
        <w:rPr>
          <w:rFonts w:hint="eastAsia"/>
          <w:sz w:val="24"/>
        </w:rPr>
        <w:t>．在“系统变量”中，设置</w:t>
      </w:r>
      <w:r>
        <w:rPr>
          <w:rFonts w:hint="eastAsia"/>
          <w:sz w:val="24"/>
        </w:rPr>
        <w:t>3</w:t>
      </w:r>
      <w:r>
        <w:rPr>
          <w:rFonts w:hint="eastAsia"/>
          <w:sz w:val="24"/>
        </w:rPr>
        <w:t>项属性，</w:t>
      </w:r>
      <w:r>
        <w:rPr>
          <w:rFonts w:hint="eastAsia"/>
          <w:sz w:val="24"/>
        </w:rPr>
        <w:t>JAVA_HOME,PATH,CLASSPATH(</w:t>
      </w:r>
      <w:r>
        <w:rPr>
          <w:rFonts w:hint="eastAsia"/>
          <w:sz w:val="24"/>
        </w:rPr>
        <w:t>大小写无所谓</w:t>
      </w:r>
      <w:r>
        <w:rPr>
          <w:rFonts w:hint="eastAsia"/>
          <w:sz w:val="24"/>
        </w:rPr>
        <w:t>),</w:t>
      </w:r>
      <w:r>
        <w:rPr>
          <w:rFonts w:hint="eastAsia"/>
          <w:sz w:val="24"/>
        </w:rPr>
        <w:t>若已存在则点击“编辑”，不存在则点击“新建”；</w:t>
      </w:r>
    </w:p>
    <w:p w14:paraId="1B507E24" w14:textId="77777777" w:rsidR="003F3CD0" w:rsidRDefault="00C26AC3">
      <w:pPr>
        <w:spacing w:line="360" w:lineRule="auto"/>
        <w:ind w:firstLineChars="200" w:firstLine="480"/>
        <w:rPr>
          <w:sz w:val="24"/>
        </w:rPr>
      </w:pPr>
      <w:r>
        <w:rPr>
          <w:sz w:val="24"/>
        </w:rPr>
        <w:t>4.</w:t>
      </w:r>
      <w:r>
        <w:rPr>
          <w:rFonts w:hint="eastAsia"/>
          <w:sz w:val="24"/>
        </w:rPr>
        <w:t>JAVA_HOME</w:t>
      </w:r>
      <w:r>
        <w:rPr>
          <w:rFonts w:hint="eastAsia"/>
          <w:sz w:val="24"/>
        </w:rPr>
        <w:t>指明</w:t>
      </w:r>
      <w:r>
        <w:rPr>
          <w:rFonts w:hint="eastAsia"/>
          <w:sz w:val="24"/>
        </w:rPr>
        <w:t>JDK</w:t>
      </w:r>
      <w:r>
        <w:rPr>
          <w:rFonts w:hint="eastAsia"/>
          <w:sz w:val="24"/>
        </w:rPr>
        <w:t>安装路径，就是刚才安装时所选择的路径</w:t>
      </w:r>
      <w:r>
        <w:rPr>
          <w:rFonts w:hint="eastAsia"/>
          <w:sz w:val="24"/>
        </w:rPr>
        <w:t>D:/java/jdk1.5.0_08</w:t>
      </w:r>
      <w:r>
        <w:rPr>
          <w:rFonts w:hint="eastAsia"/>
          <w:sz w:val="24"/>
        </w:rPr>
        <w:t>，此路径下包括</w:t>
      </w:r>
      <w:r>
        <w:rPr>
          <w:rFonts w:hint="eastAsia"/>
          <w:sz w:val="24"/>
        </w:rPr>
        <w:t>lib</w:t>
      </w:r>
      <w:r>
        <w:rPr>
          <w:rFonts w:hint="eastAsia"/>
          <w:sz w:val="24"/>
        </w:rPr>
        <w:t>，</w:t>
      </w:r>
      <w:r>
        <w:rPr>
          <w:rFonts w:hint="eastAsia"/>
          <w:sz w:val="24"/>
        </w:rPr>
        <w:t>bin</w:t>
      </w:r>
      <w:r>
        <w:rPr>
          <w:rFonts w:hint="eastAsia"/>
          <w:sz w:val="24"/>
        </w:rPr>
        <w:t>，</w:t>
      </w:r>
      <w:r>
        <w:rPr>
          <w:rFonts w:hint="eastAsia"/>
          <w:sz w:val="24"/>
        </w:rPr>
        <w:t>jre</w:t>
      </w:r>
      <w:r>
        <w:rPr>
          <w:rFonts w:hint="eastAsia"/>
          <w:sz w:val="24"/>
        </w:rPr>
        <w:t>等文件夹（此变量最好设置，因为以后运行</w:t>
      </w:r>
      <w:r>
        <w:rPr>
          <w:rFonts w:hint="eastAsia"/>
          <w:sz w:val="24"/>
        </w:rPr>
        <w:t>tomcat</w:t>
      </w:r>
      <w:r>
        <w:rPr>
          <w:rFonts w:hint="eastAsia"/>
          <w:sz w:val="24"/>
        </w:rPr>
        <w:t>，</w:t>
      </w:r>
      <w:r>
        <w:rPr>
          <w:rFonts w:hint="eastAsia"/>
          <w:sz w:val="24"/>
        </w:rPr>
        <w:t>eclipse</w:t>
      </w:r>
      <w:r>
        <w:rPr>
          <w:rFonts w:hint="eastAsia"/>
          <w:sz w:val="24"/>
        </w:rPr>
        <w:t>等都需要依</w:t>
      </w:r>
      <w:r>
        <w:rPr>
          <w:rFonts w:hint="eastAsia"/>
          <w:sz w:val="24"/>
        </w:rPr>
        <w:t>*</w:t>
      </w:r>
      <w:r>
        <w:rPr>
          <w:rFonts w:hint="eastAsia"/>
          <w:sz w:val="24"/>
        </w:rPr>
        <w:t>此变量）；</w:t>
      </w:r>
      <w:r>
        <w:rPr>
          <w:rFonts w:hint="eastAsia"/>
          <w:sz w:val="24"/>
        </w:rPr>
        <w:t>Path</w:t>
      </w:r>
      <w:r>
        <w:rPr>
          <w:rFonts w:hint="eastAsia"/>
          <w:sz w:val="24"/>
        </w:rPr>
        <w:t>使得系统可以在任何路径下识别</w:t>
      </w:r>
      <w:r>
        <w:rPr>
          <w:rFonts w:hint="eastAsia"/>
          <w:sz w:val="24"/>
        </w:rPr>
        <w:t>java</w:t>
      </w:r>
      <w:r>
        <w:rPr>
          <w:rFonts w:hint="eastAsia"/>
          <w:sz w:val="24"/>
        </w:rPr>
        <w:t>命令，设为：</w:t>
      </w:r>
      <w:r>
        <w:rPr>
          <w:sz w:val="24"/>
        </w:rPr>
        <w:t>%JAVA_HOME%/bin;%JAVA_HOME%/jre/bin</w:t>
      </w:r>
      <w:r>
        <w:rPr>
          <w:rFonts w:hint="eastAsia"/>
          <w:sz w:val="24"/>
        </w:rPr>
        <w:t xml:space="preserve"> CLASSPATH</w:t>
      </w:r>
      <w:r>
        <w:rPr>
          <w:rFonts w:hint="eastAsia"/>
          <w:sz w:val="24"/>
        </w:rPr>
        <w:t>为</w:t>
      </w:r>
      <w:r>
        <w:rPr>
          <w:rFonts w:hint="eastAsia"/>
          <w:sz w:val="24"/>
        </w:rPr>
        <w:t>java</w:t>
      </w:r>
      <w:r>
        <w:rPr>
          <w:rFonts w:hint="eastAsia"/>
          <w:sz w:val="24"/>
        </w:rPr>
        <w:t>加载类</w:t>
      </w:r>
      <w:r>
        <w:rPr>
          <w:rFonts w:hint="eastAsia"/>
          <w:sz w:val="24"/>
        </w:rPr>
        <w:t>(class or lib)</w:t>
      </w:r>
      <w:r>
        <w:rPr>
          <w:rFonts w:hint="eastAsia"/>
          <w:sz w:val="24"/>
        </w:rPr>
        <w:t>路径，只有类在</w:t>
      </w:r>
      <w:r>
        <w:rPr>
          <w:rFonts w:hint="eastAsia"/>
          <w:sz w:val="24"/>
        </w:rPr>
        <w:t>classpath</w:t>
      </w:r>
      <w:r>
        <w:rPr>
          <w:rFonts w:hint="eastAsia"/>
          <w:sz w:val="24"/>
        </w:rPr>
        <w:t>中，</w:t>
      </w:r>
      <w:r>
        <w:rPr>
          <w:rFonts w:hint="eastAsia"/>
          <w:sz w:val="24"/>
        </w:rPr>
        <w:t>java</w:t>
      </w:r>
      <w:r>
        <w:rPr>
          <w:rFonts w:hint="eastAsia"/>
          <w:sz w:val="24"/>
        </w:rPr>
        <w:t>命令才能识别，设为：</w:t>
      </w:r>
      <w:r>
        <w:rPr>
          <w:rFonts w:hint="eastAsia"/>
          <w:sz w:val="24"/>
        </w:rPr>
        <w:t>;%JAVA_HOME%/lib/dt.jar;%JAVA_HOME%/lib/tools.jar (</w:t>
      </w:r>
      <w:r>
        <w:rPr>
          <w:rFonts w:hint="eastAsia"/>
          <w:sz w:val="24"/>
        </w:rPr>
        <w:t>要加</w:t>
      </w:r>
      <w:r>
        <w:rPr>
          <w:rFonts w:hint="eastAsia"/>
          <w:sz w:val="24"/>
        </w:rPr>
        <w:t>.</w:t>
      </w:r>
      <w:r>
        <w:rPr>
          <w:rFonts w:hint="eastAsia"/>
          <w:sz w:val="24"/>
        </w:rPr>
        <w:t>表示当前路径</w:t>
      </w:r>
      <w:r>
        <w:rPr>
          <w:rFonts w:hint="eastAsia"/>
          <w:sz w:val="24"/>
        </w:rPr>
        <w:t>)</w:t>
      </w:r>
    </w:p>
    <w:p w14:paraId="7A03DA6E" w14:textId="77777777" w:rsidR="003F3CD0" w:rsidRDefault="00C26AC3">
      <w:pPr>
        <w:spacing w:line="360" w:lineRule="auto"/>
        <w:ind w:firstLineChars="200" w:firstLine="480"/>
        <w:rPr>
          <w:sz w:val="24"/>
        </w:rPr>
      </w:pPr>
      <w:r>
        <w:rPr>
          <w:sz w:val="24"/>
        </w:rPr>
        <w:t>5.</w:t>
      </w:r>
      <w:r>
        <w:rPr>
          <w:rFonts w:hint="eastAsia"/>
          <w:sz w:val="24"/>
        </w:rPr>
        <w:t>开始”－</w:t>
      </w:r>
      <w:r>
        <w:rPr>
          <w:rFonts w:hint="eastAsia"/>
          <w:sz w:val="24"/>
        </w:rPr>
        <w:t>&gt;;</w:t>
      </w:r>
      <w:r>
        <w:rPr>
          <w:rFonts w:hint="eastAsia"/>
          <w:sz w:val="24"/>
        </w:rPr>
        <w:t>“运行”，键入“</w:t>
      </w:r>
      <w:r>
        <w:rPr>
          <w:rFonts w:hint="eastAsia"/>
          <w:sz w:val="24"/>
        </w:rPr>
        <w:t>cmd</w:t>
      </w:r>
      <w:r>
        <w:rPr>
          <w:rFonts w:hint="eastAsia"/>
          <w:sz w:val="24"/>
        </w:rPr>
        <w:t>”，键入命令“</w:t>
      </w:r>
      <w:r>
        <w:rPr>
          <w:rFonts w:hint="eastAsia"/>
          <w:sz w:val="24"/>
        </w:rPr>
        <w:t>java -version</w:t>
      </w:r>
      <w:r>
        <w:rPr>
          <w:rFonts w:hint="eastAsia"/>
          <w:sz w:val="24"/>
        </w:rPr>
        <w:t>”，“</w:t>
      </w:r>
      <w:r>
        <w:rPr>
          <w:rFonts w:hint="eastAsia"/>
          <w:sz w:val="24"/>
        </w:rPr>
        <w:t>java</w:t>
      </w:r>
      <w:r>
        <w:rPr>
          <w:rFonts w:hint="eastAsia"/>
          <w:sz w:val="24"/>
        </w:rPr>
        <w:t>”，“</w:t>
      </w:r>
      <w:r>
        <w:rPr>
          <w:rFonts w:hint="eastAsia"/>
          <w:sz w:val="24"/>
        </w:rPr>
        <w:t>javac</w:t>
      </w:r>
      <w:r>
        <w:rPr>
          <w:rFonts w:hint="eastAsia"/>
          <w:sz w:val="24"/>
        </w:rPr>
        <w:t>”几个命令，出现画面，说明环境变量配置成功；</w:t>
      </w:r>
    </w:p>
    <w:p w14:paraId="00DFA660" w14:textId="77777777" w:rsidR="003F3CD0" w:rsidRDefault="00C26AC3">
      <w:pPr>
        <w:spacing w:line="360" w:lineRule="auto"/>
        <w:ind w:firstLineChars="200" w:firstLine="480"/>
        <w:rPr>
          <w:sz w:val="24"/>
        </w:rPr>
      </w:pPr>
      <w:r>
        <w:rPr>
          <w:sz w:val="24"/>
        </w:rPr>
        <w:t>6.</w:t>
      </w:r>
      <w:r>
        <w:rPr>
          <w:rFonts w:hint="eastAsia"/>
          <w:sz w:val="24"/>
        </w:rPr>
        <w:t>同时还需要安装</w:t>
      </w:r>
      <w:r>
        <w:rPr>
          <w:rFonts w:hint="eastAsia"/>
          <w:sz w:val="24"/>
        </w:rPr>
        <w:t>tomcat</w:t>
      </w:r>
      <w:r>
        <w:rPr>
          <w:rFonts w:hint="eastAsia"/>
          <w:sz w:val="24"/>
        </w:rPr>
        <w:t>和编辑</w:t>
      </w:r>
      <w:r>
        <w:rPr>
          <w:rFonts w:hint="eastAsia"/>
          <w:sz w:val="24"/>
        </w:rPr>
        <w:t>java</w:t>
      </w:r>
      <w:r>
        <w:rPr>
          <w:rFonts w:hint="eastAsia"/>
          <w:sz w:val="24"/>
        </w:rPr>
        <w:t>的</w:t>
      </w:r>
      <w:r>
        <w:rPr>
          <w:rFonts w:hint="eastAsia"/>
          <w:sz w:val="24"/>
        </w:rPr>
        <w:t>IDE</w:t>
      </w:r>
      <w:r>
        <w:rPr>
          <w:rFonts w:hint="eastAsia"/>
          <w:sz w:val="24"/>
        </w:rPr>
        <w:t>。</w:t>
      </w:r>
    </w:p>
    <w:p w14:paraId="1EFE6075" w14:textId="77777777" w:rsidR="003F3CD0" w:rsidRDefault="00C26AC3">
      <w:pPr>
        <w:pStyle w:val="3"/>
      </w:pPr>
      <w:bookmarkStart w:id="262" w:name="_Toc464198998"/>
      <w:bookmarkStart w:id="263" w:name="_Toc465023260"/>
      <w:bookmarkStart w:id="264" w:name="_Toc468657330"/>
      <w:r>
        <w:t>6.11.</w:t>
      </w:r>
      <w:r>
        <w:rPr>
          <w:rFonts w:hint="eastAsia"/>
        </w:rPr>
        <w:t>4</w:t>
      </w:r>
      <w:r>
        <w:t>系统合格性测试执行</w:t>
      </w:r>
      <w:bookmarkEnd w:id="262"/>
      <w:bookmarkEnd w:id="263"/>
      <w:bookmarkEnd w:id="264"/>
    </w:p>
    <w:p w14:paraId="1FC72918" w14:textId="77777777" w:rsidR="003F3CD0" w:rsidRDefault="00C26AC3">
      <w:pPr>
        <w:spacing w:line="360" w:lineRule="auto"/>
        <w:ind w:firstLineChars="200" w:firstLine="480"/>
        <w:rPr>
          <w:sz w:val="24"/>
        </w:rPr>
      </w:pPr>
      <w:r>
        <w:rPr>
          <w:rFonts w:hint="eastAsia"/>
          <w:sz w:val="24"/>
        </w:rPr>
        <w:t>1.</w:t>
      </w:r>
      <w:r>
        <w:rPr>
          <w:sz w:val="24"/>
        </w:rPr>
        <w:t xml:space="preserve"> </w:t>
      </w:r>
      <w:r>
        <w:rPr>
          <w:rFonts w:hint="eastAsia"/>
          <w:sz w:val="24"/>
        </w:rPr>
        <w:t>可靠性</w:t>
      </w:r>
    </w:p>
    <w:p w14:paraId="368052BA" w14:textId="77777777" w:rsidR="003F3CD0" w:rsidRDefault="00C26AC3">
      <w:pPr>
        <w:spacing w:line="360" w:lineRule="auto"/>
        <w:ind w:firstLineChars="200" w:firstLine="480"/>
        <w:rPr>
          <w:sz w:val="24"/>
        </w:rPr>
      </w:pPr>
      <w:r>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14:paraId="73F272F6" w14:textId="77777777" w:rsidR="003F3CD0" w:rsidRDefault="00C26AC3">
      <w:pPr>
        <w:spacing w:line="360" w:lineRule="auto"/>
        <w:ind w:firstLineChars="200" w:firstLine="480"/>
        <w:rPr>
          <w:sz w:val="24"/>
        </w:rPr>
      </w:pPr>
      <w:r>
        <w:rPr>
          <w:rFonts w:hint="eastAsia"/>
          <w:sz w:val="24"/>
        </w:rPr>
        <w:lastRenderedPageBreak/>
        <w:t>2.</w:t>
      </w:r>
      <w:r>
        <w:rPr>
          <w:sz w:val="24"/>
        </w:rPr>
        <w:t xml:space="preserve"> </w:t>
      </w:r>
      <w:r>
        <w:rPr>
          <w:rFonts w:hint="eastAsia"/>
          <w:sz w:val="24"/>
        </w:rPr>
        <w:t>易用性</w:t>
      </w:r>
    </w:p>
    <w:p w14:paraId="3731312B" w14:textId="77777777" w:rsidR="003F3CD0" w:rsidRDefault="00C26AC3">
      <w:pPr>
        <w:spacing w:line="360" w:lineRule="auto"/>
        <w:ind w:firstLineChars="200" w:firstLine="480"/>
        <w:rPr>
          <w:sz w:val="24"/>
        </w:rPr>
      </w:pPr>
      <w:r>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w:t>
      </w:r>
      <w:r>
        <w:rPr>
          <w:rFonts w:hint="eastAsia"/>
          <w:sz w:val="24"/>
        </w:rPr>
        <w:t>100</w:t>
      </w:r>
      <w:r>
        <w:rPr>
          <w:rFonts w:hint="eastAsia"/>
          <w:sz w:val="24"/>
        </w:rPr>
        <w:t>的样本进行调查后，大家对于该系统的使用表示并不困难。</w:t>
      </w:r>
    </w:p>
    <w:p w14:paraId="75380460" w14:textId="77777777" w:rsidR="003F3CD0" w:rsidRDefault="00C26AC3">
      <w:pPr>
        <w:spacing w:line="360" w:lineRule="auto"/>
        <w:ind w:firstLineChars="200" w:firstLine="480"/>
        <w:rPr>
          <w:sz w:val="24"/>
        </w:rPr>
      </w:pPr>
      <w:r>
        <w:rPr>
          <w:rFonts w:hint="eastAsia"/>
          <w:sz w:val="24"/>
        </w:rPr>
        <w:t>3.</w:t>
      </w:r>
      <w:r>
        <w:rPr>
          <w:sz w:val="24"/>
        </w:rPr>
        <w:t xml:space="preserve"> </w:t>
      </w:r>
      <w:r>
        <w:rPr>
          <w:rFonts w:hint="eastAsia"/>
          <w:sz w:val="24"/>
        </w:rPr>
        <w:t>安全性</w:t>
      </w:r>
    </w:p>
    <w:p w14:paraId="010CDB34" w14:textId="77777777" w:rsidR="003F3CD0" w:rsidRDefault="00C26AC3">
      <w:pPr>
        <w:spacing w:line="360" w:lineRule="auto"/>
        <w:ind w:firstLineChars="200" w:firstLine="480"/>
        <w:rPr>
          <w:sz w:val="24"/>
        </w:rPr>
      </w:pPr>
      <w:r>
        <w:rPr>
          <w:rFonts w:hint="eastAsia"/>
          <w:sz w:val="24"/>
        </w:rPr>
        <w:t>本系统涉及到密码登陆，在前端与后台传输过程中有可能泄露用户密码等信息，所以在传输过程中，用户名和密码使用密文传输。经过测试，用户的信息没办法通过</w:t>
      </w:r>
      <w:r>
        <w:rPr>
          <w:rFonts w:hint="eastAsia"/>
          <w:sz w:val="24"/>
        </w:rPr>
        <w:t>DBMS</w:t>
      </w:r>
      <w:r>
        <w:rPr>
          <w:rFonts w:hint="eastAsia"/>
          <w:sz w:val="24"/>
        </w:rPr>
        <w:t>以外的方式进行查询，保证了用户的信息安全。</w:t>
      </w:r>
    </w:p>
    <w:p w14:paraId="654204F9" w14:textId="77777777" w:rsidR="003F3CD0" w:rsidRDefault="00C26AC3">
      <w:pPr>
        <w:spacing w:line="360" w:lineRule="auto"/>
        <w:ind w:firstLineChars="200" w:firstLine="480"/>
        <w:rPr>
          <w:sz w:val="24"/>
        </w:rPr>
      </w:pPr>
      <w:r>
        <w:rPr>
          <w:rFonts w:hint="eastAsia"/>
          <w:sz w:val="24"/>
        </w:rPr>
        <w:t>4.</w:t>
      </w:r>
      <w:r>
        <w:rPr>
          <w:sz w:val="24"/>
        </w:rPr>
        <w:t xml:space="preserve"> </w:t>
      </w:r>
      <w:r>
        <w:rPr>
          <w:rFonts w:hint="eastAsia"/>
          <w:sz w:val="24"/>
        </w:rPr>
        <w:t>可维护性</w:t>
      </w:r>
    </w:p>
    <w:p w14:paraId="30C5AF4F" w14:textId="77777777" w:rsidR="003F3CD0" w:rsidRDefault="00C26AC3">
      <w:pPr>
        <w:spacing w:line="360" w:lineRule="auto"/>
        <w:ind w:firstLineChars="200" w:firstLine="480"/>
        <w:rPr>
          <w:sz w:val="24"/>
        </w:rPr>
      </w:pPr>
      <w:r>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14:paraId="2AE32964" w14:textId="77777777" w:rsidR="003F3CD0" w:rsidRDefault="00C26AC3">
      <w:pPr>
        <w:pStyle w:val="3"/>
      </w:pPr>
      <w:bookmarkStart w:id="265" w:name="_Toc464198999"/>
      <w:bookmarkStart w:id="266" w:name="_Toc465023261"/>
      <w:bookmarkStart w:id="267" w:name="_Toc468657331"/>
      <w:r>
        <w:t>6.12</w:t>
      </w:r>
      <w:r>
        <w:t>软件使用准备</w:t>
      </w:r>
      <w:bookmarkEnd w:id="265"/>
      <w:bookmarkEnd w:id="266"/>
      <w:bookmarkEnd w:id="267"/>
    </w:p>
    <w:p w14:paraId="67B7A3F0" w14:textId="77777777" w:rsidR="003F3CD0" w:rsidRDefault="00C26AC3">
      <w:pPr>
        <w:pStyle w:val="3"/>
      </w:pPr>
      <w:bookmarkStart w:id="268" w:name="_Toc464199000"/>
      <w:bookmarkStart w:id="269" w:name="_Toc465023262"/>
      <w:bookmarkStart w:id="270" w:name="_Toc468657332"/>
      <w:r>
        <w:t>6.12.1</w:t>
      </w:r>
      <w:r>
        <w:t>可执行软件的准备</w:t>
      </w:r>
      <w:bookmarkEnd w:id="268"/>
      <w:bookmarkEnd w:id="269"/>
      <w:bookmarkEnd w:id="270"/>
    </w:p>
    <w:p w14:paraId="0B191A63" w14:textId="77777777" w:rsidR="003F3CD0" w:rsidRDefault="00C26AC3">
      <w:pPr>
        <w:spacing w:line="360" w:lineRule="auto"/>
        <w:ind w:firstLineChars="200" w:firstLine="480"/>
        <w:rPr>
          <w:sz w:val="24"/>
        </w:rPr>
      </w:pPr>
      <w:r>
        <w:rPr>
          <w:rFonts w:hint="eastAsia"/>
          <w:sz w:val="24"/>
        </w:rPr>
        <w:t>本工具部署在服务器上可直接通过网址访问。方便快捷，除浏览器外，用户不需要其他工具对本软件进行使用。</w:t>
      </w:r>
    </w:p>
    <w:p w14:paraId="5D160687" w14:textId="77777777" w:rsidR="003F3CD0" w:rsidRDefault="00C26AC3">
      <w:pPr>
        <w:pStyle w:val="3"/>
      </w:pPr>
      <w:bookmarkStart w:id="271" w:name="_Toc464199001"/>
      <w:bookmarkStart w:id="272" w:name="_Toc465023263"/>
      <w:bookmarkStart w:id="273" w:name="_Toc468657333"/>
      <w:r>
        <w:t>6.12.2</w:t>
      </w:r>
      <w:r>
        <w:rPr>
          <w:rFonts w:hint="eastAsia"/>
        </w:rPr>
        <w:t>用户现场的版本说明的准备</w:t>
      </w:r>
      <w:bookmarkEnd w:id="271"/>
      <w:bookmarkEnd w:id="272"/>
      <w:bookmarkEnd w:id="273"/>
    </w:p>
    <w:p w14:paraId="31055C95" w14:textId="77777777" w:rsidR="003F3CD0" w:rsidRDefault="00C26AC3">
      <w:pPr>
        <w:spacing w:line="360" w:lineRule="auto"/>
        <w:ind w:firstLineChars="200" w:firstLine="480"/>
        <w:rPr>
          <w:sz w:val="24"/>
        </w:rPr>
      </w:pPr>
      <w:r>
        <w:rPr>
          <w:rFonts w:hint="eastAsia"/>
          <w:sz w:val="24"/>
        </w:rPr>
        <w:t>用户现场的版本属于</w:t>
      </w:r>
      <w:r>
        <w:rPr>
          <w:rFonts w:hint="eastAsia"/>
          <w:sz w:val="24"/>
        </w:rPr>
        <w:t>Demo</w:t>
      </w:r>
      <w:r>
        <w:rPr>
          <w:rFonts w:hint="eastAsia"/>
          <w:sz w:val="24"/>
        </w:rPr>
        <w:t>（演示版），仅集成了正式版中的几个功能，提供演示的作用，并不是最终的发布版。正式版拥有更丰富的功能。具体展示商品浏览及在线支付的功能。</w:t>
      </w:r>
    </w:p>
    <w:p w14:paraId="35BD9D6A" w14:textId="77777777" w:rsidR="003F3CD0" w:rsidRDefault="00C26AC3">
      <w:pPr>
        <w:pStyle w:val="3"/>
      </w:pPr>
      <w:bookmarkStart w:id="274" w:name="_Toc464199002"/>
      <w:bookmarkStart w:id="275" w:name="_Toc465023264"/>
      <w:bookmarkStart w:id="276" w:name="_Toc468657334"/>
      <w:r>
        <w:lastRenderedPageBreak/>
        <w:t>6.12.</w:t>
      </w:r>
      <w:r>
        <w:rPr>
          <w:rFonts w:hint="eastAsia"/>
        </w:rPr>
        <w:t>2</w:t>
      </w:r>
      <w:r>
        <w:t>用户手册的准备</w:t>
      </w:r>
      <w:bookmarkEnd w:id="274"/>
      <w:bookmarkEnd w:id="275"/>
      <w:bookmarkEnd w:id="276"/>
    </w:p>
    <w:p w14:paraId="464CCAD1" w14:textId="77777777" w:rsidR="003F3CD0" w:rsidRDefault="00C26AC3">
      <w:pPr>
        <w:spacing w:line="360" w:lineRule="auto"/>
        <w:ind w:firstLineChars="200" w:firstLine="480"/>
        <w:rPr>
          <w:sz w:val="24"/>
        </w:rPr>
      </w:pPr>
      <w:r>
        <w:rPr>
          <w:rFonts w:hint="eastAsia"/>
          <w:sz w:val="24"/>
        </w:rPr>
        <w:t>用户手册是详细描述软件的功能、性能和用户界面，使用户了解到如何使用该软件。主要包括</w:t>
      </w:r>
      <w:r>
        <w:rPr>
          <w:rFonts w:cs="Arial"/>
          <w:color w:val="333333"/>
          <w:sz w:val="24"/>
          <w:shd w:val="clear" w:color="auto" w:fill="FFFFFF"/>
        </w:rPr>
        <w:t>(1)</w:t>
      </w:r>
      <w:r>
        <w:rPr>
          <w:rFonts w:cs="Arial"/>
          <w:color w:val="333333"/>
          <w:sz w:val="24"/>
          <w:shd w:val="clear" w:color="auto" w:fill="FFFFFF"/>
        </w:rPr>
        <w:t>引言</w:t>
      </w:r>
      <w:r>
        <w:rPr>
          <w:rFonts w:cs="Arial"/>
          <w:color w:val="333333"/>
          <w:sz w:val="24"/>
          <w:shd w:val="clear" w:color="auto" w:fill="FFFFFF"/>
        </w:rPr>
        <w:t>(2)</w:t>
      </w:r>
      <w:r>
        <w:rPr>
          <w:rFonts w:cs="Arial"/>
          <w:color w:val="333333"/>
          <w:sz w:val="24"/>
          <w:shd w:val="clear" w:color="auto" w:fill="FFFFFF"/>
        </w:rPr>
        <w:t>软件概述</w:t>
      </w:r>
      <w:r>
        <w:rPr>
          <w:rFonts w:cs="Arial"/>
          <w:color w:val="333333"/>
          <w:sz w:val="24"/>
          <w:shd w:val="clear" w:color="auto" w:fill="FFFFFF"/>
        </w:rPr>
        <w:t>(3)</w:t>
      </w:r>
      <w:r>
        <w:rPr>
          <w:rFonts w:cs="Arial"/>
          <w:color w:val="333333"/>
          <w:sz w:val="24"/>
          <w:shd w:val="clear" w:color="auto" w:fill="FFFFFF"/>
        </w:rPr>
        <w:t>运行环境</w:t>
      </w:r>
      <w:r>
        <w:rPr>
          <w:rFonts w:cs="Arial"/>
          <w:color w:val="333333"/>
          <w:sz w:val="24"/>
          <w:shd w:val="clear" w:color="auto" w:fill="FFFFFF"/>
        </w:rPr>
        <w:t>(4)</w:t>
      </w:r>
      <w:r>
        <w:rPr>
          <w:rFonts w:cs="Arial"/>
          <w:color w:val="333333"/>
          <w:sz w:val="24"/>
          <w:shd w:val="clear" w:color="auto" w:fill="FFFFFF"/>
        </w:rPr>
        <w:t>使用说明</w:t>
      </w:r>
      <w:r>
        <w:rPr>
          <w:rFonts w:cs="Arial"/>
          <w:color w:val="333333"/>
          <w:sz w:val="24"/>
          <w:shd w:val="clear" w:color="auto" w:fill="FFFFFF"/>
        </w:rPr>
        <w:t>(5)</w:t>
      </w:r>
      <w:r>
        <w:rPr>
          <w:rFonts w:cs="Arial"/>
          <w:color w:val="333333"/>
          <w:sz w:val="24"/>
          <w:shd w:val="clear" w:color="auto" w:fill="FFFFFF"/>
        </w:rPr>
        <w:t>运行说明</w:t>
      </w:r>
      <w:r>
        <w:rPr>
          <w:rFonts w:cs="Arial" w:hint="eastAsia"/>
          <w:color w:val="333333"/>
          <w:sz w:val="24"/>
          <w:shd w:val="clear" w:color="auto" w:fill="FFFFFF"/>
        </w:rPr>
        <w:t>(</w:t>
      </w:r>
      <w:r>
        <w:rPr>
          <w:rFonts w:cs="Arial"/>
          <w:color w:val="333333"/>
          <w:sz w:val="24"/>
          <w:shd w:val="clear" w:color="auto" w:fill="FFFFFF"/>
        </w:rPr>
        <w:t>6)</w:t>
      </w:r>
      <w:r>
        <w:rPr>
          <w:rFonts w:cs="Arial"/>
          <w:color w:val="333333"/>
          <w:sz w:val="24"/>
          <w:shd w:val="clear" w:color="auto" w:fill="FFFFFF"/>
        </w:rPr>
        <w:t>非常规过程</w:t>
      </w:r>
      <w:r>
        <w:rPr>
          <w:rFonts w:cs="Arial"/>
          <w:color w:val="333333"/>
          <w:sz w:val="24"/>
          <w:shd w:val="clear" w:color="auto" w:fill="FFFFFF"/>
        </w:rPr>
        <w:t>(7)</w:t>
      </w:r>
      <w:r>
        <w:rPr>
          <w:rFonts w:cs="Arial"/>
          <w:color w:val="333333"/>
          <w:sz w:val="24"/>
          <w:shd w:val="clear" w:color="auto" w:fill="FFFFFF"/>
        </w:rPr>
        <w:t>操作命令一览表</w:t>
      </w:r>
      <w:r>
        <w:rPr>
          <w:rFonts w:cs="Arial"/>
          <w:color w:val="333333"/>
          <w:sz w:val="24"/>
          <w:shd w:val="clear" w:color="auto" w:fill="FFFFFF"/>
        </w:rPr>
        <w:t>(8)</w:t>
      </w:r>
      <w:r>
        <w:rPr>
          <w:rFonts w:cs="Arial"/>
          <w:color w:val="333333"/>
          <w:sz w:val="24"/>
          <w:shd w:val="clear" w:color="auto" w:fill="FFFFFF"/>
        </w:rPr>
        <w:t>程序文件</w:t>
      </w:r>
      <w:r>
        <w:rPr>
          <w:rFonts w:cs="Arial"/>
          <w:color w:val="333333"/>
          <w:sz w:val="24"/>
          <w:shd w:val="clear" w:color="auto" w:fill="FFFFFF"/>
        </w:rPr>
        <w:t>(</w:t>
      </w:r>
      <w:r>
        <w:rPr>
          <w:rFonts w:cs="Arial"/>
          <w:color w:val="333333"/>
          <w:sz w:val="24"/>
          <w:shd w:val="clear" w:color="auto" w:fill="FFFFFF"/>
        </w:rPr>
        <w:t>或命令文件</w:t>
      </w:r>
      <w:r>
        <w:rPr>
          <w:rFonts w:cs="Arial"/>
          <w:color w:val="333333"/>
          <w:sz w:val="24"/>
          <w:shd w:val="clear" w:color="auto" w:fill="FFFFFF"/>
        </w:rPr>
        <w:t>)</w:t>
      </w:r>
      <w:r>
        <w:rPr>
          <w:rFonts w:cs="Arial"/>
          <w:color w:val="333333"/>
          <w:sz w:val="24"/>
          <w:shd w:val="clear" w:color="auto" w:fill="FFFFFF"/>
        </w:rPr>
        <w:t>和数据文件一览表</w:t>
      </w:r>
      <w:r>
        <w:rPr>
          <w:rFonts w:cs="Arial"/>
          <w:color w:val="333333"/>
          <w:sz w:val="24"/>
          <w:shd w:val="clear" w:color="auto" w:fill="FFFFFF"/>
        </w:rPr>
        <w:t>(9)</w:t>
      </w:r>
      <w:r>
        <w:rPr>
          <w:rFonts w:cs="Arial"/>
          <w:color w:val="333333"/>
          <w:sz w:val="24"/>
          <w:shd w:val="clear" w:color="auto" w:fill="FFFFFF"/>
        </w:rPr>
        <w:t>用户操作举例。</w:t>
      </w:r>
    </w:p>
    <w:p w14:paraId="0B0D8F91" w14:textId="77777777" w:rsidR="003F3CD0" w:rsidRDefault="00C26AC3">
      <w:pPr>
        <w:pStyle w:val="3"/>
      </w:pPr>
      <w:bookmarkStart w:id="277" w:name="_Toc464199003"/>
      <w:bookmarkStart w:id="278" w:name="_Toc465023265"/>
      <w:bookmarkStart w:id="279" w:name="_Toc468657335"/>
      <w:r>
        <w:t>6.13</w:t>
      </w:r>
      <w:r>
        <w:t>软件移交准备</w:t>
      </w:r>
      <w:bookmarkEnd w:id="277"/>
      <w:bookmarkEnd w:id="278"/>
      <w:bookmarkEnd w:id="279"/>
    </w:p>
    <w:p w14:paraId="224966C6" w14:textId="77777777" w:rsidR="003F3CD0" w:rsidRDefault="00C26AC3">
      <w:pPr>
        <w:pStyle w:val="3"/>
      </w:pPr>
      <w:bookmarkStart w:id="280" w:name="_Toc464199004"/>
      <w:bookmarkStart w:id="281" w:name="_Toc465023266"/>
      <w:bookmarkStart w:id="282" w:name="_Toc468657336"/>
      <w:r>
        <w:t>6.13.1</w:t>
      </w:r>
      <w:r>
        <w:t>可执行软件的准备</w:t>
      </w:r>
      <w:bookmarkEnd w:id="280"/>
      <w:bookmarkEnd w:id="281"/>
      <w:bookmarkEnd w:id="282"/>
    </w:p>
    <w:p w14:paraId="74F87D23" w14:textId="77777777" w:rsidR="003F3CD0" w:rsidRDefault="00C26AC3">
      <w:pPr>
        <w:spacing w:line="360" w:lineRule="auto"/>
        <w:ind w:firstLineChars="200" w:firstLine="480"/>
        <w:rPr>
          <w:sz w:val="24"/>
        </w:rPr>
      </w:pPr>
      <w:r>
        <w:rPr>
          <w:rFonts w:hint="eastAsia"/>
          <w:sz w:val="24"/>
        </w:rPr>
        <w:t>本工具部署在服务器上可直接通过网址访问。方便快捷，除浏览器外，用户不需要其他工具对本软件进行使用。</w:t>
      </w:r>
    </w:p>
    <w:p w14:paraId="7BE5A54B" w14:textId="77777777" w:rsidR="003F3CD0" w:rsidRDefault="00C26AC3">
      <w:pPr>
        <w:pStyle w:val="3"/>
      </w:pPr>
      <w:bookmarkStart w:id="283" w:name="_Toc464199005"/>
      <w:bookmarkStart w:id="284" w:name="_Toc465023267"/>
      <w:bookmarkStart w:id="285" w:name="_Toc468657337"/>
      <w:r>
        <w:t>6.13.2</w:t>
      </w:r>
      <w:r>
        <w:t>源文件准备</w:t>
      </w:r>
      <w:bookmarkEnd w:id="283"/>
      <w:bookmarkEnd w:id="284"/>
      <w:bookmarkEnd w:id="285"/>
    </w:p>
    <w:p w14:paraId="34031892" w14:textId="77777777" w:rsidR="003F3CD0" w:rsidRDefault="00C26AC3">
      <w:pPr>
        <w:spacing w:line="360" w:lineRule="auto"/>
        <w:ind w:firstLineChars="200" w:firstLine="480"/>
        <w:rPr>
          <w:sz w:val="24"/>
        </w:rPr>
      </w:pPr>
      <w:r>
        <w:rPr>
          <w:sz w:val="24"/>
        </w:rPr>
        <w:t>W</w:t>
      </w:r>
      <w:r>
        <w:rPr>
          <w:rFonts w:hint="eastAsia"/>
          <w:sz w:val="24"/>
        </w:rPr>
        <w:t>eb</w:t>
      </w:r>
      <w:r>
        <w:rPr>
          <w:rFonts w:hint="eastAsia"/>
          <w:sz w:val="24"/>
        </w:rPr>
        <w:t>形式的工具软件不提供源文件，只提供访问的网址。</w:t>
      </w:r>
    </w:p>
    <w:p w14:paraId="75D26949" w14:textId="77777777" w:rsidR="003F3CD0" w:rsidRDefault="00C26AC3">
      <w:pPr>
        <w:pStyle w:val="3"/>
      </w:pPr>
      <w:bookmarkStart w:id="286" w:name="_Toc464199006"/>
      <w:bookmarkStart w:id="287" w:name="_Toc465023268"/>
      <w:bookmarkStart w:id="288" w:name="_Toc468657338"/>
      <w:r>
        <w:t>6.13.3</w:t>
      </w:r>
      <w:r>
        <w:t>支持现场的版本说明的准备</w:t>
      </w:r>
      <w:bookmarkEnd w:id="286"/>
      <w:bookmarkEnd w:id="287"/>
      <w:bookmarkEnd w:id="288"/>
    </w:p>
    <w:p w14:paraId="241E03F7" w14:textId="77777777" w:rsidR="003F3CD0" w:rsidRDefault="00C26AC3">
      <w:pPr>
        <w:spacing w:line="360" w:lineRule="auto"/>
        <w:ind w:firstLine="420"/>
        <w:rPr>
          <w:sz w:val="24"/>
        </w:rPr>
      </w:pPr>
      <w:r>
        <w:rPr>
          <w:rFonts w:hint="eastAsia"/>
          <w:sz w:val="24"/>
        </w:rPr>
        <w:t>现场版本即为最终发布版的</w:t>
      </w:r>
      <w:r>
        <w:rPr>
          <w:rFonts w:hint="eastAsia"/>
          <w:sz w:val="24"/>
        </w:rPr>
        <w:t>Full</w:t>
      </w:r>
      <w:r>
        <w:rPr>
          <w:sz w:val="24"/>
        </w:rPr>
        <w:t xml:space="preserve"> </w:t>
      </w:r>
      <w:r>
        <w:rPr>
          <w:rFonts w:hint="eastAsia"/>
          <w:sz w:val="24"/>
        </w:rPr>
        <w:t>version</w:t>
      </w:r>
      <w:r>
        <w:rPr>
          <w:rFonts w:hint="eastAsia"/>
          <w:sz w:val="24"/>
        </w:rPr>
        <w:t>，完成了计划中说明的所有功能。</w:t>
      </w:r>
    </w:p>
    <w:p w14:paraId="2E8AEAAE" w14:textId="77777777" w:rsidR="003F3CD0" w:rsidRDefault="00C26AC3">
      <w:pPr>
        <w:spacing w:line="360" w:lineRule="auto"/>
        <w:ind w:firstLine="420"/>
        <w:rPr>
          <w:sz w:val="24"/>
        </w:rPr>
      </w:pPr>
      <w:r>
        <w:rPr>
          <w:sz w:val="24"/>
        </w:rPr>
        <w:t>最终版的功能主要有：</w:t>
      </w:r>
    </w:p>
    <w:p w14:paraId="2259E7C9" w14:textId="77777777" w:rsidR="003F3CD0" w:rsidRDefault="00C26AC3">
      <w:pPr>
        <w:spacing w:line="360" w:lineRule="auto"/>
        <w:ind w:left="360" w:firstLine="420"/>
        <w:rPr>
          <w:sz w:val="24"/>
        </w:rPr>
      </w:pPr>
      <w:r>
        <w:rPr>
          <w:rFonts w:hint="eastAsia"/>
          <w:sz w:val="24"/>
        </w:rPr>
        <w:t>1.</w:t>
      </w:r>
      <w:r>
        <w:rPr>
          <w:sz w:val="24"/>
        </w:rPr>
        <w:t>在线浏览商品以及商品的搜索。</w:t>
      </w:r>
    </w:p>
    <w:p w14:paraId="6E1DC3F0" w14:textId="77777777" w:rsidR="003F3CD0" w:rsidRDefault="00C26AC3">
      <w:pPr>
        <w:spacing w:line="360" w:lineRule="auto"/>
        <w:ind w:left="360" w:firstLine="420"/>
        <w:rPr>
          <w:sz w:val="24"/>
        </w:rPr>
      </w:pPr>
      <w:r>
        <w:rPr>
          <w:rFonts w:hint="eastAsia"/>
          <w:sz w:val="24"/>
        </w:rPr>
        <w:t>2.</w:t>
      </w:r>
      <w:r>
        <w:rPr>
          <w:sz w:val="24"/>
        </w:rPr>
        <w:t>商品提交及支付。</w:t>
      </w:r>
    </w:p>
    <w:p w14:paraId="06F2B7B1" w14:textId="77777777" w:rsidR="003F3CD0" w:rsidRDefault="00C26AC3">
      <w:pPr>
        <w:spacing w:line="360" w:lineRule="auto"/>
        <w:ind w:left="360" w:firstLine="420"/>
        <w:rPr>
          <w:sz w:val="24"/>
        </w:rPr>
      </w:pPr>
      <w:r>
        <w:rPr>
          <w:rFonts w:hint="eastAsia"/>
          <w:sz w:val="24"/>
        </w:rPr>
        <w:t>3.</w:t>
      </w:r>
      <w:r>
        <w:rPr>
          <w:sz w:val="24"/>
        </w:rPr>
        <w:t>购物车商品的增删和结算。</w:t>
      </w:r>
    </w:p>
    <w:p w14:paraId="287DAB30" w14:textId="77777777" w:rsidR="003F3CD0" w:rsidRDefault="00C26AC3">
      <w:pPr>
        <w:spacing w:line="360" w:lineRule="auto"/>
        <w:ind w:left="360" w:firstLine="420"/>
        <w:rPr>
          <w:sz w:val="24"/>
        </w:rPr>
      </w:pPr>
      <w:r>
        <w:rPr>
          <w:sz w:val="24"/>
        </w:rPr>
        <w:t>4.</w:t>
      </w:r>
      <w:r>
        <w:rPr>
          <w:sz w:val="24"/>
        </w:rPr>
        <w:t>已购商品的物流查询。</w:t>
      </w:r>
    </w:p>
    <w:p w14:paraId="781D1884" w14:textId="77777777" w:rsidR="003F3CD0" w:rsidRDefault="00C26AC3">
      <w:pPr>
        <w:spacing w:line="360" w:lineRule="auto"/>
        <w:ind w:left="360" w:firstLine="420"/>
        <w:rPr>
          <w:sz w:val="24"/>
        </w:rPr>
      </w:pPr>
      <w:r>
        <w:rPr>
          <w:rFonts w:hint="eastAsia"/>
          <w:sz w:val="24"/>
        </w:rPr>
        <w:t>5.</w:t>
      </w:r>
      <w:r>
        <w:rPr>
          <w:sz w:val="24"/>
        </w:rPr>
        <w:t>收货确认。</w:t>
      </w:r>
    </w:p>
    <w:p w14:paraId="0F42761E" w14:textId="77777777" w:rsidR="003F3CD0" w:rsidRDefault="00C26AC3">
      <w:pPr>
        <w:spacing w:line="360" w:lineRule="auto"/>
        <w:ind w:left="360" w:firstLine="420"/>
        <w:rPr>
          <w:sz w:val="24"/>
        </w:rPr>
      </w:pPr>
      <w:r>
        <w:rPr>
          <w:sz w:val="24"/>
        </w:rPr>
        <w:t>6.</w:t>
      </w:r>
      <w:r>
        <w:rPr>
          <w:rFonts w:hint="eastAsia"/>
          <w:sz w:val="24"/>
        </w:rPr>
        <w:t>售后功能。</w:t>
      </w:r>
    </w:p>
    <w:p w14:paraId="03BA219D" w14:textId="77777777" w:rsidR="003F3CD0" w:rsidRDefault="00C26AC3">
      <w:pPr>
        <w:pStyle w:val="3"/>
      </w:pPr>
      <w:bookmarkStart w:id="289" w:name="_Toc464199007"/>
      <w:bookmarkStart w:id="290" w:name="_Toc465023269"/>
      <w:bookmarkStart w:id="291" w:name="_Toc468657339"/>
      <w:r>
        <w:t>6.13.</w:t>
      </w:r>
      <w:r>
        <w:rPr>
          <w:rFonts w:hint="eastAsia"/>
        </w:rPr>
        <w:t>4</w:t>
      </w:r>
      <w:r>
        <w:t>支持手册准备</w:t>
      </w:r>
      <w:bookmarkEnd w:id="289"/>
      <w:bookmarkEnd w:id="290"/>
      <w:bookmarkEnd w:id="291"/>
    </w:p>
    <w:p w14:paraId="16A826CE" w14:textId="77777777" w:rsidR="003F3CD0" w:rsidRDefault="00C26AC3">
      <w:pPr>
        <w:spacing w:line="360" w:lineRule="auto"/>
        <w:ind w:firstLine="420"/>
        <w:rPr>
          <w:sz w:val="24"/>
        </w:rPr>
      </w:pPr>
      <w:r>
        <w:rPr>
          <w:rFonts w:hint="eastAsia"/>
          <w:sz w:val="24"/>
        </w:rPr>
        <w:t>支持手册包括软件的简介，软件支持的服务方式，软件</w:t>
      </w:r>
      <w:r>
        <w:rPr>
          <w:rFonts w:hint="eastAsia"/>
          <w:sz w:val="24"/>
        </w:rPr>
        <w:t>bug</w:t>
      </w:r>
      <w:r>
        <w:rPr>
          <w:rFonts w:hint="eastAsia"/>
          <w:sz w:val="24"/>
        </w:rPr>
        <w:t>的反馈方式等。</w:t>
      </w:r>
    </w:p>
    <w:p w14:paraId="4BE56B1A" w14:textId="77777777" w:rsidR="003F3CD0" w:rsidRDefault="00C26AC3">
      <w:pPr>
        <w:spacing w:line="360" w:lineRule="auto"/>
        <w:ind w:firstLineChars="200" w:firstLine="480"/>
        <w:rPr>
          <w:sz w:val="24"/>
        </w:rPr>
      </w:pPr>
      <w:r>
        <w:rPr>
          <w:rFonts w:hint="eastAsia"/>
          <w:sz w:val="24"/>
        </w:rPr>
        <w:lastRenderedPageBreak/>
        <w:t>计划提供以下服务：</w:t>
      </w:r>
    </w:p>
    <w:p w14:paraId="3B4A9C1D" w14:textId="77777777" w:rsidR="003F3CD0" w:rsidRDefault="00C26AC3">
      <w:pPr>
        <w:spacing w:line="360" w:lineRule="auto"/>
        <w:ind w:firstLineChars="200" w:firstLine="480"/>
        <w:rPr>
          <w:sz w:val="24"/>
        </w:rPr>
      </w:pPr>
      <w:r>
        <w:rPr>
          <w:rFonts w:hint="eastAsia"/>
          <w:sz w:val="24"/>
        </w:rPr>
        <w:t>课堂培训：以讲课形式对客户进行培训，使其能够正确使用软件。</w:t>
      </w:r>
    </w:p>
    <w:p w14:paraId="3853CBF1" w14:textId="77777777" w:rsidR="003F3CD0" w:rsidRDefault="00C26AC3">
      <w:pPr>
        <w:spacing w:line="360" w:lineRule="auto"/>
        <w:ind w:firstLineChars="200" w:firstLine="480"/>
        <w:rPr>
          <w:sz w:val="24"/>
        </w:rPr>
      </w:pPr>
      <w:r>
        <w:rPr>
          <w:rFonts w:hint="eastAsia"/>
          <w:sz w:val="24"/>
        </w:rPr>
        <w:t>免费咨询：客户可以在工作时间向技术人员提出问题并获得解答。</w:t>
      </w:r>
    </w:p>
    <w:p w14:paraId="01C3BA5D" w14:textId="77777777" w:rsidR="003F3CD0" w:rsidRDefault="00C26AC3">
      <w:pPr>
        <w:spacing w:line="360" w:lineRule="auto"/>
        <w:ind w:firstLineChars="200" w:firstLine="480"/>
        <w:rPr>
          <w:sz w:val="24"/>
        </w:rPr>
      </w:pPr>
      <w:r>
        <w:rPr>
          <w:rFonts w:hint="eastAsia"/>
          <w:sz w:val="24"/>
        </w:rPr>
        <w:t>技术支持：对于某些客户，采取上门指导的方式。</w:t>
      </w:r>
    </w:p>
    <w:p w14:paraId="4CD14525" w14:textId="77777777" w:rsidR="003F3CD0" w:rsidRDefault="00C26AC3">
      <w:pPr>
        <w:spacing w:line="360" w:lineRule="auto"/>
        <w:ind w:firstLineChars="200" w:firstLine="480"/>
        <w:rPr>
          <w:sz w:val="24"/>
        </w:rPr>
      </w:pPr>
      <w:r>
        <w:rPr>
          <w:rFonts w:hint="eastAsia"/>
          <w:sz w:val="24"/>
        </w:rPr>
        <w:t>软件维护：获取软件使用中的问题，提供补丁程序。</w:t>
      </w:r>
    </w:p>
    <w:p w14:paraId="1356819A" w14:textId="77777777" w:rsidR="003F3CD0" w:rsidRDefault="00C26AC3">
      <w:pPr>
        <w:spacing w:line="360" w:lineRule="auto"/>
        <w:ind w:firstLineChars="200" w:firstLine="480"/>
        <w:rPr>
          <w:sz w:val="24"/>
        </w:rPr>
      </w:pPr>
      <w:r>
        <w:rPr>
          <w:rFonts w:hint="eastAsia"/>
          <w:sz w:val="24"/>
        </w:rPr>
        <w:t>升级通知：在软件新版本发布的时候，及时通知</w:t>
      </w:r>
      <w:r>
        <w:rPr>
          <w:sz w:val="24"/>
        </w:rPr>
        <w:t>(Email</w:t>
      </w:r>
      <w:r>
        <w:rPr>
          <w:sz w:val="24"/>
        </w:rPr>
        <w:t>或邮寄信件</w:t>
      </w:r>
      <w:r>
        <w:rPr>
          <w:sz w:val="24"/>
        </w:rPr>
        <w:t>)</w:t>
      </w:r>
      <w:r>
        <w:rPr>
          <w:sz w:val="24"/>
        </w:rPr>
        <w:t>注册的用户，并提供试用版本。</w:t>
      </w:r>
    </w:p>
    <w:p w14:paraId="78B69D4D" w14:textId="77777777" w:rsidR="003F3CD0" w:rsidRDefault="00C26AC3">
      <w:pPr>
        <w:spacing w:line="360" w:lineRule="auto"/>
        <w:ind w:firstLineChars="200" w:firstLine="480"/>
        <w:rPr>
          <w:sz w:val="24"/>
        </w:rPr>
      </w:pPr>
      <w:r>
        <w:rPr>
          <w:rFonts w:hint="eastAsia"/>
          <w:sz w:val="24"/>
        </w:rPr>
        <w:t>软件升级：对于注册用户，只需较少的费用即可升级到新的版本。</w:t>
      </w:r>
    </w:p>
    <w:p w14:paraId="10BD8132" w14:textId="77777777" w:rsidR="003F3CD0" w:rsidRDefault="00C26AC3">
      <w:pPr>
        <w:pStyle w:val="3"/>
      </w:pPr>
      <w:bookmarkStart w:id="292" w:name="_Toc464199008"/>
      <w:bookmarkStart w:id="293" w:name="_Toc465023270"/>
      <w:bookmarkStart w:id="294" w:name="_Toc468657340"/>
      <w:r>
        <w:t>6.14</w:t>
      </w:r>
      <w:r>
        <w:t>软件配置管理</w:t>
      </w:r>
      <w:bookmarkEnd w:id="292"/>
      <w:bookmarkEnd w:id="293"/>
      <w:bookmarkEnd w:id="294"/>
    </w:p>
    <w:p w14:paraId="51121622" w14:textId="77777777" w:rsidR="003F3CD0" w:rsidRDefault="00C26AC3">
      <w:pPr>
        <w:spacing w:line="360" w:lineRule="auto"/>
        <w:ind w:firstLineChars="200" w:firstLine="480"/>
        <w:rPr>
          <w:sz w:val="24"/>
        </w:rPr>
      </w:pPr>
      <w:r>
        <w:rPr>
          <w:sz w:val="24"/>
        </w:rPr>
        <w:t>本产品使用</w:t>
      </w:r>
      <w:r>
        <w:rPr>
          <w:sz w:val="24"/>
        </w:rPr>
        <w:t>git</w:t>
      </w:r>
      <w:r>
        <w:rPr>
          <w:sz w:val="24"/>
        </w:rPr>
        <w:t>进行管理</w:t>
      </w:r>
    </w:p>
    <w:p w14:paraId="3DE7EE51" w14:textId="77777777" w:rsidR="003F3CD0" w:rsidRDefault="00C26AC3">
      <w:pPr>
        <w:pStyle w:val="3"/>
      </w:pPr>
      <w:bookmarkStart w:id="295" w:name="_Toc464199009"/>
      <w:bookmarkStart w:id="296" w:name="_Toc465023271"/>
      <w:bookmarkStart w:id="297" w:name="_Toc468657341"/>
      <w:r>
        <w:t>6.14.1</w:t>
      </w:r>
      <w:r>
        <w:t>配置标识</w:t>
      </w:r>
      <w:bookmarkEnd w:id="295"/>
      <w:bookmarkEnd w:id="296"/>
      <w:bookmarkEnd w:id="297"/>
    </w:p>
    <w:p w14:paraId="05AE7CB6" w14:textId="77777777" w:rsidR="003F3CD0" w:rsidRDefault="00C26AC3">
      <w:pPr>
        <w:spacing w:line="360" w:lineRule="auto"/>
        <w:ind w:firstLineChars="200" w:firstLine="480"/>
        <w:rPr>
          <w:sz w:val="24"/>
        </w:rPr>
      </w:pPr>
      <w:r>
        <w:rPr>
          <w:rFonts w:hint="eastAsia"/>
          <w:sz w:val="24"/>
        </w:rPr>
        <w:t>标识软件系统的结构，标识独立部件（工作产品），并使它们是可访问的。配置标识的目的，是在整个生命周期中标识系统各部件并提供对软件过程及其软件产品的跟踪能力。即：怎么命名？版本如何设置？放到哪里？哪些是受控的？受控的级别是什么？读写的权限是什么？</w:t>
      </w:r>
    </w:p>
    <w:p w14:paraId="11F2F915" w14:textId="77777777" w:rsidR="003F3CD0" w:rsidRDefault="00C26AC3">
      <w:pPr>
        <w:pStyle w:val="3"/>
      </w:pPr>
      <w:bookmarkStart w:id="298" w:name="_Toc464199010"/>
      <w:bookmarkStart w:id="299" w:name="_Toc465023272"/>
      <w:bookmarkStart w:id="300" w:name="_Toc468657342"/>
      <w:r>
        <w:t>6.14.2</w:t>
      </w:r>
      <w:r>
        <w:t>配置控制</w:t>
      </w:r>
      <w:bookmarkEnd w:id="298"/>
      <w:bookmarkEnd w:id="299"/>
      <w:bookmarkEnd w:id="300"/>
    </w:p>
    <w:p w14:paraId="314A5F7D" w14:textId="77777777" w:rsidR="003F3CD0" w:rsidRDefault="00C26AC3">
      <w:pPr>
        <w:spacing w:line="360" w:lineRule="auto"/>
        <w:ind w:firstLineChars="200" w:firstLine="480"/>
        <w:rPr>
          <w:sz w:val="24"/>
        </w:rPr>
      </w:pPr>
      <w:r>
        <w:rPr>
          <w:rFonts w:hint="eastAsia"/>
          <w:sz w:val="24"/>
        </w:rPr>
        <w:t>软件生命周期中控制软件产品的发布和变更，目的是建立确保软件产品质量的机制。即怎么变更？谁控制变更？谁来分析变更的影响范围？变更后如何验证、入库以及恢复？</w:t>
      </w:r>
    </w:p>
    <w:p w14:paraId="0D3E157B" w14:textId="77777777" w:rsidR="003F3CD0" w:rsidRDefault="00C26AC3">
      <w:pPr>
        <w:pStyle w:val="3"/>
      </w:pPr>
      <w:bookmarkStart w:id="301" w:name="_Toc464199011"/>
      <w:bookmarkStart w:id="302" w:name="_Toc465023273"/>
      <w:bookmarkStart w:id="303" w:name="_Toc468657343"/>
      <w:r>
        <w:t>6.14.3</w:t>
      </w:r>
      <w:r>
        <w:t>配置状态统计</w:t>
      </w:r>
      <w:bookmarkEnd w:id="301"/>
      <w:bookmarkEnd w:id="302"/>
      <w:bookmarkEnd w:id="303"/>
    </w:p>
    <w:p w14:paraId="21CAC5B6" w14:textId="77777777" w:rsidR="003F3CD0" w:rsidRDefault="00C26AC3">
      <w:pPr>
        <w:spacing w:line="360" w:lineRule="auto"/>
        <w:ind w:firstLineChars="200" w:firstLine="480"/>
        <w:rPr>
          <w:sz w:val="24"/>
        </w:rPr>
      </w:pPr>
      <w:r>
        <w:rPr>
          <w:rFonts w:hint="eastAsia"/>
          <w:sz w:val="24"/>
        </w:rPr>
        <w:t>记录和报告变更过程，目标是不间断记录所有基线项的状态和历史，并进行维护。每次基线的生成和变更都能让相关者知道变了什么？为什么变？变化前后的状态是什么？</w:t>
      </w:r>
    </w:p>
    <w:p w14:paraId="7B0F892A" w14:textId="77777777" w:rsidR="003F3CD0" w:rsidRDefault="00C26AC3">
      <w:pPr>
        <w:pStyle w:val="3"/>
      </w:pPr>
      <w:bookmarkStart w:id="304" w:name="_Toc464199012"/>
      <w:bookmarkStart w:id="305" w:name="_Toc465023274"/>
      <w:bookmarkStart w:id="306" w:name="_Toc468657344"/>
      <w:r>
        <w:lastRenderedPageBreak/>
        <w:t>6.14.4</w:t>
      </w:r>
      <w:r>
        <w:t>配置审核</w:t>
      </w:r>
      <w:bookmarkEnd w:id="304"/>
      <w:bookmarkEnd w:id="305"/>
      <w:bookmarkEnd w:id="306"/>
    </w:p>
    <w:p w14:paraId="1E0E1D5A" w14:textId="77777777" w:rsidR="003F3CD0" w:rsidRDefault="00C26AC3">
      <w:pPr>
        <w:spacing w:line="360" w:lineRule="auto"/>
        <w:ind w:firstLineChars="200" w:firstLine="480"/>
        <w:rPr>
          <w:sz w:val="24"/>
          <w:szCs w:val="21"/>
        </w:rPr>
      </w:pPr>
      <w:r>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14:paraId="1E88BA5F" w14:textId="77777777" w:rsidR="003F3CD0" w:rsidRDefault="00C26AC3">
      <w:pPr>
        <w:pStyle w:val="3"/>
      </w:pPr>
      <w:bookmarkStart w:id="307" w:name="_Toc464199013"/>
      <w:bookmarkStart w:id="308" w:name="_Toc465023275"/>
      <w:bookmarkStart w:id="309" w:name="_Toc468657345"/>
      <w:r>
        <w:t>6.15</w:t>
      </w:r>
      <w:r>
        <w:t>件质量保证</w:t>
      </w:r>
      <w:bookmarkEnd w:id="307"/>
      <w:bookmarkEnd w:id="308"/>
      <w:bookmarkEnd w:id="309"/>
    </w:p>
    <w:p w14:paraId="7E629C95" w14:textId="77777777" w:rsidR="003F3CD0" w:rsidRDefault="00C26AC3">
      <w:pPr>
        <w:pStyle w:val="3"/>
      </w:pPr>
      <w:bookmarkStart w:id="310" w:name="_Toc464199014"/>
      <w:bookmarkStart w:id="311" w:name="_Toc465023276"/>
      <w:bookmarkStart w:id="312" w:name="_Toc468657346"/>
      <w:r>
        <w:t>6.15.</w:t>
      </w:r>
      <w:r>
        <w:rPr>
          <w:rFonts w:hint="eastAsia"/>
        </w:rPr>
        <w:t>1</w:t>
      </w:r>
      <w:r>
        <w:t>软件质量保证评估</w:t>
      </w:r>
      <w:bookmarkEnd w:id="310"/>
      <w:bookmarkEnd w:id="311"/>
      <w:bookmarkEnd w:id="312"/>
    </w:p>
    <w:p w14:paraId="281E0AAC" w14:textId="77777777" w:rsidR="003F3CD0" w:rsidRDefault="00C26AC3">
      <w:pPr>
        <w:spacing w:line="360" w:lineRule="auto"/>
        <w:ind w:firstLineChars="200" w:firstLine="480"/>
        <w:rPr>
          <w:sz w:val="24"/>
          <w:szCs w:val="21"/>
        </w:rPr>
      </w:pPr>
      <w:r>
        <w:rPr>
          <w:rFonts w:hint="eastAsia"/>
          <w:sz w:val="24"/>
        </w:rPr>
        <w:t>该软件需求覆盖率大于</w:t>
      </w:r>
      <w:r>
        <w:rPr>
          <w:rFonts w:hint="eastAsia"/>
          <w:sz w:val="24"/>
        </w:rPr>
        <w:t>95%</w:t>
      </w:r>
      <w:r>
        <w:rPr>
          <w:rFonts w:hint="eastAsia"/>
          <w:sz w:val="24"/>
        </w:rPr>
        <w:t>，无严重</w:t>
      </w:r>
      <w:r>
        <w:rPr>
          <w:rFonts w:hint="eastAsia"/>
          <w:sz w:val="24"/>
        </w:rPr>
        <w:t>bug</w:t>
      </w:r>
      <w:r>
        <w:rPr>
          <w:rFonts w:hint="eastAsia"/>
          <w:sz w:val="24"/>
        </w:rPr>
        <w:t>和遗留问题。最大并发用户数为</w:t>
      </w:r>
      <w:r>
        <w:rPr>
          <w:rFonts w:hint="eastAsia"/>
          <w:sz w:val="24"/>
        </w:rPr>
        <w:t>2000</w:t>
      </w:r>
      <w:r>
        <w:rPr>
          <w:rFonts w:hint="eastAsia"/>
          <w:sz w:val="24"/>
        </w:rPr>
        <w:t>，页面响应时间小于</w:t>
      </w:r>
      <w:r>
        <w:rPr>
          <w:rFonts w:hint="eastAsia"/>
          <w:sz w:val="24"/>
        </w:rPr>
        <w:t>3s</w:t>
      </w:r>
      <w:r>
        <w:rPr>
          <w:rFonts w:hint="eastAsia"/>
          <w:sz w:val="24"/>
        </w:rPr>
        <w:t>，与各种操作系统兼容，代码编写内容完全按照编写规范进行，代码注释量大于</w:t>
      </w:r>
      <w:r>
        <w:rPr>
          <w:rFonts w:hint="eastAsia"/>
          <w:sz w:val="24"/>
        </w:rPr>
        <w:t>1</w:t>
      </w:r>
      <w:r>
        <w:rPr>
          <w:rFonts w:hint="eastAsia"/>
          <w:sz w:val="24"/>
        </w:rPr>
        <w:t>：</w:t>
      </w:r>
      <w:r>
        <w:rPr>
          <w:rFonts w:hint="eastAsia"/>
          <w:sz w:val="24"/>
        </w:rPr>
        <w:t>5</w:t>
      </w:r>
      <w:r>
        <w:rPr>
          <w:rFonts w:hint="eastAsia"/>
          <w:sz w:val="24"/>
          <w:szCs w:val="21"/>
        </w:rPr>
        <w:t>。</w:t>
      </w:r>
    </w:p>
    <w:p w14:paraId="238C3CC8" w14:textId="77777777" w:rsidR="003F3CD0" w:rsidRDefault="00C26AC3">
      <w:pPr>
        <w:pStyle w:val="3"/>
      </w:pPr>
      <w:bookmarkStart w:id="313" w:name="_Toc464199015"/>
      <w:bookmarkStart w:id="314" w:name="_Toc465023277"/>
      <w:bookmarkStart w:id="315" w:name="_Toc468657347"/>
      <w:r>
        <w:t>6.1</w:t>
      </w:r>
      <w:r>
        <w:rPr>
          <w:rFonts w:hint="eastAsia"/>
        </w:rPr>
        <w:t>6</w:t>
      </w:r>
      <w:r>
        <w:t>文档编制</w:t>
      </w:r>
      <w:bookmarkEnd w:id="313"/>
      <w:bookmarkEnd w:id="314"/>
      <w:bookmarkEnd w:id="315"/>
    </w:p>
    <w:p w14:paraId="56048565" w14:textId="77777777" w:rsidR="003F3CD0" w:rsidRDefault="00C26AC3">
      <w:pPr>
        <w:spacing w:line="360" w:lineRule="auto"/>
        <w:ind w:firstLine="420"/>
        <w:rPr>
          <w:sz w:val="24"/>
        </w:rPr>
      </w:pPr>
      <w:r>
        <w:rPr>
          <w:rFonts w:hint="eastAsia"/>
          <w:sz w:val="24"/>
        </w:rPr>
        <w:t>我们为该软件编写了一系列文档，这些文档都满足以下要求：</w:t>
      </w:r>
    </w:p>
    <w:p w14:paraId="067E4B23" w14:textId="77777777" w:rsidR="003F3CD0" w:rsidRDefault="00C26AC3">
      <w:pPr>
        <w:spacing w:line="360" w:lineRule="auto"/>
        <w:ind w:firstLine="420"/>
        <w:rPr>
          <w:sz w:val="24"/>
        </w:rPr>
      </w:pPr>
      <w:r>
        <w:rPr>
          <w:sz w:val="24"/>
        </w:rPr>
        <w:t>1.</w:t>
      </w:r>
      <w:r>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Pr>
          <w:sz w:val="24"/>
        </w:rPr>
        <w:t>(</w:t>
      </w:r>
      <w:r>
        <w:rPr>
          <w:sz w:val="24"/>
        </w:rPr>
        <w:t>面向开发人员</w:t>
      </w:r>
      <w:r>
        <w:rPr>
          <w:sz w:val="24"/>
        </w:rPr>
        <w:t>)</w:t>
      </w:r>
      <w:r>
        <w:rPr>
          <w:sz w:val="24"/>
        </w:rPr>
        <w:t>那样过多使用软件的专用术语。</w:t>
      </w:r>
    </w:p>
    <w:p w14:paraId="36153038" w14:textId="77777777" w:rsidR="003F3CD0" w:rsidRDefault="00C26AC3">
      <w:pPr>
        <w:spacing w:line="360" w:lineRule="auto"/>
        <w:ind w:firstLine="420"/>
        <w:rPr>
          <w:sz w:val="24"/>
        </w:rPr>
      </w:pPr>
      <w:r>
        <w:rPr>
          <w:sz w:val="24"/>
        </w:rPr>
        <w:t>2.</w:t>
      </w:r>
      <w:r>
        <w:rPr>
          <w:rFonts w:hint="eastAsia"/>
          <w:sz w:val="24"/>
        </w:rPr>
        <w:t>精确性：文档的行文应当十分确切，不能出现多义性的描述。同一课题几个文档的内容应当是协调一致，没有矛盾的。</w:t>
      </w:r>
    </w:p>
    <w:p w14:paraId="65E79827" w14:textId="77777777" w:rsidR="003F3CD0" w:rsidRDefault="00C26AC3">
      <w:pPr>
        <w:spacing w:line="360" w:lineRule="auto"/>
        <w:ind w:firstLine="420"/>
        <w:rPr>
          <w:sz w:val="24"/>
        </w:rPr>
      </w:pPr>
      <w:r>
        <w:rPr>
          <w:sz w:val="24"/>
        </w:rPr>
        <w:t>3.</w:t>
      </w:r>
      <w:r>
        <w:rPr>
          <w:rFonts w:hint="eastAsia"/>
          <w:sz w:val="24"/>
        </w:rPr>
        <w:t>清晰性：文档编写应力求简明，如有可能，配以适当的图表，以增强其清晰性。</w:t>
      </w:r>
    </w:p>
    <w:p w14:paraId="00C4F8C6" w14:textId="77777777" w:rsidR="003F3CD0" w:rsidRDefault="00C26AC3">
      <w:pPr>
        <w:spacing w:line="360" w:lineRule="auto"/>
        <w:ind w:firstLine="420"/>
        <w:rPr>
          <w:sz w:val="24"/>
        </w:rPr>
      </w:pPr>
      <w:r>
        <w:rPr>
          <w:sz w:val="24"/>
        </w:rPr>
        <w:t>4.</w:t>
      </w:r>
      <w:r>
        <w:rPr>
          <w:rFonts w:hint="eastAsia"/>
          <w:sz w:val="24"/>
        </w:rPr>
        <w:t>完整性：任何一个文档都应当是完整的、独立的，它应自成体系。例如，前言部分应做一般性介绍，正文给出中心内容，必要时还有附录，列出参考资料等。</w:t>
      </w:r>
    </w:p>
    <w:p w14:paraId="1F8866EC" w14:textId="77777777" w:rsidR="003F3CD0" w:rsidRDefault="00C26AC3">
      <w:pPr>
        <w:spacing w:line="360" w:lineRule="auto"/>
        <w:ind w:firstLine="420"/>
        <w:rPr>
          <w:sz w:val="24"/>
        </w:rPr>
      </w:pPr>
      <w:r>
        <w:rPr>
          <w:sz w:val="24"/>
        </w:rPr>
        <w:t>5.</w:t>
      </w:r>
      <w:r>
        <w:rPr>
          <w:rFonts w:hint="eastAsia"/>
          <w:sz w:val="24"/>
        </w:rPr>
        <w:t>同一课题的几个文档之间可能有些部分内容相同，这种重复是必要的。不要在文档中出现转引其他文档内容的情况。</w:t>
      </w:r>
    </w:p>
    <w:p w14:paraId="4EE13EE8" w14:textId="77777777" w:rsidR="003F3CD0" w:rsidRDefault="00C26AC3">
      <w:pPr>
        <w:spacing w:line="360" w:lineRule="auto"/>
        <w:ind w:firstLine="420"/>
        <w:rPr>
          <w:sz w:val="24"/>
        </w:rPr>
      </w:pPr>
      <w:r>
        <w:rPr>
          <w:sz w:val="24"/>
        </w:rPr>
        <w:t>6.</w:t>
      </w:r>
      <w:r>
        <w:rPr>
          <w:rFonts w:hint="eastAsia"/>
          <w:sz w:val="24"/>
        </w:rPr>
        <w:t>灵活性：各个不同软件项目，其规模和复杂程度有着许多实际差别，能一</w:t>
      </w:r>
      <w:r>
        <w:rPr>
          <w:rFonts w:hint="eastAsia"/>
          <w:sz w:val="24"/>
        </w:rPr>
        <w:lastRenderedPageBreak/>
        <w:t>律看待。</w:t>
      </w:r>
    </w:p>
    <w:p w14:paraId="32372116" w14:textId="77777777" w:rsidR="003F3CD0" w:rsidRDefault="00C26AC3">
      <w:pPr>
        <w:pStyle w:val="2"/>
      </w:pPr>
      <w:bookmarkStart w:id="316" w:name="_Toc464199016"/>
      <w:bookmarkStart w:id="317" w:name="_Toc465023278"/>
      <w:bookmarkStart w:id="318" w:name="_Toc468657348"/>
      <w:r>
        <w:t>6.</w:t>
      </w:r>
      <w:r>
        <w:rPr>
          <w:rFonts w:hint="eastAsia"/>
        </w:rPr>
        <w:t>17</w:t>
      </w:r>
      <w:r>
        <w:t>其他软件开发活动</w:t>
      </w:r>
      <w:bookmarkEnd w:id="316"/>
      <w:bookmarkEnd w:id="317"/>
      <w:bookmarkEnd w:id="318"/>
    </w:p>
    <w:p w14:paraId="07FD2036" w14:textId="77777777" w:rsidR="003F3CD0" w:rsidRDefault="00C26AC3">
      <w:pPr>
        <w:pStyle w:val="3"/>
      </w:pPr>
      <w:bookmarkStart w:id="319" w:name="_Toc464199017"/>
      <w:bookmarkStart w:id="320" w:name="_Toc465023279"/>
      <w:bookmarkStart w:id="321" w:name="_Toc468657349"/>
      <w:r>
        <w:t>6.</w:t>
      </w:r>
      <w:r>
        <w:rPr>
          <w:rFonts w:hint="eastAsia"/>
        </w:rPr>
        <w:t>17.</w:t>
      </w:r>
      <w:r>
        <w:t>1</w:t>
      </w:r>
      <w:r>
        <w:t>风险管理，包括已知的风险和相应的对策</w:t>
      </w:r>
      <w:bookmarkEnd w:id="319"/>
      <w:bookmarkEnd w:id="320"/>
      <w:bookmarkEnd w:id="321"/>
    </w:p>
    <w:p w14:paraId="14C97B95" w14:textId="77777777" w:rsidR="003F3CD0" w:rsidRDefault="00C26AC3">
      <w:pPr>
        <w:pStyle w:val="3"/>
      </w:pPr>
      <w:bookmarkStart w:id="322" w:name="_Toc464199018"/>
      <w:bookmarkStart w:id="323" w:name="_Toc465023280"/>
      <w:bookmarkStart w:id="324" w:name="_Toc468657350"/>
      <w:r>
        <w:rPr>
          <w:rFonts w:hint="eastAsia"/>
        </w:rPr>
        <w:t>6.17.1.1</w:t>
      </w:r>
      <w:r>
        <w:rPr>
          <w:rStyle w:val="12"/>
          <w:rFonts w:ascii="Times New Roman" w:hAnsi="Times New Roman"/>
          <w:b/>
          <w:bCs/>
          <w:lang w:val="en-US"/>
        </w:rPr>
        <w:t>计划编制风险</w:t>
      </w:r>
      <w:bookmarkEnd w:id="322"/>
      <w:bookmarkEnd w:id="323"/>
      <w:bookmarkEnd w:id="324"/>
    </w:p>
    <w:p w14:paraId="1096ACF1" w14:textId="77777777" w:rsidR="003F3CD0" w:rsidRDefault="00C26AC3">
      <w:pPr>
        <w:spacing w:line="360" w:lineRule="auto"/>
        <w:ind w:firstLine="420"/>
        <w:rPr>
          <w:sz w:val="24"/>
        </w:rPr>
      </w:pPr>
      <w:r>
        <w:rPr>
          <w:rFonts w:hint="eastAsia"/>
          <w:sz w:val="24"/>
        </w:rPr>
        <w:t>①</w:t>
      </w:r>
      <w:r>
        <w:rPr>
          <w:rFonts w:hint="eastAsia"/>
          <w:sz w:val="24"/>
        </w:rPr>
        <w:t xml:space="preserve"> </w:t>
      </w:r>
      <w:r>
        <w:rPr>
          <w:rFonts w:hint="eastAsia"/>
          <w:sz w:val="24"/>
        </w:rPr>
        <w:t>计划、资源和产品定义全凭客户或上层领导口头指令</w:t>
      </w:r>
      <w:r>
        <w:rPr>
          <w:sz w:val="24"/>
        </w:rPr>
        <w:t>,</w:t>
      </w:r>
      <w:r>
        <w:rPr>
          <w:sz w:val="24"/>
        </w:rPr>
        <w:t>并且不完全一致</w:t>
      </w:r>
      <w:r>
        <w:rPr>
          <w:sz w:val="24"/>
        </w:rPr>
        <w:t>;</w:t>
      </w:r>
    </w:p>
    <w:p w14:paraId="7F755AA9" w14:textId="77777777" w:rsidR="003F3CD0" w:rsidRDefault="00C26AC3">
      <w:pPr>
        <w:spacing w:line="360" w:lineRule="auto"/>
        <w:ind w:firstLine="420"/>
        <w:rPr>
          <w:sz w:val="24"/>
        </w:rPr>
      </w:pPr>
      <w:r>
        <w:rPr>
          <w:rFonts w:ascii="宋体" w:hAnsi="宋体" w:cs="宋体" w:hint="eastAsia"/>
          <w:sz w:val="24"/>
        </w:rPr>
        <w:t>②</w:t>
      </w:r>
      <w:r>
        <w:rPr>
          <w:sz w:val="24"/>
        </w:rPr>
        <w:t>计划是优化的</w:t>
      </w:r>
      <w:r>
        <w:rPr>
          <w:sz w:val="24"/>
        </w:rPr>
        <w:t>,</w:t>
      </w:r>
      <w:r>
        <w:rPr>
          <w:sz w:val="24"/>
        </w:rPr>
        <w:t>是</w:t>
      </w:r>
      <w:r>
        <w:rPr>
          <w:sz w:val="24"/>
        </w:rPr>
        <w:t>"</w:t>
      </w:r>
      <w:r>
        <w:rPr>
          <w:sz w:val="24"/>
        </w:rPr>
        <w:t>最佳状态</w:t>
      </w:r>
      <w:r>
        <w:rPr>
          <w:sz w:val="24"/>
        </w:rPr>
        <w:t>",</w:t>
      </w:r>
      <w:r>
        <w:rPr>
          <w:sz w:val="24"/>
        </w:rPr>
        <w:t>但计划不现实</w:t>
      </w:r>
      <w:r>
        <w:rPr>
          <w:sz w:val="24"/>
        </w:rPr>
        <w:t>,</w:t>
      </w:r>
      <w:r>
        <w:rPr>
          <w:sz w:val="24"/>
        </w:rPr>
        <w:t>只能算是</w:t>
      </w:r>
      <w:r>
        <w:rPr>
          <w:sz w:val="24"/>
        </w:rPr>
        <w:t>"</w:t>
      </w:r>
      <w:r>
        <w:rPr>
          <w:sz w:val="24"/>
        </w:rPr>
        <w:t>期望状态</w:t>
      </w:r>
      <w:r>
        <w:rPr>
          <w:sz w:val="24"/>
        </w:rPr>
        <w:t>";</w:t>
      </w:r>
    </w:p>
    <w:p w14:paraId="5423FFAD" w14:textId="77777777" w:rsidR="003F3CD0" w:rsidRDefault="00C26AC3">
      <w:pPr>
        <w:spacing w:line="360" w:lineRule="auto"/>
        <w:ind w:firstLine="420"/>
        <w:rPr>
          <w:sz w:val="24"/>
        </w:rPr>
      </w:pPr>
      <w:r>
        <w:rPr>
          <w:rFonts w:ascii="宋体" w:hAnsi="宋体" w:cs="宋体" w:hint="eastAsia"/>
          <w:sz w:val="24"/>
        </w:rPr>
        <w:t>③</w:t>
      </w:r>
      <w:r>
        <w:rPr>
          <w:sz w:val="24"/>
        </w:rPr>
        <w:t>计划基于使用特定的小组成员</w:t>
      </w:r>
      <w:r>
        <w:rPr>
          <w:sz w:val="24"/>
        </w:rPr>
        <w:t>,</w:t>
      </w:r>
      <w:r>
        <w:rPr>
          <w:sz w:val="24"/>
        </w:rPr>
        <w:t>而那个特定的小组成员其实指望不上</w:t>
      </w:r>
      <w:r>
        <w:rPr>
          <w:sz w:val="24"/>
        </w:rPr>
        <w:t>;</w:t>
      </w:r>
    </w:p>
    <w:p w14:paraId="04147A79" w14:textId="77777777" w:rsidR="003F3CD0" w:rsidRDefault="00C26AC3">
      <w:pPr>
        <w:spacing w:line="360" w:lineRule="auto"/>
        <w:ind w:left="420"/>
        <w:rPr>
          <w:sz w:val="24"/>
        </w:rPr>
      </w:pPr>
      <w:r>
        <w:rPr>
          <w:rFonts w:ascii="宋体" w:hAnsi="宋体" w:cs="宋体" w:hint="eastAsia"/>
          <w:sz w:val="24"/>
        </w:rPr>
        <w:t>④</w:t>
      </w:r>
      <w:r>
        <w:rPr>
          <w:sz w:val="24"/>
        </w:rPr>
        <w:t>产品规模</w:t>
      </w:r>
      <w:r>
        <w:rPr>
          <w:sz w:val="24"/>
        </w:rPr>
        <w:t>(</w:t>
      </w:r>
      <w:r>
        <w:rPr>
          <w:sz w:val="24"/>
        </w:rPr>
        <w:t>代码行数、功能点、与前一产品规模的百分比</w:t>
      </w:r>
      <w:r>
        <w:rPr>
          <w:sz w:val="24"/>
        </w:rPr>
        <w:t>)</w:t>
      </w:r>
      <w:r>
        <w:rPr>
          <w:sz w:val="24"/>
        </w:rPr>
        <w:t>比估计的要大</w:t>
      </w:r>
      <w:r>
        <w:rPr>
          <w:sz w:val="24"/>
        </w:rPr>
        <w:t>;</w:t>
      </w:r>
    </w:p>
    <w:p w14:paraId="20AB39A5" w14:textId="77777777" w:rsidR="003F3CD0" w:rsidRDefault="00C26AC3">
      <w:pPr>
        <w:spacing w:line="360" w:lineRule="auto"/>
        <w:ind w:firstLine="420"/>
        <w:rPr>
          <w:sz w:val="24"/>
        </w:rPr>
      </w:pPr>
      <w:r>
        <w:rPr>
          <w:rFonts w:ascii="宋体" w:hAnsi="宋体" w:cs="宋体" w:hint="eastAsia"/>
          <w:sz w:val="24"/>
        </w:rPr>
        <w:t>⑤</w:t>
      </w:r>
      <w:r>
        <w:rPr>
          <w:sz w:val="24"/>
        </w:rPr>
        <w:t>完成目标日期提前</w:t>
      </w:r>
      <w:r>
        <w:rPr>
          <w:sz w:val="24"/>
        </w:rPr>
        <w:t>,</w:t>
      </w:r>
      <w:r>
        <w:rPr>
          <w:sz w:val="24"/>
        </w:rPr>
        <w:t>但没有相应地调整产品范围或可用资源</w:t>
      </w:r>
      <w:r>
        <w:rPr>
          <w:sz w:val="24"/>
        </w:rPr>
        <w:t>;</w:t>
      </w:r>
    </w:p>
    <w:p w14:paraId="63CF1F91" w14:textId="77777777" w:rsidR="003F3CD0" w:rsidRDefault="00C26AC3">
      <w:pPr>
        <w:spacing w:line="360" w:lineRule="auto"/>
        <w:ind w:firstLine="420"/>
        <w:rPr>
          <w:sz w:val="24"/>
        </w:rPr>
      </w:pPr>
      <w:r>
        <w:rPr>
          <w:rFonts w:ascii="宋体" w:hAnsi="宋体" w:cs="宋体" w:hint="eastAsia"/>
          <w:sz w:val="24"/>
        </w:rPr>
        <w:t>⑥</w:t>
      </w:r>
      <w:r>
        <w:rPr>
          <w:sz w:val="24"/>
        </w:rPr>
        <w:t>涉足不熟悉的产品领域</w:t>
      </w:r>
      <w:r>
        <w:rPr>
          <w:sz w:val="24"/>
        </w:rPr>
        <w:t>,</w:t>
      </w:r>
      <w:r>
        <w:rPr>
          <w:sz w:val="24"/>
        </w:rPr>
        <w:t>花费在设计和实现上的时间比预期的要多。</w:t>
      </w:r>
    </w:p>
    <w:p w14:paraId="1BFAF976" w14:textId="77777777" w:rsidR="003F3CD0" w:rsidRDefault="00C26AC3">
      <w:pPr>
        <w:pStyle w:val="3"/>
      </w:pPr>
      <w:bookmarkStart w:id="325" w:name="_Toc464199019"/>
      <w:bookmarkStart w:id="326" w:name="_Toc465023281"/>
      <w:bookmarkStart w:id="327" w:name="_Toc468657351"/>
      <w:r>
        <w:rPr>
          <w:rFonts w:hint="eastAsia"/>
        </w:rPr>
        <w:t>6.17.1.2</w:t>
      </w:r>
      <w:r>
        <w:rPr>
          <w:rFonts w:hint="eastAsia"/>
        </w:rPr>
        <w:t>组织和管理风险</w:t>
      </w:r>
      <w:bookmarkEnd w:id="325"/>
      <w:bookmarkEnd w:id="326"/>
      <w:bookmarkEnd w:id="327"/>
    </w:p>
    <w:p w14:paraId="0640DA0B" w14:textId="77777777" w:rsidR="003F3CD0" w:rsidRDefault="00C26AC3">
      <w:pPr>
        <w:spacing w:line="360" w:lineRule="auto"/>
        <w:ind w:left="420"/>
        <w:rPr>
          <w:sz w:val="24"/>
        </w:rPr>
      </w:pPr>
      <w:r>
        <w:rPr>
          <w:rFonts w:hint="eastAsia"/>
          <w:sz w:val="24"/>
        </w:rPr>
        <w:t>①仅由管理层或市场人员进行技术决策</w:t>
      </w:r>
      <w:r>
        <w:rPr>
          <w:sz w:val="24"/>
        </w:rPr>
        <w:t>,</w:t>
      </w:r>
      <w:r>
        <w:rPr>
          <w:sz w:val="24"/>
        </w:rPr>
        <w:t>导致计划进度缓慢</w:t>
      </w:r>
      <w:r>
        <w:rPr>
          <w:sz w:val="24"/>
        </w:rPr>
        <w:t>,</w:t>
      </w:r>
      <w:r>
        <w:rPr>
          <w:sz w:val="24"/>
        </w:rPr>
        <w:t>计划时间延长</w:t>
      </w:r>
      <w:r>
        <w:rPr>
          <w:sz w:val="24"/>
        </w:rPr>
        <w:t>;</w:t>
      </w:r>
    </w:p>
    <w:p w14:paraId="00F997FD" w14:textId="77777777" w:rsidR="003F3CD0" w:rsidRDefault="00C26AC3">
      <w:pPr>
        <w:spacing w:line="360" w:lineRule="auto"/>
        <w:ind w:firstLine="420"/>
        <w:rPr>
          <w:sz w:val="24"/>
        </w:rPr>
      </w:pPr>
      <w:r>
        <w:rPr>
          <w:rFonts w:ascii="宋体" w:hAnsi="宋体" w:cs="宋体" w:hint="eastAsia"/>
          <w:sz w:val="24"/>
        </w:rPr>
        <w:t>②</w:t>
      </w:r>
      <w:r>
        <w:rPr>
          <w:sz w:val="24"/>
        </w:rPr>
        <w:t>低效的项目组结构降低生产率</w:t>
      </w:r>
      <w:r>
        <w:rPr>
          <w:sz w:val="24"/>
        </w:rPr>
        <w:t>;</w:t>
      </w:r>
    </w:p>
    <w:p w14:paraId="02487D09" w14:textId="77777777" w:rsidR="003F3CD0" w:rsidRDefault="00C26AC3">
      <w:pPr>
        <w:spacing w:line="360" w:lineRule="auto"/>
        <w:ind w:firstLine="420"/>
        <w:rPr>
          <w:sz w:val="24"/>
        </w:rPr>
      </w:pPr>
      <w:r>
        <w:rPr>
          <w:rFonts w:ascii="宋体" w:hAnsi="宋体" w:cs="宋体" w:hint="eastAsia"/>
          <w:sz w:val="24"/>
        </w:rPr>
        <w:t>③</w:t>
      </w:r>
      <w:r>
        <w:rPr>
          <w:sz w:val="24"/>
        </w:rPr>
        <w:t>管理层审查</w:t>
      </w:r>
      <w:r>
        <w:rPr>
          <w:sz w:val="24"/>
        </w:rPr>
        <w:t xml:space="preserve"> </w:t>
      </w:r>
      <w:r>
        <w:rPr>
          <w:sz w:val="24"/>
        </w:rPr>
        <w:t>决策的周期比预期的时间长</w:t>
      </w:r>
      <w:r>
        <w:rPr>
          <w:sz w:val="24"/>
        </w:rPr>
        <w:t>;</w:t>
      </w:r>
    </w:p>
    <w:p w14:paraId="31F1779F" w14:textId="77777777" w:rsidR="003F3CD0" w:rsidRDefault="00C26AC3">
      <w:pPr>
        <w:spacing w:line="360" w:lineRule="auto"/>
        <w:ind w:firstLine="420"/>
        <w:rPr>
          <w:sz w:val="24"/>
        </w:rPr>
      </w:pPr>
      <w:r>
        <w:rPr>
          <w:rFonts w:ascii="宋体" w:hAnsi="宋体" w:cs="宋体" w:hint="eastAsia"/>
          <w:sz w:val="24"/>
        </w:rPr>
        <w:t>④</w:t>
      </w:r>
      <w:r>
        <w:rPr>
          <w:sz w:val="24"/>
        </w:rPr>
        <w:t>预算削减</w:t>
      </w:r>
      <w:r>
        <w:rPr>
          <w:sz w:val="24"/>
        </w:rPr>
        <w:t>,</w:t>
      </w:r>
      <w:r>
        <w:rPr>
          <w:sz w:val="24"/>
        </w:rPr>
        <w:t>打乱项目计划</w:t>
      </w:r>
      <w:r>
        <w:rPr>
          <w:sz w:val="24"/>
        </w:rPr>
        <w:t>;</w:t>
      </w:r>
    </w:p>
    <w:p w14:paraId="1786DA54" w14:textId="77777777" w:rsidR="003F3CD0" w:rsidRDefault="00C26AC3">
      <w:pPr>
        <w:spacing w:line="360" w:lineRule="auto"/>
        <w:ind w:firstLine="420"/>
        <w:rPr>
          <w:sz w:val="24"/>
        </w:rPr>
      </w:pPr>
      <w:r>
        <w:rPr>
          <w:rFonts w:ascii="宋体" w:hAnsi="宋体" w:cs="宋体" w:hint="eastAsia"/>
          <w:sz w:val="24"/>
        </w:rPr>
        <w:t>⑤</w:t>
      </w:r>
      <w:r>
        <w:rPr>
          <w:sz w:val="24"/>
        </w:rPr>
        <w:t>管理层作出了打击项目组织积极性的决定</w:t>
      </w:r>
      <w:r>
        <w:rPr>
          <w:sz w:val="24"/>
        </w:rPr>
        <w:t>;</w:t>
      </w:r>
    </w:p>
    <w:p w14:paraId="2B727F41" w14:textId="77777777" w:rsidR="003F3CD0" w:rsidRDefault="00C26AC3">
      <w:pPr>
        <w:spacing w:line="360" w:lineRule="auto"/>
        <w:ind w:firstLine="420"/>
        <w:rPr>
          <w:sz w:val="24"/>
        </w:rPr>
      </w:pPr>
      <w:r>
        <w:rPr>
          <w:rFonts w:ascii="宋体" w:hAnsi="宋体" w:cs="宋体" w:hint="eastAsia"/>
          <w:sz w:val="24"/>
        </w:rPr>
        <w:t>⑥</w:t>
      </w:r>
      <w:r>
        <w:rPr>
          <w:sz w:val="24"/>
        </w:rPr>
        <w:t>缺乏必要的规范</w:t>
      </w:r>
      <w:r>
        <w:rPr>
          <w:sz w:val="24"/>
        </w:rPr>
        <w:t>,</w:t>
      </w:r>
      <w:r>
        <w:rPr>
          <w:sz w:val="24"/>
        </w:rPr>
        <w:t>导至工作失误与重复工作</w:t>
      </w:r>
      <w:r>
        <w:rPr>
          <w:sz w:val="24"/>
        </w:rPr>
        <w:t>;</w:t>
      </w:r>
    </w:p>
    <w:p w14:paraId="62889B51" w14:textId="77777777" w:rsidR="003F3CD0" w:rsidRDefault="00C26AC3">
      <w:pPr>
        <w:spacing w:line="360" w:lineRule="auto"/>
        <w:ind w:firstLine="420"/>
        <w:rPr>
          <w:sz w:val="24"/>
        </w:rPr>
      </w:pPr>
      <w:r>
        <w:rPr>
          <w:rFonts w:ascii="宋体" w:hAnsi="宋体" w:cs="宋体" w:hint="eastAsia"/>
          <w:sz w:val="24"/>
        </w:rPr>
        <w:t>⑦</w:t>
      </w:r>
      <w:r>
        <w:rPr>
          <w:sz w:val="24"/>
        </w:rPr>
        <w:t>非技术的第三方的工作</w:t>
      </w:r>
      <w:r>
        <w:rPr>
          <w:sz w:val="24"/>
        </w:rPr>
        <w:t>(</w:t>
      </w:r>
      <w:r>
        <w:rPr>
          <w:sz w:val="24"/>
        </w:rPr>
        <w:t>预算批准、设备采购批准、法律方面的审查、安全保证等</w:t>
      </w:r>
      <w:r>
        <w:rPr>
          <w:sz w:val="24"/>
        </w:rPr>
        <w:t>)</w:t>
      </w:r>
      <w:r>
        <w:rPr>
          <w:sz w:val="24"/>
        </w:rPr>
        <w:t>时间比预期的延长。</w:t>
      </w:r>
    </w:p>
    <w:p w14:paraId="2DBB6B8C" w14:textId="77777777" w:rsidR="003F3CD0" w:rsidRDefault="00C26AC3">
      <w:pPr>
        <w:pStyle w:val="3"/>
      </w:pPr>
      <w:bookmarkStart w:id="328" w:name="_Toc464199020"/>
      <w:bookmarkStart w:id="329" w:name="_Toc465023282"/>
      <w:bookmarkStart w:id="330" w:name="_Toc468657352"/>
      <w:r>
        <w:rPr>
          <w:rFonts w:hint="eastAsia"/>
        </w:rPr>
        <w:t>6.17.1.3</w:t>
      </w:r>
      <w:r>
        <w:rPr>
          <w:rFonts w:hint="eastAsia"/>
        </w:rPr>
        <w:t>人员风险</w:t>
      </w:r>
      <w:bookmarkEnd w:id="328"/>
      <w:bookmarkEnd w:id="329"/>
      <w:bookmarkEnd w:id="330"/>
    </w:p>
    <w:p w14:paraId="0A19B86C" w14:textId="77777777" w:rsidR="003F3CD0" w:rsidRDefault="00C26AC3">
      <w:pPr>
        <w:spacing w:line="360" w:lineRule="auto"/>
        <w:ind w:firstLine="420"/>
        <w:rPr>
          <w:sz w:val="24"/>
        </w:rPr>
      </w:pPr>
      <w:r>
        <w:rPr>
          <w:rFonts w:hint="eastAsia"/>
          <w:sz w:val="24"/>
        </w:rPr>
        <w:t>①作为先决条件的任务</w:t>
      </w:r>
      <w:r>
        <w:rPr>
          <w:sz w:val="24"/>
        </w:rPr>
        <w:t>(</w:t>
      </w:r>
      <w:r>
        <w:rPr>
          <w:sz w:val="24"/>
        </w:rPr>
        <w:t>如培训及其他项目</w:t>
      </w:r>
      <w:r>
        <w:rPr>
          <w:sz w:val="24"/>
        </w:rPr>
        <w:t>)</w:t>
      </w:r>
      <w:r>
        <w:rPr>
          <w:sz w:val="24"/>
        </w:rPr>
        <w:t>不能按时完成</w:t>
      </w:r>
      <w:r>
        <w:rPr>
          <w:sz w:val="24"/>
        </w:rPr>
        <w:t>;</w:t>
      </w:r>
    </w:p>
    <w:p w14:paraId="17C4C38E" w14:textId="77777777" w:rsidR="003F3CD0" w:rsidRDefault="00C26AC3">
      <w:pPr>
        <w:spacing w:line="360" w:lineRule="auto"/>
        <w:ind w:firstLine="420"/>
        <w:rPr>
          <w:sz w:val="24"/>
        </w:rPr>
      </w:pPr>
      <w:r>
        <w:rPr>
          <w:rFonts w:ascii="宋体" w:hAnsi="宋体" w:cs="宋体" w:hint="eastAsia"/>
          <w:sz w:val="24"/>
        </w:rPr>
        <w:t>②</w:t>
      </w:r>
      <w:r>
        <w:rPr>
          <w:sz w:val="24"/>
        </w:rPr>
        <w:t>开发人员和管理层之间关系不佳</w:t>
      </w:r>
      <w:r>
        <w:rPr>
          <w:sz w:val="24"/>
        </w:rPr>
        <w:t>,</w:t>
      </w:r>
      <w:r>
        <w:rPr>
          <w:sz w:val="24"/>
        </w:rPr>
        <w:t>导致决策缓慢</w:t>
      </w:r>
      <w:r>
        <w:rPr>
          <w:sz w:val="24"/>
        </w:rPr>
        <w:t>,</w:t>
      </w:r>
      <w:r>
        <w:rPr>
          <w:sz w:val="24"/>
        </w:rPr>
        <w:t>影响全局</w:t>
      </w:r>
      <w:r>
        <w:rPr>
          <w:sz w:val="24"/>
        </w:rPr>
        <w:t>;</w:t>
      </w:r>
    </w:p>
    <w:p w14:paraId="728EDA87" w14:textId="77777777" w:rsidR="003F3CD0" w:rsidRDefault="00C26AC3">
      <w:pPr>
        <w:spacing w:line="360" w:lineRule="auto"/>
        <w:ind w:firstLine="420"/>
        <w:rPr>
          <w:sz w:val="24"/>
        </w:rPr>
      </w:pPr>
      <w:r>
        <w:rPr>
          <w:rFonts w:ascii="宋体" w:hAnsi="宋体" w:cs="宋体" w:hint="eastAsia"/>
          <w:sz w:val="24"/>
        </w:rPr>
        <w:t>③</w:t>
      </w:r>
      <w:r>
        <w:rPr>
          <w:sz w:val="24"/>
        </w:rPr>
        <w:t>缺乏激励措施</w:t>
      </w:r>
      <w:r>
        <w:rPr>
          <w:sz w:val="24"/>
        </w:rPr>
        <w:t>,</w:t>
      </w:r>
      <w:r>
        <w:rPr>
          <w:sz w:val="24"/>
        </w:rPr>
        <w:t>士气低下</w:t>
      </w:r>
      <w:r>
        <w:rPr>
          <w:sz w:val="24"/>
        </w:rPr>
        <w:t>,</w:t>
      </w:r>
      <w:r>
        <w:rPr>
          <w:sz w:val="24"/>
        </w:rPr>
        <w:t>降低了生产能力</w:t>
      </w:r>
      <w:r>
        <w:rPr>
          <w:sz w:val="24"/>
        </w:rPr>
        <w:t>;</w:t>
      </w:r>
    </w:p>
    <w:p w14:paraId="6D6252DE" w14:textId="77777777" w:rsidR="003F3CD0" w:rsidRDefault="00C26AC3">
      <w:pPr>
        <w:spacing w:line="360" w:lineRule="auto"/>
        <w:ind w:firstLine="420"/>
        <w:rPr>
          <w:sz w:val="24"/>
        </w:rPr>
      </w:pPr>
      <w:r>
        <w:rPr>
          <w:rFonts w:ascii="宋体" w:hAnsi="宋体" w:cs="宋体" w:hint="eastAsia"/>
          <w:sz w:val="24"/>
        </w:rPr>
        <w:lastRenderedPageBreak/>
        <w:t>④</w:t>
      </w:r>
      <w:r>
        <w:rPr>
          <w:sz w:val="24"/>
        </w:rPr>
        <w:t>某些人员需要更多的时间适应还不熟悉的软件工具和环境</w:t>
      </w:r>
      <w:r>
        <w:rPr>
          <w:sz w:val="24"/>
        </w:rPr>
        <w:t>;</w:t>
      </w:r>
    </w:p>
    <w:p w14:paraId="70120927" w14:textId="77777777" w:rsidR="003F3CD0" w:rsidRDefault="00C26AC3">
      <w:pPr>
        <w:spacing w:line="360" w:lineRule="auto"/>
        <w:ind w:firstLine="420"/>
        <w:rPr>
          <w:sz w:val="24"/>
        </w:rPr>
      </w:pPr>
      <w:r>
        <w:rPr>
          <w:rFonts w:ascii="宋体" w:hAnsi="宋体" w:cs="宋体" w:hint="eastAsia"/>
          <w:sz w:val="24"/>
        </w:rPr>
        <w:t>⑤</w:t>
      </w:r>
      <w:r>
        <w:rPr>
          <w:sz w:val="24"/>
        </w:rPr>
        <w:t>项目后期加入新的开发人员</w:t>
      </w:r>
      <w:r>
        <w:rPr>
          <w:sz w:val="24"/>
        </w:rPr>
        <w:t>,</w:t>
      </w:r>
      <w:r>
        <w:rPr>
          <w:sz w:val="24"/>
        </w:rPr>
        <w:t>需进行培训并逐渐与现有成员沟通</w:t>
      </w:r>
      <w:r>
        <w:rPr>
          <w:sz w:val="24"/>
        </w:rPr>
        <w:t>,</w:t>
      </w:r>
      <w:r>
        <w:rPr>
          <w:sz w:val="24"/>
        </w:rPr>
        <w:t>从而使现有成员的工作效率降低</w:t>
      </w:r>
      <w:r>
        <w:rPr>
          <w:sz w:val="24"/>
        </w:rPr>
        <w:t>;</w:t>
      </w:r>
    </w:p>
    <w:p w14:paraId="7EF61CC4" w14:textId="77777777" w:rsidR="003F3CD0" w:rsidRDefault="00C26AC3">
      <w:pPr>
        <w:spacing w:line="360" w:lineRule="auto"/>
        <w:ind w:firstLine="420"/>
        <w:rPr>
          <w:sz w:val="24"/>
        </w:rPr>
      </w:pPr>
      <w:r>
        <w:rPr>
          <w:rFonts w:ascii="宋体" w:hAnsi="宋体" w:cs="宋体" w:hint="eastAsia"/>
          <w:sz w:val="24"/>
        </w:rPr>
        <w:t>⑥</w:t>
      </w:r>
      <w:r>
        <w:rPr>
          <w:sz w:val="24"/>
        </w:rPr>
        <w:t>由于项目组成员之间发生冲突</w:t>
      </w:r>
      <w:r>
        <w:rPr>
          <w:sz w:val="24"/>
        </w:rPr>
        <w:t>,</w:t>
      </w:r>
      <w:r>
        <w:rPr>
          <w:sz w:val="24"/>
        </w:rPr>
        <w:t>导致沟通不畅、设计欠佳、接口出现错误和额外的重复工作</w:t>
      </w:r>
      <w:r>
        <w:rPr>
          <w:sz w:val="24"/>
        </w:rPr>
        <w:t>;</w:t>
      </w:r>
    </w:p>
    <w:p w14:paraId="42BA984B" w14:textId="77777777" w:rsidR="003F3CD0" w:rsidRDefault="00C26AC3">
      <w:pPr>
        <w:spacing w:line="360" w:lineRule="auto"/>
        <w:ind w:firstLine="420"/>
        <w:rPr>
          <w:sz w:val="24"/>
        </w:rPr>
      </w:pPr>
      <w:r>
        <w:rPr>
          <w:rFonts w:ascii="宋体" w:hAnsi="宋体" w:cs="宋体" w:hint="eastAsia"/>
          <w:sz w:val="24"/>
        </w:rPr>
        <w:t>⑦</w:t>
      </w:r>
      <w:r>
        <w:rPr>
          <w:sz w:val="24"/>
        </w:rPr>
        <w:t>不适应工作的成员没有调离项目组</w:t>
      </w:r>
      <w:r>
        <w:rPr>
          <w:sz w:val="24"/>
        </w:rPr>
        <w:t>,</w:t>
      </w:r>
      <w:r>
        <w:rPr>
          <w:sz w:val="24"/>
        </w:rPr>
        <w:t>影响了项目组其他成员的积极性</w:t>
      </w:r>
      <w:r>
        <w:rPr>
          <w:sz w:val="24"/>
        </w:rPr>
        <w:t>;</w:t>
      </w:r>
    </w:p>
    <w:p w14:paraId="0B71504A" w14:textId="77777777" w:rsidR="003F3CD0" w:rsidRDefault="00C26AC3">
      <w:pPr>
        <w:spacing w:line="360" w:lineRule="auto"/>
        <w:ind w:firstLine="420"/>
        <w:rPr>
          <w:sz w:val="24"/>
        </w:rPr>
      </w:pPr>
      <w:r>
        <w:rPr>
          <w:rFonts w:ascii="宋体" w:hAnsi="宋体" w:cs="宋体" w:hint="eastAsia"/>
          <w:sz w:val="24"/>
        </w:rPr>
        <w:t>⑧</w:t>
      </w:r>
      <w:r>
        <w:rPr>
          <w:sz w:val="24"/>
        </w:rPr>
        <w:t>没有找到项目急需的具有特定技能的人。</w:t>
      </w:r>
    </w:p>
    <w:p w14:paraId="1521CE99" w14:textId="77777777" w:rsidR="003F3CD0" w:rsidRDefault="00C26AC3">
      <w:pPr>
        <w:pStyle w:val="3"/>
      </w:pPr>
      <w:bookmarkStart w:id="331" w:name="_Toc464199021"/>
      <w:bookmarkStart w:id="332" w:name="_Toc465023283"/>
      <w:bookmarkStart w:id="333" w:name="_Toc468657353"/>
      <w:r>
        <w:rPr>
          <w:rFonts w:hint="eastAsia"/>
        </w:rPr>
        <w:t>6.17.1.4</w:t>
      </w:r>
      <w:r>
        <w:rPr>
          <w:rFonts w:hint="eastAsia"/>
        </w:rPr>
        <w:t>客户风险</w:t>
      </w:r>
      <w:bookmarkEnd w:id="331"/>
      <w:bookmarkEnd w:id="332"/>
      <w:bookmarkEnd w:id="333"/>
    </w:p>
    <w:p w14:paraId="4CFF8166" w14:textId="77777777" w:rsidR="003F3CD0" w:rsidRDefault="00C26AC3">
      <w:pPr>
        <w:spacing w:line="360" w:lineRule="auto"/>
        <w:ind w:firstLineChars="200" w:firstLine="480"/>
        <w:rPr>
          <w:sz w:val="24"/>
        </w:rPr>
      </w:pPr>
      <w:r>
        <w:rPr>
          <w:rFonts w:hint="eastAsia"/>
          <w:sz w:val="24"/>
        </w:rPr>
        <w:t>①客户对于最后交付的产品不满意</w:t>
      </w:r>
      <w:r>
        <w:rPr>
          <w:sz w:val="24"/>
        </w:rPr>
        <w:t>,</w:t>
      </w:r>
      <w:r>
        <w:rPr>
          <w:sz w:val="24"/>
        </w:rPr>
        <w:t>要求重新设计和重做</w:t>
      </w:r>
      <w:r>
        <w:rPr>
          <w:sz w:val="24"/>
        </w:rPr>
        <w:t>;</w:t>
      </w:r>
    </w:p>
    <w:p w14:paraId="0113FA47" w14:textId="77777777" w:rsidR="003F3CD0" w:rsidRDefault="00C26AC3">
      <w:pPr>
        <w:spacing w:line="360" w:lineRule="auto"/>
        <w:ind w:firstLineChars="200" w:firstLine="480"/>
        <w:rPr>
          <w:sz w:val="24"/>
        </w:rPr>
      </w:pPr>
      <w:r>
        <w:rPr>
          <w:rFonts w:ascii="宋体" w:hAnsi="宋体" w:cs="宋体" w:hint="eastAsia"/>
          <w:sz w:val="24"/>
        </w:rPr>
        <w:t>②</w:t>
      </w:r>
      <w:r>
        <w:rPr>
          <w:sz w:val="24"/>
        </w:rPr>
        <w:t>客户的意见未被采纳</w:t>
      </w:r>
      <w:r>
        <w:rPr>
          <w:sz w:val="24"/>
        </w:rPr>
        <w:t>,</w:t>
      </w:r>
      <w:r>
        <w:rPr>
          <w:sz w:val="24"/>
        </w:rPr>
        <w:t>造成产品最终无法满足用户要求</w:t>
      </w:r>
      <w:r>
        <w:rPr>
          <w:sz w:val="24"/>
        </w:rPr>
        <w:t>,</w:t>
      </w:r>
      <w:r>
        <w:rPr>
          <w:sz w:val="24"/>
        </w:rPr>
        <w:t>因而必须重做</w:t>
      </w:r>
      <w:r>
        <w:rPr>
          <w:sz w:val="24"/>
        </w:rPr>
        <w:t>;</w:t>
      </w:r>
    </w:p>
    <w:p w14:paraId="76752F8F" w14:textId="77777777" w:rsidR="003F3CD0" w:rsidRDefault="00C26AC3">
      <w:pPr>
        <w:spacing w:line="360" w:lineRule="auto"/>
        <w:ind w:firstLineChars="200" w:firstLine="480"/>
        <w:rPr>
          <w:sz w:val="24"/>
        </w:rPr>
      </w:pPr>
      <w:r>
        <w:rPr>
          <w:rFonts w:ascii="宋体" w:hAnsi="宋体" w:cs="宋体" w:hint="eastAsia"/>
          <w:sz w:val="24"/>
        </w:rPr>
        <w:t>③</w:t>
      </w:r>
      <w:r>
        <w:rPr>
          <w:sz w:val="24"/>
        </w:rPr>
        <w:t>客户对规划、原型和规格的审核</w:t>
      </w:r>
      <w:r>
        <w:rPr>
          <w:sz w:val="24"/>
        </w:rPr>
        <w:t xml:space="preserve"> </w:t>
      </w:r>
      <w:r>
        <w:rPr>
          <w:sz w:val="24"/>
        </w:rPr>
        <w:t>决策周期比预期的要长</w:t>
      </w:r>
      <w:r>
        <w:rPr>
          <w:sz w:val="24"/>
        </w:rPr>
        <w:t>;</w:t>
      </w:r>
    </w:p>
    <w:p w14:paraId="08AE82E1" w14:textId="77777777" w:rsidR="003F3CD0" w:rsidRDefault="00C26AC3">
      <w:pPr>
        <w:spacing w:line="360" w:lineRule="auto"/>
        <w:ind w:firstLineChars="200" w:firstLine="480"/>
        <w:rPr>
          <w:sz w:val="24"/>
        </w:rPr>
      </w:pPr>
      <w:r>
        <w:rPr>
          <w:rFonts w:ascii="宋体" w:hAnsi="宋体" w:cs="宋体" w:hint="eastAsia"/>
          <w:sz w:val="24"/>
        </w:rPr>
        <w:t>④</w:t>
      </w:r>
      <w:r>
        <w:rPr>
          <w:sz w:val="24"/>
        </w:rPr>
        <w:t>客户没有或不能参与规划、原型和规格阶段的审核</w:t>
      </w:r>
      <w:r>
        <w:rPr>
          <w:sz w:val="24"/>
        </w:rPr>
        <w:t>,</w:t>
      </w:r>
      <w:r>
        <w:rPr>
          <w:sz w:val="24"/>
        </w:rPr>
        <w:t>导致需求不稳定和产品生产周期的变更</w:t>
      </w:r>
      <w:r>
        <w:rPr>
          <w:sz w:val="24"/>
        </w:rPr>
        <w:t>;</w:t>
      </w:r>
    </w:p>
    <w:p w14:paraId="29DFAF68" w14:textId="77777777" w:rsidR="003F3CD0" w:rsidRDefault="00C26AC3">
      <w:pPr>
        <w:spacing w:line="360" w:lineRule="auto"/>
        <w:ind w:firstLineChars="200" w:firstLine="480"/>
        <w:rPr>
          <w:sz w:val="24"/>
        </w:rPr>
      </w:pPr>
      <w:r>
        <w:rPr>
          <w:rFonts w:ascii="宋体" w:hAnsi="宋体" w:cs="宋体" w:hint="eastAsia"/>
          <w:sz w:val="24"/>
        </w:rPr>
        <w:t>⑤</w:t>
      </w:r>
      <w:r>
        <w:rPr>
          <w:sz w:val="24"/>
        </w:rPr>
        <w:t>客户答复的时间</w:t>
      </w:r>
      <w:r>
        <w:rPr>
          <w:sz w:val="24"/>
        </w:rPr>
        <w:t>(</w:t>
      </w:r>
      <w:r>
        <w:rPr>
          <w:sz w:val="24"/>
        </w:rPr>
        <w:t>如回答或澄清与需求相关问题的时间</w:t>
      </w:r>
      <w:r>
        <w:rPr>
          <w:sz w:val="24"/>
        </w:rPr>
        <w:t>)</w:t>
      </w:r>
      <w:r>
        <w:rPr>
          <w:sz w:val="24"/>
        </w:rPr>
        <w:t>比预期长</w:t>
      </w:r>
      <w:r>
        <w:rPr>
          <w:sz w:val="24"/>
        </w:rPr>
        <w:t>;</w:t>
      </w:r>
    </w:p>
    <w:p w14:paraId="0558EF11" w14:textId="77777777" w:rsidR="003F3CD0" w:rsidRDefault="00C26AC3">
      <w:pPr>
        <w:spacing w:line="360" w:lineRule="auto"/>
        <w:ind w:firstLineChars="200" w:firstLine="480"/>
        <w:rPr>
          <w:sz w:val="24"/>
        </w:rPr>
      </w:pPr>
      <w:r>
        <w:rPr>
          <w:rFonts w:ascii="宋体" w:hAnsi="宋体" w:cs="宋体" w:hint="eastAsia"/>
          <w:sz w:val="24"/>
        </w:rPr>
        <w:t>⑥</w:t>
      </w:r>
      <w:r>
        <w:rPr>
          <w:sz w:val="24"/>
        </w:rPr>
        <w:t>客户提供的组件质量欠佳</w:t>
      </w:r>
      <w:r>
        <w:rPr>
          <w:sz w:val="24"/>
        </w:rPr>
        <w:t>,</w:t>
      </w:r>
      <w:r>
        <w:rPr>
          <w:sz w:val="24"/>
        </w:rPr>
        <w:t>导致额外的测试、设计和集成工作</w:t>
      </w:r>
      <w:r>
        <w:rPr>
          <w:sz w:val="24"/>
        </w:rPr>
        <w:t>,</w:t>
      </w:r>
      <w:r>
        <w:rPr>
          <w:sz w:val="24"/>
        </w:rPr>
        <w:t>以及额外的客户关系管理工作。</w:t>
      </w:r>
    </w:p>
    <w:p w14:paraId="3FD82130" w14:textId="77777777" w:rsidR="003F3CD0" w:rsidRDefault="00C26AC3">
      <w:pPr>
        <w:pStyle w:val="3"/>
      </w:pPr>
      <w:bookmarkStart w:id="334" w:name="_Toc464199022"/>
      <w:bookmarkStart w:id="335" w:name="_Toc465023284"/>
      <w:bookmarkStart w:id="336" w:name="_Toc468657354"/>
      <w:r>
        <w:rPr>
          <w:rFonts w:hint="eastAsia"/>
        </w:rPr>
        <w:t>6.17.1.5</w:t>
      </w:r>
      <w:r>
        <w:rPr>
          <w:rFonts w:hint="eastAsia"/>
        </w:rPr>
        <w:t>过程风险</w:t>
      </w:r>
      <w:bookmarkEnd w:id="334"/>
      <w:bookmarkEnd w:id="335"/>
      <w:bookmarkEnd w:id="336"/>
    </w:p>
    <w:p w14:paraId="617E0940" w14:textId="77777777" w:rsidR="003F3CD0" w:rsidRDefault="00C26AC3">
      <w:pPr>
        <w:spacing w:line="360" w:lineRule="auto"/>
        <w:ind w:firstLine="420"/>
        <w:rPr>
          <w:sz w:val="24"/>
        </w:rPr>
      </w:pPr>
      <w:r>
        <w:rPr>
          <w:rFonts w:hint="eastAsia"/>
          <w:sz w:val="24"/>
        </w:rPr>
        <w:t>①大量的纸面工作导致进程比预期的慢</w:t>
      </w:r>
      <w:r>
        <w:rPr>
          <w:sz w:val="24"/>
        </w:rPr>
        <w:t>;</w:t>
      </w:r>
    </w:p>
    <w:p w14:paraId="3B35BBC9" w14:textId="77777777" w:rsidR="003F3CD0" w:rsidRDefault="00C26AC3">
      <w:pPr>
        <w:spacing w:line="360" w:lineRule="auto"/>
        <w:ind w:firstLine="420"/>
        <w:rPr>
          <w:sz w:val="24"/>
        </w:rPr>
      </w:pPr>
      <w:r>
        <w:rPr>
          <w:rFonts w:ascii="宋体" w:hAnsi="宋体" w:cs="宋体" w:hint="eastAsia"/>
          <w:sz w:val="24"/>
        </w:rPr>
        <w:t>②</w:t>
      </w:r>
      <w:r>
        <w:rPr>
          <w:sz w:val="24"/>
        </w:rPr>
        <w:t>前期的质量保证行为不真实</w:t>
      </w:r>
      <w:r>
        <w:rPr>
          <w:sz w:val="24"/>
        </w:rPr>
        <w:t>,</w:t>
      </w:r>
      <w:r>
        <w:rPr>
          <w:sz w:val="24"/>
        </w:rPr>
        <w:t>导致后期的重复工作</w:t>
      </w:r>
      <w:r>
        <w:rPr>
          <w:sz w:val="24"/>
        </w:rPr>
        <w:t>;</w:t>
      </w:r>
    </w:p>
    <w:p w14:paraId="1771D834" w14:textId="77777777" w:rsidR="003F3CD0" w:rsidRDefault="00C26AC3">
      <w:pPr>
        <w:spacing w:line="360" w:lineRule="auto"/>
        <w:ind w:firstLine="420"/>
        <w:rPr>
          <w:sz w:val="24"/>
        </w:rPr>
      </w:pPr>
      <w:r>
        <w:rPr>
          <w:rFonts w:ascii="宋体" w:hAnsi="宋体" w:cs="宋体" w:hint="eastAsia"/>
          <w:sz w:val="24"/>
        </w:rPr>
        <w:t>③</w:t>
      </w:r>
      <w:r>
        <w:rPr>
          <w:sz w:val="24"/>
        </w:rPr>
        <w:t>太不正规</w:t>
      </w:r>
      <w:r>
        <w:rPr>
          <w:sz w:val="24"/>
        </w:rPr>
        <w:t>(</w:t>
      </w:r>
      <w:r>
        <w:rPr>
          <w:sz w:val="24"/>
        </w:rPr>
        <w:t>缺乏对软件开发策略和标准的遵循</w:t>
      </w:r>
      <w:r>
        <w:rPr>
          <w:sz w:val="24"/>
        </w:rPr>
        <w:t>),</w:t>
      </w:r>
      <w:r>
        <w:rPr>
          <w:sz w:val="24"/>
        </w:rPr>
        <w:t>导致沟通不足</w:t>
      </w:r>
      <w:r>
        <w:rPr>
          <w:sz w:val="24"/>
        </w:rPr>
        <w:t>,</w:t>
      </w:r>
      <w:r>
        <w:rPr>
          <w:sz w:val="24"/>
        </w:rPr>
        <w:t>质量欠佳</w:t>
      </w:r>
      <w:r>
        <w:rPr>
          <w:sz w:val="24"/>
        </w:rPr>
        <w:t>,</w:t>
      </w:r>
      <w:r>
        <w:rPr>
          <w:sz w:val="24"/>
        </w:rPr>
        <w:t>甚至需重新开发</w:t>
      </w:r>
      <w:r>
        <w:rPr>
          <w:sz w:val="24"/>
        </w:rPr>
        <w:t>;</w:t>
      </w:r>
    </w:p>
    <w:p w14:paraId="057FEFA0" w14:textId="77777777" w:rsidR="003F3CD0" w:rsidRDefault="00C26AC3">
      <w:pPr>
        <w:spacing w:line="360" w:lineRule="auto"/>
        <w:ind w:firstLine="420"/>
        <w:rPr>
          <w:sz w:val="24"/>
        </w:rPr>
      </w:pPr>
      <w:r>
        <w:rPr>
          <w:rFonts w:ascii="宋体" w:hAnsi="宋体" w:cs="宋体" w:hint="eastAsia"/>
          <w:sz w:val="24"/>
        </w:rPr>
        <w:t>④</w:t>
      </w:r>
      <w:r>
        <w:rPr>
          <w:sz w:val="24"/>
        </w:rPr>
        <w:t>过于正规</w:t>
      </w:r>
      <w:r>
        <w:rPr>
          <w:sz w:val="24"/>
        </w:rPr>
        <w:t>(</w:t>
      </w:r>
      <w:r>
        <w:rPr>
          <w:sz w:val="24"/>
        </w:rPr>
        <w:t>教条地坚持软件开发策略和标准</w:t>
      </w:r>
      <w:r>
        <w:rPr>
          <w:sz w:val="24"/>
        </w:rPr>
        <w:t>),</w:t>
      </w:r>
      <w:r>
        <w:rPr>
          <w:sz w:val="24"/>
        </w:rPr>
        <w:t>导致过多耗时于无用的工作</w:t>
      </w:r>
      <w:r>
        <w:rPr>
          <w:sz w:val="24"/>
        </w:rPr>
        <w:t>;</w:t>
      </w:r>
    </w:p>
    <w:p w14:paraId="18189176" w14:textId="77777777" w:rsidR="003F3CD0" w:rsidRDefault="00C26AC3">
      <w:pPr>
        <w:spacing w:line="360" w:lineRule="auto"/>
        <w:ind w:firstLine="420"/>
        <w:rPr>
          <w:sz w:val="24"/>
        </w:rPr>
      </w:pPr>
      <w:r>
        <w:rPr>
          <w:rFonts w:ascii="宋体" w:hAnsi="宋体" w:cs="宋体" w:hint="eastAsia"/>
          <w:sz w:val="24"/>
        </w:rPr>
        <w:t>⑤</w:t>
      </w:r>
      <w:r>
        <w:rPr>
          <w:sz w:val="24"/>
        </w:rPr>
        <w:t>向管理层撰写进程报告占用开发人员的时间比预期的多</w:t>
      </w:r>
      <w:r>
        <w:rPr>
          <w:sz w:val="24"/>
        </w:rPr>
        <w:t>;</w:t>
      </w:r>
      <w:r>
        <w:rPr>
          <w:rFonts w:ascii="宋体" w:hAnsi="宋体" w:cs="宋体" w:hint="eastAsia"/>
          <w:sz w:val="24"/>
        </w:rPr>
        <w:t>⑥</w:t>
      </w:r>
      <w:r>
        <w:rPr>
          <w:sz w:val="24"/>
        </w:rPr>
        <w:t>风险管理粗心</w:t>
      </w:r>
      <w:r>
        <w:rPr>
          <w:sz w:val="24"/>
        </w:rPr>
        <w:t>,</w:t>
      </w:r>
      <w:r>
        <w:rPr>
          <w:sz w:val="24"/>
        </w:rPr>
        <w:t>导致未能发现重大的项目风险。</w:t>
      </w:r>
    </w:p>
    <w:p w14:paraId="01912886" w14:textId="77777777" w:rsidR="003F3CD0" w:rsidRDefault="00C26AC3">
      <w:pPr>
        <w:pStyle w:val="3"/>
      </w:pPr>
      <w:bookmarkStart w:id="337" w:name="_Toc464199023"/>
      <w:bookmarkStart w:id="338" w:name="_Toc465023285"/>
      <w:bookmarkStart w:id="339" w:name="_Toc468657355"/>
      <w:r>
        <w:rPr>
          <w:rFonts w:hint="eastAsia"/>
        </w:rPr>
        <w:lastRenderedPageBreak/>
        <w:t>6.17.1.6</w:t>
      </w:r>
      <w:r>
        <w:rPr>
          <w:rFonts w:hint="eastAsia"/>
        </w:rPr>
        <w:t>产品风险</w:t>
      </w:r>
      <w:bookmarkEnd w:id="337"/>
      <w:bookmarkEnd w:id="338"/>
      <w:bookmarkEnd w:id="339"/>
    </w:p>
    <w:p w14:paraId="38CC4930" w14:textId="77777777" w:rsidR="003F3CD0" w:rsidRDefault="00C26AC3">
      <w:pPr>
        <w:spacing w:line="360" w:lineRule="auto"/>
        <w:ind w:firstLine="420"/>
        <w:rPr>
          <w:sz w:val="24"/>
        </w:rPr>
      </w:pPr>
      <w:r>
        <w:rPr>
          <w:rFonts w:hint="eastAsia"/>
          <w:sz w:val="24"/>
        </w:rPr>
        <w:t>①矫正质量低下的不可接受的产品</w:t>
      </w:r>
      <w:r>
        <w:rPr>
          <w:sz w:val="24"/>
        </w:rPr>
        <w:t>,</w:t>
      </w:r>
      <w:r>
        <w:rPr>
          <w:sz w:val="24"/>
        </w:rPr>
        <w:t>需要比预期更多的测试、设计和实现工作</w:t>
      </w:r>
      <w:r>
        <w:rPr>
          <w:sz w:val="24"/>
        </w:rPr>
        <w:t>;</w:t>
      </w:r>
    </w:p>
    <w:p w14:paraId="10208C3C" w14:textId="77777777" w:rsidR="003F3CD0" w:rsidRDefault="00C26AC3">
      <w:pPr>
        <w:spacing w:line="360" w:lineRule="auto"/>
        <w:ind w:firstLine="420"/>
        <w:rPr>
          <w:sz w:val="24"/>
        </w:rPr>
      </w:pPr>
      <w:r>
        <w:rPr>
          <w:rFonts w:ascii="宋体" w:hAnsi="宋体" w:cs="宋体" w:hint="eastAsia"/>
          <w:sz w:val="24"/>
        </w:rPr>
        <w:t>②</w:t>
      </w:r>
      <w:r>
        <w:rPr>
          <w:sz w:val="24"/>
        </w:rPr>
        <w:t>开发额外的不需要的功能</w:t>
      </w:r>
      <w:r>
        <w:rPr>
          <w:sz w:val="24"/>
        </w:rPr>
        <w:t>(</w:t>
      </w:r>
      <w:r>
        <w:rPr>
          <w:sz w:val="24"/>
        </w:rPr>
        <w:t>镀金</w:t>
      </w:r>
      <w:r>
        <w:rPr>
          <w:sz w:val="24"/>
        </w:rPr>
        <w:t>),</w:t>
      </w:r>
      <w:r>
        <w:rPr>
          <w:sz w:val="24"/>
        </w:rPr>
        <w:t>延长了计划进度</w:t>
      </w:r>
      <w:r>
        <w:rPr>
          <w:sz w:val="24"/>
        </w:rPr>
        <w:t>;</w:t>
      </w:r>
    </w:p>
    <w:p w14:paraId="4BB097E9" w14:textId="77777777" w:rsidR="003F3CD0" w:rsidRDefault="00C26AC3">
      <w:pPr>
        <w:spacing w:line="360" w:lineRule="auto"/>
        <w:ind w:firstLine="420"/>
        <w:rPr>
          <w:sz w:val="24"/>
        </w:rPr>
      </w:pPr>
      <w:r>
        <w:rPr>
          <w:rFonts w:ascii="宋体" w:hAnsi="宋体" w:cs="宋体" w:hint="eastAsia"/>
          <w:sz w:val="24"/>
        </w:rPr>
        <w:t>③</w:t>
      </w:r>
      <w:r>
        <w:rPr>
          <w:sz w:val="24"/>
        </w:rPr>
        <w:t>严格要求与现有系统兼容</w:t>
      </w:r>
      <w:r>
        <w:rPr>
          <w:sz w:val="24"/>
        </w:rPr>
        <w:t>,</w:t>
      </w:r>
      <w:r>
        <w:rPr>
          <w:sz w:val="24"/>
        </w:rPr>
        <w:t>需要进行比预期更多的测试、设计和实现工作</w:t>
      </w:r>
      <w:r>
        <w:rPr>
          <w:sz w:val="24"/>
        </w:rPr>
        <w:t>;</w:t>
      </w:r>
    </w:p>
    <w:p w14:paraId="50C0B5BD" w14:textId="77777777" w:rsidR="003F3CD0" w:rsidRDefault="00C26AC3">
      <w:pPr>
        <w:spacing w:line="360" w:lineRule="auto"/>
        <w:ind w:firstLine="420"/>
        <w:rPr>
          <w:sz w:val="24"/>
        </w:rPr>
      </w:pPr>
      <w:r>
        <w:rPr>
          <w:rFonts w:ascii="宋体" w:hAnsi="宋体" w:cs="宋体" w:hint="eastAsia"/>
          <w:sz w:val="24"/>
        </w:rPr>
        <w:t>④</w:t>
      </w:r>
      <w:r>
        <w:rPr>
          <w:sz w:val="24"/>
        </w:rPr>
        <w:t>要求与其他系统或不受本项目组控制的系统相连</w:t>
      </w:r>
      <w:r>
        <w:rPr>
          <w:sz w:val="24"/>
        </w:rPr>
        <w:t>,</w:t>
      </w:r>
      <w:r>
        <w:rPr>
          <w:sz w:val="24"/>
        </w:rPr>
        <w:t>导致无法预料的设计、实现和测试工作</w:t>
      </w:r>
      <w:r>
        <w:rPr>
          <w:sz w:val="24"/>
        </w:rPr>
        <w:t>;</w:t>
      </w:r>
    </w:p>
    <w:p w14:paraId="0C08E350" w14:textId="77777777" w:rsidR="003F3CD0" w:rsidRDefault="00C26AC3">
      <w:pPr>
        <w:spacing w:line="360" w:lineRule="auto"/>
        <w:ind w:firstLine="420"/>
        <w:rPr>
          <w:sz w:val="24"/>
        </w:rPr>
      </w:pPr>
      <w:r>
        <w:rPr>
          <w:rFonts w:ascii="宋体" w:hAnsi="宋体" w:cs="宋体" w:hint="eastAsia"/>
          <w:sz w:val="24"/>
        </w:rPr>
        <w:t>⑤</w:t>
      </w:r>
      <w:r>
        <w:rPr>
          <w:sz w:val="24"/>
        </w:rPr>
        <w:t>在不熟悉或未经检验的软件和硬件环境中运行所产生的未预料到的问题</w:t>
      </w:r>
      <w:r>
        <w:rPr>
          <w:sz w:val="24"/>
        </w:rPr>
        <w:t>;</w:t>
      </w:r>
    </w:p>
    <w:p w14:paraId="4C052AC2" w14:textId="77777777" w:rsidR="003F3CD0" w:rsidRDefault="00C26AC3">
      <w:pPr>
        <w:spacing w:line="360" w:lineRule="auto"/>
        <w:ind w:firstLine="420"/>
        <w:rPr>
          <w:sz w:val="24"/>
        </w:rPr>
      </w:pPr>
      <w:r>
        <w:rPr>
          <w:rFonts w:ascii="宋体" w:hAnsi="宋体" w:cs="宋体" w:hint="eastAsia"/>
          <w:sz w:val="24"/>
        </w:rPr>
        <w:t>⑥</w:t>
      </w:r>
      <w:r>
        <w:rPr>
          <w:sz w:val="24"/>
        </w:rPr>
        <w:t>开发一种全新的模块将比预期花费更长的时间</w:t>
      </w:r>
      <w:r>
        <w:rPr>
          <w:sz w:val="24"/>
        </w:rPr>
        <w:t>;</w:t>
      </w:r>
      <w:r>
        <w:rPr>
          <w:rFonts w:ascii="宋体" w:hAnsi="宋体" w:cs="宋体" w:hint="eastAsia"/>
          <w:sz w:val="24"/>
        </w:rPr>
        <w:t>⑦</w:t>
      </w:r>
      <w:r>
        <w:rPr>
          <w:sz w:val="24"/>
        </w:rPr>
        <w:t>依赖正在开发中的技术将延长计划进度。</w:t>
      </w:r>
    </w:p>
    <w:p w14:paraId="7D46453D" w14:textId="77777777" w:rsidR="003F3CD0" w:rsidRDefault="00C26AC3">
      <w:pPr>
        <w:pStyle w:val="3"/>
      </w:pPr>
      <w:bookmarkStart w:id="340" w:name="_Toc464199024"/>
      <w:bookmarkStart w:id="341" w:name="_Toc465023286"/>
      <w:bookmarkStart w:id="342" w:name="_Toc468657356"/>
      <w:r>
        <w:rPr>
          <w:rFonts w:hint="eastAsia"/>
        </w:rPr>
        <w:t>6.17.1.7</w:t>
      </w:r>
      <w:r>
        <w:rPr>
          <w:rFonts w:hint="eastAsia"/>
        </w:rPr>
        <w:t>需求风险</w:t>
      </w:r>
      <w:bookmarkEnd w:id="340"/>
      <w:bookmarkEnd w:id="341"/>
      <w:bookmarkEnd w:id="342"/>
    </w:p>
    <w:p w14:paraId="0BDB4387" w14:textId="77777777" w:rsidR="003F3CD0" w:rsidRDefault="00C26AC3">
      <w:pPr>
        <w:spacing w:line="360" w:lineRule="auto"/>
        <w:ind w:firstLine="420"/>
        <w:jc w:val="left"/>
        <w:rPr>
          <w:sz w:val="24"/>
        </w:rPr>
      </w:pPr>
      <w:r>
        <w:rPr>
          <w:rFonts w:hint="eastAsia"/>
          <w:sz w:val="24"/>
        </w:rPr>
        <w:t>①需求已经成为项目基准</w:t>
      </w:r>
      <w:r>
        <w:rPr>
          <w:sz w:val="24"/>
        </w:rPr>
        <w:t>,</w:t>
      </w:r>
      <w:r>
        <w:rPr>
          <w:sz w:val="24"/>
        </w:rPr>
        <w:t>但需求还在继续变化</w:t>
      </w:r>
      <w:r>
        <w:rPr>
          <w:sz w:val="24"/>
        </w:rPr>
        <w:t>;</w:t>
      </w:r>
    </w:p>
    <w:p w14:paraId="75BA4A03" w14:textId="77777777" w:rsidR="003F3CD0" w:rsidRDefault="00C26AC3">
      <w:pPr>
        <w:spacing w:line="360" w:lineRule="auto"/>
        <w:ind w:firstLine="420"/>
        <w:jc w:val="left"/>
        <w:rPr>
          <w:sz w:val="24"/>
        </w:rPr>
      </w:pPr>
      <w:r>
        <w:rPr>
          <w:rFonts w:ascii="宋体" w:hAnsi="宋体" w:cs="宋体" w:hint="eastAsia"/>
          <w:sz w:val="24"/>
        </w:rPr>
        <w:t>②</w:t>
      </w:r>
      <w:r>
        <w:rPr>
          <w:sz w:val="24"/>
        </w:rPr>
        <w:t>需求定义欠佳</w:t>
      </w:r>
      <w:r>
        <w:rPr>
          <w:sz w:val="24"/>
        </w:rPr>
        <w:t>,</w:t>
      </w:r>
      <w:r>
        <w:rPr>
          <w:sz w:val="24"/>
        </w:rPr>
        <w:t>而进一步的定义会扩展项目范畴</w:t>
      </w:r>
      <w:r>
        <w:rPr>
          <w:sz w:val="24"/>
        </w:rPr>
        <w:t>;</w:t>
      </w:r>
    </w:p>
    <w:p w14:paraId="06B6493C" w14:textId="77777777" w:rsidR="003F3CD0" w:rsidRDefault="00C26AC3">
      <w:pPr>
        <w:spacing w:line="360" w:lineRule="auto"/>
        <w:ind w:firstLine="420"/>
        <w:jc w:val="left"/>
        <w:rPr>
          <w:sz w:val="24"/>
        </w:rPr>
      </w:pPr>
      <w:r>
        <w:rPr>
          <w:rFonts w:ascii="宋体" w:hAnsi="宋体" w:cs="宋体" w:hint="eastAsia"/>
          <w:sz w:val="24"/>
        </w:rPr>
        <w:t>③</w:t>
      </w:r>
      <w:r>
        <w:rPr>
          <w:sz w:val="24"/>
        </w:rPr>
        <w:t>添加额外的需求</w:t>
      </w:r>
      <w:r>
        <w:rPr>
          <w:sz w:val="24"/>
        </w:rPr>
        <w:t>;</w:t>
      </w:r>
    </w:p>
    <w:p w14:paraId="1A2424E4" w14:textId="77777777" w:rsidR="003F3CD0" w:rsidRDefault="00C26AC3">
      <w:pPr>
        <w:spacing w:line="360" w:lineRule="auto"/>
        <w:ind w:firstLine="420"/>
        <w:jc w:val="left"/>
        <w:rPr>
          <w:sz w:val="24"/>
        </w:rPr>
      </w:pPr>
      <w:r>
        <w:rPr>
          <w:rFonts w:ascii="宋体" w:hAnsi="宋体" w:cs="宋体" w:hint="eastAsia"/>
          <w:sz w:val="24"/>
        </w:rPr>
        <w:t>④</w:t>
      </w:r>
      <w:r>
        <w:rPr>
          <w:sz w:val="24"/>
        </w:rPr>
        <w:t>产品定义含混的部分比预期需要更多的时间</w:t>
      </w:r>
      <w:r>
        <w:rPr>
          <w:sz w:val="24"/>
        </w:rPr>
        <w:t>;</w:t>
      </w:r>
    </w:p>
    <w:p w14:paraId="77A80B1A" w14:textId="77777777" w:rsidR="003F3CD0" w:rsidRDefault="00C26AC3">
      <w:pPr>
        <w:spacing w:line="360" w:lineRule="auto"/>
        <w:ind w:firstLine="420"/>
        <w:jc w:val="left"/>
        <w:rPr>
          <w:sz w:val="24"/>
        </w:rPr>
      </w:pPr>
      <w:r>
        <w:rPr>
          <w:rFonts w:ascii="宋体" w:hAnsi="宋体" w:cs="宋体" w:hint="eastAsia"/>
          <w:sz w:val="24"/>
        </w:rPr>
        <w:t>⑤</w:t>
      </w:r>
      <w:r>
        <w:rPr>
          <w:sz w:val="24"/>
        </w:rPr>
        <w:t>在做需求中客户参与不够</w:t>
      </w:r>
      <w:r>
        <w:rPr>
          <w:sz w:val="24"/>
        </w:rPr>
        <w:t>;</w:t>
      </w:r>
    </w:p>
    <w:p w14:paraId="04BEE134" w14:textId="77777777" w:rsidR="003F3CD0" w:rsidRDefault="00C26AC3">
      <w:pPr>
        <w:spacing w:line="360" w:lineRule="auto"/>
        <w:ind w:firstLine="420"/>
        <w:jc w:val="left"/>
        <w:rPr>
          <w:sz w:val="24"/>
        </w:rPr>
      </w:pPr>
      <w:r>
        <w:rPr>
          <w:rFonts w:ascii="宋体" w:hAnsi="宋体" w:cs="宋体" w:hint="eastAsia"/>
          <w:sz w:val="24"/>
        </w:rPr>
        <w:t>⑥</w:t>
      </w:r>
      <w:r>
        <w:rPr>
          <w:sz w:val="24"/>
        </w:rPr>
        <w:t>缺少有效的需求变化管理过程。</w:t>
      </w:r>
    </w:p>
    <w:p w14:paraId="29D24C01" w14:textId="77777777" w:rsidR="003F3CD0" w:rsidRDefault="00C26AC3">
      <w:pPr>
        <w:pStyle w:val="3"/>
      </w:pPr>
      <w:bookmarkStart w:id="343" w:name="_Toc464199025"/>
      <w:bookmarkStart w:id="344" w:name="_Toc465023287"/>
      <w:bookmarkStart w:id="345" w:name="_Toc468657357"/>
      <w:r>
        <w:rPr>
          <w:rFonts w:hint="eastAsia"/>
        </w:rPr>
        <w:t>6.17.1.8</w:t>
      </w:r>
      <w:r>
        <w:rPr>
          <w:rFonts w:hint="eastAsia"/>
        </w:rPr>
        <w:t>风险控制</w:t>
      </w:r>
      <w:bookmarkEnd w:id="343"/>
      <w:bookmarkEnd w:id="344"/>
      <w:bookmarkEnd w:id="345"/>
    </w:p>
    <w:p w14:paraId="03BA7A1D" w14:textId="77777777" w:rsidR="003F3CD0" w:rsidRDefault="00C26AC3">
      <w:pPr>
        <w:spacing w:line="360" w:lineRule="auto"/>
        <w:ind w:firstLineChars="200" w:firstLine="480"/>
        <w:rPr>
          <w:sz w:val="24"/>
        </w:rPr>
      </w:pPr>
      <w:r>
        <w:rPr>
          <w:sz w:val="24"/>
        </w:rPr>
        <w:t>(1)</w:t>
      </w:r>
      <w:r>
        <w:rPr>
          <w:sz w:val="24"/>
        </w:rPr>
        <w:t>建立有效的风险控制的组织机构项目管理者联盟文章</w:t>
      </w:r>
      <w:r>
        <w:rPr>
          <w:sz w:val="24"/>
        </w:rPr>
        <w:t> </w:t>
      </w:r>
    </w:p>
    <w:p w14:paraId="23EB6368" w14:textId="77777777" w:rsidR="003F3CD0" w:rsidRDefault="00C26AC3">
      <w:pPr>
        <w:spacing w:line="360" w:lineRule="auto"/>
        <w:ind w:firstLineChars="200" w:firstLine="480"/>
        <w:rPr>
          <w:sz w:val="24"/>
        </w:rPr>
      </w:pPr>
      <w:r>
        <w:rPr>
          <w:rFonts w:hint="eastAsia"/>
          <w:sz w:val="24"/>
        </w:rPr>
        <w:t>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sz w:val="24"/>
        </w:rPr>
        <w:t>2—3</w:t>
      </w:r>
      <w:r>
        <w:rPr>
          <w:sz w:val="24"/>
        </w:rPr>
        <w:t>人较为适合。</w:t>
      </w:r>
      <w:r>
        <w:rPr>
          <w:sz w:val="24"/>
        </w:rPr>
        <w:t> </w:t>
      </w:r>
    </w:p>
    <w:p w14:paraId="18516174" w14:textId="77777777" w:rsidR="003F3CD0" w:rsidRDefault="00C26AC3">
      <w:pPr>
        <w:spacing w:line="360" w:lineRule="auto"/>
        <w:ind w:firstLineChars="200" w:firstLine="480"/>
        <w:rPr>
          <w:sz w:val="24"/>
        </w:rPr>
      </w:pPr>
      <w:r>
        <w:rPr>
          <w:rFonts w:hint="eastAsia"/>
          <w:sz w:val="24"/>
        </w:rPr>
        <w:t> </w:t>
      </w:r>
      <w:r>
        <w:rPr>
          <w:rFonts w:hint="eastAsia"/>
          <w:sz w:val="24"/>
        </w:rPr>
        <w:t>②双项目经理：为项目开发项目设定两个项目经理岗位，一个负责技术岗位，另一个负责管理岗位。目前，国内的软件开发企业的项目经理一般都是一名，</w:t>
      </w:r>
      <w:r>
        <w:rPr>
          <w:rFonts w:hint="eastAsia"/>
          <w:sz w:val="24"/>
        </w:rPr>
        <w:lastRenderedPageBreak/>
        <w:t>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r>
        <w:rPr>
          <w:rFonts w:hint="eastAsia"/>
          <w:sz w:val="24"/>
        </w:rPr>
        <w:t> </w:t>
      </w:r>
    </w:p>
    <w:p w14:paraId="05145C5C" w14:textId="77777777" w:rsidR="003F3CD0" w:rsidRDefault="00C26AC3">
      <w:pPr>
        <w:spacing w:line="360" w:lineRule="auto"/>
        <w:ind w:firstLineChars="200" w:firstLine="480"/>
        <w:rPr>
          <w:sz w:val="24"/>
        </w:rPr>
      </w:pPr>
      <w:r>
        <w:rPr>
          <w:rFonts w:hint="eastAsia"/>
          <w:sz w:val="24"/>
        </w:rPr>
        <w:t>  </w:t>
      </w:r>
      <w:r>
        <w:rPr>
          <w:sz w:val="24"/>
        </w:rPr>
        <w:t>(2) </w:t>
      </w:r>
      <w:r>
        <w:rPr>
          <w:sz w:val="24"/>
        </w:rPr>
        <w:t>建立有效的风险控制管理过程</w:t>
      </w:r>
      <w:r>
        <w:rPr>
          <w:sz w:val="24"/>
        </w:rPr>
        <w:t> </w:t>
      </w:r>
    </w:p>
    <w:p w14:paraId="7927F841" w14:textId="77777777" w:rsidR="003F3CD0" w:rsidRDefault="00C26AC3">
      <w:pPr>
        <w:spacing w:line="360" w:lineRule="auto"/>
        <w:ind w:firstLineChars="200" w:firstLine="480"/>
        <w:rPr>
          <w:sz w:val="24"/>
        </w:rPr>
      </w:pPr>
      <w:r>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sz w:val="24"/>
        </w:rPr>
        <w:t> </w:t>
      </w:r>
    </w:p>
    <w:p w14:paraId="0D6BD6B8" w14:textId="77777777" w:rsidR="003F3CD0" w:rsidRDefault="00C26AC3">
      <w:pPr>
        <w:spacing w:line="360" w:lineRule="auto"/>
        <w:ind w:firstLineChars="200" w:firstLine="480"/>
        <w:rPr>
          <w:sz w:val="24"/>
        </w:rPr>
      </w:pPr>
      <w:r>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14:paraId="7D19031E" w14:textId="77777777" w:rsidR="003F3CD0" w:rsidRDefault="00C26AC3">
      <w:pPr>
        <w:pStyle w:val="3"/>
      </w:pPr>
      <w:bookmarkStart w:id="346" w:name="_Toc464199026"/>
      <w:bookmarkStart w:id="347" w:name="_Toc465023288"/>
      <w:bookmarkStart w:id="348" w:name="_Toc468657358"/>
      <w:r>
        <w:t>6.</w:t>
      </w:r>
      <w:r>
        <w:rPr>
          <w:rFonts w:hint="eastAsia"/>
        </w:rPr>
        <w:t>17.2</w:t>
      </w:r>
      <w:r>
        <w:t>保密性和私密性</w:t>
      </w:r>
      <w:bookmarkEnd w:id="346"/>
      <w:bookmarkEnd w:id="347"/>
      <w:bookmarkEnd w:id="348"/>
    </w:p>
    <w:p w14:paraId="43999188" w14:textId="77777777" w:rsidR="003F3CD0" w:rsidRDefault="00C26AC3">
      <w:pPr>
        <w:spacing w:line="360" w:lineRule="auto"/>
        <w:ind w:firstLineChars="200" w:firstLine="480"/>
        <w:rPr>
          <w:sz w:val="24"/>
        </w:rPr>
      </w:pPr>
      <w:r>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14:paraId="7570DD27" w14:textId="77777777" w:rsidR="003F3CD0" w:rsidRDefault="00C26AC3">
      <w:pPr>
        <w:spacing w:line="360" w:lineRule="auto"/>
        <w:ind w:firstLineChars="200" w:firstLine="480"/>
        <w:rPr>
          <w:sz w:val="24"/>
        </w:rPr>
      </w:pPr>
      <w:r>
        <w:rPr>
          <w:rFonts w:hint="eastAsia"/>
          <w:sz w:val="24"/>
        </w:rPr>
        <w:t>私密性：我们对于不同的用户设置了用户名检测，防止产生用户名相同的用户，这样每个用户都有自己用户名对应的密码，用户只能管理个人信息，无法对他人的账号进行操作。</w:t>
      </w:r>
      <w:r>
        <w:rPr>
          <w:rFonts w:hint="eastAsia"/>
          <w:sz w:val="24"/>
        </w:rPr>
        <w:t xml:space="preserve"> </w:t>
      </w:r>
    </w:p>
    <w:p w14:paraId="05E11DB4" w14:textId="77777777" w:rsidR="003F3CD0" w:rsidRDefault="003F3CD0">
      <w:pPr>
        <w:spacing w:line="360" w:lineRule="auto"/>
        <w:ind w:firstLineChars="200" w:firstLine="480"/>
        <w:rPr>
          <w:sz w:val="24"/>
        </w:rPr>
        <w:sectPr w:rsidR="003F3CD0">
          <w:footerReference w:type="default" r:id="rId20"/>
          <w:pgSz w:w="11906" w:h="16838"/>
          <w:pgMar w:top="1440" w:right="1800" w:bottom="1440" w:left="1800" w:header="851" w:footer="992" w:gutter="0"/>
          <w:cols w:space="425"/>
          <w:docGrid w:type="lines" w:linePitch="312"/>
        </w:sectPr>
      </w:pPr>
    </w:p>
    <w:p w14:paraId="283D31AC" w14:textId="77777777" w:rsidR="003F3CD0" w:rsidRDefault="003F3CD0">
      <w:pPr>
        <w:spacing w:line="360" w:lineRule="auto"/>
        <w:ind w:firstLineChars="200" w:firstLine="480"/>
        <w:rPr>
          <w:sz w:val="24"/>
        </w:rPr>
      </w:pPr>
    </w:p>
    <w:p w14:paraId="4EA75E90" w14:textId="77777777" w:rsidR="003F3CD0" w:rsidRDefault="00C26AC3">
      <w:pPr>
        <w:pStyle w:val="2"/>
      </w:pPr>
      <w:bookmarkStart w:id="349" w:name="_Toc464199027"/>
      <w:bookmarkStart w:id="350" w:name="_Toc465023289"/>
      <w:bookmarkStart w:id="351" w:name="_Toc468657359"/>
      <w:r>
        <w:rPr>
          <w:rFonts w:hint="eastAsia"/>
        </w:rPr>
        <w:t xml:space="preserve">7 </w:t>
      </w:r>
      <w:r>
        <w:rPr>
          <w:rFonts w:hint="eastAsia"/>
        </w:rPr>
        <w:t>进度表和活动网络图</w:t>
      </w:r>
      <w:bookmarkEnd w:id="349"/>
      <w:bookmarkEnd w:id="350"/>
      <w:bookmarkEnd w:id="351"/>
    </w:p>
    <w:p w14:paraId="05E3944E" w14:textId="77777777" w:rsidR="003F3CD0" w:rsidRDefault="00C26AC3">
      <w:pPr>
        <w:pStyle w:val="3"/>
        <w:rPr>
          <w:rStyle w:val="ad"/>
          <w:rFonts w:ascii="Times New Roman" w:eastAsia="宋体" w:hAnsi="Times New Roman" w:cs="Times New Roman"/>
          <w:b/>
          <w:bCs/>
          <w:sz w:val="24"/>
        </w:rPr>
      </w:pPr>
      <w:bookmarkStart w:id="352" w:name="_Toc464199028"/>
      <w:bookmarkStart w:id="353" w:name="_Toc465023290"/>
      <w:bookmarkStart w:id="354" w:name="_Toc468657360"/>
      <w:r>
        <w:rPr>
          <w:rStyle w:val="ad"/>
          <w:rFonts w:ascii="Times New Roman" w:eastAsia="宋体" w:hAnsi="Times New Roman" w:cs="Times New Roman" w:hint="eastAsia"/>
          <w:b/>
          <w:bCs/>
          <w:sz w:val="24"/>
        </w:rPr>
        <w:t xml:space="preserve">7.1 </w:t>
      </w:r>
      <w:r>
        <w:rPr>
          <w:rStyle w:val="ad"/>
          <w:rFonts w:ascii="Times New Roman" w:eastAsia="宋体" w:hAnsi="Times New Roman" w:cs="Times New Roman" w:hint="eastAsia"/>
          <w:b/>
          <w:bCs/>
          <w:sz w:val="24"/>
        </w:rPr>
        <w:t>进度表</w:t>
      </w:r>
      <w:bookmarkEnd w:id="352"/>
      <w:bookmarkEnd w:id="353"/>
      <w:bookmarkEnd w:id="354"/>
    </w:p>
    <w:tbl>
      <w:tblPr>
        <w:tblW w:w="7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1325"/>
        <w:gridCol w:w="1966"/>
        <w:gridCol w:w="1675"/>
        <w:gridCol w:w="1215"/>
      </w:tblGrid>
      <w:tr w:rsidR="001A0E78" w14:paraId="0640DBEE" w14:textId="77777777" w:rsidTr="009A0CC7">
        <w:trPr>
          <w:jc w:val="center"/>
        </w:trPr>
        <w:tc>
          <w:tcPr>
            <w:tcW w:w="1349" w:type="dxa"/>
            <w:shd w:val="clear" w:color="auto" w:fill="auto"/>
          </w:tcPr>
          <w:p w14:paraId="5D99CC27" w14:textId="77777777" w:rsidR="001A0E78" w:rsidRDefault="001A0E78" w:rsidP="009A0CC7">
            <w:pPr>
              <w:jc w:val="center"/>
              <w:rPr>
                <w:sz w:val="24"/>
              </w:rPr>
            </w:pPr>
            <w:bookmarkStart w:id="355" w:name="_Toc464199029"/>
            <w:bookmarkStart w:id="356" w:name="_Toc465023291"/>
            <w:r>
              <w:rPr>
                <w:rFonts w:hint="eastAsia"/>
                <w:sz w:val="24"/>
              </w:rPr>
              <w:t>任务开始时间</w:t>
            </w:r>
          </w:p>
        </w:tc>
        <w:tc>
          <w:tcPr>
            <w:tcW w:w="1325" w:type="dxa"/>
            <w:shd w:val="clear" w:color="auto" w:fill="auto"/>
          </w:tcPr>
          <w:p w14:paraId="7039E109" w14:textId="77777777" w:rsidR="001A0E78" w:rsidRDefault="001A0E78" w:rsidP="009A0CC7">
            <w:pPr>
              <w:jc w:val="center"/>
              <w:rPr>
                <w:sz w:val="24"/>
              </w:rPr>
            </w:pPr>
            <w:r>
              <w:rPr>
                <w:rFonts w:hint="eastAsia"/>
                <w:sz w:val="24"/>
              </w:rPr>
              <w:t>任务结束时间</w:t>
            </w:r>
          </w:p>
        </w:tc>
        <w:tc>
          <w:tcPr>
            <w:tcW w:w="1966" w:type="dxa"/>
            <w:shd w:val="clear" w:color="auto" w:fill="auto"/>
          </w:tcPr>
          <w:p w14:paraId="777B138C" w14:textId="77777777" w:rsidR="001A0E78" w:rsidRDefault="001A0E78" w:rsidP="009A0CC7">
            <w:pPr>
              <w:jc w:val="center"/>
              <w:rPr>
                <w:sz w:val="24"/>
              </w:rPr>
            </w:pPr>
            <w:r>
              <w:rPr>
                <w:rFonts w:hint="eastAsia"/>
                <w:sz w:val="24"/>
              </w:rPr>
              <w:t>工作任务</w:t>
            </w:r>
          </w:p>
        </w:tc>
        <w:tc>
          <w:tcPr>
            <w:tcW w:w="1675" w:type="dxa"/>
            <w:shd w:val="clear" w:color="auto" w:fill="auto"/>
          </w:tcPr>
          <w:p w14:paraId="47A9D6AC" w14:textId="77777777" w:rsidR="001A0E78" w:rsidRDefault="001A0E78" w:rsidP="009A0CC7">
            <w:pPr>
              <w:jc w:val="center"/>
              <w:rPr>
                <w:sz w:val="24"/>
              </w:rPr>
            </w:pPr>
            <w:r>
              <w:rPr>
                <w:rFonts w:hint="eastAsia"/>
                <w:sz w:val="24"/>
              </w:rPr>
              <w:t>预计工作量</w:t>
            </w:r>
          </w:p>
        </w:tc>
        <w:tc>
          <w:tcPr>
            <w:tcW w:w="1215" w:type="dxa"/>
            <w:shd w:val="clear" w:color="auto" w:fill="auto"/>
          </w:tcPr>
          <w:p w14:paraId="599D6537" w14:textId="77777777" w:rsidR="001A0E78" w:rsidRDefault="001A0E78" w:rsidP="009A0CC7">
            <w:pPr>
              <w:jc w:val="center"/>
              <w:rPr>
                <w:sz w:val="24"/>
              </w:rPr>
            </w:pPr>
            <w:r>
              <w:rPr>
                <w:rFonts w:hint="eastAsia"/>
                <w:sz w:val="24"/>
              </w:rPr>
              <w:t>任务责任人</w:t>
            </w:r>
          </w:p>
        </w:tc>
      </w:tr>
      <w:tr w:rsidR="001A0E78" w14:paraId="1A2BF56A" w14:textId="77777777" w:rsidTr="009A0CC7">
        <w:trPr>
          <w:jc w:val="center"/>
        </w:trPr>
        <w:tc>
          <w:tcPr>
            <w:tcW w:w="1349" w:type="dxa"/>
            <w:shd w:val="clear" w:color="auto" w:fill="auto"/>
          </w:tcPr>
          <w:p w14:paraId="0141F0FD" w14:textId="77777777" w:rsidR="001A0E78" w:rsidRDefault="001A0E78" w:rsidP="009A0CC7">
            <w:pPr>
              <w:jc w:val="center"/>
              <w:rPr>
                <w:rFonts w:eastAsiaTheme="minorEastAsia"/>
                <w:sz w:val="24"/>
              </w:rPr>
            </w:pPr>
            <w:r>
              <w:rPr>
                <w:rFonts w:hint="eastAsia"/>
                <w:sz w:val="24"/>
              </w:rPr>
              <w:t>2016.9.20</w:t>
            </w:r>
          </w:p>
        </w:tc>
        <w:tc>
          <w:tcPr>
            <w:tcW w:w="1325" w:type="dxa"/>
            <w:shd w:val="clear" w:color="auto" w:fill="auto"/>
          </w:tcPr>
          <w:p w14:paraId="59C6BDE0" w14:textId="77777777" w:rsidR="001A0E78" w:rsidRDefault="001A0E78" w:rsidP="009A0CC7">
            <w:pPr>
              <w:jc w:val="center"/>
              <w:rPr>
                <w:rFonts w:eastAsiaTheme="minorEastAsia"/>
                <w:sz w:val="24"/>
              </w:rPr>
            </w:pPr>
            <w:r>
              <w:rPr>
                <w:rFonts w:hint="eastAsia"/>
                <w:sz w:val="24"/>
              </w:rPr>
              <w:t>2016.10.9</w:t>
            </w:r>
          </w:p>
        </w:tc>
        <w:tc>
          <w:tcPr>
            <w:tcW w:w="1966" w:type="dxa"/>
            <w:shd w:val="clear" w:color="auto" w:fill="auto"/>
          </w:tcPr>
          <w:p w14:paraId="386F1B69" w14:textId="77777777" w:rsidR="001A0E78" w:rsidRDefault="001A0E78" w:rsidP="009A0CC7">
            <w:pPr>
              <w:jc w:val="center"/>
              <w:rPr>
                <w:sz w:val="24"/>
              </w:rPr>
            </w:pPr>
            <w:r>
              <w:rPr>
                <w:rFonts w:hint="eastAsia"/>
                <w:sz w:val="24"/>
              </w:rPr>
              <w:t>确定项目计划，完成软件开发计划文档</w:t>
            </w:r>
          </w:p>
        </w:tc>
        <w:tc>
          <w:tcPr>
            <w:tcW w:w="1675" w:type="dxa"/>
            <w:shd w:val="clear" w:color="auto" w:fill="auto"/>
          </w:tcPr>
          <w:p w14:paraId="197B52B4" w14:textId="77777777" w:rsidR="001A0E78" w:rsidRDefault="001A0E78" w:rsidP="009A0CC7">
            <w:pPr>
              <w:rPr>
                <w:sz w:val="24"/>
              </w:rPr>
            </w:pPr>
            <w:r>
              <w:rPr>
                <w:rFonts w:hint="eastAsia"/>
                <w:sz w:val="24"/>
              </w:rPr>
              <w:t>文档内容一万字，</w:t>
            </w:r>
            <w:r>
              <w:rPr>
                <w:rFonts w:hint="eastAsia"/>
                <w:sz w:val="24"/>
              </w:rPr>
              <w:t>20</w:t>
            </w:r>
            <w:r>
              <w:rPr>
                <w:rFonts w:hint="eastAsia"/>
                <w:sz w:val="24"/>
              </w:rPr>
              <w:t>个工作日</w:t>
            </w:r>
          </w:p>
        </w:tc>
        <w:tc>
          <w:tcPr>
            <w:tcW w:w="1215" w:type="dxa"/>
            <w:shd w:val="clear" w:color="auto" w:fill="auto"/>
          </w:tcPr>
          <w:p w14:paraId="2B2088C7" w14:textId="77777777" w:rsidR="001A0E78" w:rsidRDefault="001A0E78" w:rsidP="009A0CC7">
            <w:pPr>
              <w:jc w:val="center"/>
              <w:rPr>
                <w:rFonts w:eastAsiaTheme="minorEastAsia"/>
                <w:sz w:val="24"/>
              </w:rPr>
            </w:pPr>
            <w:r>
              <w:rPr>
                <w:rFonts w:hint="eastAsia"/>
                <w:sz w:val="24"/>
              </w:rPr>
              <w:t>项目组全体</w:t>
            </w:r>
          </w:p>
        </w:tc>
      </w:tr>
      <w:tr w:rsidR="001A0E78" w14:paraId="5577B405" w14:textId="77777777" w:rsidTr="009A0CC7">
        <w:trPr>
          <w:jc w:val="center"/>
        </w:trPr>
        <w:tc>
          <w:tcPr>
            <w:tcW w:w="1349" w:type="dxa"/>
            <w:shd w:val="clear" w:color="auto" w:fill="auto"/>
          </w:tcPr>
          <w:p w14:paraId="2372A30D" w14:textId="77777777" w:rsidR="001A0E78" w:rsidRDefault="001A0E78" w:rsidP="009A0CC7">
            <w:pPr>
              <w:jc w:val="center"/>
              <w:rPr>
                <w:rFonts w:eastAsiaTheme="minorEastAsia"/>
                <w:sz w:val="24"/>
              </w:rPr>
            </w:pPr>
            <w:r>
              <w:rPr>
                <w:rFonts w:hint="eastAsia"/>
                <w:sz w:val="24"/>
              </w:rPr>
              <w:t>2016.10.9</w:t>
            </w:r>
          </w:p>
        </w:tc>
        <w:tc>
          <w:tcPr>
            <w:tcW w:w="1325" w:type="dxa"/>
            <w:shd w:val="clear" w:color="auto" w:fill="auto"/>
          </w:tcPr>
          <w:p w14:paraId="7FE5DE65" w14:textId="77777777" w:rsidR="001A0E78" w:rsidRDefault="001A0E78" w:rsidP="009A0CC7">
            <w:pPr>
              <w:jc w:val="center"/>
              <w:rPr>
                <w:rFonts w:eastAsiaTheme="minorEastAsia"/>
                <w:sz w:val="24"/>
              </w:rPr>
            </w:pPr>
            <w:r>
              <w:rPr>
                <w:rFonts w:hint="eastAsia"/>
                <w:sz w:val="24"/>
              </w:rPr>
              <w:t>2016.10.10</w:t>
            </w:r>
          </w:p>
        </w:tc>
        <w:tc>
          <w:tcPr>
            <w:tcW w:w="1966" w:type="dxa"/>
            <w:shd w:val="clear" w:color="auto" w:fill="auto"/>
          </w:tcPr>
          <w:p w14:paraId="3091BD22" w14:textId="77777777" w:rsidR="001A0E78" w:rsidRDefault="001A0E78" w:rsidP="009A0CC7">
            <w:pPr>
              <w:jc w:val="center"/>
              <w:rPr>
                <w:rFonts w:eastAsiaTheme="minorEastAsia"/>
                <w:sz w:val="24"/>
              </w:rPr>
            </w:pPr>
            <w:r>
              <w:rPr>
                <w:rFonts w:hint="eastAsia"/>
                <w:sz w:val="24"/>
              </w:rPr>
              <w:t>最后检查项目计划，准备开始分析需求</w:t>
            </w:r>
          </w:p>
        </w:tc>
        <w:tc>
          <w:tcPr>
            <w:tcW w:w="1675" w:type="dxa"/>
            <w:shd w:val="clear" w:color="auto" w:fill="auto"/>
          </w:tcPr>
          <w:p w14:paraId="62117F51" w14:textId="77777777" w:rsidR="001A0E78" w:rsidRDefault="001A0E78" w:rsidP="009A0CC7">
            <w:pPr>
              <w:jc w:val="center"/>
              <w:rPr>
                <w:rFonts w:eastAsiaTheme="minorEastAsia"/>
                <w:sz w:val="24"/>
              </w:rPr>
            </w:pPr>
            <w:r>
              <w:rPr>
                <w:rFonts w:hint="eastAsia"/>
                <w:sz w:val="24"/>
              </w:rPr>
              <w:t>1</w:t>
            </w:r>
            <w:r>
              <w:rPr>
                <w:rFonts w:hint="eastAsia"/>
                <w:sz w:val="24"/>
              </w:rPr>
              <w:t>个工作日</w:t>
            </w:r>
          </w:p>
        </w:tc>
        <w:tc>
          <w:tcPr>
            <w:tcW w:w="1215" w:type="dxa"/>
            <w:shd w:val="clear" w:color="auto" w:fill="auto"/>
          </w:tcPr>
          <w:p w14:paraId="544E2895" w14:textId="77777777" w:rsidR="001A0E78" w:rsidRDefault="001A0E78" w:rsidP="009A0CC7">
            <w:pPr>
              <w:jc w:val="center"/>
              <w:rPr>
                <w:sz w:val="24"/>
              </w:rPr>
            </w:pPr>
            <w:r>
              <w:rPr>
                <w:rFonts w:hint="eastAsia"/>
                <w:sz w:val="24"/>
              </w:rPr>
              <w:t>项目组全体</w:t>
            </w:r>
          </w:p>
        </w:tc>
      </w:tr>
      <w:tr w:rsidR="001A0E78" w14:paraId="756619A6" w14:textId="77777777" w:rsidTr="009A0CC7">
        <w:trPr>
          <w:jc w:val="center"/>
        </w:trPr>
        <w:tc>
          <w:tcPr>
            <w:tcW w:w="1349" w:type="dxa"/>
            <w:shd w:val="clear" w:color="auto" w:fill="auto"/>
          </w:tcPr>
          <w:p w14:paraId="6C420020" w14:textId="77777777" w:rsidR="001A0E78" w:rsidRDefault="001A0E78" w:rsidP="009A0CC7">
            <w:pPr>
              <w:jc w:val="center"/>
              <w:rPr>
                <w:rFonts w:eastAsiaTheme="minorEastAsia"/>
                <w:sz w:val="24"/>
              </w:rPr>
            </w:pPr>
            <w:r>
              <w:rPr>
                <w:rFonts w:hint="eastAsia"/>
                <w:sz w:val="24"/>
              </w:rPr>
              <w:t>2016.10.10</w:t>
            </w:r>
          </w:p>
        </w:tc>
        <w:tc>
          <w:tcPr>
            <w:tcW w:w="1325" w:type="dxa"/>
            <w:shd w:val="clear" w:color="auto" w:fill="auto"/>
          </w:tcPr>
          <w:p w14:paraId="3B0BC370" w14:textId="77777777" w:rsidR="001A0E78" w:rsidRDefault="001A0E78" w:rsidP="009A0CC7">
            <w:pPr>
              <w:jc w:val="center"/>
              <w:rPr>
                <w:rFonts w:eastAsiaTheme="minorEastAsia"/>
                <w:sz w:val="24"/>
              </w:rPr>
            </w:pPr>
            <w:r>
              <w:rPr>
                <w:rFonts w:hint="eastAsia"/>
                <w:sz w:val="24"/>
              </w:rPr>
              <w:t>2016.11.5</w:t>
            </w:r>
          </w:p>
        </w:tc>
        <w:tc>
          <w:tcPr>
            <w:tcW w:w="1966" w:type="dxa"/>
            <w:shd w:val="clear" w:color="auto" w:fill="auto"/>
          </w:tcPr>
          <w:p w14:paraId="4D55643F" w14:textId="77777777" w:rsidR="001A0E78" w:rsidRDefault="001A0E78" w:rsidP="009A0CC7">
            <w:pPr>
              <w:jc w:val="center"/>
              <w:rPr>
                <w:sz w:val="24"/>
              </w:rPr>
            </w:pPr>
            <w:r>
              <w:rPr>
                <w:rFonts w:hint="eastAsia"/>
                <w:sz w:val="24"/>
              </w:rPr>
              <w:t>分析项目需求，完成项目需求规格说明书</w:t>
            </w:r>
          </w:p>
        </w:tc>
        <w:tc>
          <w:tcPr>
            <w:tcW w:w="1675" w:type="dxa"/>
            <w:shd w:val="clear" w:color="auto" w:fill="auto"/>
          </w:tcPr>
          <w:p w14:paraId="5FF3A671" w14:textId="77777777" w:rsidR="001A0E78" w:rsidRDefault="001A0E78" w:rsidP="009A0CC7">
            <w:pPr>
              <w:jc w:val="center"/>
              <w:rPr>
                <w:sz w:val="24"/>
              </w:rPr>
            </w:pPr>
            <w:r>
              <w:rPr>
                <w:rFonts w:hint="eastAsia"/>
                <w:sz w:val="24"/>
              </w:rPr>
              <w:t>文档内容一万字，</w:t>
            </w:r>
            <w:r>
              <w:rPr>
                <w:rFonts w:hint="eastAsia"/>
                <w:sz w:val="24"/>
              </w:rPr>
              <w:t>27</w:t>
            </w:r>
            <w:r>
              <w:rPr>
                <w:rFonts w:hint="eastAsia"/>
                <w:sz w:val="24"/>
              </w:rPr>
              <w:t>个工作日</w:t>
            </w:r>
          </w:p>
        </w:tc>
        <w:tc>
          <w:tcPr>
            <w:tcW w:w="1215" w:type="dxa"/>
            <w:shd w:val="clear" w:color="auto" w:fill="auto"/>
          </w:tcPr>
          <w:p w14:paraId="214529EC" w14:textId="77777777" w:rsidR="001A0E78" w:rsidRDefault="001A0E78" w:rsidP="009A0CC7">
            <w:pPr>
              <w:jc w:val="center"/>
              <w:rPr>
                <w:sz w:val="24"/>
              </w:rPr>
            </w:pPr>
            <w:r>
              <w:rPr>
                <w:rFonts w:hint="eastAsia"/>
                <w:sz w:val="24"/>
              </w:rPr>
              <w:t>项目组全体</w:t>
            </w:r>
          </w:p>
        </w:tc>
      </w:tr>
      <w:tr w:rsidR="001A0E78" w14:paraId="5CD9D3F2" w14:textId="77777777" w:rsidTr="009A0CC7">
        <w:trPr>
          <w:jc w:val="center"/>
        </w:trPr>
        <w:tc>
          <w:tcPr>
            <w:tcW w:w="1349" w:type="dxa"/>
            <w:shd w:val="clear" w:color="auto" w:fill="auto"/>
          </w:tcPr>
          <w:p w14:paraId="68F2EA1E" w14:textId="77777777" w:rsidR="001A0E78" w:rsidRDefault="001A0E78" w:rsidP="009A0CC7">
            <w:pPr>
              <w:jc w:val="center"/>
              <w:rPr>
                <w:sz w:val="24"/>
              </w:rPr>
            </w:pPr>
            <w:r>
              <w:rPr>
                <w:rFonts w:hint="eastAsia"/>
                <w:sz w:val="24"/>
              </w:rPr>
              <w:t>2016.11.5</w:t>
            </w:r>
          </w:p>
        </w:tc>
        <w:tc>
          <w:tcPr>
            <w:tcW w:w="1325" w:type="dxa"/>
            <w:shd w:val="clear" w:color="auto" w:fill="auto"/>
          </w:tcPr>
          <w:p w14:paraId="4A0C61A1" w14:textId="77777777" w:rsidR="001A0E78" w:rsidRDefault="001A0E78" w:rsidP="009A0CC7">
            <w:pPr>
              <w:jc w:val="center"/>
              <w:rPr>
                <w:sz w:val="24"/>
              </w:rPr>
            </w:pPr>
            <w:r>
              <w:rPr>
                <w:rFonts w:hint="eastAsia"/>
                <w:sz w:val="24"/>
              </w:rPr>
              <w:t>2016.11.6</w:t>
            </w:r>
          </w:p>
        </w:tc>
        <w:tc>
          <w:tcPr>
            <w:tcW w:w="1966" w:type="dxa"/>
            <w:shd w:val="clear" w:color="auto" w:fill="auto"/>
          </w:tcPr>
          <w:p w14:paraId="580A4A6F" w14:textId="77777777" w:rsidR="001A0E78" w:rsidRDefault="001A0E78" w:rsidP="009A0CC7">
            <w:pPr>
              <w:jc w:val="center"/>
              <w:rPr>
                <w:sz w:val="24"/>
              </w:rPr>
            </w:pPr>
            <w:r>
              <w:rPr>
                <w:rFonts w:hint="eastAsia"/>
                <w:sz w:val="24"/>
              </w:rPr>
              <w:t>最后检查项目需求，准备开始项目计划书撰写</w:t>
            </w:r>
          </w:p>
        </w:tc>
        <w:tc>
          <w:tcPr>
            <w:tcW w:w="1675" w:type="dxa"/>
            <w:shd w:val="clear" w:color="auto" w:fill="auto"/>
          </w:tcPr>
          <w:p w14:paraId="1DD66236" w14:textId="77777777" w:rsidR="001A0E78" w:rsidRDefault="001A0E78" w:rsidP="009A0CC7">
            <w:pPr>
              <w:jc w:val="center"/>
              <w:rPr>
                <w:rFonts w:eastAsiaTheme="minorEastAsia"/>
                <w:sz w:val="24"/>
              </w:rPr>
            </w:pPr>
            <w:r>
              <w:rPr>
                <w:rFonts w:hint="eastAsia"/>
                <w:sz w:val="24"/>
              </w:rPr>
              <w:t>1</w:t>
            </w:r>
            <w:r>
              <w:rPr>
                <w:rFonts w:hint="eastAsia"/>
                <w:sz w:val="24"/>
              </w:rPr>
              <w:t>个工作日</w:t>
            </w:r>
          </w:p>
        </w:tc>
        <w:tc>
          <w:tcPr>
            <w:tcW w:w="1215" w:type="dxa"/>
            <w:shd w:val="clear" w:color="auto" w:fill="auto"/>
          </w:tcPr>
          <w:p w14:paraId="44827BF2" w14:textId="77777777" w:rsidR="001A0E78" w:rsidRDefault="001A0E78" w:rsidP="009A0CC7">
            <w:pPr>
              <w:jc w:val="center"/>
              <w:rPr>
                <w:sz w:val="24"/>
              </w:rPr>
            </w:pPr>
            <w:r>
              <w:rPr>
                <w:rFonts w:hint="eastAsia"/>
                <w:sz w:val="24"/>
              </w:rPr>
              <w:t>项目组全体</w:t>
            </w:r>
          </w:p>
        </w:tc>
      </w:tr>
      <w:tr w:rsidR="001A0E78" w14:paraId="0781E5ED" w14:textId="77777777" w:rsidTr="009A0CC7">
        <w:trPr>
          <w:jc w:val="center"/>
        </w:trPr>
        <w:tc>
          <w:tcPr>
            <w:tcW w:w="1349" w:type="dxa"/>
            <w:shd w:val="clear" w:color="auto" w:fill="auto"/>
          </w:tcPr>
          <w:p w14:paraId="2BA4CD5F" w14:textId="77777777" w:rsidR="001A0E78" w:rsidRDefault="001A0E78" w:rsidP="009A0CC7">
            <w:pPr>
              <w:jc w:val="center"/>
              <w:rPr>
                <w:rFonts w:eastAsiaTheme="minorEastAsia"/>
                <w:sz w:val="24"/>
              </w:rPr>
            </w:pPr>
            <w:r>
              <w:rPr>
                <w:rFonts w:hint="eastAsia"/>
                <w:sz w:val="24"/>
              </w:rPr>
              <w:t>2016.11.6</w:t>
            </w:r>
          </w:p>
        </w:tc>
        <w:tc>
          <w:tcPr>
            <w:tcW w:w="1325" w:type="dxa"/>
            <w:shd w:val="clear" w:color="auto" w:fill="auto"/>
          </w:tcPr>
          <w:p w14:paraId="6C6782E9" w14:textId="77777777" w:rsidR="001A0E78" w:rsidRDefault="001A0E78" w:rsidP="009A0CC7">
            <w:pPr>
              <w:jc w:val="center"/>
              <w:rPr>
                <w:rFonts w:eastAsiaTheme="minorEastAsia"/>
                <w:sz w:val="24"/>
              </w:rPr>
            </w:pPr>
            <w:r>
              <w:rPr>
                <w:rFonts w:hint="eastAsia"/>
                <w:sz w:val="24"/>
              </w:rPr>
              <w:t>2016.11.29</w:t>
            </w:r>
          </w:p>
        </w:tc>
        <w:tc>
          <w:tcPr>
            <w:tcW w:w="1966" w:type="dxa"/>
            <w:shd w:val="clear" w:color="auto" w:fill="auto"/>
          </w:tcPr>
          <w:p w14:paraId="5A1616D5" w14:textId="77777777" w:rsidR="001A0E78" w:rsidRDefault="001A0E78" w:rsidP="009A0CC7">
            <w:pPr>
              <w:jc w:val="center"/>
              <w:rPr>
                <w:sz w:val="24"/>
              </w:rPr>
            </w:pPr>
            <w:r>
              <w:rPr>
                <w:rFonts w:hint="eastAsia"/>
                <w:sz w:val="24"/>
              </w:rPr>
              <w:t>完成软件设计说明书</w:t>
            </w:r>
          </w:p>
        </w:tc>
        <w:tc>
          <w:tcPr>
            <w:tcW w:w="1675" w:type="dxa"/>
            <w:shd w:val="clear" w:color="auto" w:fill="auto"/>
          </w:tcPr>
          <w:p w14:paraId="1C76E2B1" w14:textId="77777777" w:rsidR="001A0E78" w:rsidRDefault="001A0E78" w:rsidP="009A0CC7">
            <w:pPr>
              <w:jc w:val="center"/>
              <w:rPr>
                <w:sz w:val="24"/>
              </w:rPr>
            </w:pPr>
            <w:r>
              <w:rPr>
                <w:rFonts w:hint="eastAsia"/>
                <w:sz w:val="24"/>
              </w:rPr>
              <w:t>文档内容一万字，</w:t>
            </w:r>
            <w:r>
              <w:rPr>
                <w:rFonts w:hint="eastAsia"/>
                <w:sz w:val="24"/>
              </w:rPr>
              <w:t>24</w:t>
            </w:r>
            <w:r>
              <w:rPr>
                <w:rFonts w:hint="eastAsia"/>
                <w:sz w:val="24"/>
              </w:rPr>
              <w:t>个工作日</w:t>
            </w:r>
          </w:p>
        </w:tc>
        <w:tc>
          <w:tcPr>
            <w:tcW w:w="1215" w:type="dxa"/>
            <w:shd w:val="clear" w:color="auto" w:fill="auto"/>
          </w:tcPr>
          <w:p w14:paraId="17E356B4" w14:textId="77777777" w:rsidR="001A0E78" w:rsidRDefault="001A0E78" w:rsidP="009A0CC7">
            <w:pPr>
              <w:jc w:val="center"/>
              <w:rPr>
                <w:sz w:val="24"/>
              </w:rPr>
            </w:pPr>
            <w:r>
              <w:rPr>
                <w:rFonts w:hint="eastAsia"/>
                <w:sz w:val="24"/>
              </w:rPr>
              <w:t>项目组全体</w:t>
            </w:r>
          </w:p>
        </w:tc>
      </w:tr>
      <w:tr w:rsidR="001A0E78" w14:paraId="2853CDBC" w14:textId="77777777" w:rsidTr="009A0CC7">
        <w:trPr>
          <w:jc w:val="center"/>
        </w:trPr>
        <w:tc>
          <w:tcPr>
            <w:tcW w:w="1349" w:type="dxa"/>
            <w:shd w:val="clear" w:color="auto" w:fill="auto"/>
          </w:tcPr>
          <w:p w14:paraId="1D5E60DC" w14:textId="77777777" w:rsidR="001A0E78" w:rsidRDefault="001A0E78" w:rsidP="009A0CC7">
            <w:pPr>
              <w:jc w:val="center"/>
              <w:rPr>
                <w:rFonts w:eastAsiaTheme="minorEastAsia"/>
                <w:sz w:val="24"/>
              </w:rPr>
            </w:pPr>
            <w:r>
              <w:rPr>
                <w:rFonts w:hint="eastAsia"/>
                <w:sz w:val="24"/>
              </w:rPr>
              <w:t>2016.11.29</w:t>
            </w:r>
          </w:p>
        </w:tc>
        <w:tc>
          <w:tcPr>
            <w:tcW w:w="1325" w:type="dxa"/>
            <w:shd w:val="clear" w:color="auto" w:fill="auto"/>
          </w:tcPr>
          <w:p w14:paraId="48B68E65" w14:textId="77777777" w:rsidR="001A0E78" w:rsidRDefault="001A0E78" w:rsidP="009A0CC7">
            <w:pPr>
              <w:jc w:val="center"/>
              <w:rPr>
                <w:rFonts w:eastAsiaTheme="minorEastAsia"/>
                <w:sz w:val="24"/>
              </w:rPr>
            </w:pPr>
            <w:r>
              <w:rPr>
                <w:rFonts w:hint="eastAsia"/>
                <w:sz w:val="24"/>
              </w:rPr>
              <w:t>2016.11.30</w:t>
            </w:r>
          </w:p>
        </w:tc>
        <w:tc>
          <w:tcPr>
            <w:tcW w:w="1966" w:type="dxa"/>
            <w:shd w:val="clear" w:color="auto" w:fill="auto"/>
          </w:tcPr>
          <w:p w14:paraId="1E81948E" w14:textId="77777777" w:rsidR="001A0E78" w:rsidRDefault="001A0E78" w:rsidP="009A0CC7">
            <w:pPr>
              <w:jc w:val="center"/>
              <w:rPr>
                <w:rFonts w:eastAsiaTheme="minorEastAsia"/>
                <w:sz w:val="24"/>
              </w:rPr>
            </w:pPr>
            <w:r>
              <w:rPr>
                <w:rFonts w:hint="eastAsia"/>
                <w:sz w:val="24"/>
              </w:rPr>
              <w:t>最后检查软件设计说明书，项目测试计划书</w:t>
            </w:r>
          </w:p>
        </w:tc>
        <w:tc>
          <w:tcPr>
            <w:tcW w:w="1675" w:type="dxa"/>
            <w:shd w:val="clear" w:color="auto" w:fill="auto"/>
          </w:tcPr>
          <w:p w14:paraId="6C2CD995" w14:textId="77777777" w:rsidR="001A0E78" w:rsidRDefault="001A0E78" w:rsidP="009A0CC7">
            <w:pPr>
              <w:jc w:val="center"/>
              <w:rPr>
                <w:rFonts w:eastAsiaTheme="minorEastAsia"/>
                <w:sz w:val="24"/>
              </w:rPr>
            </w:pPr>
            <w:r>
              <w:rPr>
                <w:rFonts w:hint="eastAsia"/>
                <w:sz w:val="24"/>
              </w:rPr>
              <w:t>1</w:t>
            </w:r>
            <w:r>
              <w:rPr>
                <w:rFonts w:hint="eastAsia"/>
                <w:sz w:val="24"/>
              </w:rPr>
              <w:t>个工作日</w:t>
            </w:r>
          </w:p>
        </w:tc>
        <w:tc>
          <w:tcPr>
            <w:tcW w:w="1215" w:type="dxa"/>
            <w:shd w:val="clear" w:color="auto" w:fill="auto"/>
          </w:tcPr>
          <w:p w14:paraId="0FA42CB5" w14:textId="77777777" w:rsidR="001A0E78" w:rsidRDefault="001A0E78" w:rsidP="009A0CC7">
            <w:pPr>
              <w:jc w:val="center"/>
              <w:rPr>
                <w:sz w:val="24"/>
              </w:rPr>
            </w:pPr>
            <w:r>
              <w:rPr>
                <w:rFonts w:hint="eastAsia"/>
                <w:sz w:val="24"/>
              </w:rPr>
              <w:t>项目组全体</w:t>
            </w:r>
          </w:p>
        </w:tc>
      </w:tr>
      <w:tr w:rsidR="001A0E78" w14:paraId="446A31EB" w14:textId="77777777" w:rsidTr="009A0CC7">
        <w:trPr>
          <w:jc w:val="center"/>
        </w:trPr>
        <w:tc>
          <w:tcPr>
            <w:tcW w:w="1349" w:type="dxa"/>
            <w:shd w:val="clear" w:color="auto" w:fill="auto"/>
          </w:tcPr>
          <w:p w14:paraId="32085EB1" w14:textId="77777777" w:rsidR="001A0E78" w:rsidRDefault="001A0E78" w:rsidP="009A0CC7">
            <w:pPr>
              <w:jc w:val="center"/>
              <w:rPr>
                <w:sz w:val="24"/>
              </w:rPr>
            </w:pPr>
            <w:r>
              <w:rPr>
                <w:rFonts w:hint="eastAsia"/>
                <w:sz w:val="24"/>
              </w:rPr>
              <w:t>2016.11.30</w:t>
            </w:r>
          </w:p>
        </w:tc>
        <w:tc>
          <w:tcPr>
            <w:tcW w:w="1325" w:type="dxa"/>
            <w:shd w:val="clear" w:color="auto" w:fill="auto"/>
          </w:tcPr>
          <w:p w14:paraId="06258B63" w14:textId="77777777" w:rsidR="001A0E78" w:rsidRDefault="001A0E78" w:rsidP="009A0CC7">
            <w:pPr>
              <w:jc w:val="center"/>
              <w:rPr>
                <w:sz w:val="24"/>
              </w:rPr>
            </w:pPr>
            <w:r>
              <w:rPr>
                <w:rFonts w:hint="eastAsia"/>
                <w:sz w:val="24"/>
              </w:rPr>
              <w:t>2016.12.7</w:t>
            </w:r>
          </w:p>
        </w:tc>
        <w:tc>
          <w:tcPr>
            <w:tcW w:w="1966" w:type="dxa"/>
            <w:shd w:val="clear" w:color="auto" w:fill="auto"/>
          </w:tcPr>
          <w:p w14:paraId="69611BB2" w14:textId="77777777" w:rsidR="001A0E78" w:rsidRDefault="001A0E78" w:rsidP="009A0CC7">
            <w:pPr>
              <w:jc w:val="center"/>
              <w:rPr>
                <w:sz w:val="24"/>
              </w:rPr>
            </w:pPr>
            <w:r>
              <w:rPr>
                <w:rFonts w:hint="eastAsia"/>
                <w:sz w:val="24"/>
              </w:rPr>
              <w:t>完成项目测试计划书</w:t>
            </w:r>
          </w:p>
        </w:tc>
        <w:tc>
          <w:tcPr>
            <w:tcW w:w="1675" w:type="dxa"/>
            <w:shd w:val="clear" w:color="auto" w:fill="auto"/>
          </w:tcPr>
          <w:p w14:paraId="4D70677C" w14:textId="77777777" w:rsidR="001A0E78" w:rsidRDefault="001A0E78" w:rsidP="009A0CC7">
            <w:pPr>
              <w:jc w:val="center"/>
              <w:rPr>
                <w:sz w:val="24"/>
              </w:rPr>
            </w:pPr>
            <w:r>
              <w:rPr>
                <w:rFonts w:hint="eastAsia"/>
                <w:sz w:val="24"/>
              </w:rPr>
              <w:t>文档内容一万字，</w:t>
            </w:r>
            <w:r>
              <w:rPr>
                <w:rFonts w:hint="eastAsia"/>
                <w:sz w:val="24"/>
              </w:rPr>
              <w:t>8</w:t>
            </w:r>
            <w:r>
              <w:rPr>
                <w:rFonts w:hint="eastAsia"/>
                <w:sz w:val="24"/>
              </w:rPr>
              <w:t>个工作日</w:t>
            </w:r>
          </w:p>
        </w:tc>
        <w:tc>
          <w:tcPr>
            <w:tcW w:w="1215" w:type="dxa"/>
            <w:shd w:val="clear" w:color="auto" w:fill="auto"/>
          </w:tcPr>
          <w:p w14:paraId="6C3EE87F" w14:textId="77777777" w:rsidR="001A0E78" w:rsidRDefault="001A0E78" w:rsidP="009A0CC7">
            <w:pPr>
              <w:jc w:val="center"/>
              <w:rPr>
                <w:sz w:val="24"/>
              </w:rPr>
            </w:pPr>
            <w:r>
              <w:rPr>
                <w:rFonts w:hint="eastAsia"/>
                <w:sz w:val="24"/>
              </w:rPr>
              <w:t>项目组全体</w:t>
            </w:r>
          </w:p>
        </w:tc>
      </w:tr>
      <w:tr w:rsidR="001A0E78" w14:paraId="622C14F0" w14:textId="77777777" w:rsidTr="009A0CC7">
        <w:trPr>
          <w:jc w:val="center"/>
        </w:trPr>
        <w:tc>
          <w:tcPr>
            <w:tcW w:w="1349" w:type="dxa"/>
            <w:shd w:val="clear" w:color="auto" w:fill="auto"/>
          </w:tcPr>
          <w:p w14:paraId="3909DFDC" w14:textId="77777777" w:rsidR="001A0E78" w:rsidRDefault="001A0E78" w:rsidP="009A0CC7">
            <w:pPr>
              <w:jc w:val="center"/>
              <w:rPr>
                <w:rFonts w:eastAsiaTheme="minorEastAsia"/>
                <w:sz w:val="24"/>
              </w:rPr>
            </w:pPr>
            <w:r>
              <w:rPr>
                <w:rFonts w:hint="eastAsia"/>
                <w:sz w:val="24"/>
              </w:rPr>
              <w:t>2016.12.7</w:t>
            </w:r>
          </w:p>
        </w:tc>
        <w:tc>
          <w:tcPr>
            <w:tcW w:w="1325" w:type="dxa"/>
            <w:shd w:val="clear" w:color="auto" w:fill="auto"/>
          </w:tcPr>
          <w:p w14:paraId="4ADDCC72" w14:textId="77777777" w:rsidR="001A0E78" w:rsidRDefault="001A0E78" w:rsidP="009A0CC7">
            <w:pPr>
              <w:jc w:val="center"/>
              <w:rPr>
                <w:rFonts w:eastAsiaTheme="minorEastAsia"/>
                <w:sz w:val="24"/>
              </w:rPr>
            </w:pPr>
            <w:r>
              <w:rPr>
                <w:rFonts w:hint="eastAsia"/>
                <w:sz w:val="24"/>
              </w:rPr>
              <w:t>2017.12.31</w:t>
            </w:r>
          </w:p>
        </w:tc>
        <w:tc>
          <w:tcPr>
            <w:tcW w:w="1966" w:type="dxa"/>
            <w:shd w:val="clear" w:color="auto" w:fill="auto"/>
          </w:tcPr>
          <w:p w14:paraId="39F8FCDE" w14:textId="77777777" w:rsidR="001A0E78" w:rsidRDefault="001A0E78" w:rsidP="009A0CC7">
            <w:pPr>
              <w:jc w:val="center"/>
              <w:rPr>
                <w:rFonts w:eastAsiaTheme="minorEastAsia"/>
                <w:sz w:val="24"/>
              </w:rPr>
            </w:pPr>
            <w:r>
              <w:rPr>
                <w:rFonts w:hint="eastAsia"/>
                <w:sz w:val="24"/>
              </w:rPr>
              <w:t>软件开发</w:t>
            </w:r>
          </w:p>
        </w:tc>
        <w:tc>
          <w:tcPr>
            <w:tcW w:w="1675" w:type="dxa"/>
            <w:shd w:val="clear" w:color="auto" w:fill="auto"/>
          </w:tcPr>
          <w:p w14:paraId="2009A71E" w14:textId="77777777" w:rsidR="001A0E78" w:rsidRDefault="001A0E78" w:rsidP="009A0CC7">
            <w:pPr>
              <w:jc w:val="center"/>
              <w:rPr>
                <w:rFonts w:eastAsiaTheme="minorEastAsia"/>
                <w:sz w:val="24"/>
              </w:rPr>
            </w:pPr>
            <w:r>
              <w:rPr>
                <w:rFonts w:hint="eastAsia"/>
                <w:sz w:val="24"/>
              </w:rPr>
              <w:t>25</w:t>
            </w:r>
            <w:r>
              <w:rPr>
                <w:rFonts w:hint="eastAsia"/>
                <w:sz w:val="24"/>
              </w:rPr>
              <w:t>个工作日</w:t>
            </w:r>
          </w:p>
        </w:tc>
        <w:tc>
          <w:tcPr>
            <w:tcW w:w="1215" w:type="dxa"/>
            <w:shd w:val="clear" w:color="auto" w:fill="auto"/>
          </w:tcPr>
          <w:p w14:paraId="2D5CF4E7" w14:textId="77777777" w:rsidR="001A0E78" w:rsidRDefault="001A0E78" w:rsidP="009A0CC7">
            <w:pPr>
              <w:jc w:val="center"/>
              <w:rPr>
                <w:sz w:val="24"/>
              </w:rPr>
            </w:pPr>
            <w:r>
              <w:rPr>
                <w:rFonts w:hint="eastAsia"/>
                <w:sz w:val="24"/>
              </w:rPr>
              <w:t>项目组全体</w:t>
            </w:r>
          </w:p>
        </w:tc>
      </w:tr>
      <w:tr w:rsidR="001A0E78" w14:paraId="5C191022" w14:textId="77777777" w:rsidTr="009A0CC7">
        <w:trPr>
          <w:jc w:val="center"/>
        </w:trPr>
        <w:tc>
          <w:tcPr>
            <w:tcW w:w="1349" w:type="dxa"/>
            <w:shd w:val="clear" w:color="auto" w:fill="auto"/>
          </w:tcPr>
          <w:p w14:paraId="502C1EEB" w14:textId="77777777" w:rsidR="001A0E78" w:rsidRDefault="001A0E78" w:rsidP="009A0CC7">
            <w:pPr>
              <w:jc w:val="center"/>
              <w:rPr>
                <w:rFonts w:eastAsiaTheme="minorEastAsia"/>
                <w:sz w:val="24"/>
              </w:rPr>
            </w:pPr>
            <w:r>
              <w:rPr>
                <w:rFonts w:hint="eastAsia"/>
                <w:sz w:val="24"/>
              </w:rPr>
              <w:t>2016.12.7</w:t>
            </w:r>
          </w:p>
        </w:tc>
        <w:tc>
          <w:tcPr>
            <w:tcW w:w="1325" w:type="dxa"/>
            <w:shd w:val="clear" w:color="auto" w:fill="auto"/>
          </w:tcPr>
          <w:p w14:paraId="47AAEE25" w14:textId="77777777" w:rsidR="001A0E78" w:rsidRDefault="001A0E78" w:rsidP="009A0CC7">
            <w:pPr>
              <w:jc w:val="center"/>
              <w:rPr>
                <w:rFonts w:eastAsiaTheme="minorEastAsia"/>
                <w:sz w:val="24"/>
              </w:rPr>
            </w:pPr>
            <w:r>
              <w:rPr>
                <w:rFonts w:hint="eastAsia"/>
                <w:sz w:val="24"/>
              </w:rPr>
              <w:t>2016.12.14</w:t>
            </w:r>
          </w:p>
        </w:tc>
        <w:tc>
          <w:tcPr>
            <w:tcW w:w="1966" w:type="dxa"/>
            <w:shd w:val="clear" w:color="auto" w:fill="auto"/>
          </w:tcPr>
          <w:p w14:paraId="037ED3F1" w14:textId="77777777" w:rsidR="001A0E78" w:rsidRDefault="001A0E78" w:rsidP="009A0CC7">
            <w:pPr>
              <w:rPr>
                <w:sz w:val="24"/>
              </w:rPr>
            </w:pPr>
            <w:r>
              <w:rPr>
                <w:rFonts w:hint="eastAsia"/>
                <w:sz w:val="24"/>
              </w:rPr>
              <w:t>完成系统数据库设计以及相应操作函数</w:t>
            </w:r>
          </w:p>
        </w:tc>
        <w:tc>
          <w:tcPr>
            <w:tcW w:w="1675" w:type="dxa"/>
            <w:shd w:val="clear" w:color="auto" w:fill="auto"/>
          </w:tcPr>
          <w:p w14:paraId="33957781" w14:textId="77777777" w:rsidR="001A0E78" w:rsidRDefault="001A0E78" w:rsidP="009A0CC7">
            <w:pPr>
              <w:jc w:val="center"/>
              <w:rPr>
                <w:sz w:val="24"/>
              </w:rPr>
            </w:pPr>
            <w:r>
              <w:rPr>
                <w:rFonts w:hint="eastAsia"/>
                <w:sz w:val="24"/>
              </w:rPr>
              <w:t>预计代码行数为</w:t>
            </w:r>
            <w:r>
              <w:rPr>
                <w:rFonts w:hint="eastAsia"/>
                <w:sz w:val="24"/>
              </w:rPr>
              <w:t>1300</w:t>
            </w:r>
            <w:r>
              <w:rPr>
                <w:rFonts w:hint="eastAsia"/>
                <w:sz w:val="24"/>
              </w:rPr>
              <w:t>行，</w:t>
            </w:r>
            <w:r>
              <w:rPr>
                <w:rFonts w:hint="eastAsia"/>
                <w:sz w:val="24"/>
              </w:rPr>
              <w:t>8</w:t>
            </w:r>
            <w:r>
              <w:rPr>
                <w:rFonts w:hint="eastAsia"/>
                <w:sz w:val="24"/>
              </w:rPr>
              <w:t>个工作日</w:t>
            </w:r>
          </w:p>
        </w:tc>
        <w:tc>
          <w:tcPr>
            <w:tcW w:w="1215" w:type="dxa"/>
            <w:shd w:val="clear" w:color="auto" w:fill="auto"/>
          </w:tcPr>
          <w:p w14:paraId="08165720" w14:textId="77777777" w:rsidR="001A0E78" w:rsidRDefault="001A0E78" w:rsidP="009A0CC7">
            <w:pPr>
              <w:jc w:val="center"/>
              <w:rPr>
                <w:sz w:val="24"/>
              </w:rPr>
            </w:pPr>
            <w:r>
              <w:rPr>
                <w:rFonts w:hint="eastAsia"/>
                <w:sz w:val="24"/>
              </w:rPr>
              <w:t>项目组全体</w:t>
            </w:r>
          </w:p>
        </w:tc>
      </w:tr>
      <w:tr w:rsidR="001A0E78" w14:paraId="6535E03D" w14:textId="77777777" w:rsidTr="009A0CC7">
        <w:trPr>
          <w:jc w:val="center"/>
        </w:trPr>
        <w:tc>
          <w:tcPr>
            <w:tcW w:w="1349" w:type="dxa"/>
            <w:shd w:val="clear" w:color="auto" w:fill="auto"/>
          </w:tcPr>
          <w:p w14:paraId="488CDA51" w14:textId="77777777" w:rsidR="001A0E78" w:rsidRDefault="001A0E78" w:rsidP="009A0CC7">
            <w:pPr>
              <w:jc w:val="center"/>
              <w:rPr>
                <w:rFonts w:eastAsiaTheme="minorEastAsia"/>
                <w:sz w:val="24"/>
              </w:rPr>
            </w:pPr>
            <w:r>
              <w:rPr>
                <w:rFonts w:hint="eastAsia"/>
                <w:sz w:val="24"/>
              </w:rPr>
              <w:t>2016.12.15</w:t>
            </w:r>
          </w:p>
        </w:tc>
        <w:tc>
          <w:tcPr>
            <w:tcW w:w="1325" w:type="dxa"/>
            <w:shd w:val="clear" w:color="auto" w:fill="auto"/>
          </w:tcPr>
          <w:p w14:paraId="5EA039D4" w14:textId="77777777" w:rsidR="001A0E78" w:rsidRDefault="001A0E78" w:rsidP="009A0CC7">
            <w:pPr>
              <w:jc w:val="center"/>
              <w:rPr>
                <w:rFonts w:eastAsiaTheme="minorEastAsia"/>
                <w:sz w:val="24"/>
              </w:rPr>
            </w:pPr>
            <w:r>
              <w:rPr>
                <w:rFonts w:hint="eastAsia"/>
                <w:sz w:val="24"/>
              </w:rPr>
              <w:t>2016.12.22</w:t>
            </w:r>
          </w:p>
        </w:tc>
        <w:tc>
          <w:tcPr>
            <w:tcW w:w="1966" w:type="dxa"/>
            <w:shd w:val="clear" w:color="auto" w:fill="auto"/>
          </w:tcPr>
          <w:p w14:paraId="43D76324" w14:textId="77777777" w:rsidR="001A0E78" w:rsidRDefault="001A0E78" w:rsidP="009A0CC7">
            <w:pPr>
              <w:jc w:val="center"/>
              <w:rPr>
                <w:sz w:val="24"/>
              </w:rPr>
            </w:pPr>
            <w:r>
              <w:rPr>
                <w:rFonts w:hint="eastAsia"/>
                <w:sz w:val="24"/>
              </w:rPr>
              <w:t>完成管理员身份的全部功能（部分界面可以复用）</w:t>
            </w:r>
          </w:p>
        </w:tc>
        <w:tc>
          <w:tcPr>
            <w:tcW w:w="1675" w:type="dxa"/>
            <w:shd w:val="clear" w:color="auto" w:fill="auto"/>
          </w:tcPr>
          <w:p w14:paraId="39032FD9" w14:textId="77777777" w:rsidR="001A0E78" w:rsidRDefault="001A0E78" w:rsidP="009A0CC7">
            <w:pPr>
              <w:jc w:val="center"/>
              <w:rPr>
                <w:sz w:val="24"/>
              </w:rPr>
            </w:pPr>
            <w:r>
              <w:rPr>
                <w:rFonts w:hint="eastAsia"/>
                <w:sz w:val="24"/>
              </w:rPr>
              <w:t>预计代码行数为</w:t>
            </w:r>
            <w:r>
              <w:rPr>
                <w:rFonts w:hint="eastAsia"/>
                <w:sz w:val="24"/>
              </w:rPr>
              <w:t>1500</w:t>
            </w:r>
            <w:r>
              <w:rPr>
                <w:rFonts w:hint="eastAsia"/>
                <w:sz w:val="24"/>
              </w:rPr>
              <w:t>行，</w:t>
            </w:r>
            <w:r>
              <w:rPr>
                <w:rFonts w:hint="eastAsia"/>
                <w:sz w:val="24"/>
              </w:rPr>
              <w:t>8</w:t>
            </w:r>
            <w:r>
              <w:rPr>
                <w:rFonts w:hint="eastAsia"/>
                <w:sz w:val="24"/>
              </w:rPr>
              <w:t>个工作日</w:t>
            </w:r>
          </w:p>
        </w:tc>
        <w:tc>
          <w:tcPr>
            <w:tcW w:w="1215" w:type="dxa"/>
            <w:shd w:val="clear" w:color="auto" w:fill="auto"/>
          </w:tcPr>
          <w:p w14:paraId="4A4F7485" w14:textId="77777777" w:rsidR="001A0E78" w:rsidRDefault="001A0E78" w:rsidP="009A0CC7">
            <w:pPr>
              <w:jc w:val="center"/>
              <w:rPr>
                <w:sz w:val="24"/>
              </w:rPr>
            </w:pPr>
            <w:r>
              <w:rPr>
                <w:rFonts w:hint="eastAsia"/>
                <w:sz w:val="24"/>
              </w:rPr>
              <w:t>项目组全体</w:t>
            </w:r>
          </w:p>
        </w:tc>
      </w:tr>
      <w:tr w:rsidR="001A0E78" w14:paraId="7CDC3F97" w14:textId="77777777" w:rsidTr="009A0CC7">
        <w:trPr>
          <w:jc w:val="center"/>
        </w:trPr>
        <w:tc>
          <w:tcPr>
            <w:tcW w:w="1349" w:type="dxa"/>
            <w:shd w:val="clear" w:color="auto" w:fill="auto"/>
          </w:tcPr>
          <w:p w14:paraId="5EE880C4" w14:textId="77777777" w:rsidR="001A0E78" w:rsidRDefault="001A0E78" w:rsidP="009A0CC7">
            <w:pPr>
              <w:jc w:val="center"/>
              <w:rPr>
                <w:rFonts w:eastAsiaTheme="minorEastAsia"/>
                <w:sz w:val="24"/>
              </w:rPr>
            </w:pPr>
            <w:r>
              <w:rPr>
                <w:rFonts w:hint="eastAsia"/>
                <w:sz w:val="24"/>
              </w:rPr>
              <w:t>2016.12.23</w:t>
            </w:r>
          </w:p>
        </w:tc>
        <w:tc>
          <w:tcPr>
            <w:tcW w:w="1325" w:type="dxa"/>
            <w:shd w:val="clear" w:color="auto" w:fill="auto"/>
          </w:tcPr>
          <w:p w14:paraId="18A0BBAB" w14:textId="77777777" w:rsidR="001A0E78" w:rsidRDefault="001A0E78" w:rsidP="009A0CC7">
            <w:pPr>
              <w:jc w:val="center"/>
              <w:rPr>
                <w:rFonts w:eastAsiaTheme="minorEastAsia"/>
                <w:sz w:val="24"/>
              </w:rPr>
            </w:pPr>
            <w:r>
              <w:rPr>
                <w:rFonts w:hint="eastAsia"/>
                <w:sz w:val="24"/>
              </w:rPr>
              <w:t>2016.12.31</w:t>
            </w:r>
          </w:p>
        </w:tc>
        <w:tc>
          <w:tcPr>
            <w:tcW w:w="1966" w:type="dxa"/>
            <w:shd w:val="clear" w:color="auto" w:fill="auto"/>
          </w:tcPr>
          <w:p w14:paraId="694C4824" w14:textId="77777777" w:rsidR="001A0E78" w:rsidRDefault="001A0E78" w:rsidP="009A0CC7">
            <w:pPr>
              <w:jc w:val="center"/>
              <w:rPr>
                <w:sz w:val="24"/>
              </w:rPr>
            </w:pPr>
            <w:r>
              <w:rPr>
                <w:rFonts w:hint="eastAsia"/>
                <w:sz w:val="24"/>
              </w:rPr>
              <w:t>完成其余部分编码工作</w:t>
            </w:r>
          </w:p>
        </w:tc>
        <w:tc>
          <w:tcPr>
            <w:tcW w:w="1675" w:type="dxa"/>
            <w:shd w:val="clear" w:color="auto" w:fill="auto"/>
          </w:tcPr>
          <w:p w14:paraId="2E786FAF" w14:textId="77777777" w:rsidR="001A0E78" w:rsidRDefault="001A0E78" w:rsidP="009A0CC7">
            <w:pPr>
              <w:jc w:val="center"/>
              <w:rPr>
                <w:sz w:val="24"/>
              </w:rPr>
            </w:pPr>
            <w:r>
              <w:rPr>
                <w:rFonts w:hint="eastAsia"/>
                <w:sz w:val="24"/>
              </w:rPr>
              <w:t>预计代码行数为</w:t>
            </w:r>
            <w:r>
              <w:rPr>
                <w:rFonts w:hint="eastAsia"/>
                <w:sz w:val="24"/>
              </w:rPr>
              <w:t>1600</w:t>
            </w:r>
            <w:r>
              <w:rPr>
                <w:rFonts w:hint="eastAsia"/>
                <w:sz w:val="24"/>
              </w:rPr>
              <w:t>行，</w:t>
            </w:r>
            <w:r>
              <w:rPr>
                <w:rFonts w:hint="eastAsia"/>
                <w:sz w:val="24"/>
              </w:rPr>
              <w:t>9</w:t>
            </w:r>
            <w:r>
              <w:rPr>
                <w:rFonts w:hint="eastAsia"/>
                <w:sz w:val="24"/>
              </w:rPr>
              <w:t>个工作日</w:t>
            </w:r>
          </w:p>
        </w:tc>
        <w:tc>
          <w:tcPr>
            <w:tcW w:w="1215" w:type="dxa"/>
            <w:shd w:val="clear" w:color="auto" w:fill="auto"/>
          </w:tcPr>
          <w:p w14:paraId="5D6167E9" w14:textId="77777777" w:rsidR="001A0E78" w:rsidRDefault="001A0E78" w:rsidP="009A0CC7">
            <w:pPr>
              <w:jc w:val="center"/>
              <w:rPr>
                <w:sz w:val="24"/>
              </w:rPr>
            </w:pPr>
            <w:r>
              <w:rPr>
                <w:rFonts w:hint="eastAsia"/>
                <w:sz w:val="24"/>
              </w:rPr>
              <w:t>项目组全体</w:t>
            </w:r>
          </w:p>
        </w:tc>
      </w:tr>
      <w:tr w:rsidR="001A0E78" w14:paraId="2462A416" w14:textId="77777777" w:rsidTr="009A0CC7">
        <w:trPr>
          <w:jc w:val="center"/>
        </w:trPr>
        <w:tc>
          <w:tcPr>
            <w:tcW w:w="1349" w:type="dxa"/>
            <w:shd w:val="clear" w:color="auto" w:fill="auto"/>
          </w:tcPr>
          <w:p w14:paraId="28807DEA" w14:textId="77777777" w:rsidR="001A0E78" w:rsidRDefault="001A0E78" w:rsidP="009A0CC7">
            <w:pPr>
              <w:jc w:val="center"/>
              <w:rPr>
                <w:sz w:val="24"/>
              </w:rPr>
            </w:pPr>
            <w:r>
              <w:rPr>
                <w:rFonts w:hint="eastAsia"/>
                <w:sz w:val="24"/>
              </w:rPr>
              <w:t>2017.1.1</w:t>
            </w:r>
          </w:p>
        </w:tc>
        <w:tc>
          <w:tcPr>
            <w:tcW w:w="1325" w:type="dxa"/>
            <w:shd w:val="clear" w:color="auto" w:fill="auto"/>
          </w:tcPr>
          <w:p w14:paraId="646B4FCC" w14:textId="77777777" w:rsidR="001A0E78" w:rsidRDefault="001A0E78" w:rsidP="009A0CC7">
            <w:pPr>
              <w:jc w:val="center"/>
              <w:rPr>
                <w:rFonts w:eastAsiaTheme="minorEastAsia"/>
                <w:sz w:val="24"/>
              </w:rPr>
            </w:pPr>
            <w:r>
              <w:rPr>
                <w:rFonts w:hint="eastAsia"/>
                <w:sz w:val="24"/>
              </w:rPr>
              <w:t>2017.1.7</w:t>
            </w:r>
          </w:p>
        </w:tc>
        <w:tc>
          <w:tcPr>
            <w:tcW w:w="1966" w:type="dxa"/>
            <w:shd w:val="clear" w:color="auto" w:fill="auto"/>
          </w:tcPr>
          <w:p w14:paraId="03E1447E" w14:textId="77777777" w:rsidR="001A0E78" w:rsidRDefault="001A0E78" w:rsidP="009A0CC7">
            <w:pPr>
              <w:jc w:val="center"/>
              <w:rPr>
                <w:sz w:val="24"/>
              </w:rPr>
            </w:pPr>
            <w:r>
              <w:rPr>
                <w:rFonts w:hint="eastAsia"/>
                <w:sz w:val="24"/>
              </w:rPr>
              <w:t>完成系统测试工</w:t>
            </w:r>
            <w:r>
              <w:rPr>
                <w:rFonts w:hint="eastAsia"/>
                <w:sz w:val="24"/>
              </w:rPr>
              <w:lastRenderedPageBreak/>
              <w:t>作及测试文档</w:t>
            </w:r>
          </w:p>
        </w:tc>
        <w:tc>
          <w:tcPr>
            <w:tcW w:w="1675" w:type="dxa"/>
            <w:shd w:val="clear" w:color="auto" w:fill="auto"/>
          </w:tcPr>
          <w:p w14:paraId="740D4127" w14:textId="77777777" w:rsidR="001A0E78" w:rsidRDefault="001A0E78" w:rsidP="009A0CC7">
            <w:pPr>
              <w:jc w:val="center"/>
              <w:rPr>
                <w:rFonts w:eastAsiaTheme="minorEastAsia"/>
                <w:sz w:val="24"/>
              </w:rPr>
            </w:pPr>
            <w:r>
              <w:rPr>
                <w:rFonts w:hint="eastAsia"/>
                <w:sz w:val="24"/>
              </w:rPr>
              <w:lastRenderedPageBreak/>
              <w:t>7</w:t>
            </w:r>
            <w:r>
              <w:rPr>
                <w:rFonts w:hint="eastAsia"/>
                <w:sz w:val="24"/>
              </w:rPr>
              <w:t>个工作日</w:t>
            </w:r>
          </w:p>
        </w:tc>
        <w:tc>
          <w:tcPr>
            <w:tcW w:w="1215" w:type="dxa"/>
            <w:shd w:val="clear" w:color="auto" w:fill="auto"/>
          </w:tcPr>
          <w:p w14:paraId="3B897BE4" w14:textId="77777777" w:rsidR="001A0E78" w:rsidRDefault="001A0E78" w:rsidP="009A0CC7">
            <w:pPr>
              <w:jc w:val="center"/>
              <w:rPr>
                <w:sz w:val="24"/>
              </w:rPr>
            </w:pPr>
            <w:r>
              <w:rPr>
                <w:rFonts w:hint="eastAsia"/>
                <w:sz w:val="24"/>
              </w:rPr>
              <w:t>项目组全</w:t>
            </w:r>
            <w:r>
              <w:rPr>
                <w:rFonts w:hint="eastAsia"/>
                <w:sz w:val="24"/>
              </w:rPr>
              <w:lastRenderedPageBreak/>
              <w:t>体</w:t>
            </w:r>
          </w:p>
        </w:tc>
      </w:tr>
    </w:tbl>
    <w:p w14:paraId="773D93B1" w14:textId="77777777" w:rsidR="001A0E78" w:rsidRDefault="001A0E78" w:rsidP="001A0E78">
      <w:pPr>
        <w:spacing w:line="360" w:lineRule="auto"/>
        <w:ind w:firstLineChars="200" w:firstLine="480"/>
        <w:jc w:val="center"/>
        <w:rPr>
          <w:sz w:val="24"/>
        </w:rPr>
      </w:pPr>
      <w:r>
        <w:rPr>
          <w:rFonts w:hint="eastAsia"/>
          <w:sz w:val="24"/>
        </w:rPr>
        <w:lastRenderedPageBreak/>
        <w:t>图</w:t>
      </w:r>
      <w:r>
        <w:rPr>
          <w:rFonts w:hint="eastAsia"/>
          <w:sz w:val="24"/>
        </w:rPr>
        <w:t>7.1-</w:t>
      </w:r>
      <w:r>
        <w:rPr>
          <w:sz w:val="24"/>
        </w:rPr>
        <w:t>1</w:t>
      </w:r>
    </w:p>
    <w:p w14:paraId="1B466B33" w14:textId="77777777" w:rsidR="003F3CD0" w:rsidRDefault="00C26AC3">
      <w:pPr>
        <w:pStyle w:val="3"/>
        <w:rPr>
          <w:rStyle w:val="ad"/>
          <w:rFonts w:ascii="Times New Roman" w:eastAsia="宋体" w:hAnsi="Times New Roman" w:cs="Times New Roman"/>
          <w:b/>
          <w:bCs/>
          <w:sz w:val="24"/>
        </w:rPr>
      </w:pPr>
      <w:bookmarkStart w:id="357" w:name="_Toc468657361"/>
      <w:r>
        <w:rPr>
          <w:rStyle w:val="ad"/>
          <w:rFonts w:ascii="Times New Roman" w:eastAsia="宋体" w:hAnsi="Times New Roman" w:cs="Times New Roman" w:hint="eastAsia"/>
          <w:b/>
          <w:bCs/>
          <w:sz w:val="24"/>
        </w:rPr>
        <w:t xml:space="preserve">7.2 </w:t>
      </w:r>
      <w:r>
        <w:rPr>
          <w:rStyle w:val="ad"/>
          <w:rFonts w:ascii="Times New Roman" w:eastAsia="宋体" w:hAnsi="Times New Roman" w:cs="Times New Roman" w:hint="eastAsia"/>
          <w:b/>
          <w:bCs/>
          <w:sz w:val="24"/>
        </w:rPr>
        <w:t>活动网络图</w:t>
      </w:r>
      <w:bookmarkEnd w:id="355"/>
      <w:bookmarkEnd w:id="356"/>
      <w:bookmarkEnd w:id="357"/>
    </w:p>
    <w:p w14:paraId="778B416A" w14:textId="77777777" w:rsidR="003F3CD0" w:rsidRDefault="00C26AC3">
      <w:pPr>
        <w:spacing w:line="360" w:lineRule="auto"/>
        <w:ind w:firstLineChars="200" w:firstLine="480"/>
        <w:jc w:val="center"/>
        <w:rPr>
          <w:rFonts w:cs="宋体"/>
          <w:kern w:val="0"/>
          <w:sz w:val="24"/>
        </w:rPr>
      </w:pPr>
      <w:r>
        <w:rPr>
          <w:rFonts w:cs="宋体"/>
          <w:noProof/>
          <w:kern w:val="0"/>
          <w:sz w:val="24"/>
        </w:rPr>
        <w:drawing>
          <wp:inline distT="0" distB="0" distL="114300" distR="114300" wp14:anchorId="23458489" wp14:editId="3CFA5037">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yz\AppData\Roaming\Tencent\Users\625951868\QQ\WinTemp\RichOle\D350$KO97%%X@P88RR95U1C.jpg"/>
                    <pic:cNvPicPr>
                      <a:picLocks noChangeAspect="1"/>
                    </pic:cNvPicPr>
                  </pic:nvPicPr>
                  <pic:blipFill>
                    <a:blip r:embed="rId21"/>
                    <a:stretch>
                      <a:fillRect/>
                    </a:stretch>
                  </pic:blipFill>
                  <pic:spPr>
                    <a:xfrm>
                      <a:off x="0" y="0"/>
                      <a:ext cx="5549900" cy="2401570"/>
                    </a:xfrm>
                    <a:prstGeom prst="rect">
                      <a:avLst/>
                    </a:prstGeom>
                    <a:noFill/>
                    <a:ln w="9525">
                      <a:noFill/>
                    </a:ln>
                  </pic:spPr>
                </pic:pic>
              </a:graphicData>
            </a:graphic>
          </wp:inline>
        </w:drawing>
      </w:r>
    </w:p>
    <w:p w14:paraId="3459810F" w14:textId="77777777" w:rsidR="003F3CD0" w:rsidRDefault="00C26AC3">
      <w:pPr>
        <w:spacing w:line="360" w:lineRule="auto"/>
        <w:ind w:firstLineChars="200" w:firstLine="480"/>
        <w:jc w:val="center"/>
        <w:rPr>
          <w:rFonts w:cs="宋体"/>
          <w:kern w:val="0"/>
          <w:sz w:val="24"/>
        </w:rPr>
      </w:pPr>
      <w:r>
        <w:rPr>
          <w:rFonts w:cs="宋体" w:hint="eastAsia"/>
          <w:kern w:val="0"/>
          <w:sz w:val="24"/>
        </w:rPr>
        <w:t>图</w:t>
      </w:r>
      <w:r>
        <w:rPr>
          <w:rFonts w:cs="宋体" w:hint="eastAsia"/>
          <w:kern w:val="0"/>
          <w:sz w:val="24"/>
        </w:rPr>
        <w:t>7.2-</w:t>
      </w:r>
      <w:r>
        <w:rPr>
          <w:rFonts w:cs="宋体"/>
          <w:kern w:val="0"/>
          <w:sz w:val="24"/>
        </w:rPr>
        <w:t>2</w:t>
      </w:r>
    </w:p>
    <w:p w14:paraId="68B8F889" w14:textId="77777777" w:rsidR="003F3CD0" w:rsidRDefault="00C26AC3">
      <w:pPr>
        <w:pStyle w:val="2"/>
      </w:pPr>
      <w:bookmarkStart w:id="358" w:name="_Toc464199030"/>
      <w:bookmarkStart w:id="359" w:name="_Toc465023292"/>
      <w:bookmarkStart w:id="360" w:name="_Toc468657362"/>
      <w:r>
        <w:rPr>
          <w:rFonts w:hint="eastAsia"/>
        </w:rPr>
        <w:t xml:space="preserve">8 </w:t>
      </w:r>
      <w:r>
        <w:rPr>
          <w:rFonts w:hint="eastAsia"/>
        </w:rPr>
        <w:t>项目组织和资源</w:t>
      </w:r>
      <w:bookmarkEnd w:id="358"/>
      <w:bookmarkEnd w:id="359"/>
      <w:bookmarkEnd w:id="360"/>
    </w:p>
    <w:p w14:paraId="1B2382AD" w14:textId="77777777" w:rsidR="003F3CD0" w:rsidRDefault="00C26AC3">
      <w:pPr>
        <w:pStyle w:val="3"/>
      </w:pPr>
      <w:bookmarkStart w:id="361" w:name="_Toc464199031"/>
      <w:bookmarkStart w:id="362" w:name="_Toc465023293"/>
      <w:bookmarkStart w:id="363" w:name="_Toc468657363"/>
      <w:r>
        <w:rPr>
          <w:rFonts w:hint="eastAsia"/>
        </w:rPr>
        <w:t xml:space="preserve">8.1 </w:t>
      </w:r>
      <w:r>
        <w:rPr>
          <w:rFonts w:hint="eastAsia"/>
        </w:rPr>
        <w:t>项目组织</w:t>
      </w:r>
      <w:bookmarkEnd w:id="361"/>
      <w:bookmarkEnd w:id="362"/>
      <w:bookmarkEnd w:id="363"/>
    </w:p>
    <w:p w14:paraId="3C58F7B2"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项目组长：杨汀阳</w:t>
      </w:r>
    </w:p>
    <w:p w14:paraId="3C234121"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项目计划与需求分析：杨汀阳</w:t>
      </w:r>
      <w:r>
        <w:rPr>
          <w:rFonts w:hint="eastAsia"/>
          <w:color w:val="000000" w:themeColor="text1"/>
          <w:sz w:val="24"/>
        </w:rPr>
        <w:t xml:space="preserve"> </w:t>
      </w:r>
      <w:r>
        <w:rPr>
          <w:rFonts w:hint="eastAsia"/>
          <w:color w:val="000000" w:themeColor="text1"/>
          <w:sz w:val="24"/>
        </w:rPr>
        <w:t>祝星馗</w:t>
      </w:r>
    </w:p>
    <w:p w14:paraId="2F86642F"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系统设计：崔煜昆</w:t>
      </w:r>
    </w:p>
    <w:p w14:paraId="51BE26B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系统实现：杨汀阳</w:t>
      </w:r>
      <w:r>
        <w:rPr>
          <w:rFonts w:hint="eastAsia"/>
          <w:color w:val="000000" w:themeColor="text1"/>
          <w:sz w:val="24"/>
        </w:rPr>
        <w:t xml:space="preserve"> </w:t>
      </w:r>
      <w:r>
        <w:rPr>
          <w:rFonts w:hint="eastAsia"/>
          <w:color w:val="000000" w:themeColor="text1"/>
          <w:sz w:val="24"/>
        </w:rPr>
        <w:t>祝星馗</w:t>
      </w:r>
      <w:r>
        <w:rPr>
          <w:rFonts w:hint="eastAsia"/>
          <w:color w:val="000000" w:themeColor="text1"/>
          <w:sz w:val="24"/>
        </w:rPr>
        <w:t xml:space="preserve"> </w:t>
      </w:r>
      <w:r>
        <w:rPr>
          <w:rFonts w:hint="eastAsia"/>
          <w:color w:val="000000" w:themeColor="text1"/>
          <w:sz w:val="24"/>
        </w:rPr>
        <w:t>崔煜昆</w:t>
      </w:r>
      <w:r>
        <w:rPr>
          <w:rFonts w:hint="eastAsia"/>
          <w:color w:val="000000" w:themeColor="text1"/>
          <w:sz w:val="24"/>
        </w:rPr>
        <w:t xml:space="preserve"> </w:t>
      </w:r>
      <w:r>
        <w:rPr>
          <w:rFonts w:hint="eastAsia"/>
          <w:color w:val="000000" w:themeColor="text1"/>
          <w:sz w:val="24"/>
        </w:rPr>
        <w:t>李游</w:t>
      </w:r>
    </w:p>
    <w:p w14:paraId="06DFBA1C"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系统测试：李游</w:t>
      </w:r>
    </w:p>
    <w:p w14:paraId="4FF37B2B" w14:textId="77777777" w:rsidR="003F3CD0" w:rsidRDefault="003F3CD0">
      <w:pPr>
        <w:spacing w:line="360" w:lineRule="auto"/>
        <w:ind w:firstLineChars="200" w:firstLine="480"/>
        <w:rPr>
          <w:sz w:val="24"/>
          <w:szCs w:val="32"/>
        </w:rPr>
      </w:pPr>
    </w:p>
    <w:p w14:paraId="4AC906E6" w14:textId="77777777" w:rsidR="003F3CD0" w:rsidRDefault="00C26AC3">
      <w:pPr>
        <w:pStyle w:val="3"/>
      </w:pPr>
      <w:bookmarkStart w:id="364" w:name="_Toc464199032"/>
      <w:bookmarkStart w:id="365" w:name="_Toc465023294"/>
      <w:bookmarkStart w:id="366" w:name="_Toc468657364"/>
      <w:r>
        <w:rPr>
          <w:rFonts w:hint="eastAsia"/>
        </w:rPr>
        <w:t>8.2</w:t>
      </w:r>
      <w:r>
        <w:rPr>
          <w:rFonts w:hint="eastAsia"/>
        </w:rPr>
        <w:t>项目资源</w:t>
      </w:r>
      <w:bookmarkEnd w:id="364"/>
      <w:bookmarkEnd w:id="365"/>
      <w:bookmarkEnd w:id="366"/>
    </w:p>
    <w:p w14:paraId="1D1A7D13" w14:textId="77777777" w:rsidR="003F3CD0" w:rsidRDefault="00C26AC3">
      <w:pPr>
        <w:pStyle w:val="3"/>
      </w:pPr>
      <w:bookmarkStart w:id="367" w:name="_Toc464199033"/>
      <w:bookmarkStart w:id="368" w:name="_Toc465023295"/>
      <w:bookmarkStart w:id="369" w:name="_Toc468657365"/>
      <w:r>
        <w:rPr>
          <w:rFonts w:hint="eastAsia"/>
        </w:rPr>
        <w:t xml:space="preserve">8.2.1 </w:t>
      </w:r>
      <w:r>
        <w:rPr>
          <w:rFonts w:hint="eastAsia"/>
        </w:rPr>
        <w:t>人力资源</w:t>
      </w:r>
      <w:bookmarkEnd w:id="367"/>
      <w:bookmarkEnd w:id="368"/>
      <w:bookmarkEnd w:id="369"/>
    </w:p>
    <w:tbl>
      <w:tblPr>
        <w:tblW w:w="7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876"/>
        <w:gridCol w:w="1981"/>
        <w:gridCol w:w="3600"/>
      </w:tblGrid>
      <w:tr w:rsidR="003F3CD0" w14:paraId="3BB5F769" w14:textId="77777777">
        <w:trPr>
          <w:trHeight w:val="443"/>
        </w:trPr>
        <w:tc>
          <w:tcPr>
            <w:tcW w:w="1249" w:type="dxa"/>
            <w:shd w:val="clear" w:color="auto" w:fill="auto"/>
            <w:vAlign w:val="center"/>
          </w:tcPr>
          <w:p w14:paraId="1C3CFB60" w14:textId="77777777" w:rsidR="003F3CD0" w:rsidRDefault="00C26AC3">
            <w:pPr>
              <w:spacing w:line="360" w:lineRule="auto"/>
              <w:rPr>
                <w:b/>
                <w:bCs/>
                <w:color w:val="000000" w:themeColor="text1"/>
                <w:sz w:val="24"/>
              </w:rPr>
            </w:pPr>
            <w:r>
              <w:rPr>
                <w:rFonts w:hint="eastAsia"/>
                <w:b/>
                <w:bCs/>
                <w:color w:val="000000" w:themeColor="text1"/>
                <w:sz w:val="24"/>
              </w:rPr>
              <w:t>姓</w:t>
            </w:r>
            <w:r>
              <w:rPr>
                <w:rFonts w:hint="eastAsia"/>
                <w:b/>
                <w:bCs/>
                <w:color w:val="000000" w:themeColor="text1"/>
                <w:sz w:val="24"/>
              </w:rPr>
              <w:t xml:space="preserve"> </w:t>
            </w:r>
            <w:r>
              <w:rPr>
                <w:rFonts w:hint="eastAsia"/>
                <w:b/>
                <w:bCs/>
                <w:color w:val="000000" w:themeColor="text1"/>
                <w:sz w:val="24"/>
              </w:rPr>
              <w:t>名</w:t>
            </w:r>
          </w:p>
        </w:tc>
        <w:tc>
          <w:tcPr>
            <w:tcW w:w="876" w:type="dxa"/>
            <w:shd w:val="clear" w:color="auto" w:fill="auto"/>
            <w:vAlign w:val="center"/>
          </w:tcPr>
          <w:p w14:paraId="6A845190" w14:textId="77777777" w:rsidR="003F3CD0" w:rsidRDefault="00C26AC3">
            <w:pPr>
              <w:spacing w:line="360" w:lineRule="auto"/>
              <w:rPr>
                <w:b/>
                <w:bCs/>
                <w:color w:val="000000" w:themeColor="text1"/>
                <w:sz w:val="24"/>
              </w:rPr>
            </w:pPr>
            <w:r>
              <w:rPr>
                <w:rFonts w:hint="eastAsia"/>
                <w:b/>
                <w:bCs/>
                <w:color w:val="000000" w:themeColor="text1"/>
                <w:sz w:val="24"/>
              </w:rPr>
              <w:t>性别</w:t>
            </w:r>
          </w:p>
        </w:tc>
        <w:tc>
          <w:tcPr>
            <w:tcW w:w="1981" w:type="dxa"/>
            <w:shd w:val="clear" w:color="auto" w:fill="auto"/>
            <w:vAlign w:val="center"/>
          </w:tcPr>
          <w:p w14:paraId="7139EA49" w14:textId="77777777" w:rsidR="003F3CD0" w:rsidRDefault="00C26AC3">
            <w:pPr>
              <w:spacing w:line="360" w:lineRule="auto"/>
              <w:rPr>
                <w:b/>
                <w:bCs/>
                <w:color w:val="000000" w:themeColor="text1"/>
                <w:sz w:val="24"/>
              </w:rPr>
            </w:pPr>
            <w:r>
              <w:rPr>
                <w:rFonts w:hint="eastAsia"/>
                <w:b/>
                <w:bCs/>
                <w:color w:val="000000" w:themeColor="text1"/>
                <w:sz w:val="24"/>
              </w:rPr>
              <w:t>技</w:t>
            </w:r>
            <w:r>
              <w:rPr>
                <w:rFonts w:hint="eastAsia"/>
                <w:b/>
                <w:bCs/>
                <w:color w:val="000000" w:themeColor="text1"/>
                <w:sz w:val="24"/>
              </w:rPr>
              <w:t xml:space="preserve">   </w:t>
            </w:r>
            <w:r>
              <w:rPr>
                <w:rFonts w:hint="eastAsia"/>
                <w:b/>
                <w:bCs/>
                <w:color w:val="000000" w:themeColor="text1"/>
                <w:sz w:val="24"/>
              </w:rPr>
              <w:t>能</w:t>
            </w:r>
          </w:p>
        </w:tc>
        <w:tc>
          <w:tcPr>
            <w:tcW w:w="3600" w:type="dxa"/>
            <w:shd w:val="clear" w:color="auto" w:fill="auto"/>
            <w:vAlign w:val="center"/>
          </w:tcPr>
          <w:p w14:paraId="55DDDEB7" w14:textId="77777777" w:rsidR="003F3CD0" w:rsidRDefault="00C26AC3">
            <w:pPr>
              <w:spacing w:line="360" w:lineRule="auto"/>
              <w:rPr>
                <w:b/>
                <w:bCs/>
                <w:color w:val="000000" w:themeColor="text1"/>
                <w:sz w:val="24"/>
              </w:rPr>
            </w:pPr>
            <w:r>
              <w:rPr>
                <w:rFonts w:hint="eastAsia"/>
                <w:b/>
                <w:bCs/>
                <w:color w:val="000000" w:themeColor="text1"/>
                <w:sz w:val="24"/>
              </w:rPr>
              <w:t>在本项目中承担的工作</w:t>
            </w:r>
          </w:p>
        </w:tc>
      </w:tr>
      <w:tr w:rsidR="003F3CD0" w14:paraId="0B2EA313" w14:textId="77777777">
        <w:trPr>
          <w:trHeight w:val="462"/>
        </w:trPr>
        <w:tc>
          <w:tcPr>
            <w:tcW w:w="1249" w:type="dxa"/>
            <w:vAlign w:val="center"/>
          </w:tcPr>
          <w:p w14:paraId="4EE14452" w14:textId="77777777" w:rsidR="003F3CD0" w:rsidRDefault="00C26AC3">
            <w:pPr>
              <w:spacing w:line="360" w:lineRule="auto"/>
              <w:rPr>
                <w:color w:val="000000" w:themeColor="text1"/>
                <w:sz w:val="24"/>
              </w:rPr>
            </w:pPr>
            <w:r>
              <w:rPr>
                <w:rFonts w:hint="eastAsia"/>
                <w:sz w:val="24"/>
              </w:rPr>
              <w:lastRenderedPageBreak/>
              <w:t>杨汀阳</w:t>
            </w:r>
          </w:p>
        </w:tc>
        <w:tc>
          <w:tcPr>
            <w:tcW w:w="876" w:type="dxa"/>
            <w:vAlign w:val="center"/>
          </w:tcPr>
          <w:p w14:paraId="3306DB13"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290F4736" w14:textId="77777777" w:rsidR="003F3CD0" w:rsidRDefault="00C26AC3">
            <w:pPr>
              <w:spacing w:line="360" w:lineRule="auto"/>
              <w:rPr>
                <w:color w:val="000000" w:themeColor="text1"/>
                <w:sz w:val="24"/>
              </w:rPr>
            </w:pPr>
            <w:r>
              <w:rPr>
                <w:color w:val="000000" w:themeColor="text1"/>
                <w:sz w:val="24"/>
              </w:rPr>
              <w:t>J</w:t>
            </w:r>
            <w:r>
              <w:rPr>
                <w:rFonts w:hint="eastAsia"/>
                <w:color w:val="000000" w:themeColor="text1"/>
                <w:sz w:val="24"/>
              </w:rPr>
              <w:t>ava,mysql,office</w:t>
            </w:r>
          </w:p>
        </w:tc>
        <w:tc>
          <w:tcPr>
            <w:tcW w:w="3600" w:type="dxa"/>
            <w:vAlign w:val="center"/>
          </w:tcPr>
          <w:p w14:paraId="4A2BBE41" w14:textId="77777777" w:rsidR="003F3CD0" w:rsidRDefault="00C26AC3">
            <w:pPr>
              <w:spacing w:line="360" w:lineRule="auto"/>
              <w:rPr>
                <w:color w:val="000000" w:themeColor="text1"/>
                <w:sz w:val="24"/>
              </w:rPr>
            </w:pPr>
            <w:r>
              <w:rPr>
                <w:rFonts w:hint="eastAsia"/>
                <w:color w:val="000000" w:themeColor="text1"/>
                <w:sz w:val="24"/>
              </w:rPr>
              <w:t>项目计划与需求与分析，系统实现</w:t>
            </w:r>
          </w:p>
        </w:tc>
      </w:tr>
      <w:tr w:rsidR="003F3CD0" w14:paraId="21F28361" w14:textId="77777777">
        <w:trPr>
          <w:trHeight w:val="462"/>
        </w:trPr>
        <w:tc>
          <w:tcPr>
            <w:tcW w:w="1249" w:type="dxa"/>
            <w:vAlign w:val="center"/>
          </w:tcPr>
          <w:p w14:paraId="1732D31E" w14:textId="77777777" w:rsidR="003F3CD0" w:rsidRDefault="00C26AC3">
            <w:pPr>
              <w:spacing w:line="360" w:lineRule="auto"/>
              <w:rPr>
                <w:color w:val="000000" w:themeColor="text1"/>
                <w:sz w:val="24"/>
              </w:rPr>
            </w:pPr>
            <w:r>
              <w:rPr>
                <w:rFonts w:hint="eastAsia"/>
                <w:sz w:val="24"/>
              </w:rPr>
              <w:t>祝星馗</w:t>
            </w:r>
          </w:p>
        </w:tc>
        <w:tc>
          <w:tcPr>
            <w:tcW w:w="876" w:type="dxa"/>
            <w:vAlign w:val="center"/>
          </w:tcPr>
          <w:p w14:paraId="13D9D6C1"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27106E13" w14:textId="77777777" w:rsidR="003F3CD0" w:rsidRDefault="00C26AC3">
            <w:pPr>
              <w:spacing w:line="360" w:lineRule="auto"/>
              <w:rPr>
                <w:color w:val="000000" w:themeColor="text1"/>
                <w:sz w:val="24"/>
              </w:rPr>
            </w:pPr>
            <w:r>
              <w:rPr>
                <w:color w:val="000000" w:themeColor="text1"/>
                <w:sz w:val="24"/>
              </w:rPr>
              <w:t>J</w:t>
            </w:r>
            <w:r>
              <w:rPr>
                <w:rFonts w:hint="eastAsia"/>
                <w:color w:val="000000" w:themeColor="text1"/>
                <w:sz w:val="24"/>
              </w:rPr>
              <w:t>ava,mysql,office</w:t>
            </w:r>
          </w:p>
        </w:tc>
        <w:tc>
          <w:tcPr>
            <w:tcW w:w="3600" w:type="dxa"/>
            <w:vAlign w:val="center"/>
          </w:tcPr>
          <w:p w14:paraId="3C5B9F13" w14:textId="77777777" w:rsidR="003F3CD0" w:rsidRDefault="00C26AC3">
            <w:pPr>
              <w:spacing w:line="360" w:lineRule="auto"/>
              <w:rPr>
                <w:color w:val="000000" w:themeColor="text1"/>
                <w:sz w:val="24"/>
              </w:rPr>
            </w:pPr>
            <w:r>
              <w:rPr>
                <w:rFonts w:hint="eastAsia"/>
                <w:color w:val="000000" w:themeColor="text1"/>
                <w:sz w:val="24"/>
              </w:rPr>
              <w:t>项目计划与需求与分析，系统实现</w:t>
            </w:r>
          </w:p>
        </w:tc>
      </w:tr>
      <w:tr w:rsidR="003F3CD0" w14:paraId="056B58A4" w14:textId="77777777">
        <w:trPr>
          <w:trHeight w:val="462"/>
        </w:trPr>
        <w:tc>
          <w:tcPr>
            <w:tcW w:w="1249" w:type="dxa"/>
            <w:vAlign w:val="center"/>
          </w:tcPr>
          <w:p w14:paraId="6FA6F428" w14:textId="77777777" w:rsidR="003F3CD0" w:rsidRDefault="00C26AC3">
            <w:pPr>
              <w:spacing w:line="360" w:lineRule="auto"/>
              <w:rPr>
                <w:color w:val="000000" w:themeColor="text1"/>
                <w:sz w:val="24"/>
              </w:rPr>
            </w:pPr>
            <w:r>
              <w:rPr>
                <w:rFonts w:hint="eastAsia"/>
                <w:sz w:val="24"/>
              </w:rPr>
              <w:t>崔煜昆</w:t>
            </w:r>
          </w:p>
        </w:tc>
        <w:tc>
          <w:tcPr>
            <w:tcW w:w="876" w:type="dxa"/>
            <w:vAlign w:val="center"/>
          </w:tcPr>
          <w:p w14:paraId="72F18D27"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37C0FD4A" w14:textId="77777777" w:rsidR="003F3CD0" w:rsidRDefault="00C26AC3">
            <w:pPr>
              <w:spacing w:line="360" w:lineRule="auto"/>
              <w:rPr>
                <w:color w:val="000000" w:themeColor="text1"/>
                <w:sz w:val="24"/>
              </w:rPr>
            </w:pPr>
            <w:r>
              <w:rPr>
                <w:color w:val="000000" w:themeColor="text1"/>
                <w:sz w:val="24"/>
              </w:rPr>
              <w:t>J</w:t>
            </w:r>
            <w:r>
              <w:rPr>
                <w:rFonts w:hint="eastAsia"/>
                <w:color w:val="000000" w:themeColor="text1"/>
                <w:sz w:val="24"/>
              </w:rPr>
              <w:t>ava,mysql,office</w:t>
            </w:r>
          </w:p>
        </w:tc>
        <w:tc>
          <w:tcPr>
            <w:tcW w:w="3600" w:type="dxa"/>
            <w:vAlign w:val="center"/>
          </w:tcPr>
          <w:p w14:paraId="01C1DDEC" w14:textId="77777777" w:rsidR="003F3CD0" w:rsidRDefault="00C26AC3">
            <w:pPr>
              <w:spacing w:line="360" w:lineRule="auto"/>
              <w:rPr>
                <w:color w:val="000000" w:themeColor="text1"/>
                <w:sz w:val="24"/>
              </w:rPr>
            </w:pPr>
            <w:r>
              <w:rPr>
                <w:rFonts w:hint="eastAsia"/>
                <w:color w:val="000000" w:themeColor="text1"/>
                <w:sz w:val="24"/>
              </w:rPr>
              <w:t>系统设计，系统实现</w:t>
            </w:r>
          </w:p>
        </w:tc>
      </w:tr>
      <w:tr w:rsidR="003F3CD0" w14:paraId="75DC1C8A" w14:textId="77777777">
        <w:trPr>
          <w:trHeight w:val="462"/>
        </w:trPr>
        <w:tc>
          <w:tcPr>
            <w:tcW w:w="1249" w:type="dxa"/>
            <w:vAlign w:val="center"/>
          </w:tcPr>
          <w:p w14:paraId="02343E03" w14:textId="77777777" w:rsidR="003F3CD0" w:rsidRDefault="00C26AC3">
            <w:pPr>
              <w:spacing w:line="360" w:lineRule="auto"/>
              <w:rPr>
                <w:color w:val="000000" w:themeColor="text1"/>
                <w:sz w:val="24"/>
              </w:rPr>
            </w:pPr>
            <w:r>
              <w:rPr>
                <w:rFonts w:hint="eastAsia"/>
                <w:sz w:val="24"/>
              </w:rPr>
              <w:t>李游</w:t>
            </w:r>
          </w:p>
        </w:tc>
        <w:tc>
          <w:tcPr>
            <w:tcW w:w="876" w:type="dxa"/>
            <w:vAlign w:val="center"/>
          </w:tcPr>
          <w:p w14:paraId="293BA690" w14:textId="77777777" w:rsidR="003F3CD0" w:rsidRDefault="00C26AC3">
            <w:pPr>
              <w:spacing w:line="360" w:lineRule="auto"/>
              <w:rPr>
                <w:color w:val="000000" w:themeColor="text1"/>
                <w:sz w:val="24"/>
              </w:rPr>
            </w:pPr>
            <w:r>
              <w:rPr>
                <w:rFonts w:hint="eastAsia"/>
                <w:color w:val="000000" w:themeColor="text1"/>
                <w:sz w:val="24"/>
              </w:rPr>
              <w:t>男</w:t>
            </w:r>
          </w:p>
        </w:tc>
        <w:tc>
          <w:tcPr>
            <w:tcW w:w="1981" w:type="dxa"/>
            <w:vAlign w:val="center"/>
          </w:tcPr>
          <w:p w14:paraId="7071B6B6" w14:textId="77777777" w:rsidR="003F3CD0" w:rsidRDefault="00C26AC3">
            <w:pPr>
              <w:spacing w:line="360" w:lineRule="auto"/>
              <w:rPr>
                <w:color w:val="000000" w:themeColor="text1"/>
                <w:sz w:val="24"/>
              </w:rPr>
            </w:pPr>
            <w:r>
              <w:rPr>
                <w:rFonts w:hint="eastAsia"/>
                <w:color w:val="000000" w:themeColor="text1"/>
                <w:sz w:val="24"/>
              </w:rPr>
              <w:t>java,office</w:t>
            </w:r>
          </w:p>
        </w:tc>
        <w:tc>
          <w:tcPr>
            <w:tcW w:w="3600" w:type="dxa"/>
            <w:vAlign w:val="center"/>
          </w:tcPr>
          <w:p w14:paraId="557B4A3E" w14:textId="77777777" w:rsidR="003F3CD0" w:rsidRDefault="00C26AC3">
            <w:pPr>
              <w:spacing w:line="360" w:lineRule="auto"/>
              <w:rPr>
                <w:color w:val="000000" w:themeColor="text1"/>
                <w:sz w:val="24"/>
              </w:rPr>
            </w:pPr>
            <w:r>
              <w:rPr>
                <w:rFonts w:hint="eastAsia"/>
                <w:color w:val="000000" w:themeColor="text1"/>
                <w:sz w:val="24"/>
              </w:rPr>
              <w:t>系统实现，系统测试</w:t>
            </w:r>
          </w:p>
        </w:tc>
      </w:tr>
    </w:tbl>
    <w:p w14:paraId="183FC92E" w14:textId="77777777" w:rsidR="003F3CD0" w:rsidRDefault="00C26AC3">
      <w:pPr>
        <w:spacing w:line="360" w:lineRule="auto"/>
        <w:ind w:firstLineChars="200" w:firstLine="480"/>
        <w:jc w:val="center"/>
        <w:rPr>
          <w:bCs/>
          <w:kern w:val="0"/>
          <w:sz w:val="24"/>
          <w:szCs w:val="32"/>
        </w:rPr>
      </w:pPr>
      <w:r>
        <w:rPr>
          <w:rFonts w:hint="eastAsia"/>
          <w:bCs/>
          <w:kern w:val="0"/>
          <w:sz w:val="24"/>
          <w:szCs w:val="32"/>
        </w:rPr>
        <w:t>图</w:t>
      </w:r>
      <w:r>
        <w:rPr>
          <w:rFonts w:hint="eastAsia"/>
          <w:bCs/>
          <w:kern w:val="0"/>
          <w:sz w:val="24"/>
          <w:szCs w:val="32"/>
        </w:rPr>
        <w:t>8.2.1-</w:t>
      </w:r>
      <w:r>
        <w:rPr>
          <w:bCs/>
          <w:kern w:val="0"/>
          <w:sz w:val="24"/>
          <w:szCs w:val="32"/>
        </w:rPr>
        <w:t>1</w:t>
      </w:r>
    </w:p>
    <w:p w14:paraId="6215A4AE" w14:textId="77777777" w:rsidR="003F3CD0" w:rsidRDefault="00C26AC3">
      <w:pPr>
        <w:pStyle w:val="3"/>
      </w:pPr>
      <w:bookmarkStart w:id="370" w:name="_Toc464199034"/>
      <w:bookmarkStart w:id="371" w:name="_Toc465023296"/>
      <w:bookmarkStart w:id="372" w:name="_Toc468657366"/>
      <w:r>
        <w:rPr>
          <w:rFonts w:hint="eastAsia"/>
        </w:rPr>
        <w:t xml:space="preserve">8.2.2 </w:t>
      </w:r>
      <w:r>
        <w:rPr>
          <w:rFonts w:hint="eastAsia"/>
        </w:rPr>
        <w:t>其他资源</w:t>
      </w:r>
      <w:bookmarkEnd w:id="370"/>
      <w:bookmarkEnd w:id="371"/>
      <w:bookmarkEnd w:id="372"/>
    </w:p>
    <w:p w14:paraId="735B7F2D" w14:textId="77777777" w:rsidR="003F3CD0" w:rsidRDefault="00C26AC3">
      <w:pPr>
        <w:spacing w:line="360" w:lineRule="auto"/>
        <w:ind w:firstLineChars="200" w:firstLine="480"/>
        <w:rPr>
          <w:sz w:val="24"/>
          <w:szCs w:val="32"/>
        </w:rPr>
      </w:pPr>
      <w:r>
        <w:rPr>
          <w:rFonts w:hint="eastAsia"/>
          <w:sz w:val="24"/>
        </w:rPr>
        <w:t>计算机，服务器，网络宽带。</w:t>
      </w:r>
    </w:p>
    <w:p w14:paraId="182AC4A1" w14:textId="77777777" w:rsidR="003F3CD0" w:rsidRDefault="00C26AC3">
      <w:pPr>
        <w:pStyle w:val="2"/>
      </w:pPr>
      <w:bookmarkStart w:id="373" w:name="_Toc464199035"/>
      <w:bookmarkStart w:id="374" w:name="_Toc465023297"/>
      <w:bookmarkStart w:id="375" w:name="_Toc468657367"/>
      <w:r>
        <w:rPr>
          <w:rFonts w:hint="eastAsia"/>
        </w:rPr>
        <w:t xml:space="preserve">9 </w:t>
      </w:r>
      <w:r>
        <w:rPr>
          <w:rFonts w:hint="eastAsia"/>
        </w:rPr>
        <w:t>培训</w:t>
      </w:r>
      <w:bookmarkEnd w:id="373"/>
      <w:bookmarkEnd w:id="374"/>
      <w:bookmarkEnd w:id="375"/>
    </w:p>
    <w:p w14:paraId="3BC621E4" w14:textId="77777777" w:rsidR="003F3CD0" w:rsidRDefault="00C26AC3">
      <w:pPr>
        <w:pStyle w:val="3"/>
        <w:rPr>
          <w:rStyle w:val="ad"/>
          <w:rFonts w:ascii="Times New Roman" w:eastAsia="宋体" w:hAnsi="Times New Roman" w:cs="Times New Roman"/>
          <w:b/>
          <w:bCs/>
          <w:sz w:val="24"/>
        </w:rPr>
      </w:pPr>
      <w:bookmarkStart w:id="376" w:name="_Toc464199036"/>
      <w:bookmarkStart w:id="377" w:name="_Toc465023298"/>
      <w:bookmarkStart w:id="378" w:name="_Toc468657368"/>
      <w:r>
        <w:rPr>
          <w:rStyle w:val="ad"/>
          <w:rFonts w:ascii="Times New Roman" w:eastAsia="宋体" w:hAnsi="Times New Roman" w:cs="Times New Roman" w:hint="eastAsia"/>
          <w:b/>
          <w:bCs/>
          <w:sz w:val="24"/>
        </w:rPr>
        <w:t xml:space="preserve">9.1 </w:t>
      </w:r>
      <w:r>
        <w:rPr>
          <w:rStyle w:val="ad"/>
          <w:rFonts w:ascii="Times New Roman" w:eastAsia="宋体" w:hAnsi="Times New Roman" w:cs="Times New Roman" w:hint="eastAsia"/>
          <w:b/>
          <w:bCs/>
          <w:sz w:val="24"/>
        </w:rPr>
        <w:t>项目的技术要求</w:t>
      </w:r>
      <w:bookmarkEnd w:id="376"/>
      <w:bookmarkEnd w:id="377"/>
      <w:bookmarkEnd w:id="378"/>
    </w:p>
    <w:p w14:paraId="57FC1D98" w14:textId="77777777" w:rsidR="00914C7F" w:rsidRDefault="00C26AC3" w:rsidP="00914C7F">
      <w:pPr>
        <w:spacing w:line="360" w:lineRule="auto"/>
        <w:ind w:firstLineChars="200" w:firstLine="480"/>
        <w:rPr>
          <w:sz w:val="24"/>
        </w:rPr>
      </w:pPr>
      <w:r>
        <w:rPr>
          <w:rFonts w:hint="eastAsia"/>
          <w:sz w:val="24"/>
        </w:rPr>
        <w:t>java,mysql,office</w:t>
      </w:r>
      <w:r w:rsidR="00914C7F">
        <w:rPr>
          <w:rFonts w:hint="eastAsia"/>
          <w:sz w:val="24"/>
        </w:rPr>
        <w:t>，综合学习</w:t>
      </w:r>
      <w:r w:rsidR="00914C7F">
        <w:rPr>
          <w:rFonts w:hint="eastAsia"/>
          <w:szCs w:val="21"/>
        </w:rPr>
        <w:t>mybitas</w:t>
      </w:r>
      <w:r w:rsidR="00914C7F">
        <w:rPr>
          <w:rFonts w:hint="eastAsia"/>
          <w:szCs w:val="21"/>
        </w:rPr>
        <w:t>框架</w:t>
      </w:r>
    </w:p>
    <w:p w14:paraId="3B0EF3A8" w14:textId="77777777" w:rsidR="003F3CD0" w:rsidRDefault="003F3CD0">
      <w:pPr>
        <w:spacing w:line="360" w:lineRule="auto"/>
        <w:ind w:firstLineChars="200" w:firstLine="480"/>
        <w:rPr>
          <w:sz w:val="24"/>
        </w:rPr>
      </w:pPr>
    </w:p>
    <w:p w14:paraId="47A646FA" w14:textId="77777777" w:rsidR="003F3CD0" w:rsidRDefault="00C26AC3">
      <w:pPr>
        <w:pStyle w:val="3"/>
        <w:rPr>
          <w:rStyle w:val="ad"/>
          <w:rFonts w:ascii="Times New Roman" w:eastAsia="宋体" w:hAnsi="Times New Roman" w:cs="Times New Roman"/>
          <w:b/>
          <w:bCs/>
          <w:sz w:val="24"/>
        </w:rPr>
      </w:pPr>
      <w:bookmarkStart w:id="379" w:name="_Toc464199037"/>
      <w:bookmarkStart w:id="380" w:name="_Toc465023299"/>
      <w:bookmarkStart w:id="381" w:name="_Toc468657369"/>
      <w:r>
        <w:rPr>
          <w:rStyle w:val="ad"/>
          <w:rFonts w:ascii="Times New Roman" w:eastAsia="宋体" w:hAnsi="Times New Roman" w:cs="Times New Roman" w:hint="eastAsia"/>
          <w:b/>
          <w:bCs/>
          <w:sz w:val="24"/>
        </w:rPr>
        <w:t xml:space="preserve">9.2 </w:t>
      </w:r>
      <w:r>
        <w:rPr>
          <w:rStyle w:val="ad"/>
          <w:rFonts w:ascii="Times New Roman" w:eastAsia="宋体" w:hAnsi="Times New Roman" w:cs="Times New Roman" w:hint="eastAsia"/>
          <w:b/>
          <w:bCs/>
          <w:sz w:val="24"/>
        </w:rPr>
        <w:t>培训计划</w:t>
      </w:r>
      <w:bookmarkEnd w:id="379"/>
      <w:bookmarkEnd w:id="380"/>
      <w:bookmarkEnd w:id="381"/>
    </w:p>
    <w:tbl>
      <w:tblPr>
        <w:tblW w:w="7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9"/>
        <w:gridCol w:w="2430"/>
        <w:gridCol w:w="2698"/>
      </w:tblGrid>
      <w:tr w:rsidR="000B45CE" w14:paraId="7D948D7E" w14:textId="77777777" w:rsidTr="009A0CC7">
        <w:trPr>
          <w:jc w:val="center"/>
        </w:trPr>
        <w:tc>
          <w:tcPr>
            <w:tcW w:w="1979" w:type="dxa"/>
            <w:shd w:val="clear" w:color="auto" w:fill="auto"/>
          </w:tcPr>
          <w:p w14:paraId="038EA207" w14:textId="77777777" w:rsidR="000B45CE" w:rsidRDefault="000B45CE" w:rsidP="009A0CC7">
            <w:pPr>
              <w:jc w:val="center"/>
              <w:rPr>
                <w:sz w:val="24"/>
              </w:rPr>
            </w:pPr>
            <w:bookmarkStart w:id="382" w:name="_Toc464199038"/>
            <w:bookmarkStart w:id="383" w:name="_Toc465023300"/>
            <w:r>
              <w:rPr>
                <w:rFonts w:hint="eastAsia"/>
                <w:sz w:val="24"/>
              </w:rPr>
              <w:t>培训开始时间</w:t>
            </w:r>
          </w:p>
        </w:tc>
        <w:tc>
          <w:tcPr>
            <w:tcW w:w="2430" w:type="dxa"/>
            <w:shd w:val="clear" w:color="auto" w:fill="auto"/>
          </w:tcPr>
          <w:p w14:paraId="11EAA94F" w14:textId="77777777" w:rsidR="000B45CE" w:rsidRDefault="000B45CE" w:rsidP="009A0CC7">
            <w:pPr>
              <w:jc w:val="center"/>
              <w:rPr>
                <w:sz w:val="24"/>
              </w:rPr>
            </w:pPr>
            <w:r>
              <w:rPr>
                <w:rFonts w:hint="eastAsia"/>
                <w:sz w:val="24"/>
              </w:rPr>
              <w:t>培训结束时间</w:t>
            </w:r>
          </w:p>
        </w:tc>
        <w:tc>
          <w:tcPr>
            <w:tcW w:w="2698" w:type="dxa"/>
            <w:shd w:val="clear" w:color="auto" w:fill="auto"/>
          </w:tcPr>
          <w:p w14:paraId="726DE91A" w14:textId="77777777" w:rsidR="000B45CE" w:rsidRDefault="000B45CE" w:rsidP="009A0CC7">
            <w:pPr>
              <w:jc w:val="center"/>
              <w:rPr>
                <w:sz w:val="24"/>
              </w:rPr>
            </w:pPr>
            <w:r>
              <w:rPr>
                <w:rFonts w:hint="eastAsia"/>
                <w:sz w:val="24"/>
              </w:rPr>
              <w:t>培训内容</w:t>
            </w:r>
          </w:p>
        </w:tc>
      </w:tr>
      <w:tr w:rsidR="000B45CE" w14:paraId="0F94FC57" w14:textId="77777777" w:rsidTr="009A0CC7">
        <w:trPr>
          <w:jc w:val="center"/>
        </w:trPr>
        <w:tc>
          <w:tcPr>
            <w:tcW w:w="1979" w:type="dxa"/>
            <w:shd w:val="clear" w:color="auto" w:fill="auto"/>
          </w:tcPr>
          <w:p w14:paraId="47050F23" w14:textId="77777777" w:rsidR="000B45CE" w:rsidRDefault="000B45CE" w:rsidP="009A0CC7">
            <w:pPr>
              <w:jc w:val="center"/>
              <w:rPr>
                <w:rFonts w:eastAsiaTheme="minorEastAsia"/>
                <w:sz w:val="24"/>
              </w:rPr>
            </w:pPr>
            <w:r>
              <w:rPr>
                <w:rFonts w:hint="eastAsia"/>
                <w:sz w:val="24"/>
              </w:rPr>
              <w:t>2016.9.20</w:t>
            </w:r>
          </w:p>
        </w:tc>
        <w:tc>
          <w:tcPr>
            <w:tcW w:w="2430" w:type="dxa"/>
            <w:shd w:val="clear" w:color="auto" w:fill="auto"/>
          </w:tcPr>
          <w:p w14:paraId="28228F01" w14:textId="77777777" w:rsidR="000B45CE" w:rsidRDefault="000B45CE" w:rsidP="009A0CC7">
            <w:pPr>
              <w:jc w:val="center"/>
              <w:rPr>
                <w:rFonts w:eastAsiaTheme="minorEastAsia"/>
                <w:sz w:val="24"/>
              </w:rPr>
            </w:pPr>
            <w:r>
              <w:rPr>
                <w:rFonts w:hint="eastAsia"/>
                <w:sz w:val="24"/>
              </w:rPr>
              <w:t>2016.9.24</w:t>
            </w:r>
          </w:p>
        </w:tc>
        <w:tc>
          <w:tcPr>
            <w:tcW w:w="2698" w:type="dxa"/>
            <w:shd w:val="clear" w:color="auto" w:fill="auto"/>
          </w:tcPr>
          <w:p w14:paraId="50D4D24F" w14:textId="77777777" w:rsidR="000B45CE" w:rsidRDefault="000B45CE" w:rsidP="009A0CC7">
            <w:pPr>
              <w:jc w:val="center"/>
              <w:rPr>
                <w:sz w:val="24"/>
              </w:rPr>
            </w:pPr>
            <w:r>
              <w:rPr>
                <w:rFonts w:hint="eastAsia"/>
                <w:sz w:val="24"/>
              </w:rPr>
              <w:t>office</w:t>
            </w:r>
            <w:r>
              <w:rPr>
                <w:rFonts w:hint="eastAsia"/>
                <w:sz w:val="24"/>
              </w:rPr>
              <w:t>熟练掌握</w:t>
            </w:r>
          </w:p>
        </w:tc>
      </w:tr>
      <w:tr w:rsidR="000B45CE" w14:paraId="6F169037" w14:textId="77777777" w:rsidTr="009A0CC7">
        <w:trPr>
          <w:jc w:val="center"/>
        </w:trPr>
        <w:tc>
          <w:tcPr>
            <w:tcW w:w="1979" w:type="dxa"/>
            <w:shd w:val="clear" w:color="auto" w:fill="auto"/>
          </w:tcPr>
          <w:p w14:paraId="61A14EB3" w14:textId="77777777" w:rsidR="000B45CE" w:rsidRDefault="000B45CE" w:rsidP="009A0CC7">
            <w:pPr>
              <w:jc w:val="center"/>
              <w:rPr>
                <w:sz w:val="24"/>
              </w:rPr>
            </w:pPr>
            <w:r>
              <w:rPr>
                <w:rFonts w:hint="eastAsia"/>
                <w:sz w:val="24"/>
              </w:rPr>
              <w:t>2016.9.25</w:t>
            </w:r>
          </w:p>
        </w:tc>
        <w:tc>
          <w:tcPr>
            <w:tcW w:w="2430" w:type="dxa"/>
            <w:shd w:val="clear" w:color="auto" w:fill="auto"/>
          </w:tcPr>
          <w:p w14:paraId="0455129B" w14:textId="77777777" w:rsidR="000B45CE" w:rsidRDefault="000B45CE" w:rsidP="009A0CC7">
            <w:pPr>
              <w:jc w:val="center"/>
              <w:rPr>
                <w:sz w:val="24"/>
              </w:rPr>
            </w:pPr>
            <w:r>
              <w:rPr>
                <w:rFonts w:hint="eastAsia"/>
                <w:sz w:val="24"/>
              </w:rPr>
              <w:t>2016.9.26</w:t>
            </w:r>
          </w:p>
        </w:tc>
        <w:tc>
          <w:tcPr>
            <w:tcW w:w="2698" w:type="dxa"/>
            <w:shd w:val="clear" w:color="auto" w:fill="auto"/>
          </w:tcPr>
          <w:p w14:paraId="4EB77529" w14:textId="77777777" w:rsidR="000B45CE" w:rsidRDefault="000B45CE" w:rsidP="009A0CC7">
            <w:pPr>
              <w:jc w:val="center"/>
              <w:rPr>
                <w:sz w:val="24"/>
              </w:rPr>
            </w:pPr>
            <w:r>
              <w:rPr>
                <w:rFonts w:hint="eastAsia"/>
                <w:sz w:val="24"/>
              </w:rPr>
              <w:t>交流讨论</w:t>
            </w:r>
          </w:p>
        </w:tc>
      </w:tr>
      <w:tr w:rsidR="000B45CE" w14:paraId="635D2424" w14:textId="77777777" w:rsidTr="009A0CC7">
        <w:trPr>
          <w:jc w:val="center"/>
        </w:trPr>
        <w:tc>
          <w:tcPr>
            <w:tcW w:w="1979" w:type="dxa"/>
            <w:shd w:val="clear" w:color="auto" w:fill="auto"/>
          </w:tcPr>
          <w:p w14:paraId="4FA78484" w14:textId="77777777" w:rsidR="000B45CE" w:rsidRDefault="000B45CE" w:rsidP="009A0CC7">
            <w:pPr>
              <w:jc w:val="center"/>
              <w:rPr>
                <w:rFonts w:eastAsiaTheme="minorEastAsia"/>
                <w:sz w:val="24"/>
              </w:rPr>
            </w:pPr>
            <w:r>
              <w:rPr>
                <w:rFonts w:hint="eastAsia"/>
                <w:sz w:val="24"/>
              </w:rPr>
              <w:t>2016.10.10</w:t>
            </w:r>
          </w:p>
        </w:tc>
        <w:tc>
          <w:tcPr>
            <w:tcW w:w="2430" w:type="dxa"/>
            <w:shd w:val="clear" w:color="auto" w:fill="auto"/>
          </w:tcPr>
          <w:p w14:paraId="6893A394" w14:textId="77777777" w:rsidR="000B45CE" w:rsidRDefault="000B45CE" w:rsidP="009A0CC7">
            <w:pPr>
              <w:jc w:val="center"/>
              <w:rPr>
                <w:rFonts w:eastAsiaTheme="minorEastAsia"/>
                <w:sz w:val="24"/>
              </w:rPr>
            </w:pPr>
            <w:r>
              <w:rPr>
                <w:rFonts w:hint="eastAsia"/>
                <w:sz w:val="24"/>
              </w:rPr>
              <w:t>2016.10.15</w:t>
            </w:r>
          </w:p>
        </w:tc>
        <w:tc>
          <w:tcPr>
            <w:tcW w:w="2698" w:type="dxa"/>
            <w:shd w:val="clear" w:color="auto" w:fill="auto"/>
          </w:tcPr>
          <w:p w14:paraId="02F746A0" w14:textId="77777777" w:rsidR="000B45CE" w:rsidRDefault="000B45CE" w:rsidP="009A0CC7">
            <w:pPr>
              <w:jc w:val="center"/>
              <w:rPr>
                <w:rFonts w:eastAsiaTheme="minorEastAsia"/>
                <w:sz w:val="24"/>
              </w:rPr>
            </w:pPr>
            <w:r>
              <w:rPr>
                <w:rFonts w:hint="eastAsia"/>
                <w:sz w:val="24"/>
              </w:rPr>
              <w:t>java</w:t>
            </w:r>
            <w:r>
              <w:rPr>
                <w:rFonts w:hint="eastAsia"/>
                <w:sz w:val="24"/>
              </w:rPr>
              <w:t>语言巩固</w:t>
            </w:r>
          </w:p>
        </w:tc>
      </w:tr>
      <w:tr w:rsidR="000B45CE" w14:paraId="17C3B1ED" w14:textId="77777777" w:rsidTr="009A0CC7">
        <w:trPr>
          <w:jc w:val="center"/>
        </w:trPr>
        <w:tc>
          <w:tcPr>
            <w:tcW w:w="1979" w:type="dxa"/>
            <w:shd w:val="clear" w:color="auto" w:fill="auto"/>
          </w:tcPr>
          <w:p w14:paraId="074065E1" w14:textId="77777777" w:rsidR="000B45CE" w:rsidRDefault="000B45CE" w:rsidP="009A0CC7">
            <w:pPr>
              <w:jc w:val="center"/>
              <w:rPr>
                <w:sz w:val="24"/>
              </w:rPr>
            </w:pPr>
            <w:r>
              <w:rPr>
                <w:rFonts w:hint="eastAsia"/>
                <w:sz w:val="24"/>
              </w:rPr>
              <w:t>2016.10.16</w:t>
            </w:r>
          </w:p>
        </w:tc>
        <w:tc>
          <w:tcPr>
            <w:tcW w:w="2430" w:type="dxa"/>
            <w:shd w:val="clear" w:color="auto" w:fill="auto"/>
          </w:tcPr>
          <w:p w14:paraId="4C912953" w14:textId="77777777" w:rsidR="000B45CE" w:rsidRDefault="000B45CE" w:rsidP="009A0CC7">
            <w:pPr>
              <w:jc w:val="center"/>
              <w:rPr>
                <w:sz w:val="24"/>
              </w:rPr>
            </w:pPr>
            <w:r>
              <w:rPr>
                <w:rFonts w:hint="eastAsia"/>
                <w:sz w:val="24"/>
              </w:rPr>
              <w:t>2016.10.18</w:t>
            </w:r>
          </w:p>
        </w:tc>
        <w:tc>
          <w:tcPr>
            <w:tcW w:w="2698" w:type="dxa"/>
            <w:shd w:val="clear" w:color="auto" w:fill="auto"/>
          </w:tcPr>
          <w:p w14:paraId="77EB4504" w14:textId="77777777" w:rsidR="000B45CE" w:rsidRDefault="000B45CE" w:rsidP="009A0CC7">
            <w:pPr>
              <w:jc w:val="center"/>
              <w:rPr>
                <w:sz w:val="24"/>
              </w:rPr>
            </w:pPr>
            <w:r>
              <w:rPr>
                <w:rFonts w:hint="eastAsia"/>
                <w:sz w:val="24"/>
              </w:rPr>
              <w:t>交流讨论</w:t>
            </w:r>
          </w:p>
        </w:tc>
      </w:tr>
      <w:tr w:rsidR="000B45CE" w14:paraId="2CADD4A6" w14:textId="77777777" w:rsidTr="009A0CC7">
        <w:trPr>
          <w:jc w:val="center"/>
        </w:trPr>
        <w:tc>
          <w:tcPr>
            <w:tcW w:w="1979" w:type="dxa"/>
            <w:shd w:val="clear" w:color="auto" w:fill="auto"/>
          </w:tcPr>
          <w:p w14:paraId="498D9429" w14:textId="77777777" w:rsidR="000B45CE" w:rsidRDefault="000B45CE" w:rsidP="009A0CC7">
            <w:pPr>
              <w:jc w:val="center"/>
              <w:rPr>
                <w:rFonts w:eastAsiaTheme="minorEastAsia"/>
                <w:sz w:val="24"/>
              </w:rPr>
            </w:pPr>
            <w:r>
              <w:rPr>
                <w:rFonts w:hint="eastAsia"/>
                <w:sz w:val="24"/>
              </w:rPr>
              <w:t>2016.11.6</w:t>
            </w:r>
          </w:p>
        </w:tc>
        <w:tc>
          <w:tcPr>
            <w:tcW w:w="2430" w:type="dxa"/>
            <w:shd w:val="clear" w:color="auto" w:fill="auto"/>
          </w:tcPr>
          <w:p w14:paraId="5779B22C" w14:textId="77777777" w:rsidR="000B45CE" w:rsidRDefault="000B45CE" w:rsidP="009A0CC7">
            <w:pPr>
              <w:jc w:val="center"/>
              <w:rPr>
                <w:rFonts w:eastAsiaTheme="minorEastAsia"/>
                <w:sz w:val="24"/>
              </w:rPr>
            </w:pPr>
            <w:r>
              <w:rPr>
                <w:rFonts w:hint="eastAsia"/>
                <w:sz w:val="24"/>
              </w:rPr>
              <w:t>2016.11.13</w:t>
            </w:r>
          </w:p>
        </w:tc>
        <w:tc>
          <w:tcPr>
            <w:tcW w:w="2698" w:type="dxa"/>
            <w:shd w:val="clear" w:color="auto" w:fill="auto"/>
          </w:tcPr>
          <w:p w14:paraId="72B5348C" w14:textId="77777777" w:rsidR="000B45CE" w:rsidRDefault="000B45CE" w:rsidP="009A0CC7">
            <w:pPr>
              <w:jc w:val="center"/>
              <w:rPr>
                <w:sz w:val="24"/>
              </w:rPr>
            </w:pPr>
            <w:r>
              <w:rPr>
                <w:rFonts w:hint="eastAsia"/>
                <w:sz w:val="24"/>
              </w:rPr>
              <w:t>mysql</w:t>
            </w:r>
            <w:r>
              <w:rPr>
                <w:rFonts w:hint="eastAsia"/>
                <w:sz w:val="24"/>
              </w:rPr>
              <w:t>和</w:t>
            </w:r>
            <w:r>
              <w:rPr>
                <w:rFonts w:hint="eastAsia"/>
                <w:szCs w:val="21"/>
              </w:rPr>
              <w:t>mybitas</w:t>
            </w:r>
            <w:r>
              <w:rPr>
                <w:rFonts w:hint="eastAsia"/>
                <w:szCs w:val="21"/>
              </w:rPr>
              <w:t>框架学习</w:t>
            </w:r>
          </w:p>
        </w:tc>
      </w:tr>
      <w:tr w:rsidR="000B45CE" w14:paraId="5FB1EA78" w14:textId="77777777" w:rsidTr="009A0CC7">
        <w:trPr>
          <w:jc w:val="center"/>
        </w:trPr>
        <w:tc>
          <w:tcPr>
            <w:tcW w:w="1979" w:type="dxa"/>
            <w:shd w:val="clear" w:color="auto" w:fill="auto"/>
          </w:tcPr>
          <w:p w14:paraId="23C3AC76" w14:textId="77777777" w:rsidR="000B45CE" w:rsidRDefault="000B45CE" w:rsidP="009A0CC7">
            <w:pPr>
              <w:jc w:val="center"/>
              <w:rPr>
                <w:sz w:val="24"/>
              </w:rPr>
            </w:pPr>
            <w:r>
              <w:rPr>
                <w:rFonts w:hint="eastAsia"/>
                <w:sz w:val="24"/>
              </w:rPr>
              <w:t>2016.11.14</w:t>
            </w:r>
          </w:p>
        </w:tc>
        <w:tc>
          <w:tcPr>
            <w:tcW w:w="2430" w:type="dxa"/>
            <w:shd w:val="clear" w:color="auto" w:fill="auto"/>
          </w:tcPr>
          <w:p w14:paraId="24BC01A3" w14:textId="77777777" w:rsidR="000B45CE" w:rsidRDefault="000B45CE" w:rsidP="009A0CC7">
            <w:pPr>
              <w:jc w:val="center"/>
              <w:rPr>
                <w:sz w:val="24"/>
              </w:rPr>
            </w:pPr>
            <w:r>
              <w:rPr>
                <w:rFonts w:hint="eastAsia"/>
                <w:sz w:val="24"/>
              </w:rPr>
              <w:t>201611.17</w:t>
            </w:r>
          </w:p>
        </w:tc>
        <w:tc>
          <w:tcPr>
            <w:tcW w:w="2698" w:type="dxa"/>
            <w:shd w:val="clear" w:color="auto" w:fill="auto"/>
          </w:tcPr>
          <w:p w14:paraId="5B978ABA" w14:textId="77777777" w:rsidR="000B45CE" w:rsidRDefault="000B45CE" w:rsidP="009A0CC7">
            <w:pPr>
              <w:jc w:val="center"/>
              <w:rPr>
                <w:sz w:val="24"/>
              </w:rPr>
            </w:pPr>
            <w:r>
              <w:rPr>
                <w:rFonts w:hint="eastAsia"/>
                <w:sz w:val="24"/>
              </w:rPr>
              <w:t>交流讨论</w:t>
            </w:r>
          </w:p>
        </w:tc>
      </w:tr>
    </w:tbl>
    <w:p w14:paraId="477CE2D2" w14:textId="77777777" w:rsidR="000B45CE" w:rsidRDefault="000B45CE" w:rsidP="000B45CE">
      <w:pPr>
        <w:spacing w:line="360" w:lineRule="auto"/>
        <w:ind w:firstLineChars="200" w:firstLine="480"/>
        <w:jc w:val="center"/>
        <w:rPr>
          <w:sz w:val="24"/>
        </w:rPr>
      </w:pPr>
      <w:r>
        <w:rPr>
          <w:rFonts w:hint="eastAsia"/>
          <w:sz w:val="24"/>
        </w:rPr>
        <w:t>图</w:t>
      </w:r>
      <w:r>
        <w:rPr>
          <w:rFonts w:hint="eastAsia"/>
          <w:sz w:val="24"/>
        </w:rPr>
        <w:t>9.2-1</w:t>
      </w:r>
    </w:p>
    <w:p w14:paraId="31F84606" w14:textId="77777777" w:rsidR="003F3CD0" w:rsidRDefault="00C26AC3">
      <w:pPr>
        <w:pStyle w:val="2"/>
      </w:pPr>
      <w:bookmarkStart w:id="384" w:name="_Toc468657370"/>
      <w:r>
        <w:rPr>
          <w:rFonts w:hint="eastAsia"/>
        </w:rPr>
        <w:lastRenderedPageBreak/>
        <w:t xml:space="preserve">10 </w:t>
      </w:r>
      <w:r>
        <w:rPr>
          <w:rFonts w:hint="eastAsia"/>
        </w:rPr>
        <w:t>项目估算</w:t>
      </w:r>
      <w:bookmarkEnd w:id="382"/>
      <w:bookmarkEnd w:id="383"/>
      <w:bookmarkEnd w:id="384"/>
    </w:p>
    <w:p w14:paraId="1CA3264E" w14:textId="77777777" w:rsidR="003F3CD0" w:rsidRDefault="00C26AC3">
      <w:pPr>
        <w:pStyle w:val="3"/>
        <w:rPr>
          <w:rStyle w:val="ad"/>
          <w:rFonts w:ascii="Times New Roman" w:eastAsia="宋体" w:hAnsi="Times New Roman" w:cs="Times New Roman"/>
          <w:b/>
          <w:bCs/>
          <w:sz w:val="24"/>
        </w:rPr>
      </w:pPr>
      <w:bookmarkStart w:id="385" w:name="_Toc367706932"/>
      <w:bookmarkStart w:id="386" w:name="_Toc464199039"/>
      <w:bookmarkStart w:id="387" w:name="_Toc465023301"/>
      <w:bookmarkStart w:id="388" w:name="_Toc468657371"/>
      <w:r>
        <w:rPr>
          <w:rStyle w:val="ad"/>
          <w:rFonts w:ascii="Times New Roman" w:eastAsia="宋体" w:hAnsi="Times New Roman" w:cs="Times New Roman" w:hint="eastAsia"/>
          <w:b/>
          <w:bCs/>
          <w:sz w:val="24"/>
        </w:rPr>
        <w:t xml:space="preserve">10.1 </w:t>
      </w:r>
      <w:r>
        <w:rPr>
          <w:rStyle w:val="ad"/>
          <w:rFonts w:ascii="Times New Roman" w:eastAsia="宋体" w:hAnsi="Times New Roman" w:cs="Times New Roman" w:hint="eastAsia"/>
          <w:b/>
          <w:bCs/>
          <w:sz w:val="24"/>
        </w:rPr>
        <w:t>规模估算</w:t>
      </w:r>
      <w:bookmarkEnd w:id="385"/>
      <w:bookmarkEnd w:id="386"/>
      <w:bookmarkEnd w:id="387"/>
      <w:bookmarkEnd w:id="388"/>
    </w:p>
    <w:p w14:paraId="3A0134CF"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14:paraId="5B53C50F" w14:textId="77777777" w:rsidR="003F3CD0" w:rsidRDefault="00C26AC3">
      <w:pPr>
        <w:widowControl/>
        <w:spacing w:line="360" w:lineRule="auto"/>
        <w:ind w:firstLineChars="200" w:firstLine="480"/>
        <w:jc w:val="center"/>
        <w:rPr>
          <w:rFonts w:cs="宋体"/>
          <w:color w:val="000000" w:themeColor="text1"/>
          <w:kern w:val="0"/>
          <w:sz w:val="24"/>
        </w:rPr>
      </w:pPr>
      <w:r>
        <w:rPr>
          <w:rFonts w:cs="宋体"/>
          <w:noProof/>
          <w:color w:val="000000" w:themeColor="text1"/>
          <w:kern w:val="0"/>
          <w:sz w:val="24"/>
        </w:rPr>
        <w:drawing>
          <wp:inline distT="0" distB="0" distL="114300" distR="114300" wp14:anchorId="69E41CA7" wp14:editId="6F2C283A">
            <wp:extent cx="4977130" cy="1703705"/>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yyz\AppData\Roaming\Tencent\Users\625951868\QQ\WinTemp\RichOle\I]2%7~TKC(QL}LHSGQR27`5.jpg"/>
                    <pic:cNvPicPr>
                      <a:picLocks noChangeAspect="1"/>
                    </pic:cNvPicPr>
                  </pic:nvPicPr>
                  <pic:blipFill>
                    <a:blip r:embed="rId22"/>
                    <a:stretch>
                      <a:fillRect/>
                    </a:stretch>
                  </pic:blipFill>
                  <pic:spPr>
                    <a:xfrm>
                      <a:off x="0" y="0"/>
                      <a:ext cx="4984673" cy="1706804"/>
                    </a:xfrm>
                    <a:prstGeom prst="rect">
                      <a:avLst/>
                    </a:prstGeom>
                    <a:noFill/>
                    <a:ln w="9525">
                      <a:noFill/>
                    </a:ln>
                  </pic:spPr>
                </pic:pic>
              </a:graphicData>
            </a:graphic>
          </wp:inline>
        </w:drawing>
      </w:r>
    </w:p>
    <w:p w14:paraId="37BBC4D0" w14:textId="77777777" w:rsidR="003F3CD0" w:rsidRDefault="00C26AC3">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1</w:t>
      </w:r>
    </w:p>
    <w:p w14:paraId="397A3CC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未经校正的功能点数</w:t>
      </w:r>
      <w:r>
        <w:rPr>
          <w:rFonts w:hint="eastAsia"/>
          <w:color w:val="000000" w:themeColor="text1"/>
          <w:sz w:val="24"/>
        </w:rPr>
        <w:t>:</w:t>
      </w:r>
    </w:p>
    <w:p w14:paraId="217A5046" w14:textId="77777777" w:rsidR="003F3CD0" w:rsidRDefault="00C26AC3">
      <w:pPr>
        <w:widowControl/>
        <w:spacing w:line="360" w:lineRule="auto"/>
        <w:ind w:firstLineChars="200" w:firstLine="480"/>
        <w:jc w:val="left"/>
        <w:rPr>
          <w:rFonts w:cs="宋体"/>
          <w:color w:val="000000" w:themeColor="text1"/>
          <w:kern w:val="0"/>
          <w:sz w:val="24"/>
        </w:rPr>
      </w:pPr>
      <w:r>
        <w:rPr>
          <w:rFonts w:cs="宋体"/>
          <w:noProof/>
          <w:color w:val="000000" w:themeColor="text1"/>
          <w:kern w:val="0"/>
          <w:sz w:val="24"/>
        </w:rPr>
        <w:drawing>
          <wp:inline distT="0" distB="0" distL="114300" distR="114300" wp14:anchorId="0C10390D" wp14:editId="6569647D">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yz\AppData\Roaming\Tencent\Users\625951868\QQ\WinTemp\RichOle\W0P2PEQUF~PUC2B35KHF(DI.jpg"/>
                    <pic:cNvPicPr>
                      <a:picLocks noChangeAspect="1"/>
                    </pic:cNvPicPr>
                  </pic:nvPicPr>
                  <pic:blipFill>
                    <a:blip r:embed="rId23"/>
                    <a:stretch>
                      <a:fillRect/>
                    </a:stretch>
                  </pic:blipFill>
                  <pic:spPr>
                    <a:xfrm>
                      <a:off x="0" y="0"/>
                      <a:ext cx="4413250" cy="2171065"/>
                    </a:xfrm>
                    <a:prstGeom prst="rect">
                      <a:avLst/>
                    </a:prstGeom>
                    <a:noFill/>
                    <a:ln w="9525">
                      <a:noFill/>
                    </a:ln>
                  </pic:spPr>
                </pic:pic>
              </a:graphicData>
            </a:graphic>
          </wp:inline>
        </w:drawing>
      </w:r>
    </w:p>
    <w:p w14:paraId="6C6646D3" w14:textId="77777777" w:rsidR="003F3CD0" w:rsidRDefault="00C26AC3">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2</w:t>
      </w:r>
    </w:p>
    <w:p w14:paraId="2AB7EBBD"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FP=UFC*TCF</w:t>
      </w:r>
    </w:p>
    <w:p w14:paraId="6CDB7877"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w:t>
      </w:r>
      <w:r>
        <w:rPr>
          <w:rFonts w:hint="eastAsia"/>
          <w:color w:val="000000" w:themeColor="text1"/>
          <w:sz w:val="24"/>
        </w:rPr>
        <w:t>：未调整功能点计数</w:t>
      </w:r>
    </w:p>
    <w:p w14:paraId="3AA96005"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w:t>
      </w:r>
      <w:r>
        <w:rPr>
          <w:rFonts w:hint="eastAsia"/>
          <w:color w:val="000000" w:themeColor="text1"/>
          <w:sz w:val="24"/>
        </w:rPr>
        <w:t>：技术复杂度因子</w:t>
      </w:r>
      <w:r>
        <w:rPr>
          <w:rFonts w:hint="eastAsia"/>
          <w:color w:val="000000" w:themeColor="text1"/>
          <w:sz w:val="24"/>
        </w:rPr>
        <w:t>= 0.65+0.01</w:t>
      </w:r>
      <w:r>
        <w:rPr>
          <w:color w:val="000000" w:themeColor="text1"/>
          <w:sz w:val="24"/>
        </w:rPr>
        <w:fldChar w:fldCharType="begin"/>
      </w:r>
      <w:r>
        <w:rPr>
          <w:color w:val="000000" w:themeColor="text1"/>
          <w:sz w:val="24"/>
        </w:rPr>
        <w:instrText xml:space="preserve"> QUOTE </w:instrText>
      </w:r>
      <w:r>
        <w:rPr>
          <w:rFonts w:hint="eastAsia"/>
          <w:noProof/>
          <w:color w:val="000000" w:themeColor="text1"/>
          <w:position w:val="-6"/>
          <w:sz w:val="24"/>
        </w:rPr>
        <w:drawing>
          <wp:inline distT="0" distB="0" distL="114300" distR="114300" wp14:anchorId="1740F52A" wp14:editId="320A195C">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4"/>
                    <a:stretch>
                      <a:fillRect/>
                    </a:stretch>
                  </pic:blipFill>
                  <pic:spPr>
                    <a:xfrm>
                      <a:off x="0" y="0"/>
                      <a:ext cx="428625" cy="200025"/>
                    </a:xfrm>
                    <a:prstGeom prst="rect">
                      <a:avLst/>
                    </a:prstGeom>
                    <a:noFill/>
                    <a:ln w="9525">
                      <a:noFill/>
                    </a:ln>
                  </pic:spPr>
                </pic:pic>
              </a:graphicData>
            </a:graphic>
          </wp:inline>
        </w:drawing>
      </w:r>
      <w:r>
        <w:rPr>
          <w:color w:val="000000" w:themeColor="text1"/>
          <w:sz w:val="24"/>
        </w:rPr>
        <w:instrText xml:space="preserve"> </w:instrText>
      </w:r>
      <w:r>
        <w:rPr>
          <w:color w:val="000000" w:themeColor="text1"/>
          <w:sz w:val="24"/>
        </w:rPr>
        <w:fldChar w:fldCharType="separate"/>
      </w:r>
      <w:r>
        <w:rPr>
          <w:rFonts w:hint="eastAsia"/>
          <w:noProof/>
          <w:color w:val="000000" w:themeColor="text1"/>
          <w:position w:val="-6"/>
          <w:sz w:val="24"/>
        </w:rPr>
        <w:drawing>
          <wp:inline distT="0" distB="0" distL="114300" distR="114300" wp14:anchorId="487BB4BD" wp14:editId="4CD19A17">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4"/>
                    <a:stretch>
                      <a:fillRect/>
                    </a:stretch>
                  </pic:blipFill>
                  <pic:spPr>
                    <a:xfrm>
                      <a:off x="0" y="0"/>
                      <a:ext cx="428625" cy="200025"/>
                    </a:xfrm>
                    <a:prstGeom prst="rect">
                      <a:avLst/>
                    </a:prstGeom>
                    <a:noFill/>
                    <a:ln w="9525">
                      <a:noFill/>
                    </a:ln>
                  </pic:spPr>
                </pic:pic>
              </a:graphicData>
            </a:graphic>
          </wp:inline>
        </w:drawing>
      </w:r>
      <w:r>
        <w:rPr>
          <w:color w:val="000000" w:themeColor="text1"/>
          <w:sz w:val="24"/>
        </w:rPr>
        <w:fldChar w:fldCharType="end"/>
      </w:r>
    </w:p>
    <w:p w14:paraId="0ED5842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UFC=4*4+2*6+5*2+4*3=50</w:t>
      </w:r>
    </w:p>
    <w:p w14:paraId="303B6199"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TCF=0.65+0.01(6*3)=0.83</w:t>
      </w:r>
    </w:p>
    <w:p w14:paraId="711C0278"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FP=50*0.83=41.5</w:t>
      </w:r>
    </w:p>
    <w:p w14:paraId="5A97B84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lastRenderedPageBreak/>
        <w:t>估算结果：</w:t>
      </w:r>
    </w:p>
    <w:p w14:paraId="09850084"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所以总的工作量估计值为：</w:t>
      </w:r>
      <w:r>
        <w:rPr>
          <w:rFonts w:hint="eastAsia"/>
          <w:color w:val="000000" w:themeColor="text1"/>
          <w:sz w:val="24"/>
        </w:rPr>
        <w:t>LOC=41.5*53=2199.5</w:t>
      </w:r>
    </w:p>
    <w:p w14:paraId="4E718C70"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注：</w:t>
      </w:r>
    </w:p>
    <w:p w14:paraId="75257F46"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1.</w:t>
      </w:r>
      <w:r>
        <w:rPr>
          <w:rFonts w:hint="eastAsia"/>
          <w:color w:val="000000" w:themeColor="text1"/>
          <w:sz w:val="24"/>
        </w:rPr>
        <w:t>不同编程语言下</w:t>
      </w:r>
      <w:r>
        <w:rPr>
          <w:color w:val="000000" w:themeColor="text1"/>
          <w:sz w:val="24"/>
        </w:rPr>
        <w:t xml:space="preserve">FP </w:t>
      </w:r>
      <w:r>
        <w:rPr>
          <w:rFonts w:hint="eastAsia"/>
          <w:color w:val="000000" w:themeColor="text1"/>
          <w:sz w:val="24"/>
        </w:rPr>
        <w:t>与</w:t>
      </w:r>
      <w:r>
        <w:rPr>
          <w:color w:val="000000" w:themeColor="text1"/>
          <w:sz w:val="24"/>
        </w:rPr>
        <w:t xml:space="preserve">LOC </w:t>
      </w:r>
      <w:r>
        <w:rPr>
          <w:rFonts w:hint="eastAsia"/>
          <w:color w:val="000000" w:themeColor="text1"/>
          <w:sz w:val="24"/>
        </w:rPr>
        <w:t>间换算关系</w:t>
      </w:r>
    </w:p>
    <w:p w14:paraId="3A90916C"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编程语言</w:t>
      </w:r>
      <w:r>
        <w:rPr>
          <w:color w:val="000000" w:themeColor="text1"/>
          <w:sz w:val="24"/>
        </w:rPr>
        <w:t xml:space="preserve"> LOC/FP</w:t>
      </w:r>
    </w:p>
    <w:p w14:paraId="5727B2C7"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Java 53</w:t>
      </w:r>
    </w:p>
    <w:p w14:paraId="29024E44"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Visual C++ 34</w:t>
      </w:r>
    </w:p>
    <w:p w14:paraId="5881559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Visual Basic 29</w:t>
      </w:r>
    </w:p>
    <w:p w14:paraId="74BDD90C"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PowerBulider 16</w:t>
      </w:r>
    </w:p>
    <w:p w14:paraId="323C94F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Ada95 49</w:t>
      </w:r>
    </w:p>
    <w:p w14:paraId="592BF8C9"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Unix Shell Scripts 107</w:t>
      </w:r>
    </w:p>
    <w:p w14:paraId="06F4192E"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Lisp 64</w:t>
      </w:r>
    </w:p>
    <w:p w14:paraId="5D76AB3D"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4GL 20</w:t>
      </w:r>
    </w:p>
    <w:p w14:paraId="2C941F79"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Prolog 64</w:t>
      </w:r>
    </w:p>
    <w:p w14:paraId="49883667"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 xml:space="preserve">2. </w:t>
      </w:r>
      <w:r>
        <w:rPr>
          <w:rFonts w:hint="eastAsia"/>
          <w:color w:val="000000" w:themeColor="text1"/>
          <w:sz w:val="24"/>
        </w:rPr>
        <w:t>技术复杂因子的组成</w:t>
      </w:r>
    </w:p>
    <w:p w14:paraId="099BF845"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序号</w:t>
      </w:r>
      <w:r>
        <w:rPr>
          <w:color w:val="000000" w:themeColor="text1"/>
          <w:sz w:val="24"/>
        </w:rPr>
        <w:t xml:space="preserve"> </w:t>
      </w:r>
      <w:r>
        <w:rPr>
          <w:rFonts w:hint="eastAsia"/>
          <w:color w:val="000000" w:themeColor="text1"/>
          <w:sz w:val="24"/>
        </w:rPr>
        <w:t>名称</w:t>
      </w:r>
      <w:r>
        <w:rPr>
          <w:color w:val="000000" w:themeColor="text1"/>
          <w:sz w:val="24"/>
        </w:rPr>
        <w:t xml:space="preserve"> </w:t>
      </w:r>
      <w:r>
        <w:rPr>
          <w:rFonts w:hint="eastAsia"/>
          <w:color w:val="000000" w:themeColor="text1"/>
          <w:sz w:val="24"/>
        </w:rPr>
        <w:t xml:space="preserve">          </w:t>
      </w:r>
      <w:r>
        <w:rPr>
          <w:rFonts w:hint="eastAsia"/>
          <w:color w:val="000000" w:themeColor="text1"/>
          <w:sz w:val="24"/>
        </w:rPr>
        <w:t>序号</w:t>
      </w:r>
      <w:r>
        <w:rPr>
          <w:color w:val="000000" w:themeColor="text1"/>
          <w:sz w:val="24"/>
        </w:rPr>
        <w:t xml:space="preserve"> </w:t>
      </w:r>
      <w:r>
        <w:rPr>
          <w:rFonts w:hint="eastAsia"/>
          <w:color w:val="000000" w:themeColor="text1"/>
          <w:sz w:val="24"/>
        </w:rPr>
        <w:t>名称</w:t>
      </w:r>
    </w:p>
    <w:p w14:paraId="3F90234B"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1 </w:t>
      </w:r>
      <w:r>
        <w:rPr>
          <w:rFonts w:hint="eastAsia"/>
          <w:color w:val="000000" w:themeColor="text1"/>
          <w:sz w:val="24"/>
        </w:rPr>
        <w:t>可靠的备份和恢复</w:t>
      </w:r>
      <w:r>
        <w:rPr>
          <w:rFonts w:hint="eastAsia"/>
          <w:color w:val="000000" w:themeColor="text1"/>
          <w:sz w:val="24"/>
        </w:rPr>
        <w:t xml:space="preserve">   </w:t>
      </w:r>
      <w:r>
        <w:rPr>
          <w:color w:val="000000" w:themeColor="text1"/>
          <w:sz w:val="24"/>
        </w:rPr>
        <w:t xml:space="preserve">8 </w:t>
      </w:r>
      <w:r>
        <w:rPr>
          <w:rFonts w:hint="eastAsia"/>
          <w:color w:val="000000" w:themeColor="text1"/>
          <w:sz w:val="24"/>
        </w:rPr>
        <w:t>联机更新主文件</w:t>
      </w:r>
    </w:p>
    <w:p w14:paraId="17A6BEE1"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2 </w:t>
      </w:r>
      <w:r>
        <w:rPr>
          <w:rFonts w:hint="eastAsia"/>
          <w:color w:val="000000" w:themeColor="text1"/>
          <w:sz w:val="24"/>
        </w:rPr>
        <w:t>数据通信</w:t>
      </w:r>
      <w:r>
        <w:rPr>
          <w:color w:val="000000" w:themeColor="text1"/>
          <w:sz w:val="24"/>
        </w:rPr>
        <w:t xml:space="preserve"> </w:t>
      </w:r>
      <w:r>
        <w:rPr>
          <w:rFonts w:hint="eastAsia"/>
          <w:color w:val="000000" w:themeColor="text1"/>
          <w:sz w:val="24"/>
        </w:rPr>
        <w:t xml:space="preserve">          </w:t>
      </w:r>
      <w:r>
        <w:rPr>
          <w:color w:val="000000" w:themeColor="text1"/>
          <w:sz w:val="24"/>
        </w:rPr>
        <w:t xml:space="preserve">9 </w:t>
      </w:r>
      <w:r>
        <w:rPr>
          <w:rFonts w:hint="eastAsia"/>
          <w:color w:val="000000" w:themeColor="text1"/>
          <w:sz w:val="24"/>
        </w:rPr>
        <w:t>复杂的输入输出</w:t>
      </w:r>
    </w:p>
    <w:p w14:paraId="72F56DEA"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3 </w:t>
      </w:r>
      <w:r>
        <w:rPr>
          <w:rFonts w:hint="eastAsia"/>
          <w:color w:val="000000" w:themeColor="text1"/>
          <w:sz w:val="24"/>
        </w:rPr>
        <w:t>分布式处理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10 </w:t>
      </w:r>
      <w:r>
        <w:rPr>
          <w:rFonts w:hint="eastAsia"/>
          <w:color w:val="000000" w:themeColor="text1"/>
          <w:sz w:val="24"/>
        </w:rPr>
        <w:t>复杂的内部处理</w:t>
      </w:r>
    </w:p>
    <w:p w14:paraId="4C86A258"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4 </w:t>
      </w:r>
      <w:r>
        <w:rPr>
          <w:rFonts w:hint="eastAsia"/>
          <w:color w:val="000000" w:themeColor="text1"/>
          <w:sz w:val="24"/>
        </w:rPr>
        <w:t>系统的重要性</w:t>
      </w:r>
      <w:r>
        <w:rPr>
          <w:color w:val="000000" w:themeColor="text1"/>
          <w:sz w:val="24"/>
        </w:rPr>
        <w:t xml:space="preserve"> </w:t>
      </w:r>
      <w:r>
        <w:rPr>
          <w:rFonts w:hint="eastAsia"/>
          <w:color w:val="000000" w:themeColor="text1"/>
          <w:sz w:val="24"/>
        </w:rPr>
        <w:t xml:space="preserve">      </w:t>
      </w:r>
      <w:r>
        <w:rPr>
          <w:color w:val="000000" w:themeColor="text1"/>
          <w:sz w:val="24"/>
        </w:rPr>
        <w:t xml:space="preserve">11 </w:t>
      </w:r>
      <w:r>
        <w:rPr>
          <w:rFonts w:hint="eastAsia"/>
          <w:color w:val="000000" w:themeColor="text1"/>
          <w:sz w:val="24"/>
        </w:rPr>
        <w:t>代码的可重用性</w:t>
      </w:r>
    </w:p>
    <w:p w14:paraId="640ED904"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5 </w:t>
      </w:r>
      <w:r>
        <w:rPr>
          <w:rFonts w:hint="eastAsia"/>
          <w:color w:val="000000" w:themeColor="text1"/>
          <w:sz w:val="24"/>
        </w:rPr>
        <w:t>稳定实用的操作环境</w:t>
      </w:r>
      <w:r>
        <w:rPr>
          <w:color w:val="000000" w:themeColor="text1"/>
          <w:sz w:val="24"/>
        </w:rPr>
        <w:t xml:space="preserve"> 12 </w:t>
      </w:r>
      <w:r>
        <w:rPr>
          <w:rFonts w:hint="eastAsia"/>
          <w:color w:val="000000" w:themeColor="text1"/>
          <w:sz w:val="24"/>
        </w:rPr>
        <w:t>数据的转换与安装</w:t>
      </w:r>
    </w:p>
    <w:p w14:paraId="28A8607F"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6 </w:t>
      </w:r>
      <w:r>
        <w:rPr>
          <w:rFonts w:hint="eastAsia"/>
          <w:color w:val="000000" w:themeColor="text1"/>
          <w:sz w:val="24"/>
        </w:rPr>
        <w:t>联机数据处理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13 </w:t>
      </w:r>
      <w:r>
        <w:rPr>
          <w:rFonts w:hint="eastAsia"/>
          <w:color w:val="000000" w:themeColor="text1"/>
          <w:sz w:val="24"/>
        </w:rPr>
        <w:t>完善的功能和性能</w:t>
      </w:r>
    </w:p>
    <w:p w14:paraId="5E8AAD25" w14:textId="77777777" w:rsidR="003F3CD0" w:rsidRDefault="00C26AC3">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7 </w:t>
      </w:r>
      <w:r>
        <w:rPr>
          <w:rFonts w:hint="eastAsia"/>
          <w:color w:val="000000" w:themeColor="text1"/>
          <w:sz w:val="24"/>
        </w:rPr>
        <w:t>多重屏幕和多重操作</w:t>
      </w:r>
      <w:r>
        <w:rPr>
          <w:color w:val="000000" w:themeColor="text1"/>
          <w:sz w:val="24"/>
        </w:rPr>
        <w:t xml:space="preserve"> 14 </w:t>
      </w:r>
      <w:r>
        <w:rPr>
          <w:rFonts w:hint="eastAsia"/>
          <w:color w:val="000000" w:themeColor="text1"/>
          <w:sz w:val="24"/>
        </w:rPr>
        <w:t>易于修改和维护</w:t>
      </w:r>
    </w:p>
    <w:p w14:paraId="09214973"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影响程度有六个等级对应</w:t>
      </w:r>
      <w:r>
        <w:rPr>
          <w:rFonts w:hint="eastAsia"/>
          <w:color w:val="000000" w:themeColor="text1"/>
          <w:sz w:val="24"/>
        </w:rPr>
        <w:t>5</w:t>
      </w:r>
      <w:r>
        <w:rPr>
          <w:rFonts w:hint="eastAsia"/>
          <w:color w:val="000000" w:themeColor="text1"/>
          <w:sz w:val="24"/>
        </w:rPr>
        <w:t>个权值</w:t>
      </w:r>
      <w:r>
        <w:rPr>
          <w:rFonts w:hint="eastAsia"/>
          <w:color w:val="000000" w:themeColor="text1"/>
          <w:sz w:val="24"/>
        </w:rPr>
        <w:t>0--5</w:t>
      </w:r>
    </w:p>
    <w:p w14:paraId="5D0B6E8F" w14:textId="77777777" w:rsidR="003F3CD0" w:rsidRDefault="00C26AC3">
      <w:pPr>
        <w:pStyle w:val="3"/>
      </w:pPr>
      <w:bookmarkStart w:id="389" w:name="_Toc367706933"/>
      <w:bookmarkStart w:id="390" w:name="_Toc464199040"/>
      <w:bookmarkStart w:id="391" w:name="_Toc465023302"/>
      <w:bookmarkStart w:id="392" w:name="_Toc468657372"/>
      <w:r>
        <w:rPr>
          <w:rFonts w:hint="eastAsia"/>
        </w:rPr>
        <w:t xml:space="preserve">10.2 </w:t>
      </w:r>
      <w:r>
        <w:rPr>
          <w:rFonts w:hint="eastAsia"/>
        </w:rPr>
        <w:t>工作量估算</w:t>
      </w:r>
      <w:bookmarkEnd w:id="389"/>
      <w:bookmarkEnd w:id="390"/>
      <w:bookmarkEnd w:id="391"/>
      <w:bookmarkEnd w:id="392"/>
    </w:p>
    <w:p w14:paraId="1A9D3D1E" w14:textId="77777777" w:rsidR="003F3CD0" w:rsidRDefault="00C26AC3">
      <w:pPr>
        <w:spacing w:line="360" w:lineRule="auto"/>
        <w:ind w:firstLineChars="200" w:firstLine="480"/>
        <w:rPr>
          <w:color w:val="000000" w:themeColor="text1"/>
          <w:sz w:val="24"/>
        </w:rPr>
      </w:pPr>
      <w:r>
        <w:rPr>
          <w:rFonts w:hint="eastAsia"/>
          <w:color w:val="000000" w:themeColor="text1"/>
          <w:sz w:val="24"/>
        </w:rPr>
        <w:t>工作量与项目规模有关，求出了项目规模根据人员数量及相应工作分配基本上每个人工作量大致是</w:t>
      </w:r>
      <w:r>
        <w:rPr>
          <w:rFonts w:hint="eastAsia"/>
          <w:color w:val="000000" w:themeColor="text1"/>
          <w:sz w:val="24"/>
        </w:rPr>
        <w:t>400</w:t>
      </w:r>
      <w:r>
        <w:rPr>
          <w:rFonts w:hint="eastAsia"/>
          <w:color w:val="000000" w:themeColor="text1"/>
          <w:sz w:val="24"/>
        </w:rPr>
        <w:t>行代码和一篇文档</w:t>
      </w:r>
    </w:p>
    <w:p w14:paraId="1D3E6139" w14:textId="77777777" w:rsidR="003F3CD0" w:rsidRDefault="00C26AC3">
      <w:pPr>
        <w:pStyle w:val="3"/>
      </w:pPr>
      <w:bookmarkStart w:id="393" w:name="_Toc367706934"/>
      <w:bookmarkStart w:id="394" w:name="_Toc464199041"/>
      <w:bookmarkStart w:id="395" w:name="_Toc465023303"/>
      <w:bookmarkStart w:id="396" w:name="_Toc468657373"/>
      <w:r>
        <w:rPr>
          <w:rFonts w:hint="eastAsia"/>
        </w:rPr>
        <w:lastRenderedPageBreak/>
        <w:t xml:space="preserve">10.3 </w:t>
      </w:r>
      <w:r>
        <w:rPr>
          <w:rFonts w:hint="eastAsia"/>
        </w:rPr>
        <w:t>成本估算</w:t>
      </w:r>
      <w:bookmarkEnd w:id="393"/>
      <w:bookmarkEnd w:id="394"/>
      <w:bookmarkEnd w:id="395"/>
      <w:bookmarkEnd w:id="396"/>
    </w:p>
    <w:p w14:paraId="7D247975"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成本估算主要考虑三种模型</w:t>
      </w:r>
      <w:r>
        <w:rPr>
          <w:rFonts w:hint="eastAsia"/>
          <w:color w:val="000000" w:themeColor="text1"/>
          <w:kern w:val="2"/>
          <w:sz w:val="24"/>
          <w:szCs w:val="22"/>
          <w:lang w:eastAsia="zh-CN"/>
        </w:rPr>
        <w:t>:</w:t>
      </w:r>
      <w:r>
        <w:rPr>
          <w:rFonts w:hint="eastAsia"/>
          <w:color w:val="000000" w:themeColor="text1"/>
          <w:kern w:val="2"/>
          <w:sz w:val="24"/>
          <w:szCs w:val="22"/>
          <w:lang w:eastAsia="zh-CN"/>
        </w:rPr>
        <w:t>类比法</w:t>
      </w:r>
      <w:r>
        <w:rPr>
          <w:rFonts w:hint="eastAsia"/>
          <w:color w:val="000000" w:themeColor="text1"/>
          <w:kern w:val="2"/>
          <w:sz w:val="24"/>
          <w:szCs w:val="22"/>
          <w:lang w:eastAsia="zh-CN"/>
        </w:rPr>
        <w:t>,</w:t>
      </w:r>
      <w:r>
        <w:rPr>
          <w:rFonts w:hint="eastAsia"/>
          <w:color w:val="000000" w:themeColor="text1"/>
          <w:kern w:val="2"/>
          <w:sz w:val="24"/>
          <w:szCs w:val="22"/>
          <w:lang w:eastAsia="zh-CN"/>
        </w:rPr>
        <w:t>自下而上法</w:t>
      </w:r>
      <w:r>
        <w:rPr>
          <w:rFonts w:hint="eastAsia"/>
          <w:color w:val="000000" w:themeColor="text1"/>
          <w:kern w:val="2"/>
          <w:sz w:val="24"/>
          <w:szCs w:val="22"/>
          <w:lang w:eastAsia="zh-CN"/>
        </w:rPr>
        <w:t>,</w:t>
      </w:r>
      <w:r>
        <w:rPr>
          <w:rFonts w:hint="eastAsia"/>
          <w:color w:val="000000" w:themeColor="text1"/>
          <w:kern w:val="2"/>
          <w:sz w:val="24"/>
          <w:szCs w:val="22"/>
          <w:lang w:eastAsia="zh-CN"/>
        </w:rPr>
        <w:t>参数法。我们采用自下而上和参数法的结合模型</w:t>
      </w:r>
      <w:r>
        <w:rPr>
          <w:rFonts w:hint="eastAsia"/>
          <w:color w:val="000000" w:themeColor="text1"/>
          <w:kern w:val="2"/>
          <w:sz w:val="24"/>
          <w:szCs w:val="22"/>
          <w:lang w:eastAsia="zh-CN"/>
        </w:rPr>
        <w:t>,</w:t>
      </w:r>
      <w:r>
        <w:rPr>
          <w:rFonts w:hint="eastAsia"/>
          <w:color w:val="000000" w:themeColor="text1"/>
          <w:kern w:val="2"/>
          <w:sz w:val="24"/>
          <w:szCs w:val="22"/>
          <w:lang w:eastAsia="zh-CN"/>
        </w:rPr>
        <w:t>步骤如下</w:t>
      </w:r>
      <w:r>
        <w:rPr>
          <w:rFonts w:hint="eastAsia"/>
          <w:color w:val="000000" w:themeColor="text1"/>
          <w:kern w:val="2"/>
          <w:sz w:val="24"/>
          <w:szCs w:val="22"/>
          <w:lang w:eastAsia="zh-CN"/>
        </w:rPr>
        <w:t>:</w:t>
      </w:r>
    </w:p>
    <w:p w14:paraId="7B546EB8"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对任务进行分解</w:t>
      </w:r>
    </w:p>
    <w:p w14:paraId="7128745D" w14:textId="77777777" w:rsidR="003F3CD0" w:rsidRDefault="00C26AC3">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估算每个任务的成本</w:t>
      </w:r>
      <w:r>
        <w:rPr>
          <w:rFonts w:hint="eastAsia"/>
          <w:color w:val="000000" w:themeColor="text1"/>
          <w:kern w:val="2"/>
          <w:sz w:val="24"/>
          <w:szCs w:val="22"/>
          <w:lang w:eastAsia="zh-CN"/>
        </w:rPr>
        <w:t>Ei</w:t>
      </w:r>
    </w:p>
    <w:p w14:paraId="380506CD" w14:textId="77777777" w:rsidR="003F3CD0" w:rsidRDefault="00C26AC3">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直接成本</w:t>
      </w:r>
      <w:r>
        <w:rPr>
          <w:rFonts w:hint="eastAsia"/>
          <w:color w:val="000000" w:themeColor="text1"/>
          <w:kern w:val="2"/>
          <w:sz w:val="24"/>
          <w:szCs w:val="22"/>
          <w:lang w:eastAsia="zh-CN"/>
        </w:rPr>
        <w:t>=E1+E2+</w:t>
      </w:r>
      <w:r>
        <w:rPr>
          <w:color w:val="000000" w:themeColor="text1"/>
          <w:kern w:val="2"/>
          <w:sz w:val="24"/>
          <w:szCs w:val="22"/>
          <w:lang w:eastAsia="zh-CN"/>
        </w:rPr>
        <w:t>……</w:t>
      </w:r>
      <w:r>
        <w:rPr>
          <w:rFonts w:hint="eastAsia"/>
          <w:color w:val="000000" w:themeColor="text1"/>
          <w:kern w:val="2"/>
          <w:sz w:val="24"/>
          <w:szCs w:val="22"/>
          <w:lang w:eastAsia="zh-CN"/>
        </w:rPr>
        <w:t>+ Ei+</w:t>
      </w:r>
      <w:r>
        <w:rPr>
          <w:color w:val="000000" w:themeColor="text1"/>
          <w:kern w:val="2"/>
          <w:sz w:val="24"/>
          <w:szCs w:val="22"/>
          <w:lang w:eastAsia="zh-CN"/>
        </w:rPr>
        <w:t>……</w:t>
      </w:r>
      <w:r>
        <w:rPr>
          <w:rFonts w:hint="eastAsia"/>
          <w:color w:val="000000" w:themeColor="text1"/>
          <w:kern w:val="2"/>
          <w:sz w:val="24"/>
          <w:szCs w:val="22"/>
          <w:lang w:eastAsia="zh-CN"/>
        </w:rPr>
        <w:t>+ En</w:t>
      </w:r>
    </w:p>
    <w:p w14:paraId="33E2B96B" w14:textId="77777777" w:rsidR="003F3CD0" w:rsidRDefault="00C26AC3">
      <w:pPr>
        <w:pStyle w:val="a3"/>
        <w:ind w:firstLine="480"/>
        <w:rPr>
          <w:color w:val="000000" w:themeColor="text1"/>
          <w:sz w:val="24"/>
          <w:lang w:eastAsia="zh-CN"/>
        </w:rPr>
      </w:pPr>
      <w:r>
        <w:rPr>
          <w:rFonts w:hint="eastAsia"/>
          <w:color w:val="000000" w:themeColor="text1"/>
          <w:sz w:val="24"/>
          <w:lang w:eastAsia="zh-CN"/>
        </w:rPr>
        <w:t>间接成本</w:t>
      </w:r>
      <w:r>
        <w:rPr>
          <w:rFonts w:hint="eastAsia"/>
          <w:color w:val="000000" w:themeColor="text1"/>
          <w:sz w:val="24"/>
          <w:lang w:eastAsia="zh-CN"/>
        </w:rPr>
        <w:t>=</w:t>
      </w:r>
      <w:r>
        <w:rPr>
          <w:rFonts w:hint="eastAsia"/>
          <w:color w:val="000000" w:themeColor="text1"/>
          <w:sz w:val="24"/>
          <w:lang w:eastAsia="zh-CN"/>
        </w:rPr>
        <w:t>直接成本</w:t>
      </w:r>
      <w:r>
        <w:rPr>
          <w:rFonts w:hint="eastAsia"/>
          <w:color w:val="000000" w:themeColor="text1"/>
          <w:sz w:val="24"/>
          <w:lang w:eastAsia="zh-CN"/>
        </w:rPr>
        <w:t>*</w:t>
      </w:r>
      <w:r>
        <w:rPr>
          <w:rFonts w:hint="eastAsia"/>
          <w:color w:val="000000" w:themeColor="text1"/>
          <w:sz w:val="24"/>
          <w:lang w:eastAsia="zh-CN"/>
        </w:rPr>
        <w:t>间接成本系数</w:t>
      </w:r>
    </w:p>
    <w:p w14:paraId="1BF01AA3" w14:textId="77777777" w:rsidR="003F3CD0" w:rsidRDefault="00C26AC3">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t>项目总估算成本</w:t>
      </w:r>
      <w:r>
        <w:rPr>
          <w:rFonts w:hint="eastAsia"/>
          <w:color w:val="000000" w:themeColor="text1"/>
          <w:kern w:val="2"/>
          <w:sz w:val="24"/>
          <w:szCs w:val="22"/>
          <w:lang w:eastAsia="zh-CN"/>
        </w:rPr>
        <w:t xml:space="preserve">= </w:t>
      </w:r>
      <w:r>
        <w:rPr>
          <w:rFonts w:hint="eastAsia"/>
          <w:color w:val="000000" w:themeColor="text1"/>
          <w:kern w:val="2"/>
          <w:sz w:val="24"/>
          <w:szCs w:val="22"/>
          <w:lang w:eastAsia="zh-CN"/>
        </w:rPr>
        <w:t>直接成本</w:t>
      </w:r>
      <w:r>
        <w:rPr>
          <w:rFonts w:hint="eastAsia"/>
          <w:color w:val="000000" w:themeColor="text1"/>
          <w:kern w:val="2"/>
          <w:sz w:val="24"/>
          <w:szCs w:val="22"/>
          <w:lang w:eastAsia="zh-CN"/>
        </w:rPr>
        <w:t>+</w:t>
      </w:r>
      <w:r>
        <w:rPr>
          <w:rFonts w:hint="eastAsia"/>
          <w:color w:val="000000" w:themeColor="text1"/>
          <w:kern w:val="2"/>
          <w:sz w:val="24"/>
          <w:szCs w:val="22"/>
          <w:lang w:eastAsia="zh-CN"/>
        </w:rPr>
        <w:t>间接成本</w:t>
      </w:r>
    </w:p>
    <w:p w14:paraId="653A8DBE" w14:textId="77777777" w:rsidR="003F3CD0" w:rsidRDefault="00C26AC3">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t>项目总报价</w:t>
      </w:r>
      <w:r>
        <w:rPr>
          <w:rFonts w:hint="eastAsia"/>
          <w:color w:val="000000" w:themeColor="text1"/>
          <w:kern w:val="2"/>
          <w:sz w:val="24"/>
          <w:szCs w:val="22"/>
          <w:lang w:eastAsia="zh-CN"/>
        </w:rPr>
        <w:t>=</w:t>
      </w:r>
      <w:r>
        <w:rPr>
          <w:rFonts w:hint="eastAsia"/>
          <w:color w:val="000000" w:themeColor="text1"/>
          <w:kern w:val="2"/>
          <w:sz w:val="24"/>
          <w:szCs w:val="22"/>
          <w:lang w:eastAsia="zh-CN"/>
        </w:rPr>
        <w:t>项目总估算成本</w:t>
      </w:r>
      <w:r>
        <w:rPr>
          <w:rFonts w:hint="eastAsia"/>
          <w:color w:val="000000" w:themeColor="text1"/>
          <w:kern w:val="2"/>
          <w:sz w:val="24"/>
          <w:szCs w:val="22"/>
          <w:lang w:eastAsia="zh-CN"/>
        </w:rPr>
        <w:t>+</w:t>
      </w:r>
      <w:r>
        <w:rPr>
          <w:rFonts w:hint="eastAsia"/>
          <w:color w:val="000000" w:themeColor="text1"/>
          <w:kern w:val="2"/>
          <w:sz w:val="24"/>
          <w:szCs w:val="22"/>
          <w:lang w:eastAsia="zh-CN"/>
        </w:rPr>
        <w:t>风险利润</w:t>
      </w:r>
      <w:r>
        <w:rPr>
          <w:rFonts w:hint="eastAsia"/>
          <w:color w:val="000000" w:themeColor="text1"/>
          <w:kern w:val="2"/>
          <w:sz w:val="24"/>
          <w:szCs w:val="22"/>
          <w:lang w:eastAsia="zh-CN"/>
        </w:rPr>
        <w:t xml:space="preserve"> </w:t>
      </w:r>
    </w:p>
    <w:p w14:paraId="125CAA83"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风险利润</w:t>
      </w:r>
      <w:r>
        <w:rPr>
          <w:rFonts w:hint="eastAsia"/>
          <w:color w:val="000000" w:themeColor="text1"/>
          <w:kern w:val="2"/>
          <w:sz w:val="24"/>
          <w:szCs w:val="22"/>
          <w:lang w:eastAsia="zh-CN"/>
        </w:rPr>
        <w:t>=</w:t>
      </w:r>
      <w:r>
        <w:rPr>
          <w:rFonts w:hint="eastAsia"/>
          <w:color w:val="000000" w:themeColor="text1"/>
          <w:kern w:val="2"/>
          <w:sz w:val="24"/>
          <w:szCs w:val="22"/>
          <w:lang w:eastAsia="zh-CN"/>
        </w:rPr>
        <w:t>利润</w:t>
      </w:r>
      <w:r>
        <w:rPr>
          <w:rFonts w:hint="eastAsia"/>
          <w:color w:val="000000" w:themeColor="text1"/>
          <w:kern w:val="2"/>
          <w:sz w:val="24"/>
          <w:szCs w:val="22"/>
          <w:lang w:eastAsia="zh-CN"/>
        </w:rPr>
        <w:t>+</w:t>
      </w:r>
      <w:r>
        <w:rPr>
          <w:rFonts w:hint="eastAsia"/>
          <w:color w:val="000000" w:themeColor="text1"/>
          <w:kern w:val="2"/>
          <w:sz w:val="24"/>
          <w:szCs w:val="22"/>
          <w:lang w:eastAsia="zh-CN"/>
        </w:rPr>
        <w:t>风险基金</w:t>
      </w:r>
      <w:r>
        <w:rPr>
          <w:rFonts w:hint="eastAsia"/>
          <w:color w:val="000000" w:themeColor="text1"/>
          <w:kern w:val="2"/>
          <w:sz w:val="24"/>
          <w:szCs w:val="22"/>
          <w:lang w:eastAsia="zh-CN"/>
        </w:rPr>
        <w:t>+</w:t>
      </w:r>
      <w:r>
        <w:rPr>
          <w:rFonts w:hint="eastAsia"/>
          <w:color w:val="000000" w:themeColor="text1"/>
          <w:kern w:val="2"/>
          <w:sz w:val="24"/>
          <w:szCs w:val="22"/>
          <w:lang w:eastAsia="zh-CN"/>
        </w:rPr>
        <w:t>税</w:t>
      </w:r>
    </w:p>
    <w:p w14:paraId="08061A11"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先估算规模</w:t>
      </w:r>
      <w:r>
        <w:rPr>
          <w:rFonts w:hint="eastAsia"/>
          <w:color w:val="000000" w:themeColor="text1"/>
          <w:kern w:val="2"/>
          <w:sz w:val="24"/>
          <w:szCs w:val="22"/>
          <w:lang w:eastAsia="zh-CN"/>
        </w:rPr>
        <w:t>Qi</w:t>
      </w:r>
      <w:r>
        <w:rPr>
          <w:rFonts w:hint="eastAsia"/>
          <w:color w:val="000000" w:themeColor="text1"/>
          <w:kern w:val="2"/>
          <w:sz w:val="24"/>
          <w:szCs w:val="22"/>
          <w:lang w:eastAsia="zh-CN"/>
        </w:rPr>
        <w:t>，然后估算成本</w:t>
      </w:r>
      <w:r>
        <w:rPr>
          <w:rFonts w:hint="eastAsia"/>
          <w:color w:val="000000" w:themeColor="text1"/>
          <w:kern w:val="2"/>
          <w:sz w:val="24"/>
          <w:szCs w:val="22"/>
          <w:lang w:eastAsia="zh-CN"/>
        </w:rPr>
        <w:t>Ei= Qi *</w:t>
      </w:r>
      <w:r>
        <w:rPr>
          <w:rFonts w:hint="eastAsia"/>
          <w:color w:val="000000" w:themeColor="text1"/>
          <w:kern w:val="2"/>
          <w:sz w:val="24"/>
          <w:szCs w:val="22"/>
          <w:lang w:eastAsia="zh-CN"/>
        </w:rPr>
        <w:t>人力成本参数唯一估计值：</w:t>
      </w:r>
      <w:r>
        <w:rPr>
          <w:rFonts w:hint="eastAsia"/>
          <w:color w:val="000000" w:themeColor="text1"/>
          <w:kern w:val="2"/>
          <w:sz w:val="24"/>
          <w:szCs w:val="22"/>
          <w:lang w:eastAsia="zh-CN"/>
        </w:rPr>
        <w:t>PERT</w:t>
      </w:r>
      <w:r>
        <w:rPr>
          <w:rFonts w:hint="eastAsia"/>
          <w:color w:val="000000" w:themeColor="text1"/>
          <w:kern w:val="2"/>
          <w:sz w:val="24"/>
          <w:szCs w:val="22"/>
          <w:lang w:eastAsia="zh-CN"/>
        </w:rPr>
        <w:t>算法</w:t>
      </w:r>
      <w:r>
        <w:rPr>
          <w:rFonts w:hint="eastAsia"/>
          <w:color w:val="000000" w:themeColor="text1"/>
          <w:kern w:val="2"/>
          <w:sz w:val="24"/>
          <w:szCs w:val="22"/>
          <w:lang w:eastAsia="zh-CN"/>
        </w:rPr>
        <w:t>: Qi=(Max+4Avg+Min)/6</w:t>
      </w:r>
    </w:p>
    <w:p w14:paraId="6D22B3AC"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ab/>
        <w:t>Qi=</w:t>
      </w:r>
      <w:r>
        <w:rPr>
          <w:rFonts w:hint="eastAsia"/>
          <w:color w:val="000000" w:themeColor="text1"/>
          <w:kern w:val="2"/>
          <w:sz w:val="24"/>
          <w:szCs w:val="22"/>
          <w:lang w:eastAsia="zh-CN"/>
        </w:rPr>
        <w:t>（</w:t>
      </w:r>
      <w:r>
        <w:rPr>
          <w:rFonts w:hint="eastAsia"/>
          <w:color w:val="000000" w:themeColor="text1"/>
          <w:kern w:val="2"/>
          <w:sz w:val="24"/>
          <w:szCs w:val="22"/>
          <w:lang w:eastAsia="zh-CN"/>
        </w:rPr>
        <w:t>3000+2200*4+1500</w:t>
      </w:r>
      <w:r>
        <w:rPr>
          <w:rFonts w:hint="eastAsia"/>
          <w:color w:val="000000" w:themeColor="text1"/>
          <w:kern w:val="2"/>
          <w:sz w:val="24"/>
          <w:szCs w:val="22"/>
          <w:lang w:eastAsia="zh-CN"/>
        </w:rPr>
        <w:t>）</w:t>
      </w:r>
      <w:r>
        <w:rPr>
          <w:rFonts w:hint="eastAsia"/>
          <w:color w:val="000000" w:themeColor="text1"/>
          <w:kern w:val="2"/>
          <w:sz w:val="24"/>
          <w:szCs w:val="22"/>
          <w:lang w:eastAsia="zh-CN"/>
        </w:rPr>
        <w:t>/6=2216</w:t>
      </w:r>
    </w:p>
    <w:p w14:paraId="6753C1D9" w14:textId="77777777" w:rsidR="003F3CD0" w:rsidRDefault="00C26AC3">
      <w:pPr>
        <w:pStyle w:val="a3"/>
        <w:ind w:firstLine="480"/>
        <w:rPr>
          <w:color w:val="000000" w:themeColor="text1"/>
          <w:kern w:val="2"/>
          <w:sz w:val="24"/>
          <w:szCs w:val="22"/>
          <w:lang w:eastAsia="zh-CN"/>
        </w:rPr>
      </w:pPr>
      <w:r>
        <w:rPr>
          <w:rFonts w:hint="eastAsia"/>
          <w:color w:val="000000" w:themeColor="text1"/>
          <w:kern w:val="2"/>
          <w:sz w:val="24"/>
          <w:szCs w:val="22"/>
          <w:lang w:eastAsia="zh-CN"/>
        </w:rPr>
        <w:t>由于是作业（通过学习来增长知识）无人力成本，假设</w:t>
      </w:r>
      <w:r>
        <w:rPr>
          <w:rFonts w:hint="eastAsia"/>
          <w:color w:val="000000" w:themeColor="text1"/>
          <w:kern w:val="2"/>
          <w:sz w:val="24"/>
          <w:szCs w:val="22"/>
          <w:lang w:eastAsia="zh-CN"/>
        </w:rPr>
        <w:t>1</w:t>
      </w:r>
      <w:r>
        <w:rPr>
          <w:rFonts w:hint="eastAsia"/>
          <w:color w:val="000000" w:themeColor="text1"/>
          <w:kern w:val="2"/>
          <w:sz w:val="24"/>
          <w:szCs w:val="22"/>
          <w:lang w:eastAsia="zh-CN"/>
        </w:rPr>
        <w:t>行代码</w:t>
      </w:r>
      <w:r>
        <w:rPr>
          <w:rFonts w:hint="eastAsia"/>
          <w:color w:val="000000" w:themeColor="text1"/>
          <w:kern w:val="2"/>
          <w:sz w:val="24"/>
          <w:szCs w:val="22"/>
          <w:lang w:eastAsia="zh-CN"/>
        </w:rPr>
        <w:t>1</w:t>
      </w:r>
      <w:r>
        <w:rPr>
          <w:rFonts w:hint="eastAsia"/>
          <w:color w:val="000000" w:themeColor="text1"/>
          <w:kern w:val="2"/>
          <w:sz w:val="24"/>
          <w:szCs w:val="22"/>
          <w:lang w:eastAsia="zh-CN"/>
        </w:rPr>
        <w:t>元则直接成本为</w:t>
      </w:r>
      <w:r>
        <w:rPr>
          <w:rFonts w:hint="eastAsia"/>
          <w:color w:val="000000" w:themeColor="text1"/>
          <w:kern w:val="2"/>
          <w:sz w:val="24"/>
          <w:szCs w:val="22"/>
          <w:lang w:eastAsia="zh-CN"/>
        </w:rPr>
        <w:t>2216</w:t>
      </w:r>
      <w:r>
        <w:rPr>
          <w:rFonts w:hint="eastAsia"/>
          <w:color w:val="000000" w:themeColor="text1"/>
          <w:kern w:val="2"/>
          <w:sz w:val="24"/>
          <w:szCs w:val="22"/>
          <w:lang w:eastAsia="zh-CN"/>
        </w:rPr>
        <w:t>元</w:t>
      </w:r>
    </w:p>
    <w:p w14:paraId="13407F1F" w14:textId="77777777" w:rsidR="003F3CD0" w:rsidRDefault="00C26AC3">
      <w:pPr>
        <w:pStyle w:val="3"/>
      </w:pPr>
      <w:bookmarkStart w:id="397" w:name="_Toc464199042"/>
      <w:bookmarkStart w:id="398" w:name="_Toc465023304"/>
      <w:bookmarkStart w:id="399" w:name="_Toc468657374"/>
      <w:r>
        <w:rPr>
          <w:rFonts w:hint="eastAsia"/>
        </w:rPr>
        <w:t>10.4</w:t>
      </w:r>
      <w:r>
        <w:rPr>
          <w:rFonts w:hint="eastAsia"/>
        </w:rPr>
        <w:t>关键计算机资源估算</w:t>
      </w:r>
      <w:bookmarkEnd w:id="397"/>
      <w:bookmarkEnd w:id="398"/>
      <w:bookmarkEnd w:id="399"/>
    </w:p>
    <w:p w14:paraId="2C598135" w14:textId="77777777" w:rsidR="003F3CD0" w:rsidRDefault="00C26AC3">
      <w:pPr>
        <w:spacing w:line="360" w:lineRule="auto"/>
        <w:ind w:firstLineChars="200" w:firstLine="480"/>
        <w:rPr>
          <w:sz w:val="24"/>
        </w:rPr>
      </w:pPr>
      <w:r>
        <w:rPr>
          <w:sz w:val="24"/>
        </w:rPr>
        <w:tab/>
      </w:r>
      <w:r>
        <w:rPr>
          <w:rFonts w:hint="eastAsia"/>
          <w:sz w:val="24"/>
        </w:rPr>
        <w:t>需要一个服务器，网络宽带，计算机。</w:t>
      </w:r>
    </w:p>
    <w:p w14:paraId="00BEA9E5" w14:textId="77777777" w:rsidR="003F3CD0" w:rsidRDefault="00C26AC3">
      <w:pPr>
        <w:pStyle w:val="3"/>
      </w:pPr>
      <w:bookmarkStart w:id="400" w:name="_Toc464199043"/>
      <w:bookmarkStart w:id="401" w:name="_Toc465023305"/>
      <w:bookmarkStart w:id="402" w:name="_Toc468657375"/>
      <w:r>
        <w:rPr>
          <w:rFonts w:hint="eastAsia"/>
        </w:rPr>
        <w:t>10.5</w:t>
      </w:r>
      <w:r>
        <w:rPr>
          <w:rFonts w:hint="eastAsia"/>
        </w:rPr>
        <w:t>管理预留</w:t>
      </w:r>
      <w:bookmarkEnd w:id="400"/>
      <w:bookmarkEnd w:id="401"/>
      <w:bookmarkEnd w:id="402"/>
    </w:p>
    <w:p w14:paraId="2D886F4A" w14:textId="77777777" w:rsidR="003F3CD0" w:rsidRDefault="00C26AC3">
      <w:pPr>
        <w:spacing w:line="360" w:lineRule="auto"/>
        <w:ind w:firstLineChars="200" w:firstLine="480"/>
        <w:rPr>
          <w:sz w:val="24"/>
        </w:rPr>
      </w:pPr>
      <w:r>
        <w:rPr>
          <w:sz w:val="24"/>
        </w:rPr>
        <w:tab/>
      </w:r>
      <w:r>
        <w:rPr>
          <w:rFonts w:hint="eastAsia"/>
          <w:sz w:val="24"/>
        </w:rPr>
        <w:t>把工程源代码在另一台机器上进行备份，以及相关的数据资源也都进行备份。在网站工作的期间都进行保证有备份的设施以免出现空档。</w:t>
      </w:r>
    </w:p>
    <w:p w14:paraId="66222D18" w14:textId="77777777" w:rsidR="003F3CD0" w:rsidRDefault="00C26AC3">
      <w:pPr>
        <w:pStyle w:val="2"/>
      </w:pPr>
      <w:bookmarkStart w:id="403" w:name="_Toc464199044"/>
      <w:bookmarkStart w:id="404" w:name="_Toc465023306"/>
      <w:bookmarkStart w:id="405" w:name="_Toc468657376"/>
      <w:r>
        <w:rPr>
          <w:rFonts w:hint="eastAsia"/>
        </w:rPr>
        <w:lastRenderedPageBreak/>
        <w:t xml:space="preserve">11 </w:t>
      </w:r>
      <w:r>
        <w:rPr>
          <w:rFonts w:hint="eastAsia"/>
        </w:rPr>
        <w:t>风险管理</w:t>
      </w:r>
      <w:bookmarkEnd w:id="403"/>
      <w:bookmarkEnd w:id="404"/>
      <w:bookmarkEnd w:id="405"/>
    </w:p>
    <w:p w14:paraId="4828D470" w14:textId="77777777" w:rsidR="003F3CD0" w:rsidRDefault="00C26AC3">
      <w:pPr>
        <w:pStyle w:val="3"/>
        <w:rPr>
          <w:rStyle w:val="ad"/>
          <w:rFonts w:ascii="Times New Roman" w:eastAsia="宋体" w:hAnsi="Times New Roman" w:cs="Times New Roman"/>
          <w:b/>
          <w:bCs/>
        </w:rPr>
      </w:pPr>
      <w:bookmarkStart w:id="406" w:name="_Toc367709345"/>
      <w:bookmarkStart w:id="407" w:name="_Toc464199045"/>
      <w:bookmarkStart w:id="408" w:name="_Toc465023307"/>
      <w:bookmarkStart w:id="409" w:name="_Toc468657377"/>
      <w:r>
        <w:rPr>
          <w:rStyle w:val="ad"/>
          <w:rFonts w:ascii="Times New Roman" w:eastAsia="宋体" w:hAnsi="Times New Roman" w:cs="Times New Roman" w:hint="eastAsia"/>
          <w:b/>
          <w:bCs/>
        </w:rPr>
        <w:t>11.1</w:t>
      </w:r>
      <w:r>
        <w:rPr>
          <w:rStyle w:val="ad"/>
          <w:rFonts w:ascii="Times New Roman" w:eastAsia="宋体" w:hAnsi="Times New Roman" w:cs="Times New Roman"/>
          <w:b/>
          <w:bCs/>
        </w:rPr>
        <w:t>计划编制风险</w:t>
      </w:r>
      <w:bookmarkEnd w:id="406"/>
      <w:bookmarkEnd w:id="407"/>
      <w:bookmarkEnd w:id="408"/>
      <w:bookmarkEnd w:id="409"/>
    </w:p>
    <w:p w14:paraId="616A9F42" w14:textId="77777777" w:rsidR="003F3CD0" w:rsidRDefault="00C26AC3">
      <w:pPr>
        <w:pStyle w:val="3"/>
      </w:pPr>
      <w:bookmarkStart w:id="410" w:name="_Toc367709346"/>
      <w:r>
        <w:t> </w:t>
      </w:r>
      <w:bookmarkStart w:id="411" w:name="_Toc464199046"/>
      <w:bookmarkStart w:id="412" w:name="_Toc465023308"/>
      <w:bookmarkStart w:id="413" w:name="_Toc468657378"/>
      <w:r>
        <w:rPr>
          <w:rFonts w:hint="eastAsia"/>
        </w:rPr>
        <w:t>11.1.1</w:t>
      </w:r>
      <w:r>
        <w:rPr>
          <w:rFonts w:hint="eastAsia"/>
        </w:rPr>
        <w:t>可能</w:t>
      </w:r>
      <w:r>
        <w:t>存在的问题：</w:t>
      </w:r>
      <w:bookmarkEnd w:id="410"/>
      <w:bookmarkEnd w:id="411"/>
      <w:bookmarkEnd w:id="412"/>
      <w:bookmarkEnd w:id="413"/>
    </w:p>
    <w:p w14:paraId="526C8742" w14:textId="77777777" w:rsidR="003F3CD0" w:rsidRDefault="00C26AC3">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计划、资源和产品的定义完全由客户或上层领导决定，忽略了软件项目组整体意见，并且这些决定不完全一致。</w:t>
      </w:r>
      <w:r>
        <w:rPr>
          <w:rFonts w:hint="eastAsia"/>
          <w:color w:val="000000" w:themeColor="text1"/>
          <w:sz w:val="24"/>
        </w:rPr>
        <w:t> </w:t>
      </w:r>
      <w:r>
        <w:rPr>
          <w:rFonts w:hint="eastAsia"/>
          <w:color w:val="000000" w:themeColor="text1"/>
          <w:sz w:val="24"/>
        </w:rPr>
        <w:t>计划忽略了必要的任务和活动。致使</w:t>
      </w:r>
      <w:r>
        <w:rPr>
          <w:rFonts w:hint="eastAsia"/>
          <w:color w:val="000000" w:themeColor="text1"/>
          <w:sz w:val="24"/>
        </w:rPr>
        <w:t> </w:t>
      </w:r>
      <w:r>
        <w:rPr>
          <w:rFonts w:hint="eastAsia"/>
          <w:color w:val="000000" w:themeColor="text1"/>
          <w:sz w:val="24"/>
        </w:rPr>
        <w:t>计划不切实际。计划基于特定的项目组人员、需要特定的技能，但是在有限的时间，精力下，难以得到这样的项目组人员或者无法完成特定技术的学习。</w:t>
      </w:r>
      <w:r>
        <w:rPr>
          <w:rFonts w:hint="eastAsia"/>
          <w:color w:val="000000" w:themeColor="text1"/>
          <w:sz w:val="24"/>
        </w:rPr>
        <w:t> </w:t>
      </w:r>
      <w:r>
        <w:rPr>
          <w:rFonts w:hint="eastAsia"/>
          <w:color w:val="000000" w:themeColor="text1"/>
          <w:sz w:val="24"/>
        </w:rPr>
        <w:t>软件规模估算过于乐观。</w:t>
      </w:r>
      <w:r>
        <w:rPr>
          <w:rFonts w:hint="eastAsia"/>
          <w:color w:val="000000" w:themeColor="text1"/>
          <w:sz w:val="24"/>
        </w:rPr>
        <w:t> </w:t>
      </w:r>
      <w:r>
        <w:rPr>
          <w:rFonts w:hint="eastAsia"/>
          <w:color w:val="000000" w:themeColor="text1"/>
          <w:sz w:val="24"/>
        </w:rPr>
        <w:t>工作量估算过于乐观。</w:t>
      </w:r>
      <w:r>
        <w:rPr>
          <w:rFonts w:hint="eastAsia"/>
          <w:color w:val="000000" w:themeColor="text1"/>
          <w:sz w:val="24"/>
        </w:rPr>
        <w:t> </w:t>
      </w:r>
      <w:r>
        <w:rPr>
          <w:rFonts w:hint="eastAsia"/>
          <w:color w:val="000000" w:themeColor="text1"/>
          <w:sz w:val="24"/>
        </w:rPr>
        <w:t>进度的压力造成生产率的下降。</w:t>
      </w:r>
      <w:r>
        <w:rPr>
          <w:rFonts w:hint="eastAsia"/>
          <w:color w:val="000000" w:themeColor="text1"/>
          <w:sz w:val="24"/>
        </w:rPr>
        <w:t> </w:t>
      </w:r>
      <w:r>
        <w:rPr>
          <w:rFonts w:hint="eastAsia"/>
          <w:color w:val="000000" w:themeColor="text1"/>
          <w:sz w:val="24"/>
        </w:rPr>
        <w:t>目标日期提前，但没有相应地调整产品范围和可用资源。</w:t>
      </w:r>
      <w:r>
        <w:rPr>
          <w:rFonts w:hint="eastAsia"/>
          <w:color w:val="000000" w:themeColor="text1"/>
          <w:sz w:val="24"/>
        </w:rPr>
        <w:t> </w:t>
      </w:r>
      <w:r>
        <w:rPr>
          <w:rFonts w:hint="eastAsia"/>
          <w:color w:val="000000" w:themeColor="text1"/>
          <w:sz w:val="24"/>
        </w:rPr>
        <w:t>一个关键任务的延迟导致其他相关任务的连锁反应。</w:t>
      </w:r>
    </w:p>
    <w:p w14:paraId="288DD87A" w14:textId="77777777" w:rsidR="003F3CD0" w:rsidRDefault="00C26AC3">
      <w:pPr>
        <w:pStyle w:val="3"/>
      </w:pPr>
      <w:bookmarkStart w:id="414" w:name="_Toc367709347"/>
      <w:bookmarkStart w:id="415" w:name="_Toc464199047"/>
      <w:bookmarkStart w:id="416" w:name="_Toc465023309"/>
      <w:bookmarkStart w:id="417" w:name="_Toc468657379"/>
      <w:r>
        <w:rPr>
          <w:rFonts w:hint="eastAsia"/>
        </w:rPr>
        <w:t>11.1.2</w:t>
      </w:r>
      <w:r>
        <w:rPr>
          <w:rFonts w:hint="eastAsia"/>
        </w:rPr>
        <w:t>解决</w:t>
      </w:r>
      <w:r>
        <w:t>方案：</w:t>
      </w:r>
      <w:bookmarkEnd w:id="414"/>
      <w:bookmarkEnd w:id="415"/>
      <w:bookmarkEnd w:id="416"/>
      <w:bookmarkEnd w:id="417"/>
    </w:p>
    <w:p w14:paraId="64B69091"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14:paraId="4AD4F91F" w14:textId="77777777" w:rsidR="003F3CD0" w:rsidRDefault="00C26AC3">
      <w:pPr>
        <w:pStyle w:val="3"/>
        <w:rPr>
          <w:rStyle w:val="ad"/>
          <w:rFonts w:ascii="Times New Roman" w:eastAsia="宋体" w:hAnsi="Times New Roman" w:cs="Times New Roman"/>
          <w:b/>
          <w:bCs/>
        </w:rPr>
      </w:pPr>
      <w:bookmarkStart w:id="418" w:name="_Toc367709348"/>
      <w:bookmarkStart w:id="419" w:name="_Toc464199048"/>
      <w:bookmarkStart w:id="420" w:name="_Toc465023310"/>
      <w:bookmarkStart w:id="421" w:name="_Toc468657380"/>
      <w:r>
        <w:rPr>
          <w:rStyle w:val="ad"/>
          <w:rFonts w:ascii="Times New Roman" w:eastAsia="宋体" w:hAnsi="Times New Roman" w:cs="Times New Roman" w:hint="eastAsia"/>
          <w:b/>
          <w:bCs/>
        </w:rPr>
        <w:t>11.2</w:t>
      </w:r>
      <w:r>
        <w:rPr>
          <w:rStyle w:val="ad"/>
          <w:rFonts w:ascii="Times New Roman" w:eastAsia="宋体" w:hAnsi="Times New Roman" w:cs="Times New Roman"/>
          <w:b/>
          <w:bCs/>
        </w:rPr>
        <w:t> </w:t>
      </w:r>
      <w:r>
        <w:rPr>
          <w:rStyle w:val="ad"/>
          <w:rFonts w:ascii="Times New Roman" w:eastAsia="宋体" w:hAnsi="Times New Roman" w:cs="Times New Roman"/>
          <w:b/>
          <w:bCs/>
        </w:rPr>
        <w:t>组织和管理风险</w:t>
      </w:r>
      <w:bookmarkEnd w:id="418"/>
      <w:bookmarkEnd w:id="419"/>
      <w:bookmarkEnd w:id="420"/>
      <w:bookmarkEnd w:id="421"/>
    </w:p>
    <w:p w14:paraId="6765EA0F" w14:textId="77777777" w:rsidR="003F3CD0" w:rsidRDefault="00C26AC3">
      <w:pPr>
        <w:pStyle w:val="3"/>
      </w:pPr>
      <w:bookmarkStart w:id="422" w:name="_Toc464199049"/>
      <w:bookmarkStart w:id="423" w:name="_Toc367709349"/>
      <w:bookmarkStart w:id="424" w:name="_Toc465023311"/>
      <w:bookmarkStart w:id="425" w:name="_Toc468657381"/>
      <w:r>
        <w:rPr>
          <w:rFonts w:hint="eastAsia"/>
        </w:rPr>
        <w:t>11.2.1</w:t>
      </w:r>
      <w:r>
        <w:rPr>
          <w:rFonts w:hint="eastAsia"/>
        </w:rPr>
        <w:t>可能</w:t>
      </w:r>
      <w:r>
        <w:t>存在的问题：</w:t>
      </w:r>
      <w:bookmarkEnd w:id="422"/>
      <w:bookmarkEnd w:id="423"/>
      <w:bookmarkEnd w:id="424"/>
      <w:bookmarkEnd w:id="425"/>
    </w:p>
    <w:p w14:paraId="4BD12C72"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sz w:val="24"/>
        </w:rPr>
        <w:tab/>
      </w:r>
      <w:r>
        <w:rPr>
          <w:rFonts w:ascii="Times New Roman" w:hAnsi="Times New Roman" w:hint="eastAsia"/>
          <w:color w:val="000000" w:themeColor="text1"/>
          <w:sz w:val="24"/>
          <w:szCs w:val="24"/>
        </w:rPr>
        <w:t>缺乏强有力、有凝聚力的领导。</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无法正确协调项目组成员之间的关系，导致软件项目小组能力下降。</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削减预算打乱软件项目计划。</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低效的项目组织结构降低软件开发的生产率。</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管理层审查</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决策的周期比预期时间长。</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管理层作出了打击软件项目组积极性的决定。</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计划性太差，无法适应期望的开发速度。</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软件项目计划由于压力而放弃，导致开发混乱。</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管理方面的英雄主义，忽视客观确切的状态报告，降低发现和改正问题的能力。</w:t>
      </w:r>
    </w:p>
    <w:p w14:paraId="32A2F9F1" w14:textId="77777777" w:rsidR="003F3CD0" w:rsidRDefault="00C26AC3">
      <w:pPr>
        <w:pStyle w:val="3"/>
      </w:pPr>
      <w:bookmarkStart w:id="426" w:name="_Toc367709350"/>
      <w:bookmarkStart w:id="427" w:name="_Toc464199050"/>
      <w:bookmarkStart w:id="428" w:name="_Toc465023312"/>
      <w:bookmarkStart w:id="429" w:name="_Toc468657382"/>
      <w:r>
        <w:rPr>
          <w:rFonts w:hint="eastAsia"/>
        </w:rPr>
        <w:lastRenderedPageBreak/>
        <w:t>11.2.2</w:t>
      </w:r>
      <w:r>
        <w:rPr>
          <w:rFonts w:hint="eastAsia"/>
        </w:rPr>
        <w:t>解决</w:t>
      </w:r>
      <w:r>
        <w:t>方案：</w:t>
      </w:r>
      <w:bookmarkEnd w:id="426"/>
      <w:bookmarkEnd w:id="427"/>
      <w:bookmarkEnd w:id="428"/>
      <w:bookmarkEnd w:id="429"/>
    </w:p>
    <w:p w14:paraId="315B54F0" w14:textId="77777777" w:rsidR="003F3CD0" w:rsidRDefault="00C26AC3">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14:paraId="17D6527B" w14:textId="77777777" w:rsidR="003F3CD0" w:rsidRDefault="00C26AC3">
      <w:pPr>
        <w:pStyle w:val="3"/>
        <w:rPr>
          <w:rStyle w:val="ad"/>
          <w:rFonts w:ascii="Times New Roman" w:eastAsia="宋体" w:hAnsi="Times New Roman" w:cs="Times New Roman"/>
          <w:b/>
          <w:bCs/>
          <w:sz w:val="24"/>
        </w:rPr>
      </w:pPr>
      <w:bookmarkStart w:id="430" w:name="_Toc367709351"/>
      <w:bookmarkStart w:id="431" w:name="_Toc464199051"/>
      <w:bookmarkStart w:id="432" w:name="_Toc465023313"/>
      <w:bookmarkStart w:id="433" w:name="_Toc468657383"/>
      <w:r>
        <w:rPr>
          <w:rStyle w:val="ad"/>
          <w:rFonts w:ascii="Times New Roman" w:eastAsia="宋体" w:hAnsi="Times New Roman" w:cs="Times New Roman" w:hint="eastAsia"/>
          <w:b/>
          <w:bCs/>
          <w:sz w:val="24"/>
        </w:rPr>
        <w:t>11.3</w:t>
      </w:r>
      <w:r>
        <w:rPr>
          <w:rStyle w:val="ad"/>
          <w:rFonts w:ascii="Times New Roman" w:eastAsia="宋体" w:hAnsi="Times New Roman" w:cs="Times New Roman" w:hint="eastAsia"/>
          <w:b/>
          <w:bCs/>
          <w:sz w:val="24"/>
        </w:rPr>
        <w:t>开发环境风险</w:t>
      </w:r>
      <w:bookmarkEnd w:id="430"/>
      <w:bookmarkEnd w:id="431"/>
      <w:bookmarkEnd w:id="432"/>
      <w:bookmarkEnd w:id="433"/>
    </w:p>
    <w:p w14:paraId="1427039D" w14:textId="77777777" w:rsidR="003F3CD0" w:rsidRDefault="00C26AC3">
      <w:pPr>
        <w:pStyle w:val="3"/>
      </w:pPr>
      <w:bookmarkStart w:id="434" w:name="_Toc367709352"/>
      <w:bookmarkStart w:id="435" w:name="_Toc464199052"/>
      <w:bookmarkStart w:id="436" w:name="_Toc465023314"/>
      <w:bookmarkStart w:id="437" w:name="_Toc468657384"/>
      <w:r>
        <w:rPr>
          <w:rFonts w:hint="eastAsia"/>
        </w:rPr>
        <w:t>11.3.1</w:t>
      </w:r>
      <w:r>
        <w:rPr>
          <w:rFonts w:hint="eastAsia"/>
        </w:rPr>
        <w:t>可能</w:t>
      </w:r>
      <w:r>
        <w:t>存在的问题：</w:t>
      </w:r>
      <w:bookmarkEnd w:id="434"/>
      <w:bookmarkEnd w:id="435"/>
      <w:bookmarkEnd w:id="436"/>
      <w:bookmarkEnd w:id="437"/>
    </w:p>
    <w:p w14:paraId="37C26A17"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开发设施和工具不能及时到位。开发设施和工具到位但不配套。</w:t>
      </w:r>
      <w:r>
        <w:rPr>
          <w:rFonts w:hint="eastAsia"/>
          <w:color w:val="000000" w:themeColor="text1"/>
          <w:sz w:val="24"/>
        </w:rPr>
        <w:t> </w:t>
      </w:r>
      <w:r>
        <w:rPr>
          <w:rFonts w:hint="eastAsia"/>
          <w:color w:val="000000" w:themeColor="text1"/>
          <w:sz w:val="24"/>
        </w:rPr>
        <w:t>开发设施和工具不如期望的那样有效。</w:t>
      </w:r>
      <w:r>
        <w:rPr>
          <w:rFonts w:hint="eastAsia"/>
          <w:color w:val="000000" w:themeColor="text1"/>
          <w:sz w:val="24"/>
        </w:rPr>
        <w:t> </w:t>
      </w:r>
      <w:r>
        <w:rPr>
          <w:rFonts w:hint="eastAsia"/>
          <w:color w:val="000000" w:themeColor="text1"/>
          <w:sz w:val="24"/>
        </w:rPr>
        <w:t>开发人员需要更换开发设施和工具。</w:t>
      </w:r>
      <w:r>
        <w:rPr>
          <w:rFonts w:hint="eastAsia"/>
          <w:color w:val="000000" w:themeColor="text1"/>
          <w:sz w:val="24"/>
        </w:rPr>
        <w:t> </w:t>
      </w:r>
      <w:r>
        <w:rPr>
          <w:rFonts w:hint="eastAsia"/>
          <w:color w:val="000000" w:themeColor="text1"/>
          <w:sz w:val="24"/>
        </w:rPr>
        <w:t>开发设施和工具的学习期比预期要长。</w:t>
      </w:r>
      <w:r>
        <w:rPr>
          <w:rFonts w:hint="eastAsia"/>
          <w:color w:val="000000" w:themeColor="text1"/>
          <w:sz w:val="24"/>
        </w:rPr>
        <w:t> </w:t>
      </w:r>
      <w:r>
        <w:rPr>
          <w:rFonts w:hint="eastAsia"/>
          <w:color w:val="000000" w:themeColor="text1"/>
          <w:sz w:val="24"/>
        </w:rPr>
        <w:t>开发设施和工具的选择不是基于技术需求，不能提供计划要求的功能。</w:t>
      </w:r>
    </w:p>
    <w:p w14:paraId="386CB5D8" w14:textId="77777777" w:rsidR="003F3CD0" w:rsidRDefault="00C26AC3">
      <w:pPr>
        <w:pStyle w:val="3"/>
      </w:pPr>
      <w:bookmarkStart w:id="438" w:name="_Toc367709353"/>
      <w:bookmarkStart w:id="439" w:name="_Toc464199053"/>
      <w:bookmarkStart w:id="440" w:name="_Toc465023315"/>
      <w:bookmarkStart w:id="441" w:name="_Toc468657385"/>
      <w:r>
        <w:rPr>
          <w:rFonts w:hint="eastAsia"/>
        </w:rPr>
        <w:t>11.3.2</w:t>
      </w:r>
      <w:r>
        <w:rPr>
          <w:rFonts w:hint="eastAsia"/>
        </w:rPr>
        <w:t>解决</w:t>
      </w:r>
      <w:r>
        <w:t>方案：</w:t>
      </w:r>
      <w:bookmarkEnd w:id="438"/>
      <w:bookmarkEnd w:id="439"/>
      <w:bookmarkEnd w:id="440"/>
      <w:bookmarkEnd w:id="441"/>
    </w:p>
    <w:p w14:paraId="3D88EFDE"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项目组进行项目开发之前应该充分了解开发项目所需要的各项软硬件需求。主要有需要的电脑，软件等。并且要充分分析采用的开发工具是否合理。</w:t>
      </w:r>
    </w:p>
    <w:p w14:paraId="4966EDAA" w14:textId="77777777" w:rsidR="003F3CD0" w:rsidRDefault="00C26AC3">
      <w:pPr>
        <w:pStyle w:val="3"/>
        <w:rPr>
          <w:rStyle w:val="ad"/>
          <w:rFonts w:ascii="Times New Roman" w:eastAsia="宋体" w:hAnsi="Times New Roman" w:cs="Times New Roman"/>
          <w:b/>
          <w:bCs/>
          <w:sz w:val="24"/>
        </w:rPr>
      </w:pPr>
      <w:bookmarkStart w:id="442" w:name="_Toc367709354"/>
      <w:bookmarkStart w:id="443" w:name="_Toc464199054"/>
      <w:bookmarkStart w:id="444" w:name="_Toc465023316"/>
      <w:bookmarkStart w:id="445" w:name="_Toc468657386"/>
      <w:r>
        <w:rPr>
          <w:rStyle w:val="ad"/>
          <w:rFonts w:ascii="Times New Roman" w:eastAsia="宋体" w:hAnsi="Times New Roman" w:cs="Times New Roman" w:hint="eastAsia"/>
          <w:b/>
          <w:bCs/>
          <w:sz w:val="24"/>
        </w:rPr>
        <w:t>11.4</w:t>
      </w:r>
      <w:r>
        <w:rPr>
          <w:rStyle w:val="ad"/>
          <w:rFonts w:ascii="Times New Roman" w:eastAsia="宋体" w:hAnsi="Times New Roman" w:cs="Times New Roman" w:hint="eastAsia"/>
          <w:b/>
          <w:bCs/>
          <w:sz w:val="24"/>
        </w:rPr>
        <w:t>最终用户风险</w:t>
      </w:r>
      <w:bookmarkEnd w:id="442"/>
      <w:bookmarkEnd w:id="443"/>
      <w:bookmarkEnd w:id="444"/>
      <w:bookmarkEnd w:id="445"/>
    </w:p>
    <w:p w14:paraId="0CB880AE" w14:textId="77777777" w:rsidR="003F3CD0" w:rsidRDefault="00C26AC3">
      <w:pPr>
        <w:pStyle w:val="3"/>
      </w:pPr>
      <w:bookmarkStart w:id="446" w:name="_Toc464199055"/>
      <w:bookmarkStart w:id="447" w:name="_Toc367709355"/>
      <w:bookmarkStart w:id="448" w:name="_Toc465023317"/>
      <w:bookmarkStart w:id="449" w:name="_Toc468657387"/>
      <w:r>
        <w:rPr>
          <w:rFonts w:hint="eastAsia"/>
        </w:rPr>
        <w:t>11.4.1</w:t>
      </w:r>
      <w:r>
        <w:t> </w:t>
      </w:r>
      <w:r>
        <w:rPr>
          <w:rFonts w:hint="eastAsia"/>
        </w:rPr>
        <w:t>可能</w:t>
      </w:r>
      <w:r>
        <w:t>存在的问题：</w:t>
      </w:r>
      <w:bookmarkEnd w:id="446"/>
      <w:bookmarkEnd w:id="447"/>
      <w:bookmarkEnd w:id="448"/>
      <w:bookmarkEnd w:id="449"/>
    </w:p>
    <w:p w14:paraId="1D2D5899" w14:textId="77777777" w:rsidR="003F3CD0" w:rsidRDefault="00C26AC3">
      <w:pPr>
        <w:spacing w:line="360" w:lineRule="auto"/>
        <w:ind w:firstLineChars="200" w:firstLine="480"/>
        <w:rPr>
          <w:color w:val="000000" w:themeColor="text1"/>
          <w:sz w:val="24"/>
        </w:rPr>
      </w:pPr>
      <w:r>
        <w:rPr>
          <w:rFonts w:hint="eastAsia"/>
          <w:color w:val="000000" w:themeColor="text1"/>
          <w:sz w:val="24"/>
        </w:rPr>
        <w:t>最终用户坚持新的需求。最终用户对交付的软件产品不满意，要求重新开发。</w:t>
      </w:r>
      <w:r>
        <w:rPr>
          <w:rFonts w:hint="eastAsia"/>
          <w:color w:val="000000" w:themeColor="text1"/>
          <w:sz w:val="24"/>
        </w:rPr>
        <w:t> </w:t>
      </w:r>
      <w:r>
        <w:rPr>
          <w:rFonts w:hint="eastAsia"/>
          <w:color w:val="000000" w:themeColor="text1"/>
          <w:sz w:val="24"/>
        </w:rPr>
        <w:t>最终用户的意见未被采纳，造成软件产品无法满足用户要求。</w:t>
      </w:r>
    </w:p>
    <w:p w14:paraId="6FACA0B3" w14:textId="77777777" w:rsidR="003F3CD0" w:rsidRDefault="00C26AC3">
      <w:pPr>
        <w:pStyle w:val="3"/>
      </w:pPr>
      <w:bookmarkStart w:id="450" w:name="_Toc464199056"/>
      <w:bookmarkStart w:id="451" w:name="_Toc367709356"/>
      <w:bookmarkStart w:id="452" w:name="_Toc465023318"/>
      <w:bookmarkStart w:id="453" w:name="_Toc468657388"/>
      <w:r>
        <w:rPr>
          <w:rFonts w:hint="eastAsia"/>
        </w:rPr>
        <w:t>11.4.2</w:t>
      </w:r>
      <w:r>
        <w:rPr>
          <w:rFonts w:hint="eastAsia"/>
        </w:rPr>
        <w:t>解决方案</w:t>
      </w:r>
      <w:r>
        <w:t>：</w:t>
      </w:r>
      <w:bookmarkEnd w:id="450"/>
      <w:bookmarkEnd w:id="451"/>
      <w:bookmarkEnd w:id="452"/>
      <w:bookmarkEnd w:id="453"/>
    </w:p>
    <w:p w14:paraId="4C9DD8EE" w14:textId="77777777" w:rsidR="003F3CD0" w:rsidRDefault="00C26AC3">
      <w:pPr>
        <w:spacing w:line="360" w:lineRule="auto"/>
        <w:ind w:firstLineChars="200" w:firstLine="480"/>
        <w:rPr>
          <w:color w:val="000000" w:themeColor="text1"/>
          <w:sz w:val="24"/>
        </w:rPr>
      </w:pPr>
      <w:r>
        <w:rPr>
          <w:rFonts w:hint="eastAsia"/>
          <w:color w:val="000000" w:themeColor="text1"/>
          <w:sz w:val="24"/>
        </w:rPr>
        <w:t>在开发项目之前，充分进行用户需求分析，开发项目应该具有前瞻性。开发</w:t>
      </w:r>
      <w:r>
        <w:rPr>
          <w:rFonts w:hint="eastAsia"/>
          <w:color w:val="000000" w:themeColor="text1"/>
          <w:sz w:val="24"/>
        </w:rPr>
        <w:lastRenderedPageBreak/>
        <w:t>人员应该站在用户的角度进行分析、设计。提高软件产品的适用性。</w:t>
      </w:r>
    </w:p>
    <w:p w14:paraId="5E97FD7F" w14:textId="77777777" w:rsidR="003F3CD0" w:rsidRDefault="00C26AC3">
      <w:pPr>
        <w:pStyle w:val="3"/>
        <w:rPr>
          <w:rStyle w:val="ad"/>
          <w:rFonts w:ascii="Times New Roman" w:eastAsia="宋体" w:hAnsi="Times New Roman" w:cs="Times New Roman"/>
          <w:b/>
          <w:bCs/>
        </w:rPr>
      </w:pPr>
      <w:bookmarkStart w:id="454" w:name="_Toc464199057"/>
      <w:bookmarkStart w:id="455" w:name="_Toc367709357"/>
      <w:bookmarkStart w:id="456" w:name="_Toc465023319"/>
      <w:bookmarkStart w:id="457" w:name="_Toc468657389"/>
      <w:r>
        <w:rPr>
          <w:rStyle w:val="ad"/>
          <w:rFonts w:ascii="Times New Roman" w:eastAsia="宋体" w:hAnsi="Times New Roman" w:cs="Times New Roman" w:hint="eastAsia"/>
          <w:b/>
          <w:bCs/>
        </w:rPr>
        <w:t>11.5</w:t>
      </w:r>
      <w:r>
        <w:rPr>
          <w:rStyle w:val="ad"/>
          <w:rFonts w:ascii="Times New Roman" w:eastAsia="宋体" w:hAnsi="Times New Roman" w:cs="Times New Roman" w:hint="eastAsia"/>
          <w:b/>
          <w:bCs/>
        </w:rPr>
        <w:t>需求风险</w:t>
      </w:r>
      <w:bookmarkEnd w:id="454"/>
      <w:bookmarkEnd w:id="455"/>
      <w:bookmarkEnd w:id="456"/>
      <w:bookmarkEnd w:id="457"/>
      <w:r>
        <w:rPr>
          <w:rStyle w:val="ad"/>
          <w:rFonts w:ascii="Times New Roman" w:eastAsia="宋体" w:hAnsi="Times New Roman" w:cs="Times New Roman" w:hint="eastAsia"/>
          <w:b/>
          <w:bCs/>
        </w:rPr>
        <w:t> </w:t>
      </w:r>
    </w:p>
    <w:p w14:paraId="07E4E594" w14:textId="77777777" w:rsidR="003F3CD0" w:rsidRDefault="00C26AC3">
      <w:pPr>
        <w:pStyle w:val="3"/>
      </w:pPr>
      <w:bookmarkStart w:id="458" w:name="_Toc367709358"/>
      <w:bookmarkStart w:id="459" w:name="_Toc464199058"/>
      <w:bookmarkStart w:id="460" w:name="_Toc465023320"/>
      <w:bookmarkStart w:id="461" w:name="_Toc468657390"/>
      <w:r>
        <w:rPr>
          <w:rFonts w:hint="eastAsia"/>
        </w:rPr>
        <w:t>11.5.1</w:t>
      </w:r>
      <w:r>
        <w:rPr>
          <w:rFonts w:hint="eastAsia"/>
        </w:rPr>
        <w:t>可能</w:t>
      </w:r>
      <w:r>
        <w:t>存在的问题：</w:t>
      </w:r>
      <w:bookmarkEnd w:id="458"/>
      <w:bookmarkEnd w:id="459"/>
      <w:bookmarkEnd w:id="460"/>
      <w:bookmarkEnd w:id="461"/>
    </w:p>
    <w:p w14:paraId="73481C94" w14:textId="77777777" w:rsidR="003F3CD0" w:rsidRDefault="00C26AC3">
      <w:pPr>
        <w:spacing w:line="360" w:lineRule="auto"/>
        <w:ind w:firstLineChars="200" w:firstLine="480"/>
        <w:rPr>
          <w:color w:val="000000" w:themeColor="text1"/>
          <w:sz w:val="24"/>
        </w:rPr>
      </w:pPr>
      <w:r>
        <w:rPr>
          <w:rFonts w:hint="eastAsia"/>
          <w:color w:val="000000" w:themeColor="text1"/>
          <w:sz w:val="24"/>
        </w:rPr>
        <w:t>需求已经成为软件项目基准，但仍在变化。需求定义欠佳：不清晰、不准确、不一致。</w:t>
      </w:r>
      <w:r>
        <w:rPr>
          <w:rFonts w:hint="eastAsia"/>
          <w:color w:val="000000" w:themeColor="text1"/>
          <w:sz w:val="24"/>
        </w:rPr>
        <w:t xml:space="preserve">  </w:t>
      </w:r>
      <w:r>
        <w:rPr>
          <w:rFonts w:hint="eastAsia"/>
          <w:color w:val="000000" w:themeColor="text1"/>
          <w:sz w:val="24"/>
        </w:rPr>
        <w:t>增加了额外的需求。</w:t>
      </w:r>
      <w:r>
        <w:rPr>
          <w:rFonts w:hint="eastAsia"/>
          <w:color w:val="000000" w:themeColor="text1"/>
          <w:sz w:val="24"/>
        </w:rPr>
        <w:t xml:space="preserve"> </w:t>
      </w:r>
    </w:p>
    <w:p w14:paraId="307D5459" w14:textId="77777777" w:rsidR="003F3CD0" w:rsidRDefault="00C26AC3">
      <w:pPr>
        <w:pStyle w:val="3"/>
      </w:pPr>
      <w:bookmarkStart w:id="462" w:name="_Toc464199059"/>
      <w:bookmarkStart w:id="463" w:name="_Toc367709359"/>
      <w:bookmarkStart w:id="464" w:name="_Toc465023321"/>
      <w:bookmarkStart w:id="465" w:name="_Toc468657391"/>
      <w:r>
        <w:rPr>
          <w:rFonts w:hint="eastAsia"/>
        </w:rPr>
        <w:t>11.5.2</w:t>
      </w:r>
      <w:r>
        <w:rPr>
          <w:rFonts w:hint="eastAsia"/>
        </w:rPr>
        <w:t>解决方案：</w:t>
      </w:r>
      <w:bookmarkEnd w:id="462"/>
      <w:bookmarkEnd w:id="463"/>
      <w:bookmarkEnd w:id="464"/>
      <w:bookmarkEnd w:id="465"/>
    </w:p>
    <w:p w14:paraId="5319BA77" w14:textId="77777777" w:rsidR="003F3CD0" w:rsidRDefault="00C26AC3">
      <w:pPr>
        <w:spacing w:line="360" w:lineRule="auto"/>
        <w:ind w:firstLineChars="200" w:firstLine="480"/>
        <w:rPr>
          <w:color w:val="000000" w:themeColor="text1"/>
          <w:sz w:val="24"/>
        </w:rPr>
      </w:pPr>
      <w:r>
        <w:rPr>
          <w:rFonts w:hint="eastAsia"/>
          <w:color w:val="000000" w:themeColor="text1"/>
          <w:sz w:val="24"/>
        </w:rPr>
        <w:t>在进行需求分析的时候应该充分，充分了解、分析二手书买卖交易的需求内容，类比分析相关产品的需求，力争做到分析全面、彻底。</w:t>
      </w:r>
    </w:p>
    <w:p w14:paraId="1D1342CC" w14:textId="77777777" w:rsidR="003F3CD0" w:rsidRDefault="00C26AC3">
      <w:pPr>
        <w:pStyle w:val="3"/>
        <w:rPr>
          <w:rStyle w:val="ad"/>
          <w:rFonts w:ascii="Times New Roman" w:eastAsia="宋体" w:hAnsi="Times New Roman" w:cs="Times New Roman"/>
          <w:b/>
          <w:bCs/>
        </w:rPr>
      </w:pPr>
      <w:bookmarkStart w:id="466" w:name="_Toc464199060"/>
      <w:bookmarkStart w:id="467" w:name="_Toc367709360"/>
      <w:bookmarkStart w:id="468" w:name="_Toc465023322"/>
      <w:bookmarkStart w:id="469" w:name="_Toc468657392"/>
      <w:r>
        <w:rPr>
          <w:rStyle w:val="ad"/>
          <w:rFonts w:ascii="Times New Roman" w:eastAsia="宋体" w:hAnsi="Times New Roman" w:cs="Times New Roman" w:hint="eastAsia"/>
          <w:b/>
          <w:bCs/>
        </w:rPr>
        <w:t>11.6</w:t>
      </w:r>
      <w:r>
        <w:rPr>
          <w:rStyle w:val="ad"/>
          <w:rFonts w:ascii="Times New Roman" w:eastAsia="宋体" w:hAnsi="Times New Roman" w:cs="Times New Roman" w:hint="eastAsia"/>
          <w:b/>
          <w:bCs/>
        </w:rPr>
        <w:t>产品风险</w:t>
      </w:r>
      <w:bookmarkEnd w:id="466"/>
      <w:bookmarkEnd w:id="467"/>
      <w:bookmarkEnd w:id="468"/>
      <w:bookmarkEnd w:id="469"/>
    </w:p>
    <w:p w14:paraId="06F63E3D" w14:textId="77777777" w:rsidR="003F3CD0" w:rsidRDefault="00C26AC3">
      <w:pPr>
        <w:pStyle w:val="3"/>
      </w:pPr>
      <w:r>
        <w:t> </w:t>
      </w:r>
      <w:bookmarkStart w:id="470" w:name="_Toc367709361"/>
      <w:bookmarkStart w:id="471" w:name="_Toc464199061"/>
      <w:bookmarkStart w:id="472" w:name="_Toc465023323"/>
      <w:bookmarkStart w:id="473" w:name="_Toc468657393"/>
      <w:r>
        <w:rPr>
          <w:rFonts w:hint="eastAsia"/>
        </w:rPr>
        <w:t>11.6.1</w:t>
      </w:r>
      <w:r>
        <w:rPr>
          <w:rFonts w:hint="eastAsia"/>
        </w:rPr>
        <w:t>可能</w:t>
      </w:r>
      <w:r>
        <w:t>存在的问题：</w:t>
      </w:r>
      <w:bookmarkEnd w:id="470"/>
      <w:bookmarkEnd w:id="471"/>
      <w:bookmarkEnd w:id="472"/>
      <w:bookmarkEnd w:id="473"/>
    </w:p>
    <w:p w14:paraId="2FBE717E" w14:textId="77777777" w:rsidR="003F3CD0" w:rsidRDefault="00C26AC3">
      <w:pPr>
        <w:spacing w:line="360" w:lineRule="auto"/>
        <w:ind w:firstLineChars="200" w:firstLine="480"/>
        <w:rPr>
          <w:color w:val="000000" w:themeColor="text1"/>
          <w:sz w:val="24"/>
        </w:rPr>
      </w:pPr>
      <w:r>
        <w:rPr>
          <w:rFonts w:hint="eastAsia"/>
          <w:color w:val="000000" w:themeColor="text1"/>
          <w:sz w:val="24"/>
        </w:rPr>
        <w:t>错误发生率高的模块，需要更多的时间对它进行测试和重构。</w:t>
      </w:r>
      <w:r>
        <w:rPr>
          <w:rFonts w:hint="eastAsia"/>
          <w:color w:val="000000" w:themeColor="text1"/>
          <w:sz w:val="24"/>
        </w:rPr>
        <w:t xml:space="preserve">  </w:t>
      </w:r>
      <w:r>
        <w:rPr>
          <w:rFonts w:hint="eastAsia"/>
          <w:color w:val="000000" w:themeColor="text1"/>
          <w:sz w:val="24"/>
        </w:rPr>
        <w:t>矫正质量低下的软件产品需要更多的时间对它进行测试和重构。</w:t>
      </w:r>
      <w:r>
        <w:rPr>
          <w:rFonts w:hint="eastAsia"/>
          <w:color w:val="000000" w:themeColor="text1"/>
          <w:sz w:val="24"/>
        </w:rPr>
        <w:t xml:space="preserve">  </w:t>
      </w:r>
      <w:r>
        <w:rPr>
          <w:rFonts w:hint="eastAsia"/>
          <w:color w:val="000000" w:themeColor="text1"/>
          <w:sz w:val="24"/>
        </w:rPr>
        <w:t>由于功能错误，导致需要重新进行设计和实现。</w:t>
      </w:r>
      <w:r>
        <w:rPr>
          <w:rFonts w:hint="eastAsia"/>
          <w:color w:val="000000" w:themeColor="text1"/>
          <w:sz w:val="24"/>
        </w:rPr>
        <w:t> </w:t>
      </w:r>
      <w:r>
        <w:rPr>
          <w:rFonts w:hint="eastAsia"/>
          <w:color w:val="000000" w:themeColor="text1"/>
          <w:sz w:val="24"/>
        </w:rPr>
        <w:t>开发额外不需要的功能延长了进度。</w:t>
      </w:r>
      <w:r>
        <w:rPr>
          <w:rFonts w:hint="eastAsia"/>
          <w:color w:val="000000" w:themeColor="text1"/>
          <w:sz w:val="24"/>
        </w:rPr>
        <w:t xml:space="preserve">  </w:t>
      </w:r>
      <w:r>
        <w:rPr>
          <w:rFonts w:hint="eastAsia"/>
          <w:color w:val="000000" w:themeColor="text1"/>
          <w:sz w:val="24"/>
        </w:rPr>
        <w:t>要满足软件产品规模和速度要求，需要更多的时间。</w:t>
      </w:r>
      <w:r>
        <w:rPr>
          <w:rFonts w:hint="eastAsia"/>
          <w:color w:val="000000" w:themeColor="text1"/>
          <w:sz w:val="24"/>
        </w:rPr>
        <w:t> </w:t>
      </w:r>
      <w:r>
        <w:rPr>
          <w:rFonts w:hint="eastAsia"/>
          <w:color w:val="000000" w:themeColor="text1"/>
          <w:sz w:val="24"/>
        </w:rPr>
        <w:t>严格要求与现有系统兼容，需要更多的时间。</w:t>
      </w:r>
      <w:r>
        <w:rPr>
          <w:rFonts w:hint="eastAsia"/>
          <w:color w:val="000000" w:themeColor="text1"/>
          <w:sz w:val="24"/>
        </w:rPr>
        <w:t> </w:t>
      </w:r>
      <w:r>
        <w:rPr>
          <w:rFonts w:hint="eastAsia"/>
          <w:color w:val="000000" w:themeColor="text1"/>
          <w:sz w:val="24"/>
        </w:rPr>
        <w:t>要求软件重用，需要更多的时间。</w:t>
      </w:r>
    </w:p>
    <w:p w14:paraId="3814C59E" w14:textId="77777777" w:rsidR="003F3CD0" w:rsidRDefault="00C26AC3">
      <w:pPr>
        <w:pStyle w:val="3"/>
      </w:pPr>
      <w:bookmarkStart w:id="474" w:name="_Toc464199062"/>
      <w:bookmarkStart w:id="475" w:name="_Toc367709362"/>
      <w:bookmarkStart w:id="476" w:name="_Toc465023324"/>
      <w:bookmarkStart w:id="477" w:name="_Toc468657394"/>
      <w:r>
        <w:rPr>
          <w:rFonts w:hint="eastAsia"/>
        </w:rPr>
        <w:t>11.6.2</w:t>
      </w:r>
      <w:r>
        <w:rPr>
          <w:rFonts w:hint="eastAsia"/>
        </w:rPr>
        <w:t>解决方案</w:t>
      </w:r>
      <w:r>
        <w:t>：</w:t>
      </w:r>
      <w:bookmarkEnd w:id="474"/>
      <w:bookmarkEnd w:id="475"/>
      <w:bookmarkEnd w:id="476"/>
      <w:bookmarkEnd w:id="477"/>
    </w:p>
    <w:p w14:paraId="31B9A917" w14:textId="77777777" w:rsidR="008318A3" w:rsidRDefault="008318A3" w:rsidP="008318A3">
      <w:pPr>
        <w:spacing w:line="360" w:lineRule="auto"/>
        <w:ind w:firstLineChars="200" w:firstLine="480"/>
        <w:rPr>
          <w:color w:val="000000" w:themeColor="text1"/>
          <w:sz w:val="24"/>
        </w:rPr>
      </w:pPr>
      <w:bookmarkStart w:id="478" w:name="_Toc367709363"/>
      <w:bookmarkStart w:id="479" w:name="_Toc464199063"/>
      <w:bookmarkStart w:id="480" w:name="_Toc465023325"/>
      <w:r>
        <w:rPr>
          <w:rFonts w:hint="eastAsia"/>
          <w:color w:val="000000" w:themeColor="text1"/>
          <w:sz w:val="24"/>
        </w:rPr>
        <w:t>在错误率发生高的模块，进行详细的计划，按照以后的计划进行开发、测试。不要进行不必要的开发，测试。</w:t>
      </w:r>
    </w:p>
    <w:p w14:paraId="3A98B1B8" w14:textId="77777777" w:rsidR="008318A3" w:rsidRDefault="008318A3" w:rsidP="008318A3">
      <w:pPr>
        <w:spacing w:line="360" w:lineRule="auto"/>
        <w:ind w:firstLineChars="200" w:firstLine="480"/>
        <w:rPr>
          <w:color w:val="000000" w:themeColor="text1"/>
          <w:sz w:val="24"/>
        </w:rPr>
      </w:pPr>
      <w:r>
        <w:rPr>
          <w:rFonts w:hint="eastAsia"/>
          <w:color w:val="000000" w:themeColor="text1"/>
          <w:sz w:val="24"/>
        </w:rPr>
        <w:t>开发前进行详细的功能分析，避免发生功能错误。</w:t>
      </w:r>
    </w:p>
    <w:p w14:paraId="0EE6BBEF" w14:textId="77777777" w:rsidR="008318A3" w:rsidRDefault="008318A3" w:rsidP="008318A3">
      <w:pPr>
        <w:spacing w:line="360" w:lineRule="auto"/>
        <w:ind w:firstLineChars="200" w:firstLine="480"/>
        <w:rPr>
          <w:color w:val="000000" w:themeColor="text1"/>
          <w:sz w:val="24"/>
        </w:rPr>
      </w:pPr>
      <w:r>
        <w:rPr>
          <w:rFonts w:hint="eastAsia"/>
          <w:color w:val="000000" w:themeColor="text1"/>
          <w:sz w:val="24"/>
        </w:rPr>
        <w:t>详细了解对产品和速度的要求，系统兼容性等问题，并在开发计划时加以考虑。</w:t>
      </w:r>
    </w:p>
    <w:p w14:paraId="39646D84" w14:textId="77777777" w:rsidR="003F3CD0" w:rsidRDefault="00C26AC3">
      <w:pPr>
        <w:pStyle w:val="3"/>
        <w:rPr>
          <w:rStyle w:val="ad"/>
          <w:rFonts w:ascii="Times New Roman" w:eastAsia="宋体" w:hAnsi="Times New Roman" w:cs="Times New Roman"/>
          <w:b/>
          <w:bCs/>
        </w:rPr>
      </w:pPr>
      <w:bookmarkStart w:id="481" w:name="_Toc468657395"/>
      <w:r>
        <w:rPr>
          <w:rStyle w:val="ad"/>
          <w:rFonts w:ascii="Times New Roman" w:eastAsia="宋体" w:hAnsi="Times New Roman" w:cs="Times New Roman" w:hint="eastAsia"/>
          <w:b/>
          <w:bCs/>
        </w:rPr>
        <w:t>11.7</w:t>
      </w:r>
      <w:r>
        <w:rPr>
          <w:rStyle w:val="ad"/>
          <w:rFonts w:ascii="Times New Roman" w:eastAsia="宋体" w:hAnsi="Times New Roman" w:cs="Times New Roman" w:hint="eastAsia"/>
          <w:b/>
          <w:bCs/>
        </w:rPr>
        <w:t>人员风险</w:t>
      </w:r>
      <w:bookmarkEnd w:id="478"/>
      <w:bookmarkEnd w:id="479"/>
      <w:bookmarkEnd w:id="480"/>
      <w:bookmarkEnd w:id="481"/>
    </w:p>
    <w:p w14:paraId="5CCA468E" w14:textId="77777777" w:rsidR="003F3CD0" w:rsidRDefault="00C26AC3">
      <w:pPr>
        <w:pStyle w:val="3"/>
      </w:pPr>
      <w:bookmarkStart w:id="482" w:name="_Toc367709364"/>
      <w:bookmarkStart w:id="483" w:name="_Toc464199064"/>
      <w:bookmarkStart w:id="484" w:name="_Toc465023326"/>
      <w:bookmarkStart w:id="485" w:name="_Toc468657396"/>
      <w:r>
        <w:rPr>
          <w:rFonts w:hint="eastAsia"/>
        </w:rPr>
        <w:t>11.7.1</w:t>
      </w:r>
      <w:r>
        <w:t> </w:t>
      </w:r>
      <w:r>
        <w:rPr>
          <w:rFonts w:hint="eastAsia"/>
        </w:rPr>
        <w:t>可能</w:t>
      </w:r>
      <w:r>
        <w:t>存在的问题：</w:t>
      </w:r>
      <w:bookmarkEnd w:id="482"/>
      <w:bookmarkEnd w:id="483"/>
      <w:bookmarkEnd w:id="484"/>
      <w:bookmarkEnd w:id="485"/>
    </w:p>
    <w:p w14:paraId="57019B1D" w14:textId="77777777" w:rsidR="003F3CD0" w:rsidRDefault="00C26AC3">
      <w:pPr>
        <w:spacing w:line="360" w:lineRule="auto"/>
        <w:ind w:firstLineChars="200" w:firstLine="480"/>
        <w:rPr>
          <w:color w:val="000000" w:themeColor="text1"/>
          <w:sz w:val="24"/>
        </w:rPr>
      </w:pPr>
      <w:r>
        <w:rPr>
          <w:rFonts w:hint="eastAsia"/>
          <w:color w:val="000000" w:themeColor="text1"/>
          <w:sz w:val="24"/>
        </w:rPr>
        <w:t>招聘人员所需的时间比预期要长。作为开发人员参与工作的先决条件（如培训、其它项目的完成等）不能按时完成。</w:t>
      </w:r>
      <w:r>
        <w:rPr>
          <w:rFonts w:hint="eastAsia"/>
          <w:color w:val="000000" w:themeColor="text1"/>
          <w:sz w:val="24"/>
        </w:rPr>
        <w:t> </w:t>
      </w:r>
      <w:r>
        <w:rPr>
          <w:rFonts w:hint="eastAsia"/>
          <w:color w:val="000000" w:themeColor="text1"/>
          <w:sz w:val="24"/>
        </w:rPr>
        <w:t>开发人员与管理层关系不佳导致决策迟缓、影响全局。</w:t>
      </w:r>
      <w:r>
        <w:rPr>
          <w:rFonts w:hint="eastAsia"/>
          <w:color w:val="000000" w:themeColor="text1"/>
          <w:sz w:val="24"/>
        </w:rPr>
        <w:t> </w:t>
      </w:r>
      <w:r>
        <w:rPr>
          <w:rFonts w:hint="eastAsia"/>
          <w:color w:val="000000" w:themeColor="text1"/>
          <w:sz w:val="24"/>
        </w:rPr>
        <w:t>项目组人员没有全身心地投入到项目中，无法达到所需的软件产品功能和性能需求。</w:t>
      </w:r>
      <w:r>
        <w:rPr>
          <w:rFonts w:hint="eastAsia"/>
          <w:color w:val="000000" w:themeColor="text1"/>
          <w:sz w:val="24"/>
        </w:rPr>
        <w:t> </w:t>
      </w:r>
      <w:r>
        <w:rPr>
          <w:rFonts w:hint="eastAsia"/>
          <w:color w:val="000000" w:themeColor="text1"/>
          <w:sz w:val="24"/>
        </w:rPr>
        <w:t>缺乏激励措施、士气低下。</w:t>
      </w:r>
      <w:r>
        <w:rPr>
          <w:rFonts w:hint="eastAsia"/>
          <w:color w:val="000000" w:themeColor="text1"/>
          <w:sz w:val="24"/>
        </w:rPr>
        <w:t> </w:t>
      </w:r>
      <w:r>
        <w:rPr>
          <w:rFonts w:hint="eastAsia"/>
          <w:color w:val="000000" w:themeColor="text1"/>
          <w:sz w:val="24"/>
        </w:rPr>
        <w:t>缺乏必要的规范，增加工作失误，重复工作，降低工作质量。</w:t>
      </w:r>
      <w:r>
        <w:rPr>
          <w:rFonts w:hint="eastAsia"/>
          <w:color w:val="000000" w:themeColor="text1"/>
          <w:sz w:val="24"/>
        </w:rPr>
        <w:t> </w:t>
      </w:r>
      <w:r>
        <w:rPr>
          <w:rFonts w:hint="eastAsia"/>
          <w:color w:val="000000" w:themeColor="text1"/>
          <w:sz w:val="24"/>
        </w:rPr>
        <w:t>缺乏工作基础（语言、经验、工具等）。</w:t>
      </w:r>
      <w:r>
        <w:rPr>
          <w:rFonts w:hint="eastAsia"/>
          <w:color w:val="000000" w:themeColor="text1"/>
          <w:sz w:val="24"/>
        </w:rPr>
        <w:t> </w:t>
      </w:r>
      <w:r>
        <w:rPr>
          <w:rFonts w:hint="eastAsia"/>
          <w:color w:val="000000" w:themeColor="text1"/>
          <w:sz w:val="24"/>
        </w:rPr>
        <w:t>项目结束前，项目组人员离开软件项目组。</w:t>
      </w:r>
      <w:r>
        <w:rPr>
          <w:rFonts w:hint="eastAsia"/>
          <w:color w:val="000000" w:themeColor="text1"/>
          <w:sz w:val="24"/>
        </w:rPr>
        <w:t>  </w:t>
      </w:r>
      <w:r>
        <w:rPr>
          <w:rFonts w:hint="eastAsia"/>
          <w:color w:val="000000" w:themeColor="text1"/>
          <w:sz w:val="24"/>
        </w:rPr>
        <w:t>由于项目组人员间的冲突，导致沟通不畅，设计欠佳，接口错误和额外重复的工作。</w:t>
      </w:r>
      <w:r>
        <w:rPr>
          <w:rFonts w:hint="eastAsia"/>
          <w:color w:val="000000" w:themeColor="text1"/>
          <w:sz w:val="24"/>
        </w:rPr>
        <w:t> </w:t>
      </w:r>
      <w:r>
        <w:rPr>
          <w:rFonts w:hint="eastAsia"/>
          <w:color w:val="000000" w:themeColor="text1"/>
          <w:sz w:val="24"/>
        </w:rPr>
        <w:t>有问题的项目组人员没有及时调离软件项目组，影响其他人员的工作积极性。</w:t>
      </w:r>
      <w:r>
        <w:rPr>
          <w:rFonts w:hint="eastAsia"/>
          <w:color w:val="000000" w:themeColor="text1"/>
          <w:sz w:val="24"/>
        </w:rPr>
        <w:t> </w:t>
      </w:r>
      <w:r>
        <w:rPr>
          <w:rFonts w:hint="eastAsia"/>
          <w:color w:val="000000" w:themeColor="text1"/>
          <w:sz w:val="24"/>
        </w:rPr>
        <w:t>最佳人选没有加入软件项目组，或者加入软件项目组但没有合理使用。</w:t>
      </w:r>
      <w:r>
        <w:rPr>
          <w:rFonts w:hint="eastAsia"/>
          <w:color w:val="000000" w:themeColor="text1"/>
          <w:sz w:val="24"/>
        </w:rPr>
        <w:t> </w:t>
      </w:r>
      <w:r>
        <w:rPr>
          <w:rFonts w:hint="eastAsia"/>
          <w:color w:val="000000" w:themeColor="text1"/>
          <w:sz w:val="24"/>
        </w:rPr>
        <w:t>项目组关键人员只能兼职参与。</w:t>
      </w:r>
      <w:r>
        <w:rPr>
          <w:rFonts w:hint="eastAsia"/>
          <w:color w:val="000000" w:themeColor="text1"/>
          <w:sz w:val="24"/>
        </w:rPr>
        <w:t> </w:t>
      </w:r>
      <w:r>
        <w:rPr>
          <w:rFonts w:hint="eastAsia"/>
          <w:color w:val="000000" w:themeColor="text1"/>
          <w:sz w:val="24"/>
        </w:rPr>
        <w:t>项目组人员的数目不足。</w:t>
      </w:r>
      <w:r>
        <w:rPr>
          <w:rFonts w:hint="eastAsia"/>
          <w:color w:val="000000" w:themeColor="text1"/>
          <w:sz w:val="24"/>
        </w:rPr>
        <w:t> </w:t>
      </w:r>
      <w:r>
        <w:rPr>
          <w:rFonts w:hint="eastAsia"/>
          <w:color w:val="000000" w:themeColor="text1"/>
          <w:sz w:val="24"/>
        </w:rPr>
        <w:t>任务的分配和人员的技能不匹配。</w:t>
      </w:r>
      <w:r>
        <w:rPr>
          <w:rFonts w:hint="eastAsia"/>
          <w:color w:val="000000" w:themeColor="text1"/>
          <w:sz w:val="24"/>
        </w:rPr>
        <w:t> </w:t>
      </w:r>
      <w:r>
        <w:rPr>
          <w:rFonts w:hint="eastAsia"/>
          <w:color w:val="000000" w:themeColor="text1"/>
          <w:sz w:val="24"/>
        </w:rPr>
        <w:t>人员工作的进展比预期的要慢。</w:t>
      </w:r>
      <w:r>
        <w:rPr>
          <w:rFonts w:hint="eastAsia"/>
          <w:color w:val="000000" w:themeColor="text1"/>
          <w:sz w:val="24"/>
        </w:rPr>
        <w:t> </w:t>
      </w:r>
      <w:r>
        <w:rPr>
          <w:rFonts w:hint="eastAsia"/>
          <w:color w:val="000000" w:themeColor="text1"/>
          <w:sz w:val="24"/>
        </w:rPr>
        <w:t>项目管理人员怠工，导致计划和进度失效。</w:t>
      </w:r>
      <w:r>
        <w:rPr>
          <w:rFonts w:hint="eastAsia"/>
          <w:color w:val="000000" w:themeColor="text1"/>
          <w:sz w:val="24"/>
        </w:rPr>
        <w:t> </w:t>
      </w:r>
      <w:r>
        <w:rPr>
          <w:rFonts w:hint="eastAsia"/>
          <w:color w:val="000000" w:themeColor="text1"/>
          <w:sz w:val="24"/>
        </w:rPr>
        <w:t>技术人员怠工导致工作遗漏、质量低下，工作需要重做。</w:t>
      </w:r>
    </w:p>
    <w:p w14:paraId="73A88618" w14:textId="77777777" w:rsidR="003F3CD0" w:rsidRDefault="00C26AC3">
      <w:pPr>
        <w:pStyle w:val="3"/>
      </w:pPr>
      <w:bookmarkStart w:id="486" w:name="_Toc464199065"/>
      <w:bookmarkStart w:id="487" w:name="_Toc367709365"/>
      <w:bookmarkStart w:id="488" w:name="_Toc465023327"/>
      <w:bookmarkStart w:id="489" w:name="_Toc468657397"/>
      <w:r>
        <w:rPr>
          <w:rFonts w:hint="eastAsia"/>
        </w:rPr>
        <w:t>11.7.2</w:t>
      </w:r>
      <w:r>
        <w:rPr>
          <w:rFonts w:hint="eastAsia"/>
        </w:rPr>
        <w:t>解决</w:t>
      </w:r>
      <w:r>
        <w:t>方案：</w:t>
      </w:r>
      <w:bookmarkEnd w:id="486"/>
      <w:bookmarkEnd w:id="487"/>
      <w:bookmarkEnd w:id="488"/>
      <w:bookmarkEnd w:id="489"/>
    </w:p>
    <w:p w14:paraId="232D2967"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14:paraId="169A1070" w14:textId="77777777" w:rsidR="003F3CD0" w:rsidRDefault="00C26AC3">
      <w:pPr>
        <w:pStyle w:val="3"/>
        <w:rPr>
          <w:rStyle w:val="ad"/>
          <w:rFonts w:ascii="Times New Roman" w:eastAsia="宋体" w:hAnsi="Times New Roman" w:cs="Times New Roman"/>
          <w:b/>
          <w:bCs/>
        </w:rPr>
      </w:pPr>
      <w:bookmarkStart w:id="490" w:name="_Toc464199066"/>
      <w:bookmarkStart w:id="491" w:name="_Toc367709366"/>
      <w:bookmarkStart w:id="492" w:name="_Toc465023328"/>
      <w:bookmarkStart w:id="493" w:name="_Toc468657398"/>
      <w:r>
        <w:rPr>
          <w:rStyle w:val="ad"/>
          <w:rFonts w:ascii="Times New Roman" w:eastAsia="宋体" w:hAnsi="Times New Roman" w:cs="Times New Roman" w:hint="eastAsia"/>
          <w:b/>
          <w:bCs/>
        </w:rPr>
        <w:t>11.8 </w:t>
      </w:r>
      <w:r>
        <w:rPr>
          <w:rStyle w:val="ad"/>
          <w:rFonts w:ascii="Times New Roman" w:eastAsia="宋体" w:hAnsi="Times New Roman" w:cs="Times New Roman" w:hint="eastAsia"/>
          <w:b/>
          <w:bCs/>
        </w:rPr>
        <w:t>设计和实现风险</w:t>
      </w:r>
      <w:bookmarkEnd w:id="490"/>
      <w:bookmarkEnd w:id="491"/>
      <w:bookmarkEnd w:id="492"/>
      <w:bookmarkEnd w:id="493"/>
    </w:p>
    <w:p w14:paraId="2F755F1F" w14:textId="77777777" w:rsidR="003F3CD0" w:rsidRDefault="00C26AC3">
      <w:pPr>
        <w:pStyle w:val="3"/>
      </w:pPr>
      <w:bookmarkStart w:id="494" w:name="_Toc464199067"/>
      <w:bookmarkStart w:id="495" w:name="_Toc367709367"/>
      <w:bookmarkStart w:id="496" w:name="_Toc465023329"/>
      <w:bookmarkStart w:id="497" w:name="_Toc468657399"/>
      <w:r>
        <w:rPr>
          <w:rFonts w:hint="eastAsia"/>
        </w:rPr>
        <w:t>11.8.1</w:t>
      </w:r>
      <w:r>
        <w:rPr>
          <w:rFonts w:hint="eastAsia"/>
        </w:rPr>
        <w:t>可能</w:t>
      </w:r>
      <w:r>
        <w:t>存在的问题：</w:t>
      </w:r>
      <w:bookmarkEnd w:id="494"/>
      <w:bookmarkEnd w:id="495"/>
      <w:bookmarkEnd w:id="496"/>
      <w:bookmarkEnd w:id="497"/>
    </w:p>
    <w:p w14:paraId="44CEF836" w14:textId="77777777" w:rsidR="003F3CD0" w:rsidRDefault="00C26AC3">
      <w:pPr>
        <w:spacing w:line="360" w:lineRule="auto"/>
        <w:ind w:firstLineChars="200" w:firstLine="480"/>
        <w:rPr>
          <w:sz w:val="24"/>
        </w:rPr>
      </w:pPr>
      <w:r>
        <w:rPr>
          <w:rFonts w:hint="eastAsia"/>
          <w:color w:val="000000" w:themeColor="text1"/>
          <w:sz w:val="24"/>
        </w:rPr>
        <w:t>设计过于简单，考虑不仔细、不全面，导致重新设计和实现。</w:t>
      </w:r>
      <w:r>
        <w:rPr>
          <w:rFonts w:hint="eastAsia"/>
          <w:color w:val="000000" w:themeColor="text1"/>
          <w:sz w:val="24"/>
        </w:rPr>
        <w:t> </w:t>
      </w:r>
      <w:r>
        <w:rPr>
          <w:rFonts w:hint="eastAsia"/>
          <w:color w:val="000000" w:themeColor="text1"/>
          <w:sz w:val="24"/>
        </w:rPr>
        <w:t>设计过于复杂，导致一些不必要的工作，影响效率。</w:t>
      </w:r>
      <w:r>
        <w:rPr>
          <w:rFonts w:hint="eastAsia"/>
          <w:color w:val="000000" w:themeColor="text1"/>
          <w:sz w:val="24"/>
        </w:rPr>
        <w:t> </w:t>
      </w:r>
      <w:r>
        <w:rPr>
          <w:rFonts w:hint="eastAsia"/>
          <w:color w:val="000000" w:themeColor="text1"/>
          <w:sz w:val="24"/>
        </w:rPr>
        <w:t>设计质量低下，导致重新设计和实现。</w:t>
      </w:r>
      <w:r>
        <w:rPr>
          <w:rFonts w:hint="eastAsia"/>
          <w:color w:val="000000" w:themeColor="text1"/>
          <w:sz w:val="24"/>
        </w:rPr>
        <w:t> </w:t>
      </w:r>
      <w:r>
        <w:rPr>
          <w:rFonts w:hint="eastAsia"/>
          <w:color w:val="000000" w:themeColor="text1"/>
          <w:sz w:val="24"/>
        </w:rPr>
        <w:t>使用不熟悉的方法，导致需要额外的培训时间。</w:t>
      </w:r>
      <w:r>
        <w:rPr>
          <w:rFonts w:hint="eastAsia"/>
          <w:color w:val="000000" w:themeColor="text1"/>
          <w:sz w:val="24"/>
        </w:rPr>
        <w:t> </w:t>
      </w:r>
      <w:r>
        <w:rPr>
          <w:rFonts w:hint="eastAsia"/>
          <w:color w:val="000000" w:themeColor="text1"/>
          <w:sz w:val="24"/>
        </w:rPr>
        <w:t>产品使用低级语言编写，导致开发效率较低。</w:t>
      </w:r>
      <w:r>
        <w:rPr>
          <w:rFonts w:hint="eastAsia"/>
          <w:color w:val="000000" w:themeColor="text1"/>
          <w:sz w:val="24"/>
        </w:rPr>
        <w:t> </w:t>
      </w:r>
      <w:r>
        <w:rPr>
          <w:rFonts w:hint="eastAsia"/>
          <w:color w:val="000000" w:themeColor="text1"/>
          <w:sz w:val="24"/>
        </w:rPr>
        <w:t>分别开发的模块无法有效集成，需要重新设计和实现。</w:t>
      </w:r>
      <w:r>
        <w:rPr>
          <w:rFonts w:hint="eastAsia"/>
          <w:color w:val="000000" w:themeColor="text1"/>
          <w:sz w:val="24"/>
        </w:rPr>
        <w:t xml:space="preserve"> </w:t>
      </w:r>
    </w:p>
    <w:p w14:paraId="53150230" w14:textId="77777777" w:rsidR="003F3CD0" w:rsidRDefault="00C26AC3">
      <w:pPr>
        <w:pStyle w:val="3"/>
      </w:pPr>
      <w:bookmarkStart w:id="498" w:name="_Toc367709368"/>
      <w:bookmarkStart w:id="499" w:name="_Toc464199068"/>
      <w:bookmarkStart w:id="500" w:name="_Toc465023330"/>
      <w:bookmarkStart w:id="501" w:name="_Toc468657400"/>
      <w:r>
        <w:rPr>
          <w:rFonts w:hint="eastAsia"/>
        </w:rPr>
        <w:t>11.8.2</w:t>
      </w:r>
      <w:r>
        <w:rPr>
          <w:rFonts w:hint="eastAsia"/>
        </w:rPr>
        <w:t>解决方法</w:t>
      </w:r>
      <w:bookmarkEnd w:id="498"/>
      <w:bookmarkEnd w:id="499"/>
      <w:bookmarkEnd w:id="500"/>
      <w:bookmarkEnd w:id="501"/>
    </w:p>
    <w:p w14:paraId="6801CBB8"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开发之前要对项目进行全面考虑，撰写详细的需求说明、开发计划等文档。对项目进行分模块开发，对每个模块进行详细的分析、设计。开发前选用合适的开发方法，提高项目组的开发效率。</w:t>
      </w:r>
      <w:r>
        <w:rPr>
          <w:rFonts w:hint="eastAsia"/>
          <w:color w:val="000000" w:themeColor="text1"/>
          <w:sz w:val="24"/>
        </w:rPr>
        <w:t> </w:t>
      </w:r>
    </w:p>
    <w:p w14:paraId="27F13B58" w14:textId="77777777" w:rsidR="003F3CD0" w:rsidRDefault="00C26AC3">
      <w:pPr>
        <w:pStyle w:val="3"/>
        <w:rPr>
          <w:rStyle w:val="ad"/>
          <w:rFonts w:ascii="Times New Roman" w:eastAsia="宋体" w:hAnsi="Times New Roman" w:cs="Times New Roman"/>
          <w:b/>
          <w:bCs/>
        </w:rPr>
      </w:pPr>
      <w:bookmarkStart w:id="502" w:name="_Toc367709369"/>
      <w:bookmarkStart w:id="503" w:name="_Toc464199069"/>
      <w:bookmarkStart w:id="504" w:name="_Toc465023331"/>
      <w:bookmarkStart w:id="505" w:name="_Toc468657401"/>
      <w:r>
        <w:rPr>
          <w:rStyle w:val="ad"/>
          <w:rFonts w:ascii="Times New Roman" w:eastAsia="宋体" w:hAnsi="Times New Roman" w:cs="Times New Roman" w:hint="eastAsia"/>
          <w:b/>
          <w:bCs/>
        </w:rPr>
        <w:t>11.9</w:t>
      </w:r>
      <w:r>
        <w:rPr>
          <w:rStyle w:val="ad"/>
          <w:rFonts w:ascii="Times New Roman" w:eastAsia="宋体" w:hAnsi="Times New Roman" w:cs="Times New Roman"/>
          <w:b/>
          <w:bCs/>
        </w:rPr>
        <w:t>过程风险</w:t>
      </w:r>
      <w:bookmarkEnd w:id="502"/>
      <w:bookmarkEnd w:id="503"/>
      <w:bookmarkEnd w:id="504"/>
      <w:bookmarkEnd w:id="505"/>
    </w:p>
    <w:p w14:paraId="6C7E6F37" w14:textId="77777777" w:rsidR="003F3CD0" w:rsidRDefault="00C26AC3">
      <w:pPr>
        <w:pStyle w:val="3"/>
      </w:pPr>
      <w:bookmarkStart w:id="506" w:name="_Toc367709370"/>
      <w:bookmarkStart w:id="507" w:name="_Toc464199070"/>
      <w:bookmarkStart w:id="508" w:name="_Toc465023332"/>
      <w:bookmarkStart w:id="509" w:name="_Toc468657402"/>
      <w:r>
        <w:rPr>
          <w:rFonts w:hint="eastAsia"/>
        </w:rPr>
        <w:t>11.9.1</w:t>
      </w:r>
      <w:r>
        <w:rPr>
          <w:rFonts w:hint="eastAsia"/>
        </w:rPr>
        <w:t>可能</w:t>
      </w:r>
      <w:r>
        <w:t>存在的问题：</w:t>
      </w:r>
      <w:bookmarkEnd w:id="506"/>
      <w:bookmarkEnd w:id="507"/>
      <w:bookmarkEnd w:id="508"/>
      <w:bookmarkEnd w:id="509"/>
    </w:p>
    <w:p w14:paraId="497D7F6D" w14:textId="77777777" w:rsidR="003F3CD0" w:rsidRDefault="00C26AC3">
      <w:pPr>
        <w:spacing w:line="360" w:lineRule="auto"/>
        <w:ind w:firstLineChars="200" w:firstLine="480"/>
        <w:rPr>
          <w:color w:val="000000" w:themeColor="text1"/>
          <w:sz w:val="24"/>
        </w:rPr>
      </w:pPr>
      <w:r>
        <w:rPr>
          <w:rFonts w:hint="eastAsia"/>
          <w:color w:val="000000" w:themeColor="text1"/>
          <w:sz w:val="24"/>
        </w:rPr>
        <w:t>跟踪不准确，导致无法预知项目进展是否落后于计划。</w:t>
      </w:r>
      <w:r>
        <w:rPr>
          <w:rFonts w:hint="eastAsia"/>
          <w:color w:val="000000" w:themeColor="text1"/>
          <w:sz w:val="24"/>
        </w:rPr>
        <w:t> </w:t>
      </w:r>
      <w:r>
        <w:rPr>
          <w:rFonts w:hint="eastAsia"/>
          <w:color w:val="000000" w:themeColor="text1"/>
          <w:sz w:val="24"/>
        </w:rPr>
        <w:t>前期的质量保证行为不真实，导致后期的重复工作。</w:t>
      </w:r>
      <w:r>
        <w:rPr>
          <w:rFonts w:hint="eastAsia"/>
          <w:color w:val="000000" w:themeColor="text1"/>
          <w:sz w:val="24"/>
        </w:rPr>
        <w:t> </w:t>
      </w:r>
      <w:r>
        <w:rPr>
          <w:rFonts w:hint="eastAsia"/>
          <w:color w:val="000000" w:themeColor="text1"/>
          <w:sz w:val="24"/>
        </w:rPr>
        <w:t>没有遵循标准，导致沟通不足，质量问题和重复工作。</w:t>
      </w:r>
      <w:r>
        <w:rPr>
          <w:rFonts w:hint="eastAsia"/>
          <w:color w:val="000000" w:themeColor="text1"/>
          <w:sz w:val="24"/>
        </w:rPr>
        <w:t> </w:t>
      </w:r>
      <w:r>
        <w:rPr>
          <w:rFonts w:hint="eastAsia"/>
          <w:color w:val="000000" w:themeColor="text1"/>
          <w:sz w:val="24"/>
        </w:rPr>
        <w:t>风险管理粗心，导致没有发现重大的软件项目风险。</w:t>
      </w:r>
    </w:p>
    <w:p w14:paraId="6E8E488B" w14:textId="77777777" w:rsidR="003F3CD0" w:rsidRDefault="00C26AC3">
      <w:pPr>
        <w:pStyle w:val="3"/>
      </w:pPr>
      <w:bookmarkStart w:id="510" w:name="_Toc464199071"/>
      <w:bookmarkStart w:id="511" w:name="_Toc367709371"/>
      <w:bookmarkStart w:id="512" w:name="_Toc465023333"/>
      <w:bookmarkStart w:id="513" w:name="_Toc468657403"/>
      <w:r>
        <w:rPr>
          <w:rFonts w:hint="eastAsia"/>
        </w:rPr>
        <w:t>11.9.2</w:t>
      </w:r>
      <w:r>
        <w:rPr>
          <w:rFonts w:hint="eastAsia"/>
        </w:rPr>
        <w:t>解决</w:t>
      </w:r>
      <w:r>
        <w:t>方法：</w:t>
      </w:r>
      <w:bookmarkEnd w:id="510"/>
      <w:bookmarkEnd w:id="511"/>
      <w:bookmarkEnd w:id="512"/>
      <w:bookmarkEnd w:id="513"/>
    </w:p>
    <w:p w14:paraId="6381F56E" w14:textId="77777777" w:rsidR="003F3CD0" w:rsidRDefault="00C26AC3">
      <w:pPr>
        <w:spacing w:line="360" w:lineRule="auto"/>
        <w:ind w:firstLineChars="200" w:firstLine="480"/>
        <w:rPr>
          <w:color w:val="000000" w:themeColor="text1"/>
          <w:sz w:val="24"/>
        </w:rPr>
      </w:pPr>
      <w:r>
        <w:rPr>
          <w:rFonts w:hint="eastAsia"/>
          <w:color w:val="000000" w:themeColor="text1"/>
          <w:sz w:val="24"/>
        </w:rPr>
        <w:t>项目在开发过程中严格按照计划行事，按标准行事。每周进行例会，总结前段时间的成果，计划下一阶段的开发。对发现的问题要及时沟通，及时解决。</w:t>
      </w:r>
    </w:p>
    <w:p w14:paraId="0BB15D66" w14:textId="77777777" w:rsidR="003F3CD0" w:rsidRDefault="00C26AC3">
      <w:pPr>
        <w:pStyle w:val="2"/>
        <w:rPr>
          <w:rStyle w:val="ad"/>
          <w:rFonts w:ascii="Times New Roman" w:eastAsia="宋体" w:hAnsi="Times New Roman"/>
          <w:b/>
          <w:bCs/>
          <w:sz w:val="24"/>
        </w:rPr>
      </w:pPr>
      <w:bookmarkStart w:id="514" w:name="_Toc464199072"/>
      <w:bookmarkStart w:id="515" w:name="_Toc465023334"/>
      <w:bookmarkStart w:id="516" w:name="_Toc468657404"/>
      <w:r>
        <w:rPr>
          <w:rFonts w:hint="eastAsia"/>
        </w:rPr>
        <w:t xml:space="preserve">12 </w:t>
      </w:r>
      <w:r>
        <w:rPr>
          <w:rFonts w:hint="eastAsia"/>
        </w:rPr>
        <w:t>支持条件</w:t>
      </w:r>
      <w:bookmarkEnd w:id="514"/>
      <w:bookmarkEnd w:id="515"/>
      <w:bookmarkEnd w:id="516"/>
    </w:p>
    <w:p w14:paraId="2E58BCC4" w14:textId="77777777" w:rsidR="003F3CD0" w:rsidRDefault="00C26AC3">
      <w:pPr>
        <w:pStyle w:val="3"/>
        <w:rPr>
          <w:rStyle w:val="ad"/>
          <w:rFonts w:ascii="Times New Roman" w:eastAsia="宋体" w:hAnsi="Times New Roman" w:cs="Times New Roman"/>
          <w:b/>
          <w:bCs/>
          <w:sz w:val="24"/>
        </w:rPr>
      </w:pPr>
      <w:bookmarkStart w:id="517" w:name="_Toc464199073"/>
      <w:bookmarkStart w:id="518" w:name="_Toc465023335"/>
      <w:bookmarkStart w:id="519" w:name="_Toc468657405"/>
      <w:r>
        <w:rPr>
          <w:rStyle w:val="ad"/>
          <w:rFonts w:ascii="Times New Roman" w:eastAsia="宋体" w:hAnsi="Times New Roman" w:cs="Times New Roman" w:hint="eastAsia"/>
          <w:b/>
          <w:bCs/>
          <w:sz w:val="24"/>
        </w:rPr>
        <w:t>12.1</w:t>
      </w:r>
      <w:r>
        <w:rPr>
          <w:rStyle w:val="ad"/>
          <w:rFonts w:ascii="Times New Roman" w:eastAsia="宋体" w:hAnsi="Times New Roman" w:cs="Times New Roman" w:hint="eastAsia"/>
          <w:b/>
          <w:bCs/>
          <w:sz w:val="24"/>
        </w:rPr>
        <w:t>计算机系统支持</w:t>
      </w:r>
      <w:bookmarkEnd w:id="517"/>
      <w:bookmarkEnd w:id="518"/>
      <w:bookmarkEnd w:id="519"/>
    </w:p>
    <w:p w14:paraId="1D4E7336" w14:textId="77777777" w:rsidR="003F3CD0" w:rsidRDefault="00C26AC3">
      <w:pPr>
        <w:spacing w:line="360" w:lineRule="auto"/>
        <w:ind w:firstLineChars="200" w:firstLine="480"/>
        <w:rPr>
          <w:color w:val="000000" w:themeColor="text1"/>
          <w:sz w:val="24"/>
        </w:rPr>
      </w:pPr>
      <w:r>
        <w:rPr>
          <w:rFonts w:hint="eastAsia"/>
          <w:color w:val="000000" w:themeColor="text1"/>
          <w:sz w:val="24"/>
        </w:rPr>
        <w:t>开发过程要求计算机有</w:t>
      </w:r>
      <w:r>
        <w:rPr>
          <w:rFonts w:hint="eastAsia"/>
          <w:color w:val="000000" w:themeColor="text1"/>
          <w:sz w:val="24"/>
        </w:rPr>
        <w:t>DBMS</w:t>
      </w:r>
      <w:r>
        <w:rPr>
          <w:rFonts w:hint="eastAsia"/>
          <w:color w:val="000000" w:themeColor="text1"/>
          <w:sz w:val="24"/>
        </w:rPr>
        <w:t>和</w:t>
      </w:r>
      <w:r>
        <w:rPr>
          <w:rFonts w:hint="eastAsia"/>
          <w:color w:val="000000" w:themeColor="text1"/>
          <w:sz w:val="24"/>
        </w:rPr>
        <w:t>web</w:t>
      </w:r>
      <w:r>
        <w:rPr>
          <w:rFonts w:hint="eastAsia"/>
          <w:color w:val="000000" w:themeColor="text1"/>
          <w:sz w:val="24"/>
        </w:rPr>
        <w:t>服务器的支持</w:t>
      </w:r>
    </w:p>
    <w:p w14:paraId="65A6A772" w14:textId="77777777" w:rsidR="003F3CD0" w:rsidRDefault="00C26AC3">
      <w:pPr>
        <w:spacing w:line="360" w:lineRule="auto"/>
        <w:ind w:firstLineChars="200" w:firstLine="480"/>
        <w:rPr>
          <w:color w:val="000000" w:themeColor="text1"/>
          <w:sz w:val="24"/>
        </w:rPr>
      </w:pPr>
      <w:r>
        <w:rPr>
          <w:rFonts w:hint="eastAsia"/>
          <w:color w:val="000000" w:themeColor="text1"/>
          <w:sz w:val="24"/>
        </w:rPr>
        <w:t>用户使用时要求计算机安装有支持</w:t>
      </w:r>
      <w:r>
        <w:rPr>
          <w:rFonts w:hint="eastAsia"/>
          <w:color w:val="000000" w:themeColor="text1"/>
          <w:sz w:val="24"/>
        </w:rPr>
        <w:t>html5</w:t>
      </w:r>
      <w:r>
        <w:rPr>
          <w:rFonts w:hint="eastAsia"/>
          <w:color w:val="000000" w:themeColor="text1"/>
          <w:sz w:val="24"/>
        </w:rPr>
        <w:t>的浏览器</w:t>
      </w:r>
    </w:p>
    <w:p w14:paraId="4572AF88" w14:textId="77777777" w:rsidR="003F3CD0" w:rsidRDefault="003F3CD0">
      <w:pPr>
        <w:spacing w:line="360" w:lineRule="auto"/>
        <w:ind w:firstLineChars="200" w:firstLine="480"/>
        <w:rPr>
          <w:sz w:val="24"/>
        </w:rPr>
      </w:pPr>
    </w:p>
    <w:p w14:paraId="5BC4DC8E" w14:textId="77777777" w:rsidR="003F3CD0" w:rsidRDefault="00C26AC3">
      <w:pPr>
        <w:pStyle w:val="3"/>
        <w:rPr>
          <w:rStyle w:val="ad"/>
          <w:rFonts w:ascii="Times New Roman" w:eastAsia="宋体" w:hAnsi="Times New Roman" w:cs="Times New Roman"/>
          <w:b/>
          <w:bCs/>
          <w:sz w:val="24"/>
        </w:rPr>
      </w:pPr>
      <w:bookmarkStart w:id="520" w:name="_Toc464199074"/>
      <w:bookmarkStart w:id="521" w:name="_Toc465023336"/>
      <w:bookmarkStart w:id="522" w:name="_Toc468657406"/>
      <w:r>
        <w:rPr>
          <w:rStyle w:val="ad"/>
          <w:rFonts w:ascii="Times New Roman" w:eastAsia="宋体" w:hAnsi="Times New Roman" w:cs="Times New Roman" w:hint="eastAsia"/>
          <w:b/>
          <w:bCs/>
          <w:sz w:val="24"/>
        </w:rPr>
        <w:t>12.2</w:t>
      </w:r>
      <w:r>
        <w:rPr>
          <w:rStyle w:val="ad"/>
          <w:rFonts w:ascii="Times New Roman" w:eastAsia="宋体" w:hAnsi="Times New Roman" w:cs="Times New Roman" w:hint="eastAsia"/>
          <w:b/>
          <w:bCs/>
          <w:sz w:val="24"/>
        </w:rPr>
        <w:t>需要需方承担的工作和提供的条件</w:t>
      </w:r>
      <w:bookmarkEnd w:id="520"/>
      <w:bookmarkEnd w:id="521"/>
      <w:bookmarkEnd w:id="522"/>
    </w:p>
    <w:p w14:paraId="2A4E1FDC" w14:textId="77777777" w:rsidR="003F3CD0" w:rsidRDefault="00C26AC3">
      <w:pPr>
        <w:spacing w:line="360" w:lineRule="auto"/>
        <w:ind w:firstLineChars="200" w:firstLine="480"/>
        <w:rPr>
          <w:color w:val="000000" w:themeColor="text1"/>
          <w:sz w:val="24"/>
        </w:rPr>
      </w:pPr>
      <w:r>
        <w:rPr>
          <w:rFonts w:hint="eastAsia"/>
          <w:color w:val="000000" w:themeColor="text1"/>
          <w:sz w:val="24"/>
        </w:rPr>
        <w:t>需求的提出和讨论以及使用的反馈</w:t>
      </w:r>
    </w:p>
    <w:p w14:paraId="12290075" w14:textId="77777777" w:rsidR="003F3CD0" w:rsidRDefault="003F3CD0">
      <w:pPr>
        <w:spacing w:line="360" w:lineRule="auto"/>
        <w:ind w:firstLineChars="200" w:firstLine="480"/>
        <w:rPr>
          <w:sz w:val="24"/>
        </w:rPr>
      </w:pPr>
    </w:p>
    <w:p w14:paraId="4A03518F" w14:textId="77777777" w:rsidR="003F3CD0" w:rsidRDefault="00C26AC3">
      <w:pPr>
        <w:pStyle w:val="2"/>
        <w:rPr>
          <w:rStyle w:val="ad"/>
          <w:rFonts w:ascii="Times New Roman" w:eastAsia="宋体" w:hAnsi="Times New Roman" w:cs="Times New Roman"/>
          <w:b/>
          <w:bCs/>
          <w:sz w:val="24"/>
        </w:rPr>
      </w:pPr>
      <w:bookmarkStart w:id="523" w:name="_Toc464199075"/>
      <w:bookmarkStart w:id="524" w:name="_Toc465023337"/>
      <w:bookmarkStart w:id="525" w:name="_Toc468657407"/>
      <w:r>
        <w:rPr>
          <w:rStyle w:val="ad"/>
          <w:rFonts w:ascii="Times New Roman" w:eastAsia="宋体" w:hAnsi="Times New Roman" w:cs="Times New Roman" w:hint="eastAsia"/>
          <w:b/>
          <w:bCs/>
          <w:sz w:val="24"/>
        </w:rPr>
        <w:t>12.3</w:t>
      </w:r>
      <w:r>
        <w:rPr>
          <w:rStyle w:val="ad"/>
          <w:rFonts w:ascii="Times New Roman" w:eastAsia="宋体" w:hAnsi="Times New Roman" w:cs="Times New Roman" w:hint="eastAsia"/>
          <w:b/>
          <w:bCs/>
          <w:sz w:val="24"/>
        </w:rPr>
        <w:t>需要分包商承担的工作和提供的条件</w:t>
      </w:r>
      <w:bookmarkEnd w:id="523"/>
      <w:bookmarkEnd w:id="524"/>
      <w:bookmarkEnd w:id="525"/>
    </w:p>
    <w:p w14:paraId="7C5CB89B" w14:textId="77777777" w:rsidR="003F3CD0" w:rsidRDefault="00C26AC3">
      <w:pPr>
        <w:spacing w:line="360" w:lineRule="auto"/>
        <w:ind w:firstLineChars="200" w:firstLine="480"/>
        <w:rPr>
          <w:color w:val="000000" w:themeColor="text1"/>
          <w:sz w:val="24"/>
        </w:rPr>
      </w:pPr>
      <w:r>
        <w:rPr>
          <w:rFonts w:hint="eastAsia"/>
          <w:color w:val="000000" w:themeColor="text1"/>
          <w:sz w:val="24"/>
        </w:rPr>
        <w:t>无</w:t>
      </w:r>
    </w:p>
    <w:p w14:paraId="0C231476" w14:textId="77777777" w:rsidR="003F3CD0" w:rsidRDefault="00C26AC3">
      <w:pPr>
        <w:pStyle w:val="2"/>
      </w:pPr>
      <w:bookmarkStart w:id="526" w:name="_Toc464199076"/>
      <w:bookmarkStart w:id="527" w:name="_Toc465023338"/>
      <w:bookmarkStart w:id="528" w:name="_Toc468657408"/>
      <w:r>
        <w:rPr>
          <w:rFonts w:hint="eastAsia"/>
        </w:rPr>
        <w:t xml:space="preserve">13 </w:t>
      </w:r>
      <w:r>
        <w:rPr>
          <w:rFonts w:hint="eastAsia"/>
        </w:rPr>
        <w:t>注解</w:t>
      </w:r>
      <w:bookmarkEnd w:id="526"/>
      <w:bookmarkEnd w:id="527"/>
      <w:bookmarkEnd w:id="528"/>
    </w:p>
    <w:p w14:paraId="38D4B9FA" w14:textId="77777777" w:rsidR="003F3CD0" w:rsidRDefault="00C26AC3">
      <w:pPr>
        <w:spacing w:line="360" w:lineRule="auto"/>
        <w:ind w:firstLineChars="200" w:firstLine="480"/>
        <w:rPr>
          <w:color w:val="000000" w:themeColor="text1"/>
          <w:sz w:val="24"/>
        </w:rPr>
      </w:pPr>
      <w:r>
        <w:rPr>
          <w:rFonts w:hint="eastAsia"/>
          <w:color w:val="000000" w:themeColor="text1"/>
          <w:sz w:val="24"/>
        </w:rPr>
        <w:t>暂无</w:t>
      </w:r>
    </w:p>
    <w:p w14:paraId="53EF6DC2" w14:textId="77777777" w:rsidR="003F3CD0" w:rsidRDefault="003F3CD0">
      <w:pPr>
        <w:spacing w:line="360" w:lineRule="auto"/>
        <w:ind w:firstLineChars="200" w:firstLine="480"/>
        <w:rPr>
          <w:sz w:val="24"/>
          <w:szCs w:val="28"/>
        </w:rPr>
      </w:pPr>
    </w:p>
    <w:p w14:paraId="23527F53" w14:textId="77777777" w:rsidR="003F3CD0" w:rsidRDefault="003F3CD0">
      <w:pPr>
        <w:spacing w:line="360" w:lineRule="auto"/>
        <w:ind w:firstLineChars="200" w:firstLine="480"/>
        <w:rPr>
          <w:sz w:val="24"/>
        </w:rPr>
      </w:pPr>
    </w:p>
    <w:p w14:paraId="2EEB5072" w14:textId="77777777" w:rsidR="003F3CD0" w:rsidRDefault="003F3CD0">
      <w:pPr>
        <w:spacing w:line="360" w:lineRule="auto"/>
        <w:ind w:firstLineChars="200" w:firstLine="480"/>
        <w:rPr>
          <w:sz w:val="24"/>
        </w:rPr>
      </w:pPr>
    </w:p>
    <w:sectPr w:rsidR="003F3CD0">
      <w:headerReference w:type="default" r:id="rId25"/>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8A905" w14:textId="77777777" w:rsidR="00836727" w:rsidRDefault="00836727">
      <w:r>
        <w:separator/>
      </w:r>
    </w:p>
  </w:endnote>
  <w:endnote w:type="continuationSeparator" w:id="0">
    <w:p w14:paraId="16AFEFC1" w14:textId="77777777" w:rsidR="00836727" w:rsidRDefault="0083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BC7E5" w14:textId="77777777" w:rsidR="004D1AD1" w:rsidRDefault="004D1AD1">
    <w:pPr>
      <w:pStyle w:val="a6"/>
      <w:framePr w:wrap="around" w:vAnchor="text" w:hAnchor="margin" w:xAlign="right" w:y="1"/>
      <w:rPr>
        <w:rStyle w:val="ab"/>
      </w:rPr>
    </w:pPr>
    <w:r>
      <w:fldChar w:fldCharType="begin"/>
    </w:r>
    <w:r>
      <w:rPr>
        <w:rStyle w:val="ab"/>
      </w:rPr>
      <w:instrText xml:space="preserve">PAGE  </w:instrText>
    </w:r>
    <w:r>
      <w:fldChar w:fldCharType="separate"/>
    </w:r>
    <w:r>
      <w:rPr>
        <w:rStyle w:val="ab"/>
      </w:rPr>
      <w:t>2</w:t>
    </w:r>
    <w:r>
      <w:fldChar w:fldCharType="end"/>
    </w:r>
  </w:p>
  <w:p w14:paraId="78305AD4" w14:textId="77777777" w:rsidR="004D1AD1" w:rsidRDefault="004D1AD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4FAEB" w14:textId="2DFD054E" w:rsidR="004D1AD1" w:rsidRDefault="004D1AD1">
    <w:pPr>
      <w:pStyle w:val="a6"/>
      <w:jc w:val="center"/>
    </w:pPr>
    <w:r>
      <w:fldChar w:fldCharType="begin"/>
    </w:r>
    <w:r>
      <w:instrText xml:space="preserve"> PAGE   \* MERGEFORMAT </w:instrText>
    </w:r>
    <w:r>
      <w:fldChar w:fldCharType="separate"/>
    </w:r>
    <w:r w:rsidR="008523A2" w:rsidRPr="008523A2">
      <w:rPr>
        <w:noProof/>
        <w:lang w:val="zh-CN"/>
      </w:rPr>
      <w:t>2</w:t>
    </w:r>
    <w:r>
      <w:fldChar w:fldCharType="end"/>
    </w:r>
  </w:p>
  <w:p w14:paraId="06BAF01A" w14:textId="77777777" w:rsidR="004D1AD1" w:rsidRDefault="004D1AD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EE8F" w14:textId="77777777" w:rsidR="004D1AD1" w:rsidRDefault="004D1AD1" w:rsidP="004D1AD1">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14:paraId="6F9DB851" w14:textId="77777777" w:rsidR="004D1AD1" w:rsidRDefault="004D1AD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112F4" w14:textId="37B762D8" w:rsidR="004D1AD1" w:rsidRDefault="004D1AD1">
    <w:pPr>
      <w:pStyle w:val="a6"/>
      <w:jc w:val="center"/>
    </w:pPr>
    <w:r>
      <w:fldChar w:fldCharType="begin"/>
    </w:r>
    <w:r>
      <w:instrText xml:space="preserve"> PAGE   \* MERGEFORMAT </w:instrText>
    </w:r>
    <w:r>
      <w:fldChar w:fldCharType="separate"/>
    </w:r>
    <w:r w:rsidR="008523A2" w:rsidRPr="008523A2">
      <w:rPr>
        <w:noProof/>
        <w:lang w:val="zh-CN"/>
      </w:rPr>
      <w:t>I</w:t>
    </w:r>
    <w:r>
      <w:fldChar w:fldCharType="end"/>
    </w:r>
  </w:p>
  <w:p w14:paraId="31311380" w14:textId="77777777" w:rsidR="004D1AD1" w:rsidRDefault="004D1AD1">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A6F0E" w14:textId="77777777" w:rsidR="004D1AD1" w:rsidRDefault="004D1AD1">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ADB1D" w14:textId="6935966B" w:rsidR="004D1AD1" w:rsidRDefault="004D1AD1">
    <w:pPr>
      <w:pStyle w:val="a6"/>
      <w:jc w:val="center"/>
    </w:pPr>
    <w:r>
      <w:fldChar w:fldCharType="begin"/>
    </w:r>
    <w:r>
      <w:instrText xml:space="preserve"> PAGE   \* MERGEFORMAT </w:instrText>
    </w:r>
    <w:r>
      <w:fldChar w:fldCharType="separate"/>
    </w:r>
    <w:r w:rsidR="008523A2" w:rsidRPr="008523A2">
      <w:rPr>
        <w:noProof/>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7E04D" w14:textId="77777777" w:rsidR="00836727" w:rsidRDefault="00836727">
      <w:r>
        <w:separator/>
      </w:r>
    </w:p>
  </w:footnote>
  <w:footnote w:type="continuationSeparator" w:id="0">
    <w:p w14:paraId="251B94E6" w14:textId="77777777" w:rsidR="00836727" w:rsidRDefault="0083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2914B" w14:textId="6102E858" w:rsidR="004D1AD1" w:rsidRDefault="004D1AD1">
    <w:pPr>
      <w:pStyle w:val="a8"/>
    </w:pPr>
    <w:r>
      <w:rPr>
        <w:rFonts w:hint="eastAsia"/>
      </w:rPr>
      <w:t>SS</w:t>
    </w:r>
    <w:r>
      <w:t xml:space="preserve"> </w:t>
    </w:r>
    <w:r>
      <w:rPr>
        <w:rFonts w:hint="eastAsia"/>
      </w:rPr>
      <w:t>购物网站</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1FF16" w14:textId="77777777" w:rsidR="004D1AD1" w:rsidRDefault="004D1AD1">
    <w:pPr>
      <w:pStyle w:val="a8"/>
    </w:pPr>
    <w:r>
      <w:rPr>
        <w:rFonts w:hint="eastAsia"/>
      </w:rPr>
      <w:t xml:space="preserve">RSS </w:t>
    </w:r>
    <w:r>
      <w:rPr>
        <w:rFonts w:hint="eastAsia"/>
      </w:rPr>
      <w:t>餐厅服务系统</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903BB6"/>
    <w:multiLevelType w:val="multilevel"/>
    <w:tmpl w:val="2C903BB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4C197F"/>
    <w:multiLevelType w:val="multilevel"/>
    <w:tmpl w:val="424C19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8440421"/>
    <w:multiLevelType w:val="singleLevel"/>
    <w:tmpl w:val="58440421"/>
    <w:lvl w:ilvl="0">
      <w:start w:val="1"/>
      <w:numFmt w:val="decimal"/>
      <w:suff w:val="nothing"/>
      <w:lvlText w:val="%1."/>
      <w:lvlJc w:val="left"/>
    </w:lvl>
  </w:abstractNum>
  <w:abstractNum w:abstractNumId="4" w15:restartNumberingAfterBreak="0">
    <w:nsid w:val="58440480"/>
    <w:multiLevelType w:val="singleLevel"/>
    <w:tmpl w:val="58440480"/>
    <w:lvl w:ilvl="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54"/>
    <w:rsid w:val="00000774"/>
    <w:rsid w:val="00050532"/>
    <w:rsid w:val="00062ECB"/>
    <w:rsid w:val="000656A8"/>
    <w:rsid w:val="00091888"/>
    <w:rsid w:val="000B45CE"/>
    <w:rsid w:val="000B51F5"/>
    <w:rsid w:val="00107875"/>
    <w:rsid w:val="0012208A"/>
    <w:rsid w:val="001630A4"/>
    <w:rsid w:val="00182F89"/>
    <w:rsid w:val="00192602"/>
    <w:rsid w:val="001A0E78"/>
    <w:rsid w:val="00201976"/>
    <w:rsid w:val="00221626"/>
    <w:rsid w:val="00241ADD"/>
    <w:rsid w:val="00263E78"/>
    <w:rsid w:val="002B16CE"/>
    <w:rsid w:val="002B3FE4"/>
    <w:rsid w:val="002C2403"/>
    <w:rsid w:val="002C24E0"/>
    <w:rsid w:val="002C6CEA"/>
    <w:rsid w:val="002E52C6"/>
    <w:rsid w:val="00332163"/>
    <w:rsid w:val="003770C1"/>
    <w:rsid w:val="003958FC"/>
    <w:rsid w:val="003C06DD"/>
    <w:rsid w:val="003D2A95"/>
    <w:rsid w:val="003F3CD0"/>
    <w:rsid w:val="00440F6A"/>
    <w:rsid w:val="0044711A"/>
    <w:rsid w:val="004568F3"/>
    <w:rsid w:val="00464AB5"/>
    <w:rsid w:val="004A1F7E"/>
    <w:rsid w:val="004B674A"/>
    <w:rsid w:val="004C4B47"/>
    <w:rsid w:val="004D1AD1"/>
    <w:rsid w:val="004D60AB"/>
    <w:rsid w:val="00511074"/>
    <w:rsid w:val="0056190D"/>
    <w:rsid w:val="005A184D"/>
    <w:rsid w:val="005A65B0"/>
    <w:rsid w:val="005F4EA4"/>
    <w:rsid w:val="00621D54"/>
    <w:rsid w:val="006307AE"/>
    <w:rsid w:val="00637DFF"/>
    <w:rsid w:val="006609F8"/>
    <w:rsid w:val="006615A2"/>
    <w:rsid w:val="00673262"/>
    <w:rsid w:val="00694A39"/>
    <w:rsid w:val="006A7ACC"/>
    <w:rsid w:val="007034D5"/>
    <w:rsid w:val="007052F0"/>
    <w:rsid w:val="00770B73"/>
    <w:rsid w:val="00783248"/>
    <w:rsid w:val="00797744"/>
    <w:rsid w:val="007B50AD"/>
    <w:rsid w:val="007D71BB"/>
    <w:rsid w:val="007E4CCE"/>
    <w:rsid w:val="007F1AF4"/>
    <w:rsid w:val="008106D3"/>
    <w:rsid w:val="00810724"/>
    <w:rsid w:val="00811616"/>
    <w:rsid w:val="008318A3"/>
    <w:rsid w:val="00836727"/>
    <w:rsid w:val="00851F58"/>
    <w:rsid w:val="008523A2"/>
    <w:rsid w:val="00862A65"/>
    <w:rsid w:val="0087592F"/>
    <w:rsid w:val="008C09C0"/>
    <w:rsid w:val="008E25BB"/>
    <w:rsid w:val="008F0BB8"/>
    <w:rsid w:val="008F32FB"/>
    <w:rsid w:val="008F4131"/>
    <w:rsid w:val="009000F2"/>
    <w:rsid w:val="00914C7F"/>
    <w:rsid w:val="00925F61"/>
    <w:rsid w:val="00926EDE"/>
    <w:rsid w:val="00946694"/>
    <w:rsid w:val="0095181E"/>
    <w:rsid w:val="00952A5B"/>
    <w:rsid w:val="00981D08"/>
    <w:rsid w:val="00997FBD"/>
    <w:rsid w:val="009A334C"/>
    <w:rsid w:val="009B5B88"/>
    <w:rsid w:val="009D14B7"/>
    <w:rsid w:val="009D1FF6"/>
    <w:rsid w:val="009E0C67"/>
    <w:rsid w:val="00A50AAD"/>
    <w:rsid w:val="00A53E86"/>
    <w:rsid w:val="00A61F3F"/>
    <w:rsid w:val="00A64BC3"/>
    <w:rsid w:val="00A82679"/>
    <w:rsid w:val="00A944DF"/>
    <w:rsid w:val="00AA03EF"/>
    <w:rsid w:val="00AB09AD"/>
    <w:rsid w:val="00B20A03"/>
    <w:rsid w:val="00B22C6B"/>
    <w:rsid w:val="00B254E6"/>
    <w:rsid w:val="00B51324"/>
    <w:rsid w:val="00B81B37"/>
    <w:rsid w:val="00BA2A47"/>
    <w:rsid w:val="00BD226B"/>
    <w:rsid w:val="00BE0C2D"/>
    <w:rsid w:val="00BE0D2C"/>
    <w:rsid w:val="00BF0F7C"/>
    <w:rsid w:val="00C041EF"/>
    <w:rsid w:val="00C108EB"/>
    <w:rsid w:val="00C26AC3"/>
    <w:rsid w:val="00C57904"/>
    <w:rsid w:val="00C72289"/>
    <w:rsid w:val="00CE304F"/>
    <w:rsid w:val="00CF7E27"/>
    <w:rsid w:val="00D122D7"/>
    <w:rsid w:val="00D3125E"/>
    <w:rsid w:val="00D31A29"/>
    <w:rsid w:val="00D3313B"/>
    <w:rsid w:val="00D53CAB"/>
    <w:rsid w:val="00D56AD7"/>
    <w:rsid w:val="00D7515D"/>
    <w:rsid w:val="00D934A8"/>
    <w:rsid w:val="00DA655A"/>
    <w:rsid w:val="00DC4C35"/>
    <w:rsid w:val="00DC767C"/>
    <w:rsid w:val="00DD113A"/>
    <w:rsid w:val="00DD1B27"/>
    <w:rsid w:val="00DE3DFC"/>
    <w:rsid w:val="00DE4BD9"/>
    <w:rsid w:val="00E62F47"/>
    <w:rsid w:val="00EB4597"/>
    <w:rsid w:val="00EF270E"/>
    <w:rsid w:val="00F04A29"/>
    <w:rsid w:val="00FB57A1"/>
    <w:rsid w:val="00FD048E"/>
    <w:rsid w:val="00FE0442"/>
    <w:rsid w:val="00FF352A"/>
    <w:rsid w:val="04446D07"/>
    <w:rsid w:val="6D2D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B60F4E"/>
  <w15:docId w15:val="{E49998B1-F343-4F34-B66B-A3B95DFD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qFormat="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link w:val="30"/>
    <w:qFormat/>
    <w:pPr>
      <w:keepNext/>
      <w:keepLines/>
      <w:spacing w:before="260" w:after="260" w:line="413"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rPr>
      <w:rFonts w:asciiTheme="minorHAnsi" w:eastAsiaTheme="minorEastAsia" w:hAnsiTheme="minorHAnsi" w:cstheme="minorBidi"/>
      <w:szCs w:val="22"/>
    </w:rPr>
  </w:style>
  <w:style w:type="paragraph" w:styleId="a3">
    <w:name w:val="Normal Indent"/>
    <w:basedOn w:val="a"/>
    <w:qFormat/>
    <w:pPr>
      <w:spacing w:line="360" w:lineRule="auto"/>
      <w:ind w:firstLineChars="200" w:firstLine="200"/>
      <w:jc w:val="left"/>
    </w:pPr>
    <w:rPr>
      <w:kern w:val="0"/>
      <w:szCs w:val="20"/>
      <w:lang w:eastAsia="en-US"/>
    </w:rPr>
  </w:style>
  <w:style w:type="paragraph" w:styleId="a4">
    <w:name w:val="caption"/>
    <w:basedOn w:val="a"/>
    <w:next w:val="a"/>
    <w:uiPriority w:val="35"/>
    <w:qFormat/>
    <w:rPr>
      <w:rFonts w:ascii="Cambria" w:eastAsia="黑体" w:hAnsi="Cambria"/>
      <w:sz w:val="20"/>
      <w:szCs w:val="20"/>
    </w:rPr>
  </w:style>
  <w:style w:type="paragraph" w:styleId="a5">
    <w:name w:val="annotation text"/>
    <w:basedOn w:val="a"/>
    <w:uiPriority w:val="99"/>
    <w:unhideWhenUsed/>
    <w:pPr>
      <w:jc w:val="left"/>
    </w:pPr>
  </w:style>
  <w:style w:type="paragraph" w:styleId="5">
    <w:name w:val="toc 5"/>
    <w:basedOn w:val="a"/>
    <w:next w:val="a"/>
    <w:uiPriority w:val="39"/>
    <w:unhideWhenUsed/>
    <w:pPr>
      <w:ind w:leftChars="800" w:left="1680"/>
    </w:pPr>
    <w:rPr>
      <w:rFonts w:asciiTheme="minorHAnsi" w:eastAsiaTheme="minorEastAsia" w:hAnsiTheme="minorHAnsi" w:cstheme="minorBidi"/>
      <w:szCs w:val="22"/>
    </w:rPr>
  </w:style>
  <w:style w:type="paragraph" w:styleId="31">
    <w:name w:val="toc 3"/>
    <w:basedOn w:val="a"/>
    <w:next w:val="a"/>
    <w:uiPriority w:val="39"/>
    <w:pPr>
      <w:ind w:left="420"/>
      <w:jc w:val="left"/>
    </w:pPr>
    <w:rPr>
      <w:i/>
      <w:iCs/>
    </w:rPr>
  </w:style>
  <w:style w:type="paragraph" w:styleId="8">
    <w:name w:val="toc 8"/>
    <w:basedOn w:val="a"/>
    <w:next w:val="a"/>
    <w:uiPriority w:val="39"/>
    <w:unhideWhenUsed/>
    <w:pPr>
      <w:ind w:leftChars="1400" w:left="2940"/>
    </w:pPr>
    <w:rPr>
      <w:rFonts w:asciiTheme="minorHAnsi" w:eastAsiaTheme="minorEastAsia" w:hAnsiTheme="minorHAnsi" w:cstheme="minorBidi"/>
      <w:szCs w:val="22"/>
    </w:rPr>
  </w:style>
  <w:style w:type="paragraph" w:styleId="a6">
    <w:name w:val="footer"/>
    <w:basedOn w:val="a"/>
    <w:link w:val="a7"/>
    <w:unhideWhenUsed/>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spacing w:before="120" w:after="120"/>
      <w:jc w:val="center"/>
    </w:pPr>
    <w:rPr>
      <w:b/>
      <w:bCs/>
      <w:caps/>
    </w:rPr>
  </w:style>
  <w:style w:type="paragraph" w:styleId="4">
    <w:name w:val="toc 4"/>
    <w:basedOn w:val="a"/>
    <w:next w:val="a"/>
    <w:uiPriority w:val="39"/>
    <w:unhideWhenUsed/>
    <w:pPr>
      <w:ind w:leftChars="600" w:left="1260"/>
    </w:pPr>
    <w:rPr>
      <w:rFonts w:asciiTheme="minorHAnsi" w:eastAsiaTheme="minorEastAsia" w:hAnsiTheme="minorHAnsi" w:cstheme="minorBidi"/>
      <w:szCs w:val="22"/>
    </w:rPr>
  </w:style>
  <w:style w:type="paragraph" w:styleId="6">
    <w:name w:val="toc 6"/>
    <w:basedOn w:val="a"/>
    <w:next w:val="a"/>
    <w:uiPriority w:val="39"/>
    <w:unhideWhenUsed/>
    <w:pPr>
      <w:ind w:leftChars="1000" w:left="2100"/>
    </w:pPr>
    <w:rPr>
      <w:rFonts w:asciiTheme="minorHAnsi" w:eastAsiaTheme="minorEastAsia" w:hAnsiTheme="minorHAnsi" w:cstheme="minorBidi"/>
      <w:szCs w:val="22"/>
    </w:rPr>
  </w:style>
  <w:style w:type="paragraph" w:styleId="21">
    <w:name w:val="toc 2"/>
    <w:basedOn w:val="a"/>
    <w:next w:val="a"/>
    <w:uiPriority w:val="39"/>
    <w:pPr>
      <w:ind w:left="210"/>
      <w:jc w:val="left"/>
    </w:pPr>
    <w:rPr>
      <w:smallCaps/>
    </w:rPr>
  </w:style>
  <w:style w:type="paragraph" w:styleId="9">
    <w:name w:val="toc 9"/>
    <w:basedOn w:val="a"/>
    <w:next w:val="a"/>
    <w:uiPriority w:val="39"/>
    <w:unhideWhenUsed/>
    <w:pPr>
      <w:ind w:leftChars="1600" w:left="3360"/>
    </w:pPr>
    <w:rPr>
      <w:rFonts w:asciiTheme="minorHAnsi" w:eastAsiaTheme="minorEastAsia" w:hAnsiTheme="minorHAnsi" w:cstheme="minorBidi"/>
      <w:szCs w:val="22"/>
    </w:rPr>
  </w:style>
  <w:style w:type="paragraph" w:styleId="aa">
    <w:name w:val="Title"/>
    <w:basedOn w:val="a"/>
    <w:next w:val="a"/>
    <w:link w:val="12"/>
    <w:qFormat/>
    <w:pPr>
      <w:spacing w:before="240" w:after="60"/>
      <w:jc w:val="center"/>
      <w:outlineLvl w:val="0"/>
    </w:pPr>
    <w:rPr>
      <w:rFonts w:ascii="Cambria" w:hAnsi="Cambria"/>
      <w:b/>
      <w:bCs/>
      <w:sz w:val="32"/>
      <w:szCs w:val="32"/>
      <w:lang w:val="zh-CN"/>
    </w:rPr>
  </w:style>
  <w:style w:type="character" w:styleId="ab">
    <w:name w:val="page number"/>
    <w:basedOn w:val="a0"/>
  </w:style>
  <w:style w:type="character" w:styleId="ac">
    <w:name w:val="Hyperlink"/>
    <w:uiPriority w:val="99"/>
    <w:rPr>
      <w:color w:val="0000FF"/>
      <w:u w:val="single"/>
    </w:rPr>
  </w:style>
  <w:style w:type="character" w:customStyle="1" w:styleId="a9">
    <w:name w:val="页眉 字符"/>
    <w:basedOn w:val="a0"/>
    <w:link w:val="a8"/>
    <w:rPr>
      <w:sz w:val="18"/>
      <w:szCs w:val="18"/>
    </w:rPr>
  </w:style>
  <w:style w:type="character" w:customStyle="1" w:styleId="a7">
    <w:name w:val="页脚 字符"/>
    <w:basedOn w:val="a0"/>
    <w:link w:val="a6"/>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kern w:val="0"/>
      <w:sz w:val="32"/>
      <w:szCs w:val="32"/>
    </w:rPr>
  </w:style>
  <w:style w:type="character" w:customStyle="1" w:styleId="30">
    <w:name w:val="标题 3 字符"/>
    <w:basedOn w:val="a0"/>
    <w:link w:val="3"/>
    <w:qFormat/>
    <w:rPr>
      <w:rFonts w:ascii="Times New Roman" w:eastAsia="宋体" w:hAnsi="Times New Roman" w:cs="Times New Roman"/>
      <w:b/>
      <w:bCs/>
      <w:kern w:val="0"/>
      <w:sz w:val="32"/>
      <w:szCs w:val="32"/>
    </w:rPr>
  </w:style>
  <w:style w:type="paragraph" w:customStyle="1" w:styleId="13">
    <w:name w:val="列出段落1"/>
    <w:basedOn w:val="a"/>
    <w:uiPriority w:val="34"/>
    <w:qFormat/>
    <w:pPr>
      <w:ind w:firstLineChars="200" w:firstLine="420"/>
    </w:pPr>
    <w:rPr>
      <w:rFonts w:asciiTheme="minorHAnsi" w:eastAsiaTheme="minorEastAsia" w:hAnsiTheme="minorHAnsi" w:cstheme="minorBidi"/>
      <w:szCs w:val="22"/>
    </w:rPr>
  </w:style>
  <w:style w:type="character" w:customStyle="1" w:styleId="ad">
    <w:name w:val="标题 字符"/>
    <w:basedOn w:val="a0"/>
    <w:uiPriority w:val="10"/>
    <w:rPr>
      <w:rFonts w:asciiTheme="majorHAnsi" w:eastAsiaTheme="majorEastAsia" w:hAnsiTheme="majorHAnsi" w:cstheme="majorBidi"/>
      <w:b/>
      <w:bCs/>
      <w:sz w:val="32"/>
      <w:szCs w:val="32"/>
    </w:rPr>
  </w:style>
  <w:style w:type="character" w:customStyle="1" w:styleId="12">
    <w:name w:val="标题 字符1"/>
    <w:link w:val="aa"/>
    <w:uiPriority w:val="10"/>
    <w:rPr>
      <w:rFonts w:ascii="Cambria" w:eastAsia="宋体" w:hAnsi="Cambria" w:cs="Times New Roman"/>
      <w:b/>
      <w:bCs/>
      <w:sz w:val="32"/>
      <w:szCs w:val="32"/>
      <w:lang w:val="zh-CN" w:eastAsia="zh-CN"/>
    </w:rPr>
  </w:style>
  <w:style w:type="paragraph" w:customStyle="1" w:styleId="Style5">
    <w:name w:val="_Style 5"/>
    <w:basedOn w:val="a"/>
    <w:uiPriority w:val="34"/>
    <w:qFormat/>
    <w:pPr>
      <w:ind w:firstLineChars="200" w:firstLine="420"/>
    </w:pPr>
    <w:rPr>
      <w:rFonts w:ascii="Calibri" w:hAnsi="Calibri"/>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e">
    <w:name w:val="annotation reference"/>
    <w:basedOn w:val="a0"/>
    <w:uiPriority w:val="99"/>
    <w:semiHidden/>
    <w:unhideWhenUsed/>
    <w:rPr>
      <w:sz w:val="21"/>
      <w:szCs w:val="21"/>
    </w:rPr>
  </w:style>
  <w:style w:type="paragraph" w:styleId="af">
    <w:name w:val="Balloon Text"/>
    <w:basedOn w:val="a"/>
    <w:link w:val="af0"/>
    <w:uiPriority w:val="99"/>
    <w:semiHidden/>
    <w:unhideWhenUsed/>
    <w:rsid w:val="00D3313B"/>
    <w:rPr>
      <w:sz w:val="18"/>
      <w:szCs w:val="18"/>
    </w:rPr>
  </w:style>
  <w:style w:type="character" w:customStyle="1" w:styleId="af0">
    <w:name w:val="批注框文本 字符"/>
    <w:basedOn w:val="a0"/>
    <w:link w:val="af"/>
    <w:uiPriority w:val="99"/>
    <w:semiHidden/>
    <w:rsid w:val="00D3313B"/>
    <w:rPr>
      <w:rFonts w:ascii="Times New Roman" w:eastAsia="宋体" w:hAnsi="Times New Roman" w:cs="Times New Roman"/>
      <w:kern w:val="2"/>
      <w:sz w:val="18"/>
      <w:szCs w:val="18"/>
    </w:rPr>
  </w:style>
  <w:style w:type="paragraph" w:styleId="TOC">
    <w:name w:val="TOC Heading"/>
    <w:basedOn w:val="1"/>
    <w:next w:val="a"/>
    <w:uiPriority w:val="39"/>
    <w:unhideWhenUsed/>
    <w:qFormat/>
    <w:rsid w:val="008F413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30110-1032-452F-A3A8-F8F7A27B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38</Pages>
  <Words>4380</Words>
  <Characters>24972</Characters>
  <Application>Microsoft Office Word</Application>
  <DocSecurity>0</DocSecurity>
  <Lines>208</Lines>
  <Paragraphs>58</Paragraphs>
  <ScaleCrop>false</ScaleCrop>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易木</dc:creator>
  <cp:lastModifiedBy>易木</cp:lastModifiedBy>
  <cp:revision>31</cp:revision>
  <dcterms:created xsi:type="dcterms:W3CDTF">2016-10-23T14:11:00Z</dcterms:created>
  <dcterms:modified xsi:type="dcterms:W3CDTF">2016-12-04T15:25:00Z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