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sz w:val="24"/>
        </w:rPr>
      </w:pPr>
      <w:r>
        <w:rPr>
          <w:sz w:val="24"/>
        </w:rPr>
        <w:drawing>
          <wp:inline distT="0" distB="0" distL="0" distR="0">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aa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04565" cy="761365"/>
                    </a:xfrm>
                    <a:prstGeom prst="rect">
                      <a:avLst/>
                    </a:prstGeom>
                    <a:noFill/>
                    <a:ln>
                      <a:noFill/>
                    </a:ln>
                  </pic:spPr>
                </pic:pic>
              </a:graphicData>
            </a:graphic>
          </wp:inline>
        </w:drawing>
      </w:r>
      <w:r>
        <w:rPr>
          <w:rFonts w:hint="eastAsia"/>
          <w:sz w:val="24"/>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BXYjAgAAgAA1wMAAA4AAAAAAAAAAQAgAAAAKAEAAGRy&#10;cy9lMm9Eb2MueG1sUEsFBgAAAAAGAAYAWQEAAJoFAAAAAA==&#10;">
                <v:fill on="t" focussize="0,0"/>
                <v:stroke on="f"/>
                <v:imagedata o:title=""/>
                <o:lock v:ext="edit" aspectratio="f"/>
              </v:rect>
            </w:pict>
          </mc:Fallback>
        </mc:AlternateContent>
      </w:r>
      <w:r>
        <w:rPr>
          <w:rFonts w:hint="eastAsia"/>
          <w:sz w:val="24"/>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kYhkOg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MMyt6atGPL9++P35ls+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JGIZDoBAgAA2AMAAA4AAAAAAAAAAQAgAAAAJwEAAGRy&#10;cy9lMm9Eb2MueG1sUEsFBgAAAAAGAAYAWQEAAJoFAAAAAA==&#10;">
                <v:fill on="t" focussize="0,0"/>
                <v:stroke on="f"/>
                <v:imagedata o:title=""/>
                <o:lock v:ext="edit" aspectratio="f"/>
              </v:rect>
            </w:pict>
          </mc:Fallback>
        </mc:AlternateContent>
      </w:r>
    </w:p>
    <w:p>
      <w:pPr>
        <w:spacing w:line="360" w:lineRule="auto"/>
        <w:ind w:firstLine="480" w:firstLineChars="200"/>
        <w:jc w:val="center"/>
        <w:rPr>
          <w:sz w:val="24"/>
        </w:rPr>
      </w:pPr>
    </w:p>
    <w:p>
      <w:pPr>
        <w:pStyle w:val="22"/>
        <w:rPr>
          <w:sz w:val="44"/>
          <w:szCs w:val="44"/>
        </w:rPr>
      </w:pPr>
      <w:bookmarkStart w:id="0" w:name="_Toc469163056"/>
      <w:bookmarkStart w:id="1" w:name="_Toc465023180"/>
      <w:bookmarkStart w:id="2" w:name="_Toc464198918"/>
      <w:bookmarkStart w:id="3" w:name="_Toc15215"/>
      <w:r>
        <w:rPr>
          <w:rFonts w:hint="eastAsia"/>
          <w:sz w:val="44"/>
          <w:szCs w:val="44"/>
        </w:rPr>
        <w:t>Shopping Site</w:t>
      </w:r>
      <w:bookmarkEnd w:id="0"/>
      <w:bookmarkEnd w:id="1"/>
      <w:bookmarkEnd w:id="2"/>
      <w:bookmarkEnd w:id="3"/>
    </w:p>
    <w:p>
      <w:pPr>
        <w:pStyle w:val="22"/>
        <w:rPr>
          <w:sz w:val="44"/>
          <w:szCs w:val="44"/>
        </w:rPr>
      </w:pPr>
      <w:bookmarkStart w:id="4" w:name="_Toc469163057"/>
      <w:bookmarkStart w:id="5" w:name="_Toc464198919"/>
      <w:bookmarkStart w:id="6" w:name="_Toc465023181"/>
      <w:bookmarkStart w:id="7" w:name="_Toc9442"/>
      <w:r>
        <w:rPr>
          <w:rFonts w:hint="eastAsia"/>
          <w:sz w:val="44"/>
          <w:szCs w:val="44"/>
        </w:rPr>
        <w:t>购物网站</w:t>
      </w:r>
      <w:bookmarkEnd w:id="4"/>
      <w:bookmarkEnd w:id="5"/>
      <w:bookmarkEnd w:id="6"/>
      <w:bookmarkEnd w:id="7"/>
    </w:p>
    <w:p>
      <w:pPr>
        <w:pStyle w:val="22"/>
        <w:rPr>
          <w:sz w:val="44"/>
          <w:szCs w:val="44"/>
        </w:rPr>
      </w:pPr>
      <w:bookmarkStart w:id="8" w:name="_Toc464198920"/>
      <w:bookmarkStart w:id="9" w:name="_Toc469163058"/>
      <w:bookmarkStart w:id="10" w:name="_Toc465023182"/>
      <w:bookmarkStart w:id="11" w:name="_Toc31236"/>
      <w:r>
        <w:rPr>
          <w:rFonts w:hint="eastAsia"/>
          <w:sz w:val="44"/>
          <w:szCs w:val="44"/>
        </w:rPr>
        <w:t>软件开发计划书</w:t>
      </w:r>
      <w:bookmarkEnd w:id="8"/>
      <w:bookmarkEnd w:id="9"/>
      <w:bookmarkEnd w:id="10"/>
      <w:bookmarkEnd w:id="11"/>
    </w:p>
    <w:p>
      <w:pPr>
        <w:spacing w:line="360" w:lineRule="auto"/>
        <w:ind w:firstLine="880" w:firstLineChars="200"/>
        <w:jc w:val="center"/>
        <w:rPr>
          <w:sz w:val="44"/>
          <w:szCs w:val="44"/>
        </w:rPr>
      </w:pPr>
    </w:p>
    <w:p>
      <w:pPr>
        <w:spacing w:line="360" w:lineRule="auto"/>
        <w:ind w:firstLine="480" w:firstLineChars="200"/>
        <w:jc w:val="center"/>
        <w:rPr>
          <w:sz w:val="24"/>
        </w:rPr>
      </w:pPr>
      <w:r>
        <w:rPr>
          <w:sz w:val="24"/>
        </w:rPr>
        <w:drawing>
          <wp:inline distT="0" distB="0" distL="0" distR="0">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62500" cy="4344670"/>
                    </a:xfrm>
                    <a:prstGeom prst="rect">
                      <a:avLst/>
                    </a:prstGeom>
                    <a:noFill/>
                    <a:ln>
                      <a:noFill/>
                    </a:ln>
                  </pic:spPr>
                </pic:pic>
              </a:graphicData>
            </a:graphic>
          </wp:inline>
        </w:drawing>
      </w:r>
    </w:p>
    <w:p>
      <w:pPr>
        <w:spacing w:line="360" w:lineRule="auto"/>
        <w:ind w:firstLine="480" w:firstLineChars="200"/>
        <w:jc w:val="center"/>
        <w:rPr>
          <w:sz w:val="24"/>
          <w:szCs w:val="28"/>
        </w:rPr>
      </w:pPr>
    </w:p>
    <w:p>
      <w:pPr>
        <w:spacing w:line="360" w:lineRule="auto"/>
        <w:ind w:firstLine="480" w:firstLineChars="200"/>
        <w:jc w:val="center"/>
        <w:rPr>
          <w:sz w:val="24"/>
          <w:szCs w:val="28"/>
        </w:rPr>
      </w:pPr>
      <w:r>
        <w:rPr>
          <w:rFonts w:hint="eastAsia"/>
          <w:sz w:val="24"/>
        </w:rPr>
        <mc:AlternateContent>
          <mc:Choice Requires="wps">
            <w:drawing>
              <wp:anchor distT="0" distB="0" distL="114300" distR="114300" simplePos="0" relativeHeight="251659264" behindDoc="1" locked="0" layoutInCell="1" allowOverlap="1">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4"/>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4.65pt;margin-top:28.35pt;height:70.2pt;width:639pt;z-index:-251657216;mso-width-relative:page;mso-height-relative:page;" filled="t" stroked="f" coordsize="21600,21600" o:gfxdata="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">
                <v:fill type="tile" on="t" focussize="0,0" recolor="t" r:id="rId14"/>
                <v:stroke on="f"/>
                <v:imagedata o:title=""/>
                <o:lock v:ext="edit" aspectratio="f"/>
              </v:rect>
            </w:pict>
          </mc:Fallback>
        </mc:AlternateContent>
      </w:r>
    </w:p>
    <w:p>
      <w:pPr>
        <w:spacing w:line="360" w:lineRule="auto"/>
        <w:ind w:firstLine="480" w:firstLineChars="200"/>
        <w:jc w:val="center"/>
        <w:rPr>
          <w:sz w:val="24"/>
          <w:szCs w:val="30"/>
        </w:rPr>
      </w:pPr>
      <w:r>
        <w:rPr>
          <w:rFonts w:hint="eastAsia"/>
          <w:sz w:val="24"/>
          <w:szCs w:val="30"/>
        </w:rPr>
        <w:t>北京航空航天大学</w:t>
      </w:r>
    </w:p>
    <w:p>
      <w:pPr>
        <w:spacing w:line="360" w:lineRule="auto"/>
        <w:ind w:firstLine="480" w:firstLineChars="200"/>
        <w:jc w:val="center"/>
        <w:rPr>
          <w:sz w:val="24"/>
          <w:szCs w:val="30"/>
        </w:rPr>
        <w:sectPr>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12" w:charSpace="0"/>
        </w:sectPr>
      </w:pPr>
      <w:r>
        <w:rPr>
          <w:rFonts w:hint="eastAsia"/>
          <w:sz w:val="24"/>
          <w:szCs w:val="30"/>
        </w:rPr>
        <w:t>2016-10</w:t>
      </w:r>
    </w:p>
    <w:p>
      <w:pPr>
        <w:spacing w:line="360" w:lineRule="auto"/>
        <w:jc w:val="both"/>
        <w:rPr>
          <w:sz w:val="24"/>
          <w:szCs w:val="28"/>
        </w:rPr>
      </w:pPr>
    </w:p>
    <w:tbl>
      <w:tblPr>
        <w:tblStyle w:val="27"/>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100" w:type="dxa"/>
            <w:gridSpan w:val="2"/>
            <w:shd w:val="clear" w:color="auto" w:fill="auto"/>
            <w:vAlign w:val="center"/>
          </w:tcPr>
          <w:p>
            <w:pPr>
              <w:jc w:val="center"/>
              <w:rPr>
                <w:b/>
              </w:rPr>
            </w:pPr>
            <w:r>
              <w:rPr>
                <w:rFonts w:hint="eastAsia"/>
                <w:b/>
              </w:rPr>
              <w:t>Team15</w:t>
            </w:r>
            <w:r>
              <w:rPr>
                <w:b/>
              </w:rPr>
              <w:t xml:space="preserve"> </w:t>
            </w:r>
            <w:r>
              <w:rPr>
                <w:rFonts w:hint="eastAsia"/>
                <w:b/>
              </w:rPr>
              <w:t>number1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14061156</w:t>
            </w:r>
          </w:p>
        </w:tc>
        <w:tc>
          <w:tcPr>
            <w:tcW w:w="1533" w:type="dxa"/>
            <w:shd w:val="clear" w:color="auto" w:fill="auto"/>
          </w:tcPr>
          <w:p>
            <w:r>
              <w:rPr>
                <w:rFonts w:hint="eastAsia"/>
                <w:szCs w:val="21"/>
              </w:rPr>
              <w:t>崔煜昆</w:t>
            </w:r>
          </w:p>
        </w:tc>
        <w:tc>
          <w:tcPr>
            <w:tcW w:w="5567" w:type="dxa"/>
            <w:shd w:val="clear" w:color="auto" w:fill="auto"/>
          </w:tcPr>
          <w:p>
            <w:r>
              <w:rPr>
                <w:rFonts w:hint="eastAsia"/>
              </w:rPr>
              <w:t>1-</w:t>
            </w:r>
            <w:r>
              <w:t>5</w:t>
            </w:r>
            <w:r>
              <w:rPr>
                <w:rFonts w:hint="eastAsia"/>
              </w:rPr>
              <w:t>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14061164</w:t>
            </w:r>
          </w:p>
        </w:tc>
        <w:tc>
          <w:tcPr>
            <w:tcW w:w="1533" w:type="dxa"/>
            <w:shd w:val="clear" w:color="auto" w:fill="auto"/>
          </w:tcPr>
          <w:p>
            <w:r>
              <w:rPr>
                <w:rFonts w:hint="eastAsia"/>
                <w:kern w:val="0"/>
                <w:sz w:val="24"/>
              </w:rPr>
              <w:t>杨汀阳</w:t>
            </w:r>
          </w:p>
        </w:tc>
        <w:tc>
          <w:tcPr>
            <w:tcW w:w="5567" w:type="dxa"/>
            <w:shd w:val="clear" w:color="auto" w:fill="auto"/>
          </w:tcPr>
          <w:p>
            <w:r>
              <w:rPr>
                <w:rFonts w:hint="eastAsia"/>
              </w:rPr>
              <w:t>6</w:t>
            </w:r>
            <w:r>
              <w:t>.1</w:t>
            </w:r>
            <w:r>
              <w:rPr>
                <w:rFonts w:hint="eastAsia"/>
              </w:rPr>
              <w:t>-</w:t>
            </w:r>
            <w:r>
              <w:t>6</w:t>
            </w:r>
            <w:r>
              <w:rPr>
                <w:rFonts w:hint="eastAsia"/>
              </w:rPr>
              <w:t>.</w:t>
            </w:r>
            <w:r>
              <w:t>10</w:t>
            </w:r>
            <w:r>
              <w:rPr>
                <w:rFonts w:hint="eastAsia"/>
              </w:rPr>
              <w:t>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14061165</w:t>
            </w:r>
          </w:p>
        </w:tc>
        <w:tc>
          <w:tcPr>
            <w:tcW w:w="1533" w:type="dxa"/>
            <w:shd w:val="clear" w:color="auto" w:fill="auto"/>
          </w:tcPr>
          <w:p>
            <w:r>
              <w:rPr>
                <w:rFonts w:hint="eastAsia"/>
                <w:szCs w:val="21"/>
              </w:rPr>
              <w:t>祝星馗</w:t>
            </w:r>
          </w:p>
        </w:tc>
        <w:tc>
          <w:tcPr>
            <w:tcW w:w="5567" w:type="dxa"/>
            <w:shd w:val="clear" w:color="auto" w:fill="auto"/>
          </w:tcPr>
          <w:p>
            <w:r>
              <w:rPr>
                <w:rFonts w:hint="eastAsia"/>
              </w:rPr>
              <w:t>6.11-</w:t>
            </w:r>
            <w:r>
              <w:t>6.17</w:t>
            </w:r>
            <w:r>
              <w:rPr>
                <w:rFonts w:hint="eastAsia"/>
              </w:rPr>
              <w:t>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14061162</w:t>
            </w:r>
          </w:p>
        </w:tc>
        <w:tc>
          <w:tcPr>
            <w:tcW w:w="1533" w:type="dxa"/>
            <w:shd w:val="clear" w:color="auto" w:fill="auto"/>
          </w:tcPr>
          <w:p>
            <w:r>
              <w:rPr>
                <w:rFonts w:hint="eastAsia"/>
                <w:kern w:val="0"/>
                <w:sz w:val="24"/>
              </w:rPr>
              <w:t>李游</w:t>
            </w:r>
          </w:p>
        </w:tc>
        <w:tc>
          <w:tcPr>
            <w:tcW w:w="5567" w:type="dxa"/>
            <w:shd w:val="clear" w:color="auto" w:fill="auto"/>
          </w:tcPr>
          <w:p>
            <w:r>
              <w:rPr>
                <w:rFonts w:hint="eastAsia"/>
              </w:rPr>
              <w:t>7-</w:t>
            </w:r>
            <w:r>
              <w:t>13</w:t>
            </w:r>
            <w:r>
              <w:rPr>
                <w:rFonts w:hint="eastAsia"/>
              </w:rPr>
              <w:t>的编写</w:t>
            </w:r>
          </w:p>
        </w:tc>
      </w:tr>
    </w:tbl>
    <w:p>
      <w:pPr>
        <w:spacing w:line="360" w:lineRule="auto"/>
        <w:jc w:val="both"/>
        <w:rPr>
          <w:sz w:val="24"/>
          <w:szCs w:val="28"/>
        </w:rPr>
      </w:pPr>
    </w:p>
    <w:p>
      <w:pPr>
        <w:spacing w:line="360" w:lineRule="auto"/>
        <w:ind w:firstLine="480" w:firstLineChars="200"/>
        <w:jc w:val="center"/>
        <w:rPr>
          <w:sz w:val="24"/>
          <w:szCs w:val="28"/>
        </w:rPr>
      </w:pPr>
      <w:r>
        <w:rPr>
          <w:rFonts w:hint="eastAsia"/>
          <w:sz w:val="24"/>
          <w:szCs w:val="28"/>
        </w:rPr>
        <w:t>贡献</w:t>
      </w:r>
      <w:r>
        <w:rPr>
          <w:sz w:val="24"/>
          <w:szCs w:val="28"/>
        </w:rPr>
        <w:t>率：</w:t>
      </w:r>
    </w:p>
    <w:tbl>
      <w:tblPr>
        <w:tblStyle w:val="27"/>
        <w:tblW w:w="35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80" w:firstLineChars="200"/>
              <w:rPr>
                <w:kern w:val="0"/>
                <w:sz w:val="24"/>
              </w:rPr>
            </w:pPr>
            <w:r>
              <w:rPr>
                <w:rFonts w:hint="eastAsia"/>
                <w:kern w:val="0"/>
                <w:sz w:val="24"/>
              </w:rPr>
              <w:t>杨汀阳</w:t>
            </w:r>
          </w:p>
        </w:tc>
        <w:tc>
          <w:tcPr>
            <w:tcW w:w="1701" w:type="dxa"/>
          </w:tcPr>
          <w:p>
            <w:pPr>
              <w:spacing w:line="360" w:lineRule="auto"/>
              <w:ind w:firstLine="480" w:firstLineChars="200"/>
              <w:rPr>
                <w:kern w:val="0"/>
                <w:sz w:val="24"/>
              </w:rPr>
            </w:pPr>
            <w:r>
              <w:rPr>
                <w:rFonts w:hint="eastAsia"/>
                <w:kern w:val="0"/>
                <w:sz w:val="24"/>
              </w:rPr>
              <w:t>25</w:t>
            </w: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80" w:firstLineChars="200"/>
              <w:rPr>
                <w:kern w:val="0"/>
                <w:sz w:val="24"/>
              </w:rPr>
            </w:pPr>
            <w:r>
              <w:rPr>
                <w:rFonts w:hint="eastAsia"/>
                <w:kern w:val="0"/>
                <w:sz w:val="24"/>
              </w:rPr>
              <w:t>祝星馗</w:t>
            </w:r>
          </w:p>
        </w:tc>
        <w:tc>
          <w:tcPr>
            <w:tcW w:w="1701" w:type="dxa"/>
          </w:tcPr>
          <w:p>
            <w:pPr>
              <w:spacing w:line="360" w:lineRule="auto"/>
              <w:ind w:firstLine="480" w:firstLineChars="200"/>
              <w:rPr>
                <w:kern w:val="0"/>
                <w:sz w:val="24"/>
              </w:rPr>
            </w:pPr>
            <w:r>
              <w:rPr>
                <w:rFonts w:hint="eastAsia"/>
                <w:kern w:val="0"/>
                <w:sz w:val="24"/>
              </w:rPr>
              <w:t>25</w:t>
            </w: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rPr>
                <w:kern w:val="0"/>
                <w:sz w:val="24"/>
              </w:rPr>
            </w:pPr>
            <w:r>
              <w:rPr>
                <w:rFonts w:hint="eastAsia"/>
                <w:szCs w:val="21"/>
              </w:rPr>
              <w:t>崔煜昆</w:t>
            </w:r>
          </w:p>
        </w:tc>
        <w:tc>
          <w:tcPr>
            <w:tcW w:w="1701" w:type="dxa"/>
          </w:tcPr>
          <w:p>
            <w:pPr>
              <w:spacing w:line="360" w:lineRule="auto"/>
              <w:ind w:firstLine="480" w:firstLineChars="200"/>
              <w:rPr>
                <w:kern w:val="0"/>
                <w:sz w:val="24"/>
              </w:rPr>
            </w:pPr>
            <w:r>
              <w:rPr>
                <w:rFonts w:hint="eastAsia"/>
                <w:kern w:val="0"/>
                <w:sz w:val="24"/>
              </w:rPr>
              <w:t>25</w:t>
            </w: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80" w:firstLineChars="200"/>
              <w:rPr>
                <w:kern w:val="0"/>
                <w:sz w:val="24"/>
              </w:rPr>
            </w:pPr>
            <w:r>
              <w:rPr>
                <w:rFonts w:hint="eastAsia"/>
                <w:kern w:val="0"/>
                <w:sz w:val="24"/>
              </w:rPr>
              <w:t>李游</w:t>
            </w:r>
          </w:p>
        </w:tc>
        <w:tc>
          <w:tcPr>
            <w:tcW w:w="1701" w:type="dxa"/>
          </w:tcPr>
          <w:p>
            <w:pPr>
              <w:spacing w:line="360" w:lineRule="auto"/>
              <w:ind w:firstLine="480" w:firstLineChars="200"/>
              <w:rPr>
                <w:kern w:val="0"/>
                <w:sz w:val="24"/>
              </w:rPr>
            </w:pPr>
            <w:r>
              <w:rPr>
                <w:rFonts w:hint="eastAsia"/>
                <w:kern w:val="0"/>
                <w:sz w:val="24"/>
              </w:rPr>
              <w:t>25</w:t>
            </w:r>
            <w:r>
              <w:rPr>
                <w:kern w:val="0"/>
                <w:sz w:val="24"/>
              </w:rPr>
              <w:t>%</w:t>
            </w:r>
          </w:p>
        </w:tc>
      </w:tr>
    </w:tbl>
    <w:p>
      <w:pPr>
        <w:spacing w:line="360" w:lineRule="auto"/>
        <w:ind w:firstLine="480" w:firstLineChars="200"/>
        <w:jc w:val="center"/>
        <w:rPr>
          <w:sz w:val="24"/>
          <w:szCs w:val="28"/>
        </w:rPr>
      </w:pPr>
    </w:p>
    <w:p>
      <w:pPr>
        <w:spacing w:line="360" w:lineRule="auto"/>
        <w:ind w:firstLine="480" w:firstLineChars="200"/>
        <w:jc w:val="center"/>
        <w:rPr>
          <w:ins w:id="0" w:author="姚淑珍" w:date="2013-10-25T17:33:00Z"/>
          <w:sz w:val="24"/>
          <w:szCs w:val="28"/>
        </w:rPr>
      </w:pPr>
      <w:r>
        <w:rPr>
          <w:rFonts w:hint="eastAsia"/>
          <w:sz w:val="24"/>
          <w:szCs w:val="28"/>
        </w:rPr>
        <w:t>版本变更历史</w:t>
      </w:r>
    </w:p>
    <w:tbl>
      <w:tblPr>
        <w:tblStyle w:val="27"/>
        <w:tblW w:w="79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384"/>
        <w:gridCol w:w="1592"/>
        <w:gridCol w:w="1776"/>
        <w:gridCol w:w="2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jc w:val="center"/>
              <w:rPr>
                <w:kern w:val="0"/>
                <w:szCs w:val="21"/>
              </w:rPr>
            </w:pPr>
            <w:r>
              <w:rPr>
                <w:rFonts w:hint="eastAsia"/>
                <w:kern w:val="0"/>
                <w:szCs w:val="21"/>
              </w:rPr>
              <w:t>版本</w:t>
            </w:r>
          </w:p>
        </w:tc>
        <w:tc>
          <w:tcPr>
            <w:tcW w:w="1384" w:type="dxa"/>
          </w:tcPr>
          <w:p>
            <w:pPr>
              <w:spacing w:line="360" w:lineRule="auto"/>
              <w:jc w:val="center"/>
              <w:rPr>
                <w:kern w:val="0"/>
                <w:szCs w:val="21"/>
              </w:rPr>
            </w:pPr>
            <w:r>
              <w:rPr>
                <w:rFonts w:hint="eastAsia"/>
                <w:kern w:val="0"/>
                <w:szCs w:val="21"/>
              </w:rPr>
              <w:t>提交日期</w:t>
            </w:r>
          </w:p>
        </w:tc>
        <w:tc>
          <w:tcPr>
            <w:tcW w:w="1592" w:type="dxa"/>
          </w:tcPr>
          <w:p>
            <w:pPr>
              <w:spacing w:line="360" w:lineRule="auto"/>
              <w:jc w:val="center"/>
              <w:rPr>
                <w:kern w:val="0"/>
                <w:szCs w:val="21"/>
              </w:rPr>
            </w:pPr>
            <w:r>
              <w:rPr>
                <w:rFonts w:hint="eastAsia"/>
                <w:kern w:val="0"/>
                <w:szCs w:val="21"/>
              </w:rPr>
              <w:t>主要编制人</w:t>
            </w:r>
          </w:p>
        </w:tc>
        <w:tc>
          <w:tcPr>
            <w:tcW w:w="1776" w:type="dxa"/>
          </w:tcPr>
          <w:p>
            <w:pPr>
              <w:spacing w:line="360" w:lineRule="auto"/>
              <w:jc w:val="center"/>
              <w:rPr>
                <w:kern w:val="0"/>
                <w:szCs w:val="21"/>
              </w:rPr>
            </w:pPr>
            <w:r>
              <w:rPr>
                <w:rFonts w:hint="eastAsia"/>
                <w:kern w:val="0"/>
                <w:szCs w:val="21"/>
              </w:rPr>
              <w:t>审核人</w:t>
            </w:r>
          </w:p>
        </w:tc>
        <w:tc>
          <w:tcPr>
            <w:tcW w:w="2193" w:type="dxa"/>
          </w:tcPr>
          <w:p>
            <w:pPr>
              <w:spacing w:line="360" w:lineRule="auto"/>
              <w:ind w:firstLine="420" w:firstLineChars="200"/>
              <w:jc w:val="center"/>
              <w:rPr>
                <w:kern w:val="0"/>
                <w:szCs w:val="21"/>
              </w:rPr>
            </w:pPr>
            <w:r>
              <w:rPr>
                <w:rFonts w:hint="eastAsia"/>
                <w:kern w:val="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jc w:val="center"/>
              <w:rPr>
                <w:kern w:val="0"/>
                <w:szCs w:val="21"/>
              </w:rPr>
            </w:pPr>
            <w:r>
              <w:rPr>
                <w:rFonts w:hint="eastAsia"/>
                <w:kern w:val="0"/>
                <w:szCs w:val="21"/>
              </w:rPr>
              <w:t>V1.0</w:t>
            </w:r>
          </w:p>
        </w:tc>
        <w:tc>
          <w:tcPr>
            <w:tcW w:w="1384" w:type="dxa"/>
          </w:tcPr>
          <w:p>
            <w:pPr>
              <w:spacing w:line="360" w:lineRule="auto"/>
              <w:jc w:val="center"/>
              <w:rPr>
                <w:kern w:val="0"/>
                <w:szCs w:val="21"/>
              </w:rPr>
            </w:pPr>
            <w:r>
              <w:rPr>
                <w:rFonts w:hint="eastAsia"/>
                <w:kern w:val="0"/>
                <w:szCs w:val="21"/>
              </w:rPr>
              <w:t>2016.10.10</w:t>
            </w:r>
          </w:p>
        </w:tc>
        <w:tc>
          <w:tcPr>
            <w:tcW w:w="1592" w:type="dxa"/>
          </w:tcPr>
          <w:p>
            <w:pPr>
              <w:spacing w:line="360" w:lineRule="auto"/>
              <w:jc w:val="center"/>
              <w:rPr>
                <w:kern w:val="0"/>
                <w:szCs w:val="21"/>
              </w:rPr>
            </w:pPr>
            <w:r>
              <w:rPr>
                <w:rFonts w:hint="eastAsia"/>
                <w:kern w:val="0"/>
                <w:szCs w:val="21"/>
              </w:rPr>
              <w:t>全组共同完成</w:t>
            </w:r>
          </w:p>
        </w:tc>
        <w:tc>
          <w:tcPr>
            <w:tcW w:w="1776" w:type="dxa"/>
          </w:tcPr>
          <w:p>
            <w:pPr>
              <w:spacing w:line="360" w:lineRule="auto"/>
              <w:jc w:val="center"/>
              <w:rPr>
                <w:kern w:val="0"/>
                <w:szCs w:val="21"/>
              </w:rPr>
            </w:pPr>
            <w:r>
              <w:rPr>
                <w:rFonts w:hint="eastAsia"/>
                <w:kern w:val="0"/>
                <w:szCs w:val="21"/>
              </w:rPr>
              <w:t>全组共同完成</w:t>
            </w:r>
          </w:p>
        </w:tc>
        <w:tc>
          <w:tcPr>
            <w:tcW w:w="2193" w:type="dxa"/>
          </w:tcPr>
          <w:p>
            <w:pPr>
              <w:spacing w:line="360" w:lineRule="auto"/>
              <w:jc w:val="center"/>
              <w:rPr>
                <w:kern w:val="0"/>
                <w:szCs w:val="21"/>
              </w:rPr>
            </w:pPr>
            <w:r>
              <w:rPr>
                <w:rFonts w:hint="eastAsia"/>
                <w:kern w:val="0"/>
                <w:szCs w:val="21"/>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jc w:val="center"/>
              <w:rPr>
                <w:kern w:val="0"/>
                <w:szCs w:val="21"/>
              </w:rPr>
            </w:pPr>
            <w:r>
              <w:rPr>
                <w:rFonts w:hint="eastAsia"/>
                <w:kern w:val="0"/>
                <w:szCs w:val="21"/>
              </w:rPr>
              <w:t>V2.0</w:t>
            </w:r>
          </w:p>
        </w:tc>
        <w:tc>
          <w:tcPr>
            <w:tcW w:w="1384" w:type="dxa"/>
          </w:tcPr>
          <w:p>
            <w:pPr>
              <w:spacing w:line="360" w:lineRule="auto"/>
              <w:jc w:val="center"/>
              <w:rPr>
                <w:kern w:val="0"/>
                <w:szCs w:val="21"/>
              </w:rPr>
            </w:pPr>
            <w:r>
              <w:rPr>
                <w:rFonts w:hint="eastAsia"/>
                <w:kern w:val="0"/>
                <w:szCs w:val="21"/>
              </w:rPr>
              <w:t>2016</w:t>
            </w:r>
            <w:r>
              <w:rPr>
                <w:kern w:val="0"/>
                <w:szCs w:val="21"/>
              </w:rPr>
              <w:t>.10.16</w:t>
            </w:r>
          </w:p>
        </w:tc>
        <w:tc>
          <w:tcPr>
            <w:tcW w:w="1592" w:type="dxa"/>
          </w:tcPr>
          <w:p>
            <w:pPr>
              <w:spacing w:line="360" w:lineRule="auto"/>
              <w:jc w:val="center"/>
              <w:rPr>
                <w:kern w:val="0"/>
                <w:szCs w:val="21"/>
              </w:rPr>
            </w:pPr>
            <w:r>
              <w:rPr>
                <w:rFonts w:hint="eastAsia"/>
                <w:kern w:val="0"/>
                <w:szCs w:val="21"/>
              </w:rPr>
              <w:t>全组共同完成</w:t>
            </w:r>
          </w:p>
        </w:tc>
        <w:tc>
          <w:tcPr>
            <w:tcW w:w="1776" w:type="dxa"/>
          </w:tcPr>
          <w:p>
            <w:pPr>
              <w:spacing w:line="360" w:lineRule="auto"/>
              <w:jc w:val="center"/>
              <w:rPr>
                <w:kern w:val="0"/>
                <w:szCs w:val="21"/>
              </w:rPr>
            </w:pPr>
            <w:r>
              <w:rPr>
                <w:rFonts w:hint="eastAsia"/>
                <w:kern w:val="0"/>
                <w:szCs w:val="21"/>
              </w:rPr>
              <w:t>全组共同完成</w:t>
            </w:r>
          </w:p>
        </w:tc>
        <w:tc>
          <w:tcPr>
            <w:tcW w:w="2193" w:type="dxa"/>
          </w:tcPr>
          <w:p>
            <w:pPr>
              <w:spacing w:line="360" w:lineRule="auto"/>
              <w:jc w:val="center"/>
              <w:rPr>
                <w:kern w:val="0"/>
                <w:szCs w:val="21"/>
              </w:rPr>
            </w:pPr>
            <w:r>
              <w:rPr>
                <w:rFonts w:hint="eastAsia"/>
                <w:kern w:val="0"/>
                <w:szCs w:val="21"/>
              </w:rPr>
              <w:t>第二个版本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jc w:val="center"/>
              <w:rPr>
                <w:kern w:val="0"/>
                <w:sz w:val="24"/>
              </w:rPr>
            </w:pPr>
            <w:r>
              <w:rPr>
                <w:rFonts w:hint="eastAsia"/>
                <w:kern w:val="0"/>
              </w:rPr>
              <w:t>V3.0</w:t>
            </w:r>
          </w:p>
        </w:tc>
        <w:tc>
          <w:tcPr>
            <w:tcW w:w="1384" w:type="dxa"/>
          </w:tcPr>
          <w:p>
            <w:pPr>
              <w:spacing w:line="360" w:lineRule="auto"/>
              <w:jc w:val="center"/>
              <w:rPr>
                <w:kern w:val="0"/>
                <w:sz w:val="24"/>
              </w:rPr>
            </w:pPr>
            <w:r>
              <w:rPr>
                <w:rFonts w:hint="eastAsia"/>
                <w:kern w:val="0"/>
              </w:rPr>
              <w:t>2016.10.23</w:t>
            </w:r>
          </w:p>
        </w:tc>
        <w:tc>
          <w:tcPr>
            <w:tcW w:w="1592" w:type="dxa"/>
          </w:tcPr>
          <w:p>
            <w:pPr>
              <w:spacing w:line="360" w:lineRule="auto"/>
              <w:jc w:val="center"/>
              <w:rPr>
                <w:kern w:val="0"/>
                <w:sz w:val="24"/>
              </w:rPr>
            </w:pPr>
            <w:r>
              <w:rPr>
                <w:rFonts w:hint="eastAsia"/>
                <w:kern w:val="0"/>
                <w:szCs w:val="21"/>
              </w:rPr>
              <w:t>全组共同完成</w:t>
            </w:r>
          </w:p>
        </w:tc>
        <w:tc>
          <w:tcPr>
            <w:tcW w:w="1776" w:type="dxa"/>
          </w:tcPr>
          <w:p>
            <w:pPr>
              <w:spacing w:line="360" w:lineRule="auto"/>
              <w:jc w:val="center"/>
              <w:rPr>
                <w:kern w:val="0"/>
                <w:sz w:val="24"/>
              </w:rPr>
            </w:pPr>
            <w:r>
              <w:rPr>
                <w:rFonts w:hint="eastAsia"/>
                <w:kern w:val="0"/>
                <w:szCs w:val="21"/>
              </w:rPr>
              <w:t>全组共同完成</w:t>
            </w:r>
          </w:p>
        </w:tc>
        <w:tc>
          <w:tcPr>
            <w:tcW w:w="2193" w:type="dxa"/>
          </w:tcPr>
          <w:p>
            <w:pPr>
              <w:spacing w:line="360" w:lineRule="auto"/>
              <w:jc w:val="center"/>
              <w:rPr>
                <w:kern w:val="0"/>
                <w:sz w:val="24"/>
              </w:rPr>
            </w:pPr>
            <w:r>
              <w:rPr>
                <w:rFonts w:hint="eastAsia"/>
                <w:kern w:val="0"/>
                <w:szCs w:val="21"/>
              </w:rPr>
              <w:t>第三个版本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line="360" w:lineRule="auto"/>
              <w:jc w:val="center"/>
              <w:rPr>
                <w:kern w:val="0"/>
              </w:rPr>
            </w:pPr>
            <w:r>
              <w:rPr>
                <w:rFonts w:hint="eastAsia"/>
                <w:kern w:val="0"/>
              </w:rPr>
              <w:t>V4.0</w:t>
            </w:r>
          </w:p>
        </w:tc>
        <w:tc>
          <w:tcPr>
            <w:tcW w:w="1384" w:type="dxa"/>
          </w:tcPr>
          <w:p>
            <w:pPr>
              <w:spacing w:line="360" w:lineRule="auto"/>
              <w:jc w:val="center"/>
              <w:rPr>
                <w:kern w:val="0"/>
              </w:rPr>
            </w:pPr>
            <w:r>
              <w:rPr>
                <w:rFonts w:hint="eastAsia"/>
                <w:kern w:val="0"/>
              </w:rPr>
              <w:t>2016.12.10</w:t>
            </w:r>
          </w:p>
        </w:tc>
        <w:tc>
          <w:tcPr>
            <w:tcW w:w="1592" w:type="dxa"/>
          </w:tcPr>
          <w:p>
            <w:pPr>
              <w:spacing w:line="360" w:lineRule="auto"/>
              <w:jc w:val="center"/>
              <w:rPr>
                <w:kern w:val="0"/>
                <w:szCs w:val="21"/>
              </w:rPr>
            </w:pPr>
            <w:r>
              <w:rPr>
                <w:rFonts w:hint="eastAsia"/>
                <w:kern w:val="0"/>
                <w:szCs w:val="21"/>
              </w:rPr>
              <w:t>全组共同完成</w:t>
            </w:r>
          </w:p>
        </w:tc>
        <w:tc>
          <w:tcPr>
            <w:tcW w:w="1776" w:type="dxa"/>
          </w:tcPr>
          <w:p>
            <w:pPr>
              <w:spacing w:line="360" w:lineRule="auto"/>
              <w:jc w:val="center"/>
              <w:rPr>
                <w:kern w:val="0"/>
                <w:szCs w:val="21"/>
              </w:rPr>
            </w:pPr>
            <w:r>
              <w:rPr>
                <w:rFonts w:hint="eastAsia"/>
                <w:kern w:val="0"/>
                <w:szCs w:val="21"/>
              </w:rPr>
              <w:t>全组共同完成</w:t>
            </w:r>
          </w:p>
        </w:tc>
        <w:tc>
          <w:tcPr>
            <w:tcW w:w="2193" w:type="dxa"/>
          </w:tcPr>
          <w:p>
            <w:pPr>
              <w:spacing w:line="360" w:lineRule="auto"/>
              <w:jc w:val="center"/>
              <w:rPr>
                <w:kern w:val="0"/>
              </w:rPr>
            </w:pPr>
            <w:r>
              <w:rPr>
                <w:rFonts w:hint="eastAsia"/>
                <w:kern w:val="0"/>
              </w:rPr>
              <w:t>互评修改版本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extDirection w:val="lrTb"/>
            <w:vAlign w:val="top"/>
          </w:tcPr>
          <w:p>
            <w:pPr>
              <w:spacing w:line="360" w:lineRule="auto"/>
              <w:jc w:val="center"/>
              <w:rPr>
                <w:rFonts w:hint="eastAsia"/>
                <w:kern w:val="0"/>
              </w:rPr>
            </w:pPr>
            <w:r>
              <w:rPr>
                <w:rFonts w:hint="eastAsia"/>
                <w:kern w:val="0"/>
              </w:rPr>
              <w:t>V</w:t>
            </w:r>
            <w:r>
              <w:rPr>
                <w:rFonts w:hint="eastAsia"/>
                <w:kern w:val="0"/>
                <w:lang w:val="en-US" w:eastAsia="zh-CN"/>
              </w:rPr>
              <w:t>5</w:t>
            </w:r>
            <w:r>
              <w:rPr>
                <w:rFonts w:hint="eastAsia"/>
                <w:kern w:val="0"/>
              </w:rPr>
              <w:t>.0</w:t>
            </w:r>
          </w:p>
        </w:tc>
        <w:tc>
          <w:tcPr>
            <w:tcW w:w="1384" w:type="dxa"/>
            <w:textDirection w:val="lrTb"/>
            <w:vAlign w:val="top"/>
          </w:tcPr>
          <w:p>
            <w:pPr>
              <w:spacing w:line="360" w:lineRule="auto"/>
              <w:jc w:val="center"/>
              <w:rPr>
                <w:rFonts w:hint="eastAsia"/>
                <w:kern w:val="0"/>
              </w:rPr>
            </w:pPr>
            <w:r>
              <w:rPr>
                <w:rFonts w:hint="eastAsia"/>
                <w:kern w:val="0"/>
              </w:rPr>
              <w:t>2016.12.10</w:t>
            </w:r>
          </w:p>
        </w:tc>
        <w:tc>
          <w:tcPr>
            <w:tcW w:w="1592" w:type="dxa"/>
            <w:textDirection w:val="lrTb"/>
            <w:vAlign w:val="top"/>
          </w:tcPr>
          <w:p>
            <w:pPr>
              <w:spacing w:line="360" w:lineRule="auto"/>
              <w:jc w:val="center"/>
              <w:rPr>
                <w:rFonts w:hint="eastAsia"/>
                <w:kern w:val="0"/>
                <w:szCs w:val="21"/>
              </w:rPr>
            </w:pPr>
            <w:r>
              <w:rPr>
                <w:rFonts w:hint="eastAsia"/>
                <w:kern w:val="0"/>
                <w:szCs w:val="21"/>
              </w:rPr>
              <w:t>全组共同完成</w:t>
            </w:r>
          </w:p>
        </w:tc>
        <w:tc>
          <w:tcPr>
            <w:tcW w:w="1776" w:type="dxa"/>
            <w:textDirection w:val="lrTb"/>
            <w:vAlign w:val="top"/>
          </w:tcPr>
          <w:p>
            <w:pPr>
              <w:spacing w:line="360" w:lineRule="auto"/>
              <w:jc w:val="center"/>
              <w:rPr>
                <w:rFonts w:hint="eastAsia"/>
                <w:kern w:val="0"/>
                <w:szCs w:val="21"/>
              </w:rPr>
            </w:pPr>
            <w:r>
              <w:rPr>
                <w:rFonts w:hint="eastAsia"/>
                <w:kern w:val="0"/>
                <w:szCs w:val="21"/>
              </w:rPr>
              <w:t>全组共同完成</w:t>
            </w:r>
          </w:p>
        </w:tc>
        <w:tc>
          <w:tcPr>
            <w:tcW w:w="2193" w:type="dxa"/>
            <w:textDirection w:val="lrTb"/>
            <w:vAlign w:val="top"/>
          </w:tcPr>
          <w:p>
            <w:pPr>
              <w:spacing w:line="360" w:lineRule="auto"/>
              <w:jc w:val="center"/>
              <w:rPr>
                <w:rFonts w:hint="eastAsia"/>
                <w:kern w:val="0"/>
              </w:rPr>
            </w:pPr>
            <w:r>
              <w:rPr>
                <w:rFonts w:hint="eastAsia"/>
                <w:kern w:val="0"/>
              </w:rPr>
              <w:t>互评修改版本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extDirection w:val="lrTb"/>
            <w:vAlign w:val="top"/>
          </w:tcPr>
          <w:p>
            <w:pPr>
              <w:spacing w:line="360" w:lineRule="auto"/>
              <w:jc w:val="center"/>
              <w:rPr>
                <w:rFonts w:hint="eastAsia"/>
                <w:kern w:val="0"/>
              </w:rPr>
            </w:pPr>
            <w:r>
              <w:rPr>
                <w:rFonts w:hint="eastAsia"/>
                <w:kern w:val="0"/>
              </w:rPr>
              <w:t>V</w:t>
            </w:r>
            <w:r>
              <w:rPr>
                <w:rFonts w:hint="eastAsia"/>
                <w:kern w:val="0"/>
                <w:lang w:val="en-US" w:eastAsia="zh-CN"/>
              </w:rPr>
              <w:t>5</w:t>
            </w:r>
            <w:r>
              <w:rPr>
                <w:rFonts w:hint="eastAsia"/>
                <w:kern w:val="0"/>
              </w:rPr>
              <w:t>.</w:t>
            </w:r>
            <w:r>
              <w:rPr>
                <w:rFonts w:hint="eastAsia"/>
                <w:kern w:val="0"/>
                <w:lang w:val="en-US" w:eastAsia="zh-CN"/>
              </w:rPr>
              <w:t>1</w:t>
            </w:r>
          </w:p>
        </w:tc>
        <w:tc>
          <w:tcPr>
            <w:tcW w:w="1384" w:type="dxa"/>
            <w:textDirection w:val="lrTb"/>
            <w:vAlign w:val="top"/>
          </w:tcPr>
          <w:p>
            <w:pPr>
              <w:spacing w:line="360" w:lineRule="auto"/>
              <w:jc w:val="center"/>
              <w:rPr>
                <w:rFonts w:hint="eastAsia"/>
                <w:kern w:val="0"/>
              </w:rPr>
            </w:pPr>
            <w:r>
              <w:rPr>
                <w:rFonts w:hint="eastAsia"/>
                <w:kern w:val="0"/>
              </w:rPr>
              <w:t>2016.12.</w:t>
            </w:r>
            <w:r>
              <w:rPr>
                <w:rFonts w:hint="eastAsia"/>
                <w:kern w:val="0"/>
                <w:lang w:val="en-US" w:eastAsia="zh-CN"/>
              </w:rPr>
              <w:t>2</w:t>
            </w:r>
            <w:r>
              <w:rPr>
                <w:rFonts w:hint="eastAsia"/>
                <w:kern w:val="0"/>
              </w:rPr>
              <w:t>0</w:t>
            </w:r>
          </w:p>
        </w:tc>
        <w:tc>
          <w:tcPr>
            <w:tcW w:w="1592" w:type="dxa"/>
            <w:textDirection w:val="lrTb"/>
            <w:vAlign w:val="top"/>
          </w:tcPr>
          <w:p>
            <w:pPr>
              <w:spacing w:line="360" w:lineRule="auto"/>
              <w:jc w:val="center"/>
              <w:rPr>
                <w:rFonts w:hint="eastAsia" w:eastAsia="宋体"/>
                <w:kern w:val="0"/>
                <w:szCs w:val="21"/>
                <w:lang w:val="en-US" w:eastAsia="zh-CN"/>
              </w:rPr>
            </w:pPr>
            <w:r>
              <w:rPr>
                <w:rFonts w:hint="eastAsia"/>
                <w:kern w:val="0"/>
                <w:szCs w:val="21"/>
                <w:lang w:val="en-US" w:eastAsia="zh-CN"/>
              </w:rPr>
              <w:t>崔煜昆</w:t>
            </w:r>
          </w:p>
        </w:tc>
        <w:tc>
          <w:tcPr>
            <w:tcW w:w="1776" w:type="dxa"/>
            <w:textDirection w:val="lrTb"/>
            <w:vAlign w:val="top"/>
          </w:tcPr>
          <w:p>
            <w:pPr>
              <w:spacing w:line="360" w:lineRule="auto"/>
              <w:jc w:val="center"/>
              <w:rPr>
                <w:rFonts w:hint="eastAsia" w:eastAsia="宋体"/>
                <w:kern w:val="0"/>
                <w:szCs w:val="21"/>
                <w:lang w:eastAsia="zh-CN"/>
              </w:rPr>
            </w:pPr>
            <w:r>
              <w:rPr>
                <w:rFonts w:hint="eastAsia"/>
                <w:kern w:val="0"/>
                <w:szCs w:val="21"/>
                <w:lang w:val="en-US" w:eastAsia="zh-CN"/>
              </w:rPr>
              <w:t>崔煜昆</w:t>
            </w:r>
          </w:p>
        </w:tc>
        <w:tc>
          <w:tcPr>
            <w:tcW w:w="2193" w:type="dxa"/>
            <w:textDirection w:val="lrTb"/>
            <w:vAlign w:val="top"/>
          </w:tcPr>
          <w:p>
            <w:pPr>
              <w:spacing w:line="360" w:lineRule="auto"/>
              <w:jc w:val="center"/>
              <w:rPr>
                <w:rFonts w:hint="eastAsia" w:eastAsia="宋体"/>
                <w:kern w:val="0"/>
                <w:lang w:eastAsia="zh-CN"/>
              </w:rPr>
            </w:pPr>
            <w:r>
              <w:rPr>
                <w:rFonts w:hint="eastAsia"/>
                <w:kern w:val="0"/>
                <w:lang w:val="en-US" w:eastAsia="zh-CN"/>
              </w:rPr>
              <w:t>页码修正</w:t>
            </w:r>
            <w:bookmarkStart w:id="666" w:name="_GoBack"/>
            <w:bookmarkEnd w:id="666"/>
          </w:p>
        </w:tc>
      </w:tr>
    </w:tbl>
    <w:p>
      <w:pPr>
        <w:spacing w:line="360" w:lineRule="auto"/>
        <w:ind w:firstLine="482" w:firstLineChars="200"/>
        <w:jc w:val="center"/>
        <w:rPr>
          <w:b/>
          <w:bCs/>
          <w:sz w:val="24"/>
        </w:rPr>
        <w:sectPr>
          <w:footerReference r:id="rId7" w:type="default"/>
          <w:pgSz w:w="11906" w:h="16838"/>
          <w:pgMar w:top="1440" w:right="1800" w:bottom="1440" w:left="1800" w:header="851" w:footer="992" w:gutter="0"/>
          <w:pgNumType w:fmt="upperRoman" w:start="1"/>
          <w:cols w:space="720" w:num="1"/>
          <w:docGrid w:type="lines" w:linePitch="312" w:charSpace="0"/>
        </w:sectPr>
      </w:pPr>
    </w:p>
    <w:p>
      <w:pPr>
        <w:pStyle w:val="2"/>
      </w:pPr>
      <w:bookmarkStart w:id="12" w:name="_Toc464198921"/>
      <w:bookmarkStart w:id="13" w:name="_Toc469163059"/>
      <w:bookmarkStart w:id="14" w:name="_Toc465023183"/>
      <w:bookmarkStart w:id="15" w:name="_Toc13209"/>
      <w:r>
        <w:rPr>
          <w:rFonts w:hint="eastAsia"/>
        </w:rPr>
        <w:t>软件开发计划书</w:t>
      </w:r>
      <w:bookmarkEnd w:id="12"/>
      <w:bookmarkEnd w:id="13"/>
      <w:bookmarkEnd w:id="14"/>
      <w:bookmarkEnd w:id="15"/>
    </w:p>
    <w:sdt>
      <w:sdtPr>
        <w:rPr>
          <w:rFonts w:ascii="Times New Roman" w:hAnsi="Times New Roman" w:eastAsia="宋体" w:cs="Times New Roman"/>
          <w:color w:val="auto"/>
          <w:kern w:val="2"/>
          <w:sz w:val="21"/>
          <w:szCs w:val="24"/>
          <w:lang w:val="zh-CN"/>
        </w:rPr>
        <w:id w:val="-592320147"/>
      </w:sdtPr>
      <w:sdtEndPr>
        <w:rPr>
          <w:rFonts w:ascii="Times New Roman" w:hAnsi="Times New Roman" w:eastAsia="宋体" w:cs="Times New Roman"/>
          <w:b/>
          <w:bCs/>
          <w:color w:val="auto"/>
          <w:kern w:val="2"/>
          <w:sz w:val="21"/>
          <w:szCs w:val="24"/>
          <w:lang w:val="zh-CN"/>
        </w:rPr>
      </w:sdtEndPr>
      <w:sdtContent>
        <w:p>
          <w:pPr>
            <w:pStyle w:val="39"/>
          </w:pPr>
          <w:r>
            <w:rPr>
              <w:lang w:val="zh-CN"/>
            </w:rPr>
            <w:t>目录</w:t>
          </w:r>
          <w:r>
            <w:rPr>
              <w:rFonts w:ascii="Times New Roman" w:hAnsi="Times New Roman" w:eastAsia="宋体" w:cs="Times New Roman"/>
              <w:b/>
              <w:bCs/>
              <w:color w:val="auto"/>
              <w:kern w:val="2"/>
              <w:sz w:val="21"/>
              <w:szCs w:val="24"/>
              <w:lang w:val="zh-CN"/>
            </w:rPr>
            <w:fldChar w:fldCharType="begin"/>
          </w:r>
          <w:r>
            <w:rPr>
              <w:rFonts w:ascii="Times New Roman" w:hAnsi="Times New Roman" w:eastAsia="宋体" w:cs="Times New Roman"/>
              <w:b/>
              <w:bCs/>
              <w:color w:val="auto"/>
              <w:kern w:val="2"/>
              <w:sz w:val="21"/>
              <w:szCs w:val="24"/>
              <w:lang w:val="zh-CN"/>
            </w:rPr>
            <w:instrText xml:space="preserve">TOC \o "1-3" \h \u </w:instrText>
          </w:r>
          <w:r>
            <w:rPr>
              <w:rFonts w:ascii="Times New Roman" w:hAnsi="Times New Roman" w:eastAsia="宋体" w:cs="Times New Roman"/>
              <w:b/>
              <w:bCs/>
              <w:color w:val="auto"/>
              <w:kern w:val="2"/>
              <w:sz w:val="21"/>
              <w:szCs w:val="24"/>
              <w:lang w:val="zh-CN"/>
            </w:rPr>
            <w:fldChar w:fldCharType="separate"/>
          </w:r>
        </w:p>
        <w:p>
          <w:pPr>
            <w:pStyle w:val="17"/>
            <w:tabs>
              <w:tab w:val="right" w:leader="dot" w:pos="8306"/>
              <w:tab w:val="clear" w:pos="8296"/>
            </w:tabs>
          </w:pPr>
          <w:r>
            <w:rPr>
              <w:lang w:val="zh-CN"/>
            </w:rPr>
            <w:fldChar w:fldCharType="begin"/>
          </w:r>
          <w:r>
            <w:rPr>
              <w:lang w:val="zh-CN"/>
            </w:rPr>
            <w:instrText xml:space="preserve"> HYPERLINK \l _Toc21404 </w:instrText>
          </w:r>
          <w:r>
            <w:rPr>
              <w:lang w:val="zh-CN"/>
            </w:rPr>
            <w:fldChar w:fldCharType="separate"/>
          </w:r>
          <w:r>
            <w:rPr>
              <w:rFonts w:hint="eastAsia"/>
            </w:rPr>
            <w:t>1引言</w:t>
          </w:r>
          <w:r>
            <w:tab/>
          </w:r>
          <w:r>
            <w:fldChar w:fldCharType="begin"/>
          </w:r>
          <w:r>
            <w:instrText xml:space="preserve"> PAGEREF _Toc21404 </w:instrText>
          </w:r>
          <w:r>
            <w:fldChar w:fldCharType="separate"/>
          </w:r>
          <w:r>
            <w:t>1</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_Toc26175 </w:instrText>
          </w:r>
          <w:r>
            <w:rPr>
              <w:lang w:val="zh-CN"/>
            </w:rPr>
            <w:fldChar w:fldCharType="separate"/>
          </w:r>
          <w:r>
            <w:rPr>
              <w:rFonts w:hint="eastAsia"/>
            </w:rPr>
            <w:t>1.1标识</w:t>
          </w:r>
          <w:r>
            <w:tab/>
          </w:r>
          <w:r>
            <w:fldChar w:fldCharType="begin"/>
          </w:r>
          <w:r>
            <w:instrText xml:space="preserve"> PAGEREF _Toc26175 </w:instrText>
          </w:r>
          <w:r>
            <w:fldChar w:fldCharType="separate"/>
          </w:r>
          <w:r>
            <w:t>1</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_Toc2946 </w:instrText>
          </w:r>
          <w:r>
            <w:rPr>
              <w:lang w:val="zh-CN"/>
            </w:rPr>
            <w:fldChar w:fldCharType="separate"/>
          </w:r>
          <w:r>
            <w:t>1.</w:t>
          </w:r>
          <w:r>
            <w:rPr>
              <w:rFonts w:hint="eastAsia"/>
            </w:rPr>
            <w:t>2编写目的</w:t>
          </w:r>
          <w:r>
            <w:tab/>
          </w:r>
          <w:r>
            <w:fldChar w:fldCharType="begin"/>
          </w:r>
          <w:r>
            <w:instrText xml:space="preserve"> PAGEREF _Toc2946 </w:instrText>
          </w:r>
          <w:r>
            <w:fldChar w:fldCharType="separate"/>
          </w:r>
          <w:r>
            <w:t>1</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_Toc9376 </w:instrText>
          </w:r>
          <w:r>
            <w:rPr>
              <w:lang w:val="zh-CN"/>
            </w:rPr>
            <w:fldChar w:fldCharType="separate"/>
          </w:r>
          <w:r>
            <w:t>1</w:t>
          </w:r>
          <w:r>
            <w:rPr>
              <w:rFonts w:hint="eastAsia"/>
            </w:rPr>
            <w:t>.3引用文件</w:t>
          </w:r>
          <w:r>
            <w:tab/>
          </w:r>
          <w:r>
            <w:fldChar w:fldCharType="begin"/>
          </w:r>
          <w:r>
            <w:instrText xml:space="preserve"> PAGEREF _Toc9376 </w:instrText>
          </w:r>
          <w:r>
            <w:fldChar w:fldCharType="separate"/>
          </w:r>
          <w:r>
            <w:t>1</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_Toc7487 </w:instrText>
          </w:r>
          <w:r>
            <w:rPr>
              <w:lang w:val="zh-CN"/>
            </w:rPr>
            <w:fldChar w:fldCharType="separate"/>
          </w:r>
          <w:r>
            <w:rPr>
              <w:rFonts w:hint="eastAsia"/>
            </w:rPr>
            <w:t>2系统概述</w:t>
          </w:r>
          <w:r>
            <w:tab/>
          </w:r>
          <w:r>
            <w:fldChar w:fldCharType="begin"/>
          </w:r>
          <w:r>
            <w:instrText xml:space="preserve"> PAGEREF _Toc7487 </w:instrText>
          </w:r>
          <w:r>
            <w:fldChar w:fldCharType="separate"/>
          </w:r>
          <w:r>
            <w:t>2</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_Toc2922 </w:instrText>
          </w:r>
          <w:r>
            <w:rPr>
              <w:lang w:val="zh-CN"/>
            </w:rPr>
            <w:fldChar w:fldCharType="separate"/>
          </w:r>
          <w:r>
            <w:rPr>
              <w:rFonts w:hint="eastAsia"/>
            </w:rPr>
            <w:t>3 交付产品</w:t>
          </w:r>
          <w:r>
            <w:tab/>
          </w:r>
          <w:r>
            <w:fldChar w:fldCharType="begin"/>
          </w:r>
          <w:r>
            <w:instrText xml:space="preserve"> PAGEREF _Toc2922 </w:instrText>
          </w:r>
          <w:r>
            <w:fldChar w:fldCharType="separate"/>
          </w:r>
          <w:r>
            <w:t>2</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_Toc3332 </w:instrText>
          </w:r>
          <w:r>
            <w:rPr>
              <w:lang w:val="zh-CN"/>
            </w:rPr>
            <w:fldChar w:fldCharType="separate"/>
          </w:r>
          <w:r>
            <w:rPr>
              <w:rFonts w:hint="eastAsia"/>
            </w:rPr>
            <w:t>3.1 程序</w:t>
          </w:r>
          <w:r>
            <w:tab/>
          </w:r>
          <w:r>
            <w:fldChar w:fldCharType="begin"/>
          </w:r>
          <w:r>
            <w:instrText xml:space="preserve"> PAGEREF _Toc3332 </w:instrText>
          </w:r>
          <w:r>
            <w:fldChar w:fldCharType="separate"/>
          </w:r>
          <w:r>
            <w:t>2</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_Toc26455 </w:instrText>
          </w:r>
          <w:r>
            <w:rPr>
              <w:lang w:val="zh-CN"/>
            </w:rPr>
            <w:fldChar w:fldCharType="separate"/>
          </w:r>
          <w:r>
            <w:rPr>
              <w:rFonts w:hint="eastAsia"/>
            </w:rPr>
            <w:t>3.2 文档</w:t>
          </w:r>
          <w:r>
            <w:tab/>
          </w:r>
          <w:r>
            <w:fldChar w:fldCharType="begin"/>
          </w:r>
          <w:r>
            <w:instrText xml:space="preserve"> PAGEREF _Toc26455 </w:instrText>
          </w:r>
          <w:r>
            <w:fldChar w:fldCharType="separate"/>
          </w:r>
          <w:r>
            <w:t>2</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_Toc12456 </w:instrText>
          </w:r>
          <w:r>
            <w:rPr>
              <w:lang w:val="zh-CN"/>
            </w:rPr>
            <w:fldChar w:fldCharType="separate"/>
          </w:r>
          <w:r>
            <w:rPr>
              <w:rFonts w:hint="eastAsia"/>
            </w:rPr>
            <w:t>3.3 服务</w:t>
          </w:r>
          <w:r>
            <w:tab/>
          </w:r>
          <w:r>
            <w:fldChar w:fldCharType="begin"/>
          </w:r>
          <w:r>
            <w:instrText xml:space="preserve"> PAGEREF _Toc12456 </w:instrText>
          </w:r>
          <w:r>
            <w:fldChar w:fldCharType="separate"/>
          </w:r>
          <w:r>
            <w:t>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_Toc10948 </w:instrText>
          </w:r>
          <w:r>
            <w:rPr>
              <w:lang w:val="zh-CN"/>
            </w:rPr>
            <w:fldChar w:fldCharType="separate"/>
          </w:r>
          <w:r>
            <w:rPr>
              <w:rFonts w:hint="eastAsia"/>
            </w:rPr>
            <w:t>3.4 非移交产品</w:t>
          </w:r>
          <w:r>
            <w:tab/>
          </w:r>
          <w:r>
            <w:fldChar w:fldCharType="begin"/>
          </w:r>
          <w:r>
            <w:instrText xml:space="preserve"> PAGEREF _Toc10948 </w:instrText>
          </w:r>
          <w:r>
            <w:fldChar w:fldCharType="separate"/>
          </w:r>
          <w:r>
            <w:t>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_Toc23925 </w:instrText>
          </w:r>
          <w:r>
            <w:rPr>
              <w:lang w:val="zh-CN"/>
            </w:rPr>
            <w:fldChar w:fldCharType="separate"/>
          </w:r>
          <w:r>
            <w:rPr>
              <w:rFonts w:hint="eastAsia"/>
            </w:rPr>
            <w:t>3.5 验收标准</w:t>
          </w:r>
          <w:r>
            <w:tab/>
          </w:r>
          <w:r>
            <w:fldChar w:fldCharType="begin"/>
          </w:r>
          <w:r>
            <w:instrText xml:space="preserve"> PAGEREF _Toc23925 </w:instrText>
          </w:r>
          <w:r>
            <w:fldChar w:fldCharType="separate"/>
          </w:r>
          <w:r>
            <w:t>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_Toc14537 </w:instrText>
          </w:r>
          <w:r>
            <w:rPr>
              <w:lang w:val="zh-CN"/>
            </w:rPr>
            <w:fldChar w:fldCharType="separate"/>
          </w:r>
          <w:r>
            <w:rPr>
              <w:rFonts w:hint="eastAsia"/>
            </w:rPr>
            <w:t>3.6 项目最迟交付期限</w:t>
          </w:r>
          <w:r>
            <w:tab/>
          </w:r>
          <w:r>
            <w:fldChar w:fldCharType="begin"/>
          </w:r>
          <w:r>
            <w:instrText xml:space="preserve"> PAGEREF _Toc14537 </w:instrText>
          </w:r>
          <w:r>
            <w:fldChar w:fldCharType="separate"/>
          </w:r>
          <w:r>
            <w:t>3</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_Toc2373 </w:instrText>
          </w:r>
          <w:r>
            <w:rPr>
              <w:lang w:val="zh-CN"/>
            </w:rPr>
            <w:fldChar w:fldCharType="separate"/>
          </w:r>
          <w:r>
            <w:rPr>
              <w:rFonts w:hint="eastAsia"/>
            </w:rPr>
            <w:t>4所需工作概述</w:t>
          </w:r>
          <w:r>
            <w:tab/>
          </w:r>
          <w:r>
            <w:fldChar w:fldCharType="begin"/>
          </w:r>
          <w:r>
            <w:instrText xml:space="preserve"> PAGEREF _Toc2373 </w:instrText>
          </w:r>
          <w:r>
            <w:fldChar w:fldCharType="separate"/>
          </w:r>
          <w:r>
            <w:t>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_Toc31315 </w:instrText>
          </w:r>
          <w:r>
            <w:rPr>
              <w:lang w:val="zh-CN"/>
            </w:rPr>
            <w:fldChar w:fldCharType="separate"/>
          </w:r>
          <w:r>
            <w:rPr>
              <w:rFonts w:hint="eastAsia"/>
            </w:rPr>
            <w:t>4.1工作内容</w:t>
          </w:r>
          <w:r>
            <w:tab/>
          </w:r>
          <w:r>
            <w:fldChar w:fldCharType="begin"/>
          </w:r>
          <w:r>
            <w:instrText xml:space="preserve"> PAGEREF _Toc31315 </w:instrText>
          </w:r>
          <w:r>
            <w:fldChar w:fldCharType="separate"/>
          </w:r>
          <w:r>
            <w:t>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_Toc8657 </w:instrText>
          </w:r>
          <w:r>
            <w:rPr>
              <w:lang w:val="zh-CN"/>
            </w:rPr>
            <w:fldChar w:fldCharType="separate"/>
          </w:r>
          <w:r>
            <w:rPr>
              <w:rFonts w:hint="eastAsia"/>
            </w:rPr>
            <w:t>4.2 主要开发人员</w:t>
          </w:r>
          <w:r>
            <w:tab/>
          </w:r>
          <w:r>
            <w:fldChar w:fldCharType="begin"/>
          </w:r>
          <w:r>
            <w:instrText xml:space="preserve"> PAGEREF _Toc8657 </w:instrText>
          </w:r>
          <w:r>
            <w:fldChar w:fldCharType="separate"/>
          </w:r>
          <w:r>
            <w:t>4</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_Toc5329 </w:instrText>
          </w:r>
          <w:r>
            <w:rPr>
              <w:lang w:val="zh-CN"/>
            </w:rPr>
            <w:fldChar w:fldCharType="separate"/>
          </w:r>
          <w:r>
            <w:rPr>
              <w:rFonts w:hint="eastAsia"/>
            </w:rPr>
            <w:t>5 实施整个软件开发活动计划</w:t>
          </w:r>
          <w:r>
            <w:tab/>
          </w:r>
          <w:r>
            <w:fldChar w:fldCharType="begin"/>
          </w:r>
          <w:r>
            <w:instrText xml:space="preserve"> PAGEREF _Toc5329 </w:instrText>
          </w:r>
          <w:r>
            <w:fldChar w:fldCharType="separate"/>
          </w:r>
          <w:r>
            <w:t>4</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_Toc13078 </w:instrText>
          </w:r>
          <w:r>
            <w:rPr>
              <w:lang w:val="zh-CN"/>
            </w:rPr>
            <w:fldChar w:fldCharType="separate"/>
          </w:r>
          <w:r>
            <w:rPr>
              <w:rFonts w:hint="eastAsia"/>
            </w:rPr>
            <w:t>5.1软件开发过程</w:t>
          </w:r>
          <w:r>
            <w:tab/>
          </w:r>
          <w:r>
            <w:fldChar w:fldCharType="begin"/>
          </w:r>
          <w:r>
            <w:instrText xml:space="preserve"> PAGEREF _Toc13078 </w:instrText>
          </w:r>
          <w:r>
            <w:fldChar w:fldCharType="separate"/>
          </w:r>
          <w:r>
            <w:t>4</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_Toc5993 </w:instrText>
          </w:r>
          <w:r>
            <w:rPr>
              <w:lang w:val="zh-CN"/>
            </w:rPr>
            <w:fldChar w:fldCharType="separate"/>
          </w:r>
          <w:r>
            <w:rPr>
              <w:rFonts w:hint="eastAsia"/>
            </w:rPr>
            <w:t>5.2 软件开发总体计划</w:t>
          </w:r>
          <w:r>
            <w:tab/>
          </w:r>
          <w:r>
            <w:fldChar w:fldCharType="begin"/>
          </w:r>
          <w:r>
            <w:instrText xml:space="preserve"> PAGEREF _Toc5993 </w:instrText>
          </w:r>
          <w:r>
            <w:fldChar w:fldCharType="separate"/>
          </w:r>
          <w:r>
            <w:t>4</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_Toc32314 </w:instrText>
          </w:r>
          <w:r>
            <w:rPr>
              <w:lang w:val="zh-CN"/>
            </w:rPr>
            <w:fldChar w:fldCharType="separate"/>
          </w:r>
          <w:r>
            <w:rPr>
              <w:rFonts w:hint="eastAsia"/>
            </w:rPr>
            <w:t>5.2.1 软件开发方法</w:t>
          </w:r>
          <w:r>
            <w:tab/>
          </w:r>
          <w:r>
            <w:fldChar w:fldCharType="begin"/>
          </w:r>
          <w:r>
            <w:instrText xml:space="preserve"> PAGEREF _Toc32314 </w:instrText>
          </w:r>
          <w:r>
            <w:fldChar w:fldCharType="separate"/>
          </w:r>
          <w:r>
            <w:t>4</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_Toc23260 </w:instrText>
          </w:r>
          <w:r>
            <w:rPr>
              <w:lang w:val="zh-CN"/>
            </w:rPr>
            <w:fldChar w:fldCharType="separate"/>
          </w:r>
          <w:r>
            <w:rPr>
              <w:rFonts w:hint="eastAsia"/>
            </w:rPr>
            <w:t>5.2.2 软件产品验收标准</w:t>
          </w:r>
          <w:r>
            <w:tab/>
          </w:r>
          <w:r>
            <w:fldChar w:fldCharType="begin"/>
          </w:r>
          <w:r>
            <w:instrText xml:space="preserve"> PAGEREF _Toc23260 </w:instrText>
          </w:r>
          <w:r>
            <w:fldChar w:fldCharType="separate"/>
          </w:r>
          <w:r>
            <w:t>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_Toc27745 </w:instrText>
          </w:r>
          <w:r>
            <w:rPr>
              <w:lang w:val="zh-CN"/>
            </w:rPr>
            <w:fldChar w:fldCharType="separate"/>
          </w:r>
          <w:r>
            <w:rPr>
              <w:rFonts w:hint="eastAsia"/>
            </w:rPr>
            <w:t>5.3 软件开发预算</w:t>
          </w:r>
          <w:r>
            <w:tab/>
          </w:r>
          <w:r>
            <w:fldChar w:fldCharType="begin"/>
          </w:r>
          <w:r>
            <w:instrText xml:space="preserve"> PAGEREF _Toc27745 </w:instrText>
          </w:r>
          <w:r>
            <w:fldChar w:fldCharType="separate"/>
          </w:r>
          <w:r>
            <w:t>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_Toc29056 </w:instrText>
          </w:r>
          <w:r>
            <w:rPr>
              <w:lang w:val="zh-CN"/>
            </w:rPr>
            <w:fldChar w:fldCharType="separate"/>
          </w:r>
          <w:r>
            <w:rPr>
              <w:rFonts w:hint="eastAsia"/>
            </w:rPr>
            <w:t>5.4 关键问题</w:t>
          </w:r>
          <w:r>
            <w:tab/>
          </w:r>
          <w:r>
            <w:fldChar w:fldCharType="begin"/>
          </w:r>
          <w:r>
            <w:instrText xml:space="preserve"> PAGEREF _Toc29056 </w:instrText>
          </w:r>
          <w:r>
            <w:fldChar w:fldCharType="separate"/>
          </w:r>
          <w:r>
            <w:t>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_Toc25929 </w:instrText>
          </w:r>
          <w:r>
            <w:rPr>
              <w:lang w:val="zh-CN"/>
            </w:rPr>
            <w:fldChar w:fldCharType="separate"/>
          </w:r>
          <w:r>
            <w:rPr>
              <w:rFonts w:hint="eastAsia"/>
            </w:rPr>
            <w:t>5</w:t>
          </w:r>
          <w:r>
            <w:t>.5</w:t>
          </w:r>
          <w:r>
            <w:rPr>
              <w:rFonts w:hint="eastAsia"/>
            </w:rPr>
            <w:t>分工</w:t>
          </w:r>
          <w:r>
            <w:tab/>
          </w:r>
          <w:r>
            <w:fldChar w:fldCharType="begin"/>
          </w:r>
          <w:r>
            <w:instrText xml:space="preserve"> PAGEREF _Toc25929 </w:instrText>
          </w:r>
          <w:r>
            <w:fldChar w:fldCharType="separate"/>
          </w:r>
          <w:r>
            <w:t>6</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_Toc12272 </w:instrText>
          </w:r>
          <w:r>
            <w:rPr>
              <w:lang w:val="zh-CN"/>
            </w:rPr>
            <w:fldChar w:fldCharType="separate"/>
          </w:r>
          <w:r>
            <w:rPr>
              <w:rFonts w:hint="eastAsia"/>
            </w:rPr>
            <w:t>6实施详细软件开发活动的计划</w:t>
          </w:r>
          <w:r>
            <w:tab/>
          </w:r>
          <w:r>
            <w:fldChar w:fldCharType="begin"/>
          </w:r>
          <w:r>
            <w:instrText xml:space="preserve"> PAGEREF _Toc12272 </w:instrText>
          </w:r>
          <w:r>
            <w:fldChar w:fldCharType="separate"/>
          </w:r>
          <w:r>
            <w:t>6</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_Toc4007 </w:instrText>
          </w:r>
          <w:r>
            <w:rPr>
              <w:lang w:val="zh-CN"/>
            </w:rPr>
            <w:fldChar w:fldCharType="separate"/>
          </w:r>
          <w:r>
            <w:t>6.1项目计划和监督</w:t>
          </w:r>
          <w:r>
            <w:tab/>
          </w:r>
          <w:r>
            <w:fldChar w:fldCharType="begin"/>
          </w:r>
          <w:r>
            <w:instrText xml:space="preserve"> PAGEREF _Toc4007 </w:instrText>
          </w:r>
          <w:r>
            <w:fldChar w:fldCharType="separate"/>
          </w:r>
          <w:r>
            <w:t>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_Toc23657 </w:instrText>
          </w:r>
          <w:r>
            <w:rPr>
              <w:lang w:val="zh-CN"/>
            </w:rPr>
            <w:fldChar w:fldCharType="separate"/>
          </w:r>
          <w:r>
            <w:t>6.1.1软件开发计划</w:t>
          </w:r>
          <w:r>
            <w:tab/>
          </w:r>
          <w:r>
            <w:fldChar w:fldCharType="begin"/>
          </w:r>
          <w:r>
            <w:instrText xml:space="preserve"> PAGEREF _Toc23657 </w:instrText>
          </w:r>
          <w:r>
            <w:fldChar w:fldCharType="separate"/>
          </w:r>
          <w:r>
            <w:t>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_Toc29090 </w:instrText>
          </w:r>
          <w:r>
            <w:rPr>
              <w:lang w:val="zh-CN"/>
            </w:rPr>
            <w:fldChar w:fldCharType="separate"/>
          </w:r>
          <w:r>
            <w:t>6.1.2CSCI测试计划</w:t>
          </w:r>
          <w:r>
            <w:tab/>
          </w:r>
          <w:r>
            <w:fldChar w:fldCharType="begin"/>
          </w:r>
          <w:r>
            <w:instrText xml:space="preserve"> PAGEREF _Toc29090 </w:instrText>
          </w:r>
          <w:r>
            <w:fldChar w:fldCharType="separate"/>
          </w:r>
          <w:r>
            <w:t>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_Toc16878 </w:instrText>
          </w:r>
          <w:r>
            <w:rPr>
              <w:lang w:val="zh-CN"/>
            </w:rPr>
            <w:fldChar w:fldCharType="separate"/>
          </w:r>
          <w:r>
            <w:t>6.1.3系统测试计划</w:t>
          </w:r>
          <w:r>
            <w:tab/>
          </w:r>
          <w:r>
            <w:fldChar w:fldCharType="begin"/>
          </w:r>
          <w:r>
            <w:instrText xml:space="preserve"> PAGEREF _Toc16878 </w:instrText>
          </w:r>
          <w:r>
            <w:fldChar w:fldCharType="separate"/>
          </w:r>
          <w:r>
            <w:t>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_Toc22998 </w:instrText>
          </w:r>
          <w:r>
            <w:rPr>
              <w:lang w:val="zh-CN"/>
            </w:rPr>
            <w:fldChar w:fldCharType="separate"/>
          </w:r>
          <w:r>
            <w:t>6.1.4软件安装计划</w:t>
          </w:r>
          <w:r>
            <w:tab/>
          </w:r>
          <w:r>
            <w:fldChar w:fldCharType="begin"/>
          </w:r>
          <w:r>
            <w:instrText xml:space="preserve"> PAGEREF _Toc22998 </w:instrText>
          </w:r>
          <w:r>
            <w:fldChar w:fldCharType="separate"/>
          </w:r>
          <w:r>
            <w:t>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_Toc3494 </w:instrText>
          </w:r>
          <w:r>
            <w:rPr>
              <w:lang w:val="zh-CN"/>
            </w:rPr>
            <w:fldChar w:fldCharType="separate"/>
          </w:r>
          <w:r>
            <w:t>6.1.5软件移交计划</w:t>
          </w:r>
          <w:r>
            <w:tab/>
          </w:r>
          <w:r>
            <w:fldChar w:fldCharType="begin"/>
          </w:r>
          <w:r>
            <w:instrText xml:space="preserve"> PAGEREF _Toc3494 </w:instrText>
          </w:r>
          <w:r>
            <w:fldChar w:fldCharType="separate"/>
          </w:r>
          <w:r>
            <w:t>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_Toc32203 </w:instrText>
          </w:r>
          <w:r>
            <w:rPr>
              <w:lang w:val="zh-CN"/>
            </w:rPr>
            <w:fldChar w:fldCharType="separate"/>
          </w:r>
          <w:r>
            <w:t>6.1.6跟踪和更新计划，包括评审管理的时间间隔</w:t>
          </w:r>
          <w:r>
            <w:tab/>
          </w:r>
          <w:r>
            <w:fldChar w:fldCharType="begin"/>
          </w:r>
          <w:r>
            <w:instrText xml:space="preserve"> PAGEREF _Toc32203 </w:instrText>
          </w:r>
          <w:r>
            <w:fldChar w:fldCharType="separate"/>
          </w:r>
          <w:r>
            <w:t>7</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_Toc20500 </w:instrText>
          </w:r>
          <w:r>
            <w:rPr>
              <w:lang w:val="zh-CN"/>
            </w:rPr>
            <w:fldChar w:fldCharType="separate"/>
          </w:r>
          <w:r>
            <w:t>6.2建立软件开发环境</w:t>
          </w:r>
          <w:r>
            <w:tab/>
          </w:r>
          <w:r>
            <w:fldChar w:fldCharType="begin"/>
          </w:r>
          <w:r>
            <w:instrText xml:space="preserve"> PAGEREF _Toc20500 </w:instrText>
          </w:r>
          <w:r>
            <w:fldChar w:fldCharType="separate"/>
          </w:r>
          <w:r>
            <w:t>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_Toc24768 </w:instrText>
          </w:r>
          <w:r>
            <w:rPr>
              <w:lang w:val="zh-CN"/>
            </w:rPr>
            <w:fldChar w:fldCharType="separate"/>
          </w:r>
          <w:r>
            <w:t>6.2.1软件工程环境</w:t>
          </w:r>
          <w:r>
            <w:tab/>
          </w:r>
          <w:r>
            <w:fldChar w:fldCharType="begin"/>
          </w:r>
          <w:r>
            <w:instrText xml:space="preserve"> PAGEREF _Toc24768 </w:instrText>
          </w:r>
          <w:r>
            <w:fldChar w:fldCharType="separate"/>
          </w:r>
          <w:r>
            <w:t>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_Toc2324 </w:instrText>
          </w:r>
          <w:r>
            <w:rPr>
              <w:lang w:val="zh-CN"/>
            </w:rPr>
            <w:fldChar w:fldCharType="separate"/>
          </w:r>
          <w:r>
            <w:t>6.2.2软件测试环境</w:t>
          </w:r>
          <w:r>
            <w:tab/>
          </w:r>
          <w:r>
            <w:fldChar w:fldCharType="begin"/>
          </w:r>
          <w:r>
            <w:instrText xml:space="preserve"> PAGEREF _Toc2324 </w:instrText>
          </w:r>
          <w:r>
            <w:fldChar w:fldCharType="separate"/>
          </w:r>
          <w:r>
            <w:t>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_Toc28222 </w:instrText>
          </w:r>
          <w:r>
            <w:rPr>
              <w:lang w:val="zh-CN"/>
            </w:rPr>
            <w:fldChar w:fldCharType="separate"/>
          </w:r>
          <w:r>
            <w:t>6.2.3软件开发库</w:t>
          </w:r>
          <w:r>
            <w:tab/>
          </w:r>
          <w:r>
            <w:fldChar w:fldCharType="begin"/>
          </w:r>
          <w:r>
            <w:instrText xml:space="preserve"> PAGEREF _Toc28222 </w:instrText>
          </w:r>
          <w:r>
            <w:fldChar w:fldCharType="separate"/>
          </w:r>
          <w:r>
            <w:t>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_Toc7365 </w:instrText>
          </w:r>
          <w:r>
            <w:rPr>
              <w:lang w:val="zh-CN"/>
            </w:rPr>
            <w:fldChar w:fldCharType="separate"/>
          </w:r>
          <w:r>
            <w:t>6.2.4软件开发文档</w:t>
          </w:r>
          <w:r>
            <w:tab/>
          </w:r>
          <w:r>
            <w:fldChar w:fldCharType="begin"/>
          </w:r>
          <w:r>
            <w:instrText xml:space="preserve"> PAGEREF _Toc7365 </w:instrText>
          </w:r>
          <w:r>
            <w:fldChar w:fldCharType="separate"/>
          </w:r>
          <w:r>
            <w:t>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_Toc19916 </w:instrText>
          </w:r>
          <w:r>
            <w:rPr>
              <w:lang w:val="zh-CN"/>
            </w:rPr>
            <w:fldChar w:fldCharType="separate"/>
          </w:r>
          <w:r>
            <w:t>6.2.5非交付软件</w:t>
          </w:r>
          <w:r>
            <w:tab/>
          </w:r>
          <w:r>
            <w:fldChar w:fldCharType="begin"/>
          </w:r>
          <w:r>
            <w:instrText xml:space="preserve"> PAGEREF _Toc19916 </w:instrText>
          </w:r>
          <w:r>
            <w:fldChar w:fldCharType="separate"/>
          </w:r>
          <w:r>
            <w:t>8</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_Toc16589 </w:instrText>
          </w:r>
          <w:r>
            <w:rPr>
              <w:lang w:val="zh-CN"/>
            </w:rPr>
            <w:fldChar w:fldCharType="separate"/>
          </w:r>
          <w:r>
            <w:t>6.3系统需求分析</w:t>
          </w:r>
          <w:r>
            <w:tab/>
          </w:r>
          <w:r>
            <w:fldChar w:fldCharType="begin"/>
          </w:r>
          <w:r>
            <w:instrText xml:space="preserve"> PAGEREF _Toc16589 </w:instrText>
          </w:r>
          <w:r>
            <w:fldChar w:fldCharType="separate"/>
          </w:r>
          <w:r>
            <w:t>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_Toc25020 </w:instrText>
          </w:r>
          <w:r>
            <w:rPr>
              <w:lang w:val="zh-CN"/>
            </w:rPr>
            <w:fldChar w:fldCharType="separate"/>
          </w:r>
          <w:r>
            <w:t>6.3.1用户输入分析</w:t>
          </w:r>
          <w:r>
            <w:tab/>
          </w:r>
          <w:r>
            <w:fldChar w:fldCharType="begin"/>
          </w:r>
          <w:r>
            <w:instrText xml:space="preserve"> PAGEREF _Toc25020 </w:instrText>
          </w:r>
          <w:r>
            <w:fldChar w:fldCharType="separate"/>
          </w:r>
          <w:r>
            <w:t>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_Toc11405 </w:instrText>
          </w:r>
          <w:r>
            <w:rPr>
              <w:lang w:val="zh-CN"/>
            </w:rPr>
            <w:fldChar w:fldCharType="separate"/>
          </w:r>
          <w:r>
            <w:t>6.3.2运行概念</w:t>
          </w:r>
          <w:r>
            <w:tab/>
          </w:r>
          <w:r>
            <w:fldChar w:fldCharType="begin"/>
          </w:r>
          <w:r>
            <w:instrText xml:space="preserve"> PAGEREF _Toc11405 </w:instrText>
          </w:r>
          <w:r>
            <w:fldChar w:fldCharType="separate"/>
          </w:r>
          <w:r>
            <w:t>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_Toc12524 </w:instrText>
          </w:r>
          <w:r>
            <w:rPr>
              <w:lang w:val="zh-CN"/>
            </w:rPr>
            <w:fldChar w:fldCharType="separate"/>
          </w:r>
          <w:r>
            <w:t>6.3.3系统需求</w:t>
          </w:r>
          <w:r>
            <w:tab/>
          </w:r>
          <w:r>
            <w:fldChar w:fldCharType="begin"/>
          </w:r>
          <w:r>
            <w:instrText xml:space="preserve"> PAGEREF _Toc12524 </w:instrText>
          </w:r>
          <w:r>
            <w:fldChar w:fldCharType="separate"/>
          </w:r>
          <w:r>
            <w:t>8</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_Toc27724 </w:instrText>
          </w:r>
          <w:r>
            <w:rPr>
              <w:lang w:val="zh-CN"/>
            </w:rPr>
            <w:fldChar w:fldCharType="separate"/>
          </w:r>
          <w:r>
            <w:t>6.4系统设计</w:t>
          </w:r>
          <w:r>
            <w:tab/>
          </w:r>
          <w:r>
            <w:fldChar w:fldCharType="begin"/>
          </w:r>
          <w:r>
            <w:instrText xml:space="preserve"> PAGEREF _Toc27724 </w:instrText>
          </w:r>
          <w:r>
            <w:fldChar w:fldCharType="separate"/>
          </w:r>
          <w:r>
            <w:t>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_Toc15333 </w:instrText>
          </w:r>
          <w:r>
            <w:rPr>
              <w:lang w:val="zh-CN"/>
            </w:rPr>
            <w:fldChar w:fldCharType="separate"/>
          </w:r>
          <w:r>
            <w:t>6.4.1系统级设计决策</w:t>
          </w:r>
          <w:r>
            <w:tab/>
          </w:r>
          <w:r>
            <w:fldChar w:fldCharType="begin"/>
          </w:r>
          <w:r>
            <w:instrText xml:space="preserve"> PAGEREF _Toc15333 </w:instrText>
          </w:r>
          <w:r>
            <w:fldChar w:fldCharType="separate"/>
          </w:r>
          <w:r>
            <w:t>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_Toc30304 </w:instrText>
          </w:r>
          <w:r>
            <w:rPr>
              <w:lang w:val="zh-CN"/>
            </w:rPr>
            <w:fldChar w:fldCharType="separate"/>
          </w:r>
          <w:r>
            <w:t>6.4.2系统体系结构设计</w:t>
          </w:r>
          <w:r>
            <w:tab/>
          </w:r>
          <w:r>
            <w:fldChar w:fldCharType="begin"/>
          </w:r>
          <w:r>
            <w:instrText xml:space="preserve"> PAGEREF _Toc30304 </w:instrText>
          </w:r>
          <w:r>
            <w:fldChar w:fldCharType="separate"/>
          </w:r>
          <w:r>
            <w:t>9</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_Toc32719 </w:instrText>
          </w:r>
          <w:r>
            <w:rPr>
              <w:lang w:val="zh-CN"/>
            </w:rPr>
            <w:fldChar w:fldCharType="separate"/>
          </w:r>
          <w:r>
            <w:t>6.5软件需求分析</w:t>
          </w:r>
          <w:r>
            <w:tab/>
          </w:r>
          <w:r>
            <w:fldChar w:fldCharType="begin"/>
          </w:r>
          <w:r>
            <w:instrText xml:space="preserve"> PAGEREF _Toc32719 </w:instrText>
          </w:r>
          <w:r>
            <w:fldChar w:fldCharType="separate"/>
          </w:r>
          <w:r>
            <w:t>9</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_Toc23250 </w:instrText>
          </w:r>
          <w:r>
            <w:rPr>
              <w:lang w:val="zh-CN"/>
            </w:rPr>
            <w:fldChar w:fldCharType="separate"/>
          </w:r>
          <w:r>
            <w:t>6.6软件设计</w:t>
          </w:r>
          <w:r>
            <w:tab/>
          </w:r>
          <w:r>
            <w:fldChar w:fldCharType="begin"/>
          </w:r>
          <w:r>
            <w:instrText xml:space="preserve"> PAGEREF _Toc23250 </w:instrText>
          </w:r>
          <w:r>
            <w:fldChar w:fldCharType="separate"/>
          </w:r>
          <w:r>
            <w:t>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_Toc15878 </w:instrText>
          </w:r>
          <w:r>
            <w:rPr>
              <w:lang w:val="zh-CN"/>
            </w:rPr>
            <w:fldChar w:fldCharType="separate"/>
          </w:r>
          <w:r>
            <w:t>6.6.1CSCI级设计决策</w:t>
          </w:r>
          <w:r>
            <w:tab/>
          </w:r>
          <w:r>
            <w:fldChar w:fldCharType="begin"/>
          </w:r>
          <w:r>
            <w:instrText xml:space="preserve"> PAGEREF _Toc15878 </w:instrText>
          </w:r>
          <w:r>
            <w:fldChar w:fldCharType="separate"/>
          </w:r>
          <w:r>
            <w:t>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_Toc26914 </w:instrText>
          </w:r>
          <w:r>
            <w:rPr>
              <w:lang w:val="zh-CN"/>
            </w:rPr>
            <w:fldChar w:fldCharType="separate"/>
          </w:r>
          <w:r>
            <w:t>6.6.2CSCI体系结构设计</w:t>
          </w:r>
          <w:r>
            <w:tab/>
          </w:r>
          <w:r>
            <w:fldChar w:fldCharType="begin"/>
          </w:r>
          <w:r>
            <w:instrText xml:space="preserve"> PAGEREF _Toc26914 </w:instrText>
          </w:r>
          <w:r>
            <w:fldChar w:fldCharType="separate"/>
          </w:r>
          <w:r>
            <w:t>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_Toc5463 </w:instrText>
          </w:r>
          <w:r>
            <w:rPr>
              <w:lang w:val="zh-CN"/>
            </w:rPr>
            <w:fldChar w:fldCharType="separate"/>
          </w:r>
          <w:r>
            <w:t>6.6.3CSCI详细设计</w:t>
          </w:r>
          <w:r>
            <w:tab/>
          </w:r>
          <w:r>
            <w:fldChar w:fldCharType="begin"/>
          </w:r>
          <w:r>
            <w:instrText xml:space="preserve"> PAGEREF _Toc5463 </w:instrText>
          </w:r>
          <w:r>
            <w:fldChar w:fldCharType="separate"/>
          </w:r>
          <w:r>
            <w:t>9</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_Toc17673 </w:instrText>
          </w:r>
          <w:r>
            <w:rPr>
              <w:lang w:val="zh-CN"/>
            </w:rPr>
            <w:fldChar w:fldCharType="separate"/>
          </w:r>
          <w:r>
            <w:t>6.7软件实现和配置项测试</w:t>
          </w:r>
          <w:r>
            <w:tab/>
          </w:r>
          <w:r>
            <w:fldChar w:fldCharType="begin"/>
          </w:r>
          <w:r>
            <w:instrText xml:space="preserve"> PAGEREF _Toc17673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_Toc8754 </w:instrText>
          </w:r>
          <w:r>
            <w:rPr>
              <w:lang w:val="zh-CN"/>
            </w:rPr>
            <w:fldChar w:fldCharType="separate"/>
          </w:r>
          <w:r>
            <w:t>6.7.1软件实现</w:t>
          </w:r>
          <w:r>
            <w:tab/>
          </w:r>
          <w:r>
            <w:fldChar w:fldCharType="begin"/>
          </w:r>
          <w:r>
            <w:instrText xml:space="preserve"> PAGEREF _Toc8754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_Toc27245 </w:instrText>
          </w:r>
          <w:r>
            <w:rPr>
              <w:lang w:val="zh-CN"/>
            </w:rPr>
            <w:fldChar w:fldCharType="separate"/>
          </w:r>
          <w:r>
            <w:t>6.7.2配置项测试准备</w:t>
          </w:r>
          <w:r>
            <w:tab/>
          </w:r>
          <w:r>
            <w:fldChar w:fldCharType="begin"/>
          </w:r>
          <w:r>
            <w:instrText xml:space="preserve"> PAGEREF _Toc27245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_Toc17741 </w:instrText>
          </w:r>
          <w:r>
            <w:rPr>
              <w:lang w:val="zh-CN"/>
            </w:rPr>
            <w:fldChar w:fldCharType="separate"/>
          </w:r>
          <w:r>
            <w:t>6.7.3配置项测试执行</w:t>
          </w:r>
          <w:r>
            <w:tab/>
          </w:r>
          <w:r>
            <w:fldChar w:fldCharType="begin"/>
          </w:r>
          <w:r>
            <w:instrText xml:space="preserve"> PAGEREF _Toc17741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_Toc25063 </w:instrText>
          </w:r>
          <w:r>
            <w:rPr>
              <w:lang w:val="zh-CN"/>
            </w:rPr>
            <w:fldChar w:fldCharType="separate"/>
          </w:r>
          <w:r>
            <w:t>6.7.4修改和再测试</w:t>
          </w:r>
          <w:r>
            <w:tab/>
          </w:r>
          <w:r>
            <w:fldChar w:fldCharType="begin"/>
          </w:r>
          <w:r>
            <w:instrText xml:space="preserve"> PAGEREF _Toc25063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_Toc27796 </w:instrText>
          </w:r>
          <w:r>
            <w:rPr>
              <w:lang w:val="zh-CN"/>
            </w:rPr>
            <w:fldChar w:fldCharType="separate"/>
          </w:r>
          <w:r>
            <w:t>6.7.5配置项测试结果分析与记录</w:t>
          </w:r>
          <w:r>
            <w:tab/>
          </w:r>
          <w:r>
            <w:fldChar w:fldCharType="begin"/>
          </w:r>
          <w:r>
            <w:instrText xml:space="preserve"> PAGEREF _Toc27796 </w:instrText>
          </w:r>
          <w:r>
            <w:fldChar w:fldCharType="separate"/>
          </w:r>
          <w:r>
            <w:t>10</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_Toc12942 </w:instrText>
          </w:r>
          <w:r>
            <w:rPr>
              <w:lang w:val="zh-CN"/>
            </w:rPr>
            <w:fldChar w:fldCharType="separate"/>
          </w:r>
          <w:r>
            <w:t>6.8配置项集成和测试</w:t>
          </w:r>
          <w:r>
            <w:tab/>
          </w:r>
          <w:r>
            <w:fldChar w:fldCharType="begin"/>
          </w:r>
          <w:r>
            <w:instrText xml:space="preserve"> PAGEREF _Toc12942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_Toc22612 </w:instrText>
          </w:r>
          <w:r>
            <w:rPr>
              <w:lang w:val="zh-CN"/>
            </w:rPr>
            <w:fldChar w:fldCharType="separate"/>
          </w:r>
          <w:r>
            <w:t>6.8.1配置项集成和测试准备</w:t>
          </w:r>
          <w:r>
            <w:tab/>
          </w:r>
          <w:r>
            <w:fldChar w:fldCharType="begin"/>
          </w:r>
          <w:r>
            <w:instrText xml:space="preserve"> PAGEREF _Toc22612 </w:instrText>
          </w:r>
          <w:r>
            <w:fldChar w:fldCharType="separate"/>
          </w:r>
          <w:r>
            <w:t>10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_Toc17110 </w:instrText>
          </w:r>
          <w:r>
            <w:rPr>
              <w:lang w:val="zh-CN"/>
            </w:rPr>
            <w:fldChar w:fldCharType="separate"/>
          </w:r>
          <w:r>
            <w:t>6.8.2配置项集成和测试执行</w:t>
          </w:r>
          <w:r>
            <w:tab/>
          </w:r>
          <w:r>
            <w:fldChar w:fldCharType="begin"/>
          </w:r>
          <w:r>
            <w:instrText xml:space="preserve"> PAGEREF _Toc17110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_Toc26371 </w:instrText>
          </w:r>
          <w:r>
            <w:rPr>
              <w:lang w:val="zh-CN"/>
            </w:rPr>
            <w:fldChar w:fldCharType="separate"/>
          </w:r>
          <w:r>
            <w:t>6.8.3修改和再测试</w:t>
          </w:r>
          <w:r>
            <w:tab/>
          </w:r>
          <w:r>
            <w:fldChar w:fldCharType="begin"/>
          </w:r>
          <w:r>
            <w:instrText xml:space="preserve"> PAGEREF _Toc26371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_Toc10704 </w:instrText>
          </w:r>
          <w:r>
            <w:rPr>
              <w:lang w:val="zh-CN"/>
            </w:rPr>
            <w:fldChar w:fldCharType="separate"/>
          </w:r>
          <w:r>
            <w:t>6.8.4配置项集成和测试结果分析与记录</w:t>
          </w:r>
          <w:r>
            <w:tab/>
          </w:r>
          <w:r>
            <w:fldChar w:fldCharType="begin"/>
          </w:r>
          <w:r>
            <w:instrText xml:space="preserve"> PAGEREF _Toc10704 </w:instrText>
          </w:r>
          <w:r>
            <w:fldChar w:fldCharType="separate"/>
          </w:r>
          <w:r>
            <w:t>11</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_Toc1051 </w:instrText>
          </w:r>
          <w:r>
            <w:rPr>
              <w:lang w:val="zh-CN"/>
            </w:rPr>
            <w:fldChar w:fldCharType="separate"/>
          </w:r>
          <w:r>
            <w:t>6.9CSCI合格性测试</w:t>
          </w:r>
          <w:r>
            <w:tab/>
          </w:r>
          <w:r>
            <w:fldChar w:fldCharType="begin"/>
          </w:r>
          <w:r>
            <w:instrText xml:space="preserve"> PAGEREF _Toc1051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_Toc15122 </w:instrText>
          </w:r>
          <w:r>
            <w:rPr>
              <w:lang w:val="zh-CN"/>
            </w:rPr>
            <w:fldChar w:fldCharType="separate"/>
          </w:r>
          <w:r>
            <w:t>6.9.1CSCI合格性测试的独立性</w:t>
          </w:r>
          <w:r>
            <w:tab/>
          </w:r>
          <w:r>
            <w:fldChar w:fldCharType="begin"/>
          </w:r>
          <w:r>
            <w:instrText xml:space="preserve"> PAGEREF _Toc15122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_Toc31447 </w:instrText>
          </w:r>
          <w:r>
            <w:rPr>
              <w:lang w:val="zh-CN"/>
            </w:rPr>
            <w:fldChar w:fldCharType="separate"/>
          </w:r>
          <w:r>
            <w:t>6.9.2在目标计算机系统(或模拟的环境)上测试</w:t>
          </w:r>
          <w:r>
            <w:tab/>
          </w:r>
          <w:r>
            <w:fldChar w:fldCharType="begin"/>
          </w:r>
          <w:r>
            <w:instrText xml:space="preserve"> PAGEREF _Toc31447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_Toc11006 </w:instrText>
          </w:r>
          <w:r>
            <w:rPr>
              <w:lang w:val="zh-CN"/>
            </w:rPr>
            <w:fldChar w:fldCharType="separate"/>
          </w:r>
          <w:r>
            <w:t>6.9.3CSCI合格性测试准备</w:t>
          </w:r>
          <w:r>
            <w:tab/>
          </w:r>
          <w:r>
            <w:fldChar w:fldCharType="begin"/>
          </w:r>
          <w:r>
            <w:instrText xml:space="preserve"> PAGEREF _Toc11006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_Toc13271 </w:instrText>
          </w:r>
          <w:r>
            <w:rPr>
              <w:lang w:val="zh-CN"/>
            </w:rPr>
            <w:fldChar w:fldCharType="separate"/>
          </w:r>
          <w:r>
            <w:t>6.9.4CSCI合格性测试演练</w:t>
          </w:r>
          <w:r>
            <w:tab/>
          </w:r>
          <w:r>
            <w:fldChar w:fldCharType="begin"/>
          </w:r>
          <w:r>
            <w:instrText xml:space="preserve"> PAGEREF _Toc13271 </w:instrText>
          </w:r>
          <w:r>
            <w:fldChar w:fldCharType="separate"/>
          </w:r>
          <w:r>
            <w:t>11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_Toc22098 </w:instrText>
          </w:r>
          <w:r>
            <w:rPr>
              <w:lang w:val="zh-CN"/>
            </w:rPr>
            <w:fldChar w:fldCharType="separate"/>
          </w:r>
          <w:r>
            <w:t>6.9.5CSCI合格性测试执行</w:t>
          </w:r>
          <w:r>
            <w:tab/>
          </w:r>
          <w:r>
            <w:fldChar w:fldCharType="begin"/>
          </w:r>
          <w:r>
            <w:instrText xml:space="preserve"> PAGEREF _Toc22098 </w:instrText>
          </w:r>
          <w:r>
            <w:fldChar w:fldCharType="separate"/>
          </w:r>
          <w:r>
            <w:t>12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_Toc23803 </w:instrText>
          </w:r>
          <w:r>
            <w:rPr>
              <w:lang w:val="zh-CN"/>
            </w:rPr>
            <w:fldChar w:fldCharType="separate"/>
          </w:r>
          <w:r>
            <w:t>6.9.6修改和再测试</w:t>
          </w:r>
          <w:r>
            <w:tab/>
          </w:r>
          <w:r>
            <w:fldChar w:fldCharType="begin"/>
          </w:r>
          <w:r>
            <w:instrText xml:space="preserve"> PAGEREF _Toc23803 </w:instrText>
          </w:r>
          <w:r>
            <w:fldChar w:fldCharType="separate"/>
          </w:r>
          <w:r>
            <w:t>12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_Toc20259 </w:instrText>
          </w:r>
          <w:r>
            <w:rPr>
              <w:lang w:val="zh-CN"/>
            </w:rPr>
            <w:fldChar w:fldCharType="separate"/>
          </w:r>
          <w:r>
            <w:t>6.9.7CSCI合格性测试结果分析与记录</w:t>
          </w:r>
          <w:r>
            <w:tab/>
          </w:r>
          <w:r>
            <w:fldChar w:fldCharType="begin"/>
          </w:r>
          <w:r>
            <w:instrText xml:space="preserve"> PAGEREF _Toc20259 </w:instrText>
          </w:r>
          <w:r>
            <w:fldChar w:fldCharType="separate"/>
          </w:r>
          <w:r>
            <w:t>12</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_Toc13553 </w:instrText>
          </w:r>
          <w:r>
            <w:rPr>
              <w:lang w:val="zh-CN"/>
            </w:rPr>
            <w:fldChar w:fldCharType="separate"/>
          </w:r>
          <w:r>
            <w:t>6.10CSCI/HWCI集成和测试</w:t>
          </w:r>
          <w:r>
            <w:tab/>
          </w:r>
          <w:r>
            <w:fldChar w:fldCharType="begin"/>
          </w:r>
          <w:r>
            <w:instrText xml:space="preserve"> PAGEREF _Toc13553 </w:instrText>
          </w:r>
          <w:r>
            <w:fldChar w:fldCharType="separate"/>
          </w:r>
          <w:r>
            <w:t>12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_Toc8874 </w:instrText>
          </w:r>
          <w:r>
            <w:rPr>
              <w:lang w:val="zh-CN"/>
            </w:rPr>
            <w:fldChar w:fldCharType="separate"/>
          </w:r>
          <w:r>
            <w:t>6.10.1CSCI/HWCI集成和测试准备</w:t>
          </w:r>
          <w:r>
            <w:tab/>
          </w:r>
          <w:r>
            <w:fldChar w:fldCharType="begin"/>
          </w:r>
          <w:r>
            <w:instrText xml:space="preserve"> PAGEREF _Toc8874 </w:instrText>
          </w:r>
          <w:r>
            <w:fldChar w:fldCharType="separate"/>
          </w:r>
          <w:r>
            <w:t>12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_Toc16452 </w:instrText>
          </w:r>
          <w:r>
            <w:rPr>
              <w:lang w:val="zh-CN"/>
            </w:rPr>
            <w:fldChar w:fldCharType="separate"/>
          </w:r>
          <w:r>
            <w:t>6.10.2CSCI/HWCI集成和测试执行</w:t>
          </w:r>
          <w:r>
            <w:tab/>
          </w:r>
          <w:r>
            <w:fldChar w:fldCharType="begin"/>
          </w:r>
          <w:r>
            <w:instrText xml:space="preserve"> PAGEREF _Toc16452 </w:instrText>
          </w:r>
          <w:r>
            <w:fldChar w:fldCharType="separate"/>
          </w:r>
          <w:r>
            <w:t>12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_Toc9876 </w:instrText>
          </w:r>
          <w:r>
            <w:rPr>
              <w:lang w:val="zh-CN"/>
            </w:rPr>
            <w:fldChar w:fldCharType="separate"/>
          </w:r>
          <w:r>
            <w:t>6.10.3修改和再测试</w:t>
          </w:r>
          <w:r>
            <w:tab/>
          </w:r>
          <w:r>
            <w:fldChar w:fldCharType="begin"/>
          </w:r>
          <w:r>
            <w:instrText xml:space="preserve"> PAGEREF _Toc9876 </w:instrText>
          </w:r>
          <w:r>
            <w:fldChar w:fldCharType="separate"/>
          </w:r>
          <w:r>
            <w:t>12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_Toc7163 </w:instrText>
          </w:r>
          <w:r>
            <w:rPr>
              <w:lang w:val="zh-CN"/>
            </w:rPr>
            <w:fldChar w:fldCharType="separate"/>
          </w:r>
          <w:r>
            <w:t>6.10.4CSCI/HWCI集成和测试结果分析与记录</w:t>
          </w:r>
          <w:r>
            <w:tab/>
          </w:r>
          <w:r>
            <w:fldChar w:fldCharType="begin"/>
          </w:r>
          <w:r>
            <w:instrText xml:space="preserve"> PAGEREF _Toc7163 </w:instrText>
          </w:r>
          <w:r>
            <w:fldChar w:fldCharType="separate"/>
          </w:r>
          <w:r>
            <w:t>13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_Toc20912 </w:instrText>
          </w:r>
          <w:r>
            <w:rPr>
              <w:lang w:val="zh-CN"/>
            </w:rPr>
            <w:fldChar w:fldCharType="separate"/>
          </w:r>
          <w:r>
            <w:t>6.11系统合格性测试</w:t>
          </w:r>
          <w:r>
            <w:tab/>
          </w:r>
          <w:r>
            <w:fldChar w:fldCharType="begin"/>
          </w:r>
          <w:r>
            <w:instrText xml:space="preserve"> PAGEREF _Toc20912 </w:instrText>
          </w:r>
          <w:r>
            <w:fldChar w:fldCharType="separate"/>
          </w:r>
          <w:r>
            <w:t>13</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_Toc513 </w:instrText>
          </w:r>
          <w:r>
            <w:rPr>
              <w:lang w:val="zh-CN"/>
            </w:rPr>
            <w:fldChar w:fldCharType="separate"/>
          </w:r>
          <w:r>
            <w:t>6.11.1系统合格性测试的独立性</w:t>
          </w:r>
          <w:r>
            <w:tab/>
          </w:r>
          <w:r>
            <w:fldChar w:fldCharType="begin"/>
          </w:r>
          <w:r>
            <w:instrText xml:space="preserve"> PAGEREF _Toc513 </w:instrText>
          </w:r>
          <w:r>
            <w:fldChar w:fldCharType="separate"/>
          </w:r>
          <w:r>
            <w:t>13</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_Toc816 </w:instrText>
          </w:r>
          <w:r>
            <w:rPr>
              <w:lang w:val="zh-CN"/>
            </w:rPr>
            <w:fldChar w:fldCharType="separate"/>
          </w:r>
          <w:r>
            <w:t>6.11.2在目标计算机系统(或模拟的环境)上测试</w:t>
          </w:r>
          <w:r>
            <w:tab/>
          </w:r>
          <w:r>
            <w:fldChar w:fldCharType="begin"/>
          </w:r>
          <w:r>
            <w:instrText xml:space="preserve"> PAGEREF _Toc816 </w:instrText>
          </w:r>
          <w:r>
            <w:fldChar w:fldCharType="separate"/>
          </w:r>
          <w:r>
            <w:t>13</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_Toc30185 </w:instrText>
          </w:r>
          <w:r>
            <w:rPr>
              <w:lang w:val="zh-CN"/>
            </w:rPr>
            <w:fldChar w:fldCharType="separate"/>
          </w:r>
          <w:r>
            <w:t>6.11.3系统合格性测试准备</w:t>
          </w:r>
          <w:r>
            <w:tab/>
          </w:r>
          <w:r>
            <w:fldChar w:fldCharType="begin"/>
          </w:r>
          <w:r>
            <w:instrText xml:space="preserve"> PAGEREF _Toc30185 </w:instrText>
          </w:r>
          <w:r>
            <w:fldChar w:fldCharType="separate"/>
          </w:r>
          <w:r>
            <w:t>13</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_Toc29918 </w:instrText>
          </w:r>
          <w:r>
            <w:rPr>
              <w:lang w:val="zh-CN"/>
            </w:rPr>
            <w:fldChar w:fldCharType="separate"/>
          </w:r>
          <w:r>
            <w:t>6.11.</w:t>
          </w:r>
          <w:r>
            <w:rPr>
              <w:rFonts w:hint="eastAsia"/>
            </w:rPr>
            <w:t>4</w:t>
          </w:r>
          <w:r>
            <w:t>系统合格性测试执行</w:t>
          </w:r>
          <w:r>
            <w:tab/>
          </w:r>
          <w:r>
            <w:fldChar w:fldCharType="begin"/>
          </w:r>
          <w:r>
            <w:instrText xml:space="preserve"> PAGEREF _Toc29918 </w:instrText>
          </w:r>
          <w:r>
            <w:fldChar w:fldCharType="separate"/>
          </w:r>
          <w:r>
            <w:t>14</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_Toc1236 </w:instrText>
          </w:r>
          <w:r>
            <w:rPr>
              <w:lang w:val="zh-CN"/>
            </w:rPr>
            <w:fldChar w:fldCharType="separate"/>
          </w:r>
          <w:r>
            <w:t>6.12软件使用准备</w:t>
          </w:r>
          <w:r>
            <w:tab/>
          </w:r>
          <w:r>
            <w:fldChar w:fldCharType="begin"/>
          </w:r>
          <w:r>
            <w:instrText xml:space="preserve"> PAGEREF _Toc1236 </w:instrText>
          </w:r>
          <w:r>
            <w:fldChar w:fldCharType="separate"/>
          </w:r>
          <w:r>
            <w:t>15</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_Toc14311 </w:instrText>
          </w:r>
          <w:r>
            <w:rPr>
              <w:lang w:val="zh-CN"/>
            </w:rPr>
            <w:fldChar w:fldCharType="separate"/>
          </w:r>
          <w:r>
            <w:t>6.12.1可执行软件的准备</w:t>
          </w:r>
          <w:r>
            <w:tab/>
          </w:r>
          <w:r>
            <w:fldChar w:fldCharType="begin"/>
          </w:r>
          <w:r>
            <w:instrText xml:space="preserve"> PAGEREF _Toc14311 </w:instrText>
          </w:r>
          <w:r>
            <w:fldChar w:fldCharType="separate"/>
          </w:r>
          <w:r>
            <w:t>15</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_Toc6526 </w:instrText>
          </w:r>
          <w:r>
            <w:rPr>
              <w:lang w:val="zh-CN"/>
            </w:rPr>
            <w:fldChar w:fldCharType="separate"/>
          </w:r>
          <w:r>
            <w:t>6.12.2</w:t>
          </w:r>
          <w:r>
            <w:rPr>
              <w:rFonts w:hint="eastAsia"/>
            </w:rPr>
            <w:t>用户现场的版本说明的准备</w:t>
          </w:r>
          <w:r>
            <w:tab/>
          </w:r>
          <w:r>
            <w:fldChar w:fldCharType="begin"/>
          </w:r>
          <w:r>
            <w:instrText xml:space="preserve"> PAGEREF _Toc6526 </w:instrText>
          </w:r>
          <w:r>
            <w:fldChar w:fldCharType="separate"/>
          </w:r>
          <w:r>
            <w:t>15</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_Toc22839 </w:instrText>
          </w:r>
          <w:r>
            <w:rPr>
              <w:lang w:val="zh-CN"/>
            </w:rPr>
            <w:fldChar w:fldCharType="separate"/>
          </w:r>
          <w:r>
            <w:t>6.12.</w:t>
          </w:r>
          <w:r>
            <w:rPr>
              <w:rFonts w:hint="eastAsia"/>
            </w:rPr>
            <w:t>2</w:t>
          </w:r>
          <w:r>
            <w:t>用户手册的准备</w:t>
          </w:r>
          <w:r>
            <w:tab/>
          </w:r>
          <w:r>
            <w:fldChar w:fldCharType="begin"/>
          </w:r>
          <w:r>
            <w:instrText xml:space="preserve"> PAGEREF _Toc22839 </w:instrText>
          </w:r>
          <w:r>
            <w:fldChar w:fldCharType="separate"/>
          </w:r>
          <w:r>
            <w:t>15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_Toc11712 </w:instrText>
          </w:r>
          <w:r>
            <w:rPr>
              <w:lang w:val="zh-CN"/>
            </w:rPr>
            <w:fldChar w:fldCharType="separate"/>
          </w:r>
          <w:r>
            <w:t>6.13软件移交准备</w:t>
          </w:r>
          <w:r>
            <w:tab/>
          </w:r>
          <w:r>
            <w:fldChar w:fldCharType="begin"/>
          </w:r>
          <w:r>
            <w:instrText xml:space="preserve"> PAGEREF _Toc11712 </w:instrText>
          </w:r>
          <w:r>
            <w:fldChar w:fldCharType="separate"/>
          </w:r>
          <w:r>
            <w:t>15</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_Toc29049 </w:instrText>
          </w:r>
          <w:r>
            <w:rPr>
              <w:lang w:val="zh-CN"/>
            </w:rPr>
            <w:fldChar w:fldCharType="separate"/>
          </w:r>
          <w:r>
            <w:t>6.13.1可执行软件的准备</w:t>
          </w:r>
          <w:r>
            <w:tab/>
          </w:r>
          <w:r>
            <w:fldChar w:fldCharType="begin"/>
          </w:r>
          <w:r>
            <w:instrText xml:space="preserve"> PAGEREF _Toc29049 </w:instrText>
          </w:r>
          <w:r>
            <w:fldChar w:fldCharType="separate"/>
          </w:r>
          <w:r>
            <w:t>15</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_Toc11524 </w:instrText>
          </w:r>
          <w:r>
            <w:rPr>
              <w:lang w:val="zh-CN"/>
            </w:rPr>
            <w:fldChar w:fldCharType="separate"/>
          </w:r>
          <w:r>
            <w:t>6.13.2源文件准备</w:t>
          </w:r>
          <w:r>
            <w:tab/>
          </w:r>
          <w:r>
            <w:fldChar w:fldCharType="begin"/>
          </w:r>
          <w:r>
            <w:instrText xml:space="preserve"> PAGEREF _Toc11524 </w:instrText>
          </w:r>
          <w:r>
            <w:fldChar w:fldCharType="separate"/>
          </w:r>
          <w:r>
            <w:t>16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_Toc17965 </w:instrText>
          </w:r>
          <w:r>
            <w:rPr>
              <w:lang w:val="zh-CN"/>
            </w:rPr>
            <w:fldChar w:fldCharType="separate"/>
          </w:r>
          <w:r>
            <w:t>6.13.3支持现场的版本说明的准备</w:t>
          </w:r>
          <w:r>
            <w:tab/>
          </w:r>
          <w:r>
            <w:fldChar w:fldCharType="begin"/>
          </w:r>
          <w:r>
            <w:instrText xml:space="preserve"> PAGEREF _Toc17965 </w:instrText>
          </w:r>
          <w:r>
            <w:fldChar w:fldCharType="separate"/>
          </w:r>
          <w:r>
            <w:t>16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_Toc14210 </w:instrText>
          </w:r>
          <w:r>
            <w:rPr>
              <w:lang w:val="zh-CN"/>
            </w:rPr>
            <w:fldChar w:fldCharType="separate"/>
          </w:r>
          <w:r>
            <w:t>6.13.</w:t>
          </w:r>
          <w:r>
            <w:rPr>
              <w:rFonts w:hint="eastAsia"/>
            </w:rPr>
            <w:t>4</w:t>
          </w:r>
          <w:r>
            <w:t>支持手册准备</w:t>
          </w:r>
          <w:r>
            <w:tab/>
          </w:r>
          <w:r>
            <w:fldChar w:fldCharType="begin"/>
          </w:r>
          <w:r>
            <w:instrText xml:space="preserve"> PAGEREF _Toc14210 </w:instrText>
          </w:r>
          <w:r>
            <w:fldChar w:fldCharType="separate"/>
          </w:r>
          <w:r>
            <w:t>16</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_Toc3200 </w:instrText>
          </w:r>
          <w:r>
            <w:rPr>
              <w:lang w:val="zh-CN"/>
            </w:rPr>
            <w:fldChar w:fldCharType="separate"/>
          </w:r>
          <w:r>
            <w:t>6.14软件配置管理</w:t>
          </w:r>
          <w:r>
            <w:tab/>
          </w:r>
          <w:r>
            <w:fldChar w:fldCharType="begin"/>
          </w:r>
          <w:r>
            <w:instrText xml:space="preserve"> PAGEREF _Toc3200 </w:instrText>
          </w:r>
          <w:r>
            <w:fldChar w:fldCharType="separate"/>
          </w:r>
          <w:r>
            <w:t>16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_Toc13376 </w:instrText>
          </w:r>
          <w:r>
            <w:rPr>
              <w:lang w:val="zh-CN"/>
            </w:rPr>
            <w:fldChar w:fldCharType="separate"/>
          </w:r>
          <w:r>
            <w:t>6.14.1配置标识</w:t>
          </w:r>
          <w:r>
            <w:tab/>
          </w:r>
          <w:r>
            <w:fldChar w:fldCharType="begin"/>
          </w:r>
          <w:r>
            <w:instrText xml:space="preserve"> PAGEREF _Toc13376 </w:instrText>
          </w:r>
          <w:r>
            <w:fldChar w:fldCharType="separate"/>
          </w:r>
          <w:r>
            <w:t>16</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_Toc9155 </w:instrText>
          </w:r>
          <w:r>
            <w:rPr>
              <w:lang w:val="zh-CN"/>
            </w:rPr>
            <w:fldChar w:fldCharType="separate"/>
          </w:r>
          <w:r>
            <w:t>6.14.2配置控制</w:t>
          </w:r>
          <w:r>
            <w:tab/>
          </w:r>
          <w:r>
            <w:fldChar w:fldCharType="begin"/>
          </w:r>
          <w:r>
            <w:instrText xml:space="preserve"> PAGEREF _Toc9155 </w:instrText>
          </w:r>
          <w:r>
            <w:fldChar w:fldCharType="separate"/>
          </w:r>
          <w:r>
            <w:t>17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_Toc20517 </w:instrText>
          </w:r>
          <w:r>
            <w:rPr>
              <w:lang w:val="zh-CN"/>
            </w:rPr>
            <w:fldChar w:fldCharType="separate"/>
          </w:r>
          <w:r>
            <w:t>6.14.3配置状态统计</w:t>
          </w:r>
          <w:r>
            <w:tab/>
          </w:r>
          <w:r>
            <w:fldChar w:fldCharType="begin"/>
          </w:r>
          <w:r>
            <w:instrText xml:space="preserve"> PAGEREF _Toc20517 </w:instrText>
          </w:r>
          <w:r>
            <w:fldChar w:fldCharType="separate"/>
          </w:r>
          <w:r>
            <w:t>17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_Toc3249 </w:instrText>
          </w:r>
          <w:r>
            <w:rPr>
              <w:lang w:val="zh-CN"/>
            </w:rPr>
            <w:fldChar w:fldCharType="separate"/>
          </w:r>
          <w:r>
            <w:t>6.14.4配置审核</w:t>
          </w:r>
          <w:r>
            <w:tab/>
          </w:r>
          <w:r>
            <w:fldChar w:fldCharType="begin"/>
          </w:r>
          <w:r>
            <w:instrText xml:space="preserve"> PAGEREF _Toc3249 </w:instrText>
          </w:r>
          <w:r>
            <w:fldChar w:fldCharType="separate"/>
          </w:r>
          <w:r>
            <w:t>17</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_Toc15013 </w:instrText>
          </w:r>
          <w:r>
            <w:rPr>
              <w:lang w:val="zh-CN"/>
            </w:rPr>
            <w:fldChar w:fldCharType="separate"/>
          </w:r>
          <w:r>
            <w:t>6.15件质量保证</w:t>
          </w:r>
          <w:r>
            <w:tab/>
          </w:r>
          <w:r>
            <w:fldChar w:fldCharType="begin"/>
          </w:r>
          <w:r>
            <w:instrText xml:space="preserve"> PAGEREF _Toc15013 </w:instrText>
          </w:r>
          <w:r>
            <w:fldChar w:fldCharType="separate"/>
          </w:r>
          <w:r>
            <w:t>17</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_Toc19439 </w:instrText>
          </w:r>
          <w:r>
            <w:rPr>
              <w:lang w:val="zh-CN"/>
            </w:rPr>
            <w:fldChar w:fldCharType="separate"/>
          </w:r>
          <w:r>
            <w:t>6.15.</w:t>
          </w:r>
          <w:r>
            <w:rPr>
              <w:rFonts w:hint="eastAsia"/>
            </w:rPr>
            <w:t>1</w:t>
          </w:r>
          <w:r>
            <w:t>软件质量保证评估</w:t>
          </w:r>
          <w:r>
            <w:tab/>
          </w:r>
          <w:r>
            <w:fldChar w:fldCharType="begin"/>
          </w:r>
          <w:r>
            <w:instrText xml:space="preserve"> PAGEREF _Toc19439 </w:instrText>
          </w:r>
          <w:r>
            <w:fldChar w:fldCharType="separate"/>
          </w:r>
          <w:r>
            <w:t>17</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_Toc13521 </w:instrText>
          </w:r>
          <w:r>
            <w:rPr>
              <w:lang w:val="zh-CN"/>
            </w:rPr>
            <w:fldChar w:fldCharType="separate"/>
          </w:r>
          <w:r>
            <w:t>6.1</w:t>
          </w:r>
          <w:r>
            <w:rPr>
              <w:rFonts w:hint="eastAsia"/>
            </w:rPr>
            <w:t>6</w:t>
          </w:r>
          <w:r>
            <w:t>文档编制</w:t>
          </w:r>
          <w:r>
            <w:tab/>
          </w:r>
          <w:r>
            <w:fldChar w:fldCharType="begin"/>
          </w:r>
          <w:r>
            <w:instrText xml:space="preserve"> PAGEREF _Toc13521 </w:instrText>
          </w:r>
          <w:r>
            <w:fldChar w:fldCharType="separate"/>
          </w:r>
          <w:r>
            <w:t>17</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_Toc6495 </w:instrText>
          </w:r>
          <w:r>
            <w:rPr>
              <w:lang w:val="zh-CN"/>
            </w:rPr>
            <w:fldChar w:fldCharType="separate"/>
          </w:r>
          <w:r>
            <w:t>6.</w:t>
          </w:r>
          <w:r>
            <w:rPr>
              <w:rFonts w:hint="eastAsia"/>
            </w:rPr>
            <w:t>17</w:t>
          </w:r>
          <w:r>
            <w:t>其他软件开发活动</w:t>
          </w:r>
          <w:r>
            <w:tab/>
          </w:r>
          <w:r>
            <w:fldChar w:fldCharType="begin"/>
          </w:r>
          <w:r>
            <w:instrText xml:space="preserve"> PAGEREF _Toc6495 </w:instrText>
          </w:r>
          <w:r>
            <w:fldChar w:fldCharType="separate"/>
          </w:r>
          <w:r>
            <w:t>18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_Toc28104 </w:instrText>
          </w:r>
          <w:r>
            <w:rPr>
              <w:lang w:val="zh-CN"/>
            </w:rPr>
            <w:fldChar w:fldCharType="separate"/>
          </w:r>
          <w:r>
            <w:t>6.</w:t>
          </w:r>
          <w:r>
            <w:rPr>
              <w:rFonts w:hint="eastAsia"/>
            </w:rPr>
            <w:t>17.</w:t>
          </w:r>
          <w:r>
            <w:t>1风险管理，包括已知的风险和相应的对策</w:t>
          </w:r>
          <w:r>
            <w:tab/>
          </w:r>
          <w:r>
            <w:fldChar w:fldCharType="begin"/>
          </w:r>
          <w:r>
            <w:instrText xml:space="preserve"> PAGEREF _Toc28104 </w:instrText>
          </w:r>
          <w:r>
            <w:fldChar w:fldCharType="separate"/>
          </w:r>
          <w:r>
            <w:t>18</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_Toc2882 </w:instrText>
          </w:r>
          <w:r>
            <w:rPr>
              <w:lang w:val="zh-CN"/>
            </w:rPr>
            <w:fldChar w:fldCharType="separate"/>
          </w:r>
          <w:r>
            <w:t>6.</w:t>
          </w:r>
          <w:r>
            <w:rPr>
              <w:rFonts w:hint="eastAsia"/>
            </w:rPr>
            <w:t>17.2</w:t>
          </w:r>
          <w:r>
            <w:t>保密性和私密性</w:t>
          </w:r>
          <w:r>
            <w:tab/>
          </w:r>
          <w:r>
            <w:fldChar w:fldCharType="begin"/>
          </w:r>
          <w:r>
            <w:instrText xml:space="preserve"> PAGEREF _Toc2882 </w:instrText>
          </w:r>
          <w:r>
            <w:fldChar w:fldCharType="separate"/>
          </w:r>
          <w:r>
            <w:t>21</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_Toc16356 </w:instrText>
          </w:r>
          <w:r>
            <w:rPr>
              <w:lang w:val="zh-CN"/>
            </w:rPr>
            <w:fldChar w:fldCharType="separate"/>
          </w:r>
          <w:r>
            <w:rPr>
              <w:rFonts w:hint="eastAsia"/>
            </w:rPr>
            <w:t>7 进度表和活动网络图</w:t>
          </w:r>
          <w:r>
            <w:tab/>
          </w:r>
          <w:r>
            <w:fldChar w:fldCharType="begin"/>
          </w:r>
          <w:r>
            <w:instrText xml:space="preserve"> PAGEREF _Toc16356 </w:instrText>
          </w:r>
          <w:r>
            <w:fldChar w:fldCharType="separate"/>
          </w:r>
          <w:r>
            <w:t>22</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_Toc9024 </w:instrText>
          </w:r>
          <w:r>
            <w:rPr>
              <w:lang w:val="zh-CN"/>
            </w:rPr>
            <w:fldChar w:fldCharType="separate"/>
          </w:r>
          <w:r>
            <w:rPr>
              <w:rFonts w:hint="eastAsia" w:ascii="Arial" w:hAnsi="Arial" w:eastAsia="黑体" w:cs="Times New Roman"/>
              <w:b/>
              <w:bCs/>
            </w:rPr>
            <w:t>7.1 进度表</w:t>
          </w:r>
          <w:r>
            <w:tab/>
          </w:r>
          <w:r>
            <w:fldChar w:fldCharType="begin"/>
          </w:r>
          <w:r>
            <w:instrText xml:space="preserve"> PAGEREF _Toc9024 </w:instrText>
          </w:r>
          <w:r>
            <w:fldChar w:fldCharType="separate"/>
          </w:r>
          <w:r>
            <w:t>23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_Toc15380 </w:instrText>
          </w:r>
          <w:r>
            <w:rPr>
              <w:lang w:val="zh-CN"/>
            </w:rPr>
            <w:fldChar w:fldCharType="separate"/>
          </w:r>
          <w:r>
            <w:rPr>
              <w:rFonts w:hint="eastAsia" w:ascii="Arial" w:hAnsi="Arial" w:eastAsia="黑体" w:cs="Times New Roman"/>
              <w:b/>
              <w:bCs/>
            </w:rPr>
            <w:t>7.2 活动网络图</w:t>
          </w:r>
          <w:r>
            <w:tab/>
          </w:r>
          <w:r>
            <w:fldChar w:fldCharType="begin"/>
          </w:r>
          <w:r>
            <w:instrText xml:space="preserve"> PAGEREF _Toc15380 </w:instrText>
          </w:r>
          <w:r>
            <w:fldChar w:fldCharType="separate"/>
          </w:r>
          <w:r>
            <w:t>24</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_Toc5322 </w:instrText>
          </w:r>
          <w:r>
            <w:rPr>
              <w:lang w:val="zh-CN"/>
            </w:rPr>
            <w:fldChar w:fldCharType="separate"/>
          </w:r>
          <w:r>
            <w:rPr>
              <w:rFonts w:hint="eastAsia"/>
            </w:rPr>
            <w:t>8 项目组织和资源</w:t>
          </w:r>
          <w:r>
            <w:tab/>
          </w:r>
          <w:r>
            <w:fldChar w:fldCharType="begin"/>
          </w:r>
          <w:r>
            <w:instrText xml:space="preserve"> PAGEREF _Toc5322 </w:instrText>
          </w:r>
          <w:r>
            <w:fldChar w:fldCharType="separate"/>
          </w:r>
          <w:r>
            <w:t>24</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_Toc7491 </w:instrText>
          </w:r>
          <w:r>
            <w:rPr>
              <w:lang w:val="zh-CN"/>
            </w:rPr>
            <w:fldChar w:fldCharType="separate"/>
          </w:r>
          <w:r>
            <w:rPr>
              <w:rFonts w:hint="eastAsia"/>
            </w:rPr>
            <w:t>8.1 项目组织</w:t>
          </w:r>
          <w:r>
            <w:tab/>
          </w:r>
          <w:r>
            <w:fldChar w:fldCharType="begin"/>
          </w:r>
          <w:r>
            <w:instrText xml:space="preserve"> PAGEREF _Toc7491 </w:instrText>
          </w:r>
          <w:r>
            <w:fldChar w:fldCharType="separate"/>
          </w:r>
          <w:r>
            <w:t>24</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_Toc6004 </w:instrText>
          </w:r>
          <w:r>
            <w:rPr>
              <w:lang w:val="zh-CN"/>
            </w:rPr>
            <w:fldChar w:fldCharType="separate"/>
          </w:r>
          <w:r>
            <w:rPr>
              <w:rFonts w:hint="eastAsia"/>
            </w:rPr>
            <w:t>8.2项目资源</w:t>
          </w:r>
          <w:r>
            <w:tab/>
          </w:r>
          <w:r>
            <w:fldChar w:fldCharType="begin"/>
          </w:r>
          <w:r>
            <w:instrText xml:space="preserve"> PAGEREF _Toc6004 </w:instrText>
          </w:r>
          <w:r>
            <w:fldChar w:fldCharType="separate"/>
          </w:r>
          <w:r>
            <w:t>24</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_Toc19391 </w:instrText>
          </w:r>
          <w:r>
            <w:rPr>
              <w:lang w:val="zh-CN"/>
            </w:rPr>
            <w:fldChar w:fldCharType="separate"/>
          </w:r>
          <w:r>
            <w:rPr>
              <w:rFonts w:hint="eastAsia"/>
            </w:rPr>
            <w:t>8.2.1 人力资源</w:t>
          </w:r>
          <w:r>
            <w:tab/>
          </w:r>
          <w:r>
            <w:fldChar w:fldCharType="begin"/>
          </w:r>
          <w:r>
            <w:instrText xml:space="preserve"> PAGEREF _Toc19391 </w:instrText>
          </w:r>
          <w:r>
            <w:fldChar w:fldCharType="separate"/>
          </w:r>
          <w:r>
            <w:t>24</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_Toc27960 </w:instrText>
          </w:r>
          <w:r>
            <w:rPr>
              <w:lang w:val="zh-CN"/>
            </w:rPr>
            <w:fldChar w:fldCharType="separate"/>
          </w:r>
          <w:r>
            <w:rPr>
              <w:rFonts w:hint="eastAsia"/>
            </w:rPr>
            <w:t>8.2.2 其他资源</w:t>
          </w:r>
          <w:r>
            <w:tab/>
          </w:r>
          <w:r>
            <w:fldChar w:fldCharType="begin"/>
          </w:r>
          <w:r>
            <w:instrText xml:space="preserve"> PAGEREF _Toc27960 </w:instrText>
          </w:r>
          <w:r>
            <w:fldChar w:fldCharType="separate"/>
          </w:r>
          <w:r>
            <w:t>25</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_Toc6387 </w:instrText>
          </w:r>
          <w:r>
            <w:rPr>
              <w:lang w:val="zh-CN"/>
            </w:rPr>
            <w:fldChar w:fldCharType="separate"/>
          </w:r>
          <w:r>
            <w:rPr>
              <w:rFonts w:hint="eastAsia"/>
            </w:rPr>
            <w:t>9 培训</w:t>
          </w:r>
          <w:r>
            <w:tab/>
          </w:r>
          <w:r>
            <w:fldChar w:fldCharType="begin"/>
          </w:r>
          <w:r>
            <w:instrText xml:space="preserve"> PAGEREF _Toc6387 </w:instrText>
          </w:r>
          <w:r>
            <w:fldChar w:fldCharType="separate"/>
          </w:r>
          <w:r>
            <w:t>25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_Toc17347 </w:instrText>
          </w:r>
          <w:r>
            <w:rPr>
              <w:lang w:val="zh-CN"/>
            </w:rPr>
            <w:fldChar w:fldCharType="separate"/>
          </w:r>
          <w:r>
            <w:rPr>
              <w:rFonts w:hint="eastAsia" w:ascii="Arial" w:hAnsi="Arial" w:eastAsia="黑体" w:cs="Times New Roman"/>
              <w:b/>
              <w:bCs/>
            </w:rPr>
            <w:t>9.1 项目的技术要求</w:t>
          </w:r>
          <w:r>
            <w:tab/>
          </w:r>
          <w:r>
            <w:fldChar w:fldCharType="begin"/>
          </w:r>
          <w:r>
            <w:instrText xml:space="preserve"> PAGEREF _Toc17347 </w:instrText>
          </w:r>
          <w:r>
            <w:fldChar w:fldCharType="separate"/>
          </w:r>
          <w:r>
            <w:t>25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_Toc24060 </w:instrText>
          </w:r>
          <w:r>
            <w:rPr>
              <w:lang w:val="zh-CN"/>
            </w:rPr>
            <w:fldChar w:fldCharType="separate"/>
          </w:r>
          <w:r>
            <w:rPr>
              <w:rFonts w:hint="eastAsia" w:ascii="Arial" w:hAnsi="Arial" w:eastAsia="黑体" w:cs="Times New Roman"/>
              <w:b/>
              <w:bCs/>
            </w:rPr>
            <w:t>9.2 培训计划</w:t>
          </w:r>
          <w:r>
            <w:tab/>
          </w:r>
          <w:r>
            <w:fldChar w:fldCharType="begin"/>
          </w:r>
          <w:r>
            <w:instrText xml:space="preserve"> PAGEREF _Toc24060 </w:instrText>
          </w:r>
          <w:r>
            <w:fldChar w:fldCharType="separate"/>
          </w:r>
          <w:r>
            <w:t>25</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_Toc4414 </w:instrText>
          </w:r>
          <w:r>
            <w:rPr>
              <w:lang w:val="zh-CN"/>
            </w:rPr>
            <w:fldChar w:fldCharType="separate"/>
          </w:r>
          <w:r>
            <w:rPr>
              <w:rFonts w:hint="eastAsia"/>
            </w:rPr>
            <w:t>10 项目估算</w:t>
          </w:r>
          <w:r>
            <w:tab/>
          </w:r>
          <w:r>
            <w:fldChar w:fldCharType="begin"/>
          </w:r>
          <w:r>
            <w:instrText xml:space="preserve"> PAGEREF _Toc4414 </w:instrText>
          </w:r>
          <w:r>
            <w:fldChar w:fldCharType="separate"/>
          </w:r>
          <w:r>
            <w:t>25</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_Toc15331 </w:instrText>
          </w:r>
          <w:r>
            <w:rPr>
              <w:lang w:val="zh-CN"/>
            </w:rPr>
            <w:fldChar w:fldCharType="separate"/>
          </w:r>
          <w:r>
            <w:rPr>
              <w:rFonts w:hint="eastAsia" w:ascii="Arial" w:hAnsi="Arial" w:eastAsia="黑体" w:cs="Times New Roman"/>
              <w:b/>
              <w:bCs/>
            </w:rPr>
            <w:t>10.1 规模估算</w:t>
          </w:r>
          <w:r>
            <w:tab/>
          </w:r>
          <w:r>
            <w:fldChar w:fldCharType="begin"/>
          </w:r>
          <w:r>
            <w:instrText xml:space="preserve"> PAGEREF _Toc15331 </w:instrText>
          </w:r>
          <w:r>
            <w:fldChar w:fldCharType="separate"/>
          </w:r>
          <w:r>
            <w:t>26</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_Toc20519 </w:instrText>
          </w:r>
          <w:r>
            <w:rPr>
              <w:lang w:val="zh-CN"/>
            </w:rPr>
            <w:fldChar w:fldCharType="separate"/>
          </w:r>
          <w:r>
            <w:rPr>
              <w:rFonts w:hint="eastAsia"/>
            </w:rPr>
            <w:t>10.2 工作量估算</w:t>
          </w:r>
          <w:r>
            <w:tab/>
          </w:r>
          <w:r>
            <w:fldChar w:fldCharType="begin"/>
          </w:r>
          <w:r>
            <w:instrText xml:space="preserve"> PAGEREF _Toc20519 </w:instrText>
          </w:r>
          <w:r>
            <w:fldChar w:fldCharType="separate"/>
          </w:r>
          <w:r>
            <w:t>27</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_Toc29299 </w:instrText>
          </w:r>
          <w:r>
            <w:rPr>
              <w:lang w:val="zh-CN"/>
            </w:rPr>
            <w:fldChar w:fldCharType="separate"/>
          </w:r>
          <w:r>
            <w:rPr>
              <w:rFonts w:hint="eastAsia"/>
            </w:rPr>
            <w:t>10.3 成本估算</w:t>
          </w:r>
          <w:r>
            <w:tab/>
          </w:r>
          <w:r>
            <w:fldChar w:fldCharType="begin"/>
          </w:r>
          <w:r>
            <w:instrText xml:space="preserve"> PAGEREF _Toc29299 </w:instrText>
          </w:r>
          <w:r>
            <w:fldChar w:fldCharType="separate"/>
          </w:r>
          <w:r>
            <w:t>27</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_Toc23355 </w:instrText>
          </w:r>
          <w:r>
            <w:rPr>
              <w:lang w:val="zh-CN"/>
            </w:rPr>
            <w:fldChar w:fldCharType="separate"/>
          </w:r>
          <w:r>
            <w:rPr>
              <w:rFonts w:hint="eastAsia"/>
            </w:rPr>
            <w:t>10.4关键计算机资源估算</w:t>
          </w:r>
          <w:r>
            <w:tab/>
          </w:r>
          <w:r>
            <w:fldChar w:fldCharType="begin"/>
          </w:r>
          <w:r>
            <w:instrText xml:space="preserve"> PAGEREF _Toc23355 </w:instrText>
          </w:r>
          <w:r>
            <w:fldChar w:fldCharType="separate"/>
          </w:r>
          <w:r>
            <w:t>28</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_Toc11020 </w:instrText>
          </w:r>
          <w:r>
            <w:rPr>
              <w:lang w:val="zh-CN"/>
            </w:rPr>
            <w:fldChar w:fldCharType="separate"/>
          </w:r>
          <w:r>
            <w:rPr>
              <w:rFonts w:hint="eastAsia"/>
            </w:rPr>
            <w:t>10.5管理预留</w:t>
          </w:r>
          <w:r>
            <w:tab/>
          </w:r>
          <w:r>
            <w:fldChar w:fldCharType="begin"/>
          </w:r>
          <w:r>
            <w:instrText xml:space="preserve"> PAGEREF _Toc11020 </w:instrText>
          </w:r>
          <w:r>
            <w:fldChar w:fldCharType="separate"/>
          </w:r>
          <w:r>
            <w:t>28</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_Toc29066 </w:instrText>
          </w:r>
          <w:r>
            <w:rPr>
              <w:lang w:val="zh-CN"/>
            </w:rPr>
            <w:fldChar w:fldCharType="separate"/>
          </w:r>
          <w:r>
            <w:rPr>
              <w:rFonts w:hint="eastAsia"/>
            </w:rPr>
            <w:t>11 风险管理</w:t>
          </w:r>
          <w:r>
            <w:tab/>
          </w:r>
          <w:r>
            <w:fldChar w:fldCharType="begin"/>
          </w:r>
          <w:r>
            <w:instrText xml:space="preserve"> PAGEREF _Toc29066 </w:instrText>
          </w:r>
          <w:r>
            <w:fldChar w:fldCharType="separate"/>
          </w:r>
          <w:r>
            <w:t>28</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_Toc16110 </w:instrText>
          </w:r>
          <w:r>
            <w:rPr>
              <w:lang w:val="zh-CN"/>
            </w:rPr>
            <w:fldChar w:fldCharType="separate"/>
          </w:r>
          <w:r>
            <w:rPr>
              <w:rFonts w:hint="eastAsia" w:ascii="Arial" w:hAnsi="Arial" w:eastAsia="黑体" w:cs="Times New Roman"/>
              <w:b/>
              <w:bCs/>
            </w:rPr>
            <w:t>11.1</w:t>
          </w:r>
          <w:r>
            <w:rPr>
              <w:rFonts w:ascii="Arial" w:hAnsi="Arial" w:eastAsia="黑体" w:cs="Times New Roman"/>
              <w:b/>
              <w:bCs/>
            </w:rPr>
            <w:t>计划编制风险</w:t>
          </w:r>
          <w:r>
            <w:tab/>
          </w:r>
          <w:r>
            <w:fldChar w:fldCharType="begin"/>
          </w:r>
          <w:r>
            <w:instrText xml:space="preserve"> PAGEREF _Toc16110 </w:instrText>
          </w:r>
          <w:r>
            <w:fldChar w:fldCharType="separate"/>
          </w:r>
          <w:r>
            <w:t>29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_Toc27674 </w:instrText>
          </w:r>
          <w:r>
            <w:rPr>
              <w:lang w:val="zh-CN"/>
            </w:rPr>
            <w:fldChar w:fldCharType="separate"/>
          </w:r>
          <w:r>
            <w:t> </w:t>
          </w:r>
          <w:r>
            <w:rPr>
              <w:rFonts w:hint="eastAsia"/>
            </w:rPr>
            <w:t>11.1.1可能</w:t>
          </w:r>
          <w:r>
            <w:t>存在的问题：</w:t>
          </w:r>
          <w:r>
            <w:tab/>
          </w:r>
          <w:r>
            <w:fldChar w:fldCharType="begin"/>
          </w:r>
          <w:r>
            <w:instrText xml:space="preserve"> PAGEREF _Toc27674 </w:instrText>
          </w:r>
          <w:r>
            <w:fldChar w:fldCharType="separate"/>
          </w:r>
          <w:r>
            <w:t>29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_Toc31932 </w:instrText>
          </w:r>
          <w:r>
            <w:rPr>
              <w:lang w:val="zh-CN"/>
            </w:rPr>
            <w:fldChar w:fldCharType="separate"/>
          </w:r>
          <w:r>
            <w:rPr>
              <w:rFonts w:hint="eastAsia"/>
            </w:rPr>
            <w:t>11.1.2解决</w:t>
          </w:r>
          <w:r>
            <w:t>方案</w:t>
          </w:r>
          <w:r>
            <w:tab/>
          </w:r>
          <w:r>
            <w:fldChar w:fldCharType="begin"/>
          </w:r>
          <w:r>
            <w:instrText xml:space="preserve"> PAGEREF _Toc31932 </w:instrText>
          </w:r>
          <w:r>
            <w:fldChar w:fldCharType="separate"/>
          </w:r>
          <w:r>
            <w:t>29</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_Toc14800 </w:instrText>
          </w:r>
          <w:r>
            <w:rPr>
              <w:lang w:val="zh-CN"/>
            </w:rPr>
            <w:fldChar w:fldCharType="separate"/>
          </w:r>
          <w:r>
            <w:rPr>
              <w:rFonts w:hint="eastAsia" w:ascii="Arial" w:hAnsi="Arial" w:eastAsia="黑体" w:cs="Times New Roman"/>
              <w:b/>
              <w:bCs/>
            </w:rPr>
            <w:t>11.2</w:t>
          </w:r>
          <w:r>
            <w:rPr>
              <w:rFonts w:ascii="Arial" w:hAnsi="Arial" w:eastAsia="黑体" w:cs="Times New Roman"/>
              <w:b/>
              <w:bCs/>
            </w:rPr>
            <w:t> 组织和管理风险</w:t>
          </w:r>
          <w:r>
            <w:tab/>
          </w:r>
          <w:r>
            <w:fldChar w:fldCharType="begin"/>
          </w:r>
          <w:r>
            <w:instrText xml:space="preserve"> PAGEREF _Toc14800 </w:instrText>
          </w:r>
          <w:r>
            <w:fldChar w:fldCharType="separate"/>
          </w:r>
          <w:r>
            <w:t>29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_Toc20309 </w:instrText>
          </w:r>
          <w:r>
            <w:rPr>
              <w:lang w:val="zh-CN"/>
            </w:rPr>
            <w:fldChar w:fldCharType="separate"/>
          </w:r>
          <w:r>
            <w:rPr>
              <w:rFonts w:hint="eastAsia"/>
            </w:rPr>
            <w:t>11.2.1可能</w:t>
          </w:r>
          <w:r>
            <w:t>存在的问题：</w:t>
          </w:r>
          <w:r>
            <w:tab/>
          </w:r>
          <w:r>
            <w:fldChar w:fldCharType="begin"/>
          </w:r>
          <w:r>
            <w:instrText xml:space="preserve"> PAGEREF _Toc20309 </w:instrText>
          </w:r>
          <w:r>
            <w:fldChar w:fldCharType="separate"/>
          </w:r>
          <w:r>
            <w:t>29</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_Toc7031 </w:instrText>
          </w:r>
          <w:r>
            <w:rPr>
              <w:lang w:val="zh-CN"/>
            </w:rPr>
            <w:fldChar w:fldCharType="separate"/>
          </w:r>
          <w:r>
            <w:rPr>
              <w:rFonts w:hint="eastAsia"/>
            </w:rPr>
            <w:t>11.2.2解决</w:t>
          </w:r>
          <w:r>
            <w:t>方案：</w:t>
          </w:r>
          <w:r>
            <w:tab/>
          </w:r>
          <w:r>
            <w:fldChar w:fldCharType="begin"/>
          </w:r>
          <w:r>
            <w:instrText xml:space="preserve"> PAGEREF _Toc7031 </w:instrText>
          </w:r>
          <w:r>
            <w:fldChar w:fldCharType="separate"/>
          </w:r>
          <w:r>
            <w:t>29</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_Toc30767 </w:instrText>
          </w:r>
          <w:r>
            <w:rPr>
              <w:lang w:val="zh-CN"/>
            </w:rPr>
            <w:fldChar w:fldCharType="separate"/>
          </w:r>
          <w:r>
            <w:rPr>
              <w:rFonts w:hint="eastAsia" w:ascii="Arial" w:hAnsi="Arial" w:eastAsia="黑体" w:cs="Times New Roman"/>
              <w:b/>
              <w:bCs/>
            </w:rPr>
            <w:t>11.3开发环境风险</w:t>
          </w:r>
          <w:r>
            <w:tab/>
          </w:r>
          <w:r>
            <w:fldChar w:fldCharType="begin"/>
          </w:r>
          <w:r>
            <w:instrText xml:space="preserve"> PAGEREF _Toc30767 </w:instrText>
          </w:r>
          <w:r>
            <w:fldChar w:fldCharType="separate"/>
          </w:r>
          <w:r>
            <w:t>30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_Toc10520 </w:instrText>
          </w:r>
          <w:r>
            <w:rPr>
              <w:lang w:val="zh-CN"/>
            </w:rPr>
            <w:fldChar w:fldCharType="separate"/>
          </w:r>
          <w:r>
            <w:rPr>
              <w:rFonts w:hint="eastAsia"/>
            </w:rPr>
            <w:t>11.3.1可能</w:t>
          </w:r>
          <w:r>
            <w:t>存在的问题：</w:t>
          </w:r>
          <w:r>
            <w:tab/>
          </w:r>
          <w:r>
            <w:fldChar w:fldCharType="begin"/>
          </w:r>
          <w:r>
            <w:instrText xml:space="preserve"> PAGEREF _Toc10520 </w:instrText>
          </w:r>
          <w:r>
            <w:fldChar w:fldCharType="separate"/>
          </w:r>
          <w:r>
            <w:t>30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_Toc25052 </w:instrText>
          </w:r>
          <w:r>
            <w:rPr>
              <w:lang w:val="zh-CN"/>
            </w:rPr>
            <w:fldChar w:fldCharType="separate"/>
          </w:r>
          <w:r>
            <w:rPr>
              <w:rFonts w:hint="eastAsia"/>
            </w:rPr>
            <w:t>11.3.2解决</w:t>
          </w:r>
          <w:r>
            <w:t>方案：</w:t>
          </w:r>
          <w:r>
            <w:tab/>
          </w:r>
          <w:r>
            <w:fldChar w:fldCharType="begin"/>
          </w:r>
          <w:r>
            <w:instrText xml:space="preserve"> PAGEREF _Toc25052 </w:instrText>
          </w:r>
          <w:r>
            <w:fldChar w:fldCharType="separate"/>
          </w:r>
          <w:r>
            <w:t>30</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_Toc13060 </w:instrText>
          </w:r>
          <w:r>
            <w:rPr>
              <w:lang w:val="zh-CN"/>
            </w:rPr>
            <w:fldChar w:fldCharType="separate"/>
          </w:r>
          <w:r>
            <w:rPr>
              <w:rFonts w:hint="eastAsia" w:ascii="Arial" w:hAnsi="Arial" w:eastAsia="黑体" w:cs="Times New Roman"/>
              <w:b/>
              <w:bCs/>
            </w:rPr>
            <w:t>11.4最终用户风险</w:t>
          </w:r>
          <w:r>
            <w:tab/>
          </w:r>
          <w:r>
            <w:fldChar w:fldCharType="begin"/>
          </w:r>
          <w:r>
            <w:instrText xml:space="preserve"> PAGEREF _Toc13060 </w:instrText>
          </w:r>
          <w:r>
            <w:fldChar w:fldCharType="separate"/>
          </w:r>
          <w:r>
            <w:t>30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_Toc29536 </w:instrText>
          </w:r>
          <w:r>
            <w:rPr>
              <w:lang w:val="zh-CN"/>
            </w:rPr>
            <w:fldChar w:fldCharType="separate"/>
          </w:r>
          <w:r>
            <w:rPr>
              <w:rFonts w:hint="eastAsia"/>
            </w:rPr>
            <w:t>11.4.1</w:t>
          </w:r>
          <w:r>
            <w:t> </w:t>
          </w:r>
          <w:r>
            <w:rPr>
              <w:rFonts w:hint="eastAsia"/>
            </w:rPr>
            <w:t>可能</w:t>
          </w:r>
          <w:r>
            <w:t>存在的问题：</w:t>
          </w:r>
          <w:r>
            <w:tab/>
          </w:r>
          <w:r>
            <w:fldChar w:fldCharType="begin"/>
          </w:r>
          <w:r>
            <w:instrText xml:space="preserve"> PAGEREF _Toc29536 </w:instrText>
          </w:r>
          <w:r>
            <w:fldChar w:fldCharType="separate"/>
          </w:r>
          <w:r>
            <w:t>30</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_Toc25663 </w:instrText>
          </w:r>
          <w:r>
            <w:rPr>
              <w:lang w:val="zh-CN"/>
            </w:rPr>
            <w:fldChar w:fldCharType="separate"/>
          </w:r>
          <w:r>
            <w:rPr>
              <w:rFonts w:hint="eastAsia"/>
            </w:rPr>
            <w:t>11.4.2解决方案</w:t>
          </w:r>
          <w:r>
            <w:t>：</w:t>
          </w:r>
          <w:r>
            <w:tab/>
          </w:r>
          <w:r>
            <w:fldChar w:fldCharType="begin"/>
          </w:r>
          <w:r>
            <w:instrText xml:space="preserve"> PAGEREF _Toc25663 </w:instrText>
          </w:r>
          <w:r>
            <w:fldChar w:fldCharType="separate"/>
          </w:r>
          <w:r>
            <w:t>30</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_Toc21371 </w:instrText>
          </w:r>
          <w:r>
            <w:rPr>
              <w:lang w:val="zh-CN"/>
            </w:rPr>
            <w:fldChar w:fldCharType="separate"/>
          </w:r>
          <w:r>
            <w:rPr>
              <w:rFonts w:hint="eastAsia" w:ascii="Arial" w:hAnsi="Arial" w:eastAsia="黑体" w:cs="Times New Roman"/>
              <w:b/>
              <w:bCs/>
            </w:rPr>
            <w:t>11.5需求风险 </w:t>
          </w:r>
          <w:r>
            <w:tab/>
          </w:r>
          <w:r>
            <w:fldChar w:fldCharType="begin"/>
          </w:r>
          <w:r>
            <w:instrText xml:space="preserve"> PAGEREF _Toc21371 </w:instrText>
          </w:r>
          <w:r>
            <w:fldChar w:fldCharType="separate"/>
          </w:r>
          <w:r>
            <w:t>31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_Toc31020 </w:instrText>
          </w:r>
          <w:r>
            <w:rPr>
              <w:lang w:val="zh-CN"/>
            </w:rPr>
            <w:fldChar w:fldCharType="separate"/>
          </w:r>
          <w:r>
            <w:rPr>
              <w:rFonts w:hint="eastAsia"/>
            </w:rPr>
            <w:t>11.5.1可能</w:t>
          </w:r>
          <w:r>
            <w:t>存在的问题：</w:t>
          </w:r>
          <w:r>
            <w:tab/>
          </w:r>
          <w:r>
            <w:fldChar w:fldCharType="begin"/>
          </w:r>
          <w:r>
            <w:instrText xml:space="preserve"> PAGEREF _Toc31020 </w:instrText>
          </w:r>
          <w:r>
            <w:fldChar w:fldCharType="separate"/>
          </w:r>
          <w:r>
            <w:t>31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_Toc17182 </w:instrText>
          </w:r>
          <w:r>
            <w:rPr>
              <w:lang w:val="zh-CN"/>
            </w:rPr>
            <w:fldChar w:fldCharType="separate"/>
          </w:r>
          <w:r>
            <w:rPr>
              <w:rFonts w:hint="eastAsia"/>
            </w:rPr>
            <w:t>11.5.2解决方案：</w:t>
          </w:r>
          <w:r>
            <w:tab/>
          </w:r>
          <w:r>
            <w:fldChar w:fldCharType="begin"/>
          </w:r>
          <w:r>
            <w:instrText xml:space="preserve"> PAGEREF _Toc17182 </w:instrText>
          </w:r>
          <w:r>
            <w:fldChar w:fldCharType="separate"/>
          </w:r>
          <w:r>
            <w:t>31</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_Toc13478 </w:instrText>
          </w:r>
          <w:r>
            <w:rPr>
              <w:lang w:val="zh-CN"/>
            </w:rPr>
            <w:fldChar w:fldCharType="separate"/>
          </w:r>
          <w:r>
            <w:rPr>
              <w:rFonts w:hint="eastAsia" w:ascii="Arial" w:hAnsi="Arial" w:eastAsia="黑体" w:cs="Times New Roman"/>
              <w:b/>
              <w:bCs/>
            </w:rPr>
            <w:t>11.6产品风险</w:t>
          </w:r>
          <w:r>
            <w:tab/>
          </w:r>
          <w:r>
            <w:fldChar w:fldCharType="begin"/>
          </w:r>
          <w:r>
            <w:instrText xml:space="preserve"> PAGEREF _Toc13478 </w:instrText>
          </w:r>
          <w:r>
            <w:fldChar w:fldCharType="separate"/>
          </w:r>
          <w:r>
            <w:t>31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_Toc12447 </w:instrText>
          </w:r>
          <w:r>
            <w:rPr>
              <w:lang w:val="zh-CN"/>
            </w:rPr>
            <w:fldChar w:fldCharType="separate"/>
          </w:r>
          <w:r>
            <w:t> </w:t>
          </w:r>
          <w:r>
            <w:rPr>
              <w:rFonts w:hint="eastAsia"/>
            </w:rPr>
            <w:t>11.6.1可能</w:t>
          </w:r>
          <w:r>
            <w:t>存在的问题：</w:t>
          </w:r>
          <w:r>
            <w:tab/>
          </w:r>
          <w:r>
            <w:fldChar w:fldCharType="begin"/>
          </w:r>
          <w:r>
            <w:instrText xml:space="preserve"> PAGEREF _Toc12447 </w:instrText>
          </w:r>
          <w:r>
            <w:fldChar w:fldCharType="separate"/>
          </w:r>
          <w:r>
            <w:t>31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_Toc20214 </w:instrText>
          </w:r>
          <w:r>
            <w:rPr>
              <w:lang w:val="zh-CN"/>
            </w:rPr>
            <w:fldChar w:fldCharType="separate"/>
          </w:r>
          <w:r>
            <w:rPr>
              <w:rFonts w:hint="eastAsia"/>
            </w:rPr>
            <w:t>11.6.2解决方案</w:t>
          </w:r>
          <w:r>
            <w:t>：</w:t>
          </w:r>
          <w:r>
            <w:tab/>
          </w:r>
          <w:r>
            <w:fldChar w:fldCharType="begin"/>
          </w:r>
          <w:r>
            <w:instrText xml:space="preserve"> PAGEREF _Toc20214 </w:instrText>
          </w:r>
          <w:r>
            <w:fldChar w:fldCharType="separate"/>
          </w:r>
          <w:r>
            <w:t>31</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_Toc29026 </w:instrText>
          </w:r>
          <w:r>
            <w:rPr>
              <w:lang w:val="zh-CN"/>
            </w:rPr>
            <w:fldChar w:fldCharType="separate"/>
          </w:r>
          <w:r>
            <w:rPr>
              <w:rFonts w:hint="eastAsia" w:ascii="Arial" w:hAnsi="Arial" w:eastAsia="黑体" w:cs="Times New Roman"/>
              <w:b/>
              <w:bCs/>
            </w:rPr>
            <w:t>11.7人员风险</w:t>
          </w:r>
          <w:r>
            <w:tab/>
          </w:r>
          <w:r>
            <w:fldChar w:fldCharType="begin"/>
          </w:r>
          <w:r>
            <w:instrText xml:space="preserve"> PAGEREF _Toc29026 </w:instrText>
          </w:r>
          <w:r>
            <w:fldChar w:fldCharType="separate"/>
          </w:r>
          <w:r>
            <w:t>31</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_Toc13622 </w:instrText>
          </w:r>
          <w:r>
            <w:rPr>
              <w:lang w:val="zh-CN"/>
            </w:rPr>
            <w:fldChar w:fldCharType="separate"/>
          </w:r>
          <w:r>
            <w:rPr>
              <w:rFonts w:hint="eastAsia"/>
            </w:rPr>
            <w:t>11.7.1</w:t>
          </w:r>
          <w:r>
            <w:t> </w:t>
          </w:r>
          <w:r>
            <w:rPr>
              <w:rFonts w:hint="eastAsia"/>
            </w:rPr>
            <w:t>可能</w:t>
          </w:r>
          <w:r>
            <w:t>存在的问题：</w:t>
          </w:r>
          <w:r>
            <w:tab/>
          </w:r>
          <w:r>
            <w:fldChar w:fldCharType="begin"/>
          </w:r>
          <w:r>
            <w:instrText xml:space="preserve"> PAGEREF _Toc13622 </w:instrText>
          </w:r>
          <w:r>
            <w:fldChar w:fldCharType="separate"/>
          </w:r>
          <w:r>
            <w:t>32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_Toc15903 </w:instrText>
          </w:r>
          <w:r>
            <w:rPr>
              <w:lang w:val="zh-CN"/>
            </w:rPr>
            <w:fldChar w:fldCharType="separate"/>
          </w:r>
          <w:r>
            <w:rPr>
              <w:rFonts w:hint="eastAsia"/>
            </w:rPr>
            <w:t>11.7.2解决</w:t>
          </w:r>
          <w:r>
            <w:t>方案：</w:t>
          </w:r>
          <w:r>
            <w:tab/>
          </w:r>
          <w:r>
            <w:fldChar w:fldCharType="begin"/>
          </w:r>
          <w:r>
            <w:instrText xml:space="preserve"> PAGEREF _Toc15903 </w:instrText>
          </w:r>
          <w:r>
            <w:fldChar w:fldCharType="separate"/>
          </w:r>
          <w:r>
            <w:t>32</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_Toc25899 </w:instrText>
          </w:r>
          <w:r>
            <w:rPr>
              <w:lang w:val="zh-CN"/>
            </w:rPr>
            <w:fldChar w:fldCharType="separate"/>
          </w:r>
          <w:r>
            <w:rPr>
              <w:rFonts w:hint="eastAsia" w:ascii="Arial" w:hAnsi="Arial" w:eastAsia="黑体" w:cs="Times New Roman"/>
              <w:b/>
              <w:bCs/>
            </w:rPr>
            <w:t>11.8 设计和实现风险</w:t>
          </w:r>
          <w:r>
            <w:tab/>
          </w:r>
          <w:r>
            <w:fldChar w:fldCharType="begin"/>
          </w:r>
          <w:r>
            <w:instrText xml:space="preserve"> PAGEREF _Toc25899 </w:instrText>
          </w:r>
          <w:r>
            <w:fldChar w:fldCharType="separate"/>
          </w:r>
          <w:r>
            <w:t>32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_Toc11744 </w:instrText>
          </w:r>
          <w:r>
            <w:rPr>
              <w:lang w:val="zh-CN"/>
            </w:rPr>
            <w:fldChar w:fldCharType="separate"/>
          </w:r>
          <w:r>
            <w:rPr>
              <w:rFonts w:hint="eastAsia"/>
            </w:rPr>
            <w:t>11.8.1可能</w:t>
          </w:r>
          <w:r>
            <w:t>存在的问题：</w:t>
          </w:r>
          <w:r>
            <w:tab/>
          </w:r>
          <w:r>
            <w:fldChar w:fldCharType="begin"/>
          </w:r>
          <w:r>
            <w:instrText xml:space="preserve"> PAGEREF _Toc11744 </w:instrText>
          </w:r>
          <w:r>
            <w:fldChar w:fldCharType="separate"/>
          </w:r>
          <w:r>
            <w:t>32</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_Toc20641 </w:instrText>
          </w:r>
          <w:r>
            <w:rPr>
              <w:lang w:val="zh-CN"/>
            </w:rPr>
            <w:fldChar w:fldCharType="separate"/>
          </w:r>
          <w:r>
            <w:rPr>
              <w:rFonts w:hint="eastAsia"/>
            </w:rPr>
            <w:t>11.8.2解决方法</w:t>
          </w:r>
          <w:r>
            <w:tab/>
          </w:r>
          <w:r>
            <w:fldChar w:fldCharType="begin"/>
          </w:r>
          <w:r>
            <w:instrText xml:space="preserve"> PAGEREF _Toc20641 </w:instrText>
          </w:r>
          <w:r>
            <w:fldChar w:fldCharType="separate"/>
          </w:r>
          <w:r>
            <w:t>33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_Toc3697 </w:instrText>
          </w:r>
          <w:r>
            <w:rPr>
              <w:lang w:val="zh-CN"/>
            </w:rPr>
            <w:fldChar w:fldCharType="separate"/>
          </w:r>
          <w:r>
            <w:rPr>
              <w:rFonts w:hint="eastAsia" w:ascii="Arial" w:hAnsi="Arial" w:eastAsia="黑体" w:cs="Times New Roman"/>
              <w:b/>
              <w:bCs/>
            </w:rPr>
            <w:t>11.9</w:t>
          </w:r>
          <w:r>
            <w:rPr>
              <w:rFonts w:ascii="Arial" w:hAnsi="Arial" w:eastAsia="黑体" w:cs="Times New Roman"/>
              <w:b/>
              <w:bCs/>
            </w:rPr>
            <w:t>过程风险</w:t>
          </w:r>
          <w:r>
            <w:tab/>
          </w:r>
          <w:r>
            <w:fldChar w:fldCharType="begin"/>
          </w:r>
          <w:r>
            <w:instrText xml:space="preserve"> PAGEREF _Toc3697 </w:instrText>
          </w:r>
          <w:r>
            <w:fldChar w:fldCharType="separate"/>
          </w:r>
          <w:r>
            <w:t>33</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_Toc19643 </w:instrText>
          </w:r>
          <w:r>
            <w:rPr>
              <w:lang w:val="zh-CN"/>
            </w:rPr>
            <w:fldChar w:fldCharType="separate"/>
          </w:r>
          <w:r>
            <w:rPr>
              <w:rFonts w:hint="eastAsia"/>
            </w:rPr>
            <w:t>11.9.1可能</w:t>
          </w:r>
          <w:r>
            <w:t>存在的问题：</w:t>
          </w:r>
          <w:r>
            <w:tab/>
          </w:r>
          <w:r>
            <w:fldChar w:fldCharType="begin"/>
          </w:r>
          <w:r>
            <w:instrText xml:space="preserve"> PAGEREF _Toc19643 </w:instrText>
          </w:r>
          <w:r>
            <w:fldChar w:fldCharType="separate"/>
          </w:r>
          <w:r>
            <w:t>33</w:t>
          </w:r>
          <w:r>
            <w:fldChar w:fldCharType="end"/>
          </w:r>
          <w:r>
            <w:rPr>
              <w:lang w:val="zh-CN"/>
            </w:rPr>
            <w:fldChar w:fldCharType="end"/>
          </w:r>
        </w:p>
        <w:p>
          <w:pPr>
            <w:pStyle w:val="12"/>
            <w:tabs>
              <w:tab w:val="right" w:leader="dot" w:pos="8306"/>
            </w:tabs>
          </w:pPr>
          <w:r>
            <w:rPr>
              <w:lang w:val="zh-CN"/>
            </w:rPr>
            <w:fldChar w:fldCharType="begin"/>
          </w:r>
          <w:r>
            <w:rPr>
              <w:lang w:val="zh-CN"/>
            </w:rPr>
            <w:instrText xml:space="preserve"> HYPERLINK \l _Toc11484 </w:instrText>
          </w:r>
          <w:r>
            <w:rPr>
              <w:lang w:val="zh-CN"/>
            </w:rPr>
            <w:fldChar w:fldCharType="separate"/>
          </w:r>
          <w:r>
            <w:rPr>
              <w:rFonts w:hint="eastAsia"/>
            </w:rPr>
            <w:t>11.9.2解决</w:t>
          </w:r>
          <w:r>
            <w:t>方法：</w:t>
          </w:r>
          <w:r>
            <w:tab/>
          </w:r>
          <w:r>
            <w:fldChar w:fldCharType="begin"/>
          </w:r>
          <w:r>
            <w:instrText xml:space="preserve"> PAGEREF _Toc11484 </w:instrText>
          </w:r>
          <w:r>
            <w:fldChar w:fldCharType="separate"/>
          </w:r>
          <w:r>
            <w:t>33</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_Toc29930 </w:instrText>
          </w:r>
          <w:r>
            <w:rPr>
              <w:lang w:val="zh-CN"/>
            </w:rPr>
            <w:fldChar w:fldCharType="separate"/>
          </w:r>
          <w:r>
            <w:rPr>
              <w:rFonts w:hint="eastAsia"/>
            </w:rPr>
            <w:t>12 支持条件</w:t>
          </w:r>
          <w:r>
            <w:tab/>
          </w:r>
          <w:r>
            <w:fldChar w:fldCharType="begin"/>
          </w:r>
          <w:r>
            <w:instrText xml:space="preserve"> PAGEREF _Toc29930 </w:instrText>
          </w:r>
          <w:r>
            <w:fldChar w:fldCharType="separate"/>
          </w:r>
          <w:r>
            <w:t>33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_Toc30494 </w:instrText>
          </w:r>
          <w:r>
            <w:rPr>
              <w:lang w:val="zh-CN"/>
            </w:rPr>
            <w:fldChar w:fldCharType="separate"/>
          </w:r>
          <w:r>
            <w:rPr>
              <w:rFonts w:hint="eastAsia" w:ascii="Arial" w:hAnsi="Arial" w:eastAsia="黑体" w:cs="Times New Roman"/>
              <w:b/>
              <w:bCs/>
            </w:rPr>
            <w:t>12.1计算机系统支持</w:t>
          </w:r>
          <w:r>
            <w:tab/>
          </w:r>
          <w:r>
            <w:fldChar w:fldCharType="begin"/>
          </w:r>
          <w:r>
            <w:instrText xml:space="preserve"> PAGEREF _Toc30494 </w:instrText>
          </w:r>
          <w:r>
            <w:fldChar w:fldCharType="separate"/>
          </w:r>
          <w:r>
            <w:t>33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_Toc26205 </w:instrText>
          </w:r>
          <w:r>
            <w:rPr>
              <w:lang w:val="zh-CN"/>
            </w:rPr>
            <w:fldChar w:fldCharType="separate"/>
          </w:r>
          <w:r>
            <w:rPr>
              <w:rFonts w:hint="eastAsia" w:ascii="Arial" w:hAnsi="Arial" w:eastAsia="黑体" w:cs="Times New Roman"/>
              <w:b/>
              <w:bCs/>
            </w:rPr>
            <w:t>12.2需要需方承担的工作和提供的条件</w:t>
          </w:r>
          <w:r>
            <w:tab/>
          </w:r>
          <w:r>
            <w:fldChar w:fldCharType="begin"/>
          </w:r>
          <w:r>
            <w:instrText xml:space="preserve"> PAGEREF _Toc26205 </w:instrText>
          </w:r>
          <w:r>
            <w:fldChar w:fldCharType="separate"/>
          </w:r>
          <w:r>
            <w:t>33</w:t>
          </w:r>
          <w:r>
            <w:fldChar w:fldCharType="end"/>
          </w:r>
          <w:r>
            <w:rPr>
              <w:lang w:val="zh-CN"/>
            </w:rPr>
            <w:fldChar w:fldCharType="end"/>
          </w:r>
        </w:p>
        <w:p>
          <w:pPr>
            <w:pStyle w:val="20"/>
            <w:tabs>
              <w:tab w:val="right" w:leader="dot" w:pos="8306"/>
            </w:tabs>
          </w:pPr>
          <w:r>
            <w:rPr>
              <w:lang w:val="zh-CN"/>
            </w:rPr>
            <w:fldChar w:fldCharType="begin"/>
          </w:r>
          <w:r>
            <w:rPr>
              <w:lang w:val="zh-CN"/>
            </w:rPr>
            <w:instrText xml:space="preserve"> HYPERLINK \l _Toc26687 </w:instrText>
          </w:r>
          <w:r>
            <w:rPr>
              <w:lang w:val="zh-CN"/>
            </w:rPr>
            <w:fldChar w:fldCharType="separate"/>
          </w:r>
          <w:r>
            <w:rPr>
              <w:rFonts w:hint="eastAsia" w:ascii="Arial" w:hAnsi="Arial" w:eastAsia="黑体" w:cs="Times New Roman"/>
              <w:b/>
              <w:bCs/>
            </w:rPr>
            <w:t>12.3需要分包商承担的工作和提供的条件</w:t>
          </w:r>
          <w:r>
            <w:tab/>
          </w:r>
          <w:r>
            <w:fldChar w:fldCharType="begin"/>
          </w:r>
          <w:r>
            <w:instrText xml:space="preserve"> PAGEREF _Toc26687 </w:instrText>
          </w:r>
          <w:r>
            <w:fldChar w:fldCharType="separate"/>
          </w:r>
          <w:r>
            <w:t>33</w:t>
          </w:r>
          <w:r>
            <w:fldChar w:fldCharType="end"/>
          </w:r>
          <w:r>
            <w:rPr>
              <w:lang w:val="zh-CN"/>
            </w:rPr>
            <w:fldChar w:fldCharType="end"/>
          </w:r>
        </w:p>
        <w:p>
          <w:pPr>
            <w:pStyle w:val="17"/>
            <w:tabs>
              <w:tab w:val="right" w:leader="dot" w:pos="8306"/>
              <w:tab w:val="clear" w:pos="8296"/>
            </w:tabs>
          </w:pPr>
          <w:r>
            <w:rPr>
              <w:lang w:val="zh-CN"/>
            </w:rPr>
            <w:fldChar w:fldCharType="begin"/>
          </w:r>
          <w:r>
            <w:rPr>
              <w:lang w:val="zh-CN"/>
            </w:rPr>
            <w:instrText xml:space="preserve"> HYPERLINK \l _Toc8231 </w:instrText>
          </w:r>
          <w:r>
            <w:rPr>
              <w:lang w:val="zh-CN"/>
            </w:rPr>
            <w:fldChar w:fldCharType="separate"/>
          </w:r>
          <w:r>
            <w:rPr>
              <w:rFonts w:hint="eastAsia"/>
            </w:rPr>
            <w:t>13 注解</w:t>
          </w:r>
          <w:r>
            <w:tab/>
          </w:r>
          <w:r>
            <w:fldChar w:fldCharType="begin"/>
          </w:r>
          <w:r>
            <w:instrText xml:space="preserve"> PAGEREF _Toc8231 </w:instrText>
          </w:r>
          <w:r>
            <w:fldChar w:fldCharType="separate"/>
          </w:r>
          <w:r>
            <w:t>34</w:t>
          </w:r>
          <w:r>
            <w:fldChar w:fldCharType="end"/>
          </w:r>
          <w:r>
            <w:rPr>
              <w:lang w:val="zh-CN"/>
            </w:rPr>
            <w:fldChar w:fldCharType="end"/>
          </w:r>
        </w:p>
        <w:p>
          <w:pPr>
            <w:rPr>
              <w:lang w:val="zh-CN"/>
            </w:rPr>
          </w:pPr>
          <w:r>
            <w:rPr>
              <w:lang w:val="zh-CN"/>
            </w:rPr>
            <w:fldChar w:fldCharType="end"/>
          </w:r>
        </w:p>
        <w:p>
          <w:pPr>
            <w:rPr>
              <w:b/>
              <w:bCs/>
              <w:lang w:val="zh-CN"/>
            </w:rPr>
          </w:pPr>
        </w:p>
      </w:sdtContent>
    </w:sdt>
    <w:p>
      <w:pPr>
        <w:pStyle w:val="2"/>
        <w:rPr>
          <w:rFonts w:hint="eastAsia"/>
        </w:rPr>
        <w:sectPr>
          <w:footerReference r:id="rId8" w:type="default"/>
          <w:pgSz w:w="11906" w:h="16838"/>
          <w:pgMar w:top="1440" w:right="1800" w:bottom="1440" w:left="1800" w:header="851" w:footer="992" w:gutter="0"/>
          <w:pgNumType w:fmt="upperRoman"/>
          <w:cols w:space="425" w:num="1"/>
          <w:docGrid w:type="lines" w:linePitch="312" w:charSpace="0"/>
        </w:sectPr>
      </w:pPr>
      <w:bookmarkStart w:id="16" w:name="_Toc469163060"/>
      <w:bookmarkStart w:id="17" w:name="_Toc367566285"/>
      <w:bookmarkStart w:id="18" w:name="_Toc465023184"/>
      <w:bookmarkStart w:id="19" w:name="_Toc464198922"/>
    </w:p>
    <w:p>
      <w:pPr>
        <w:pStyle w:val="2"/>
      </w:pPr>
      <w:bookmarkStart w:id="20" w:name="_Toc21404"/>
      <w:r>
        <w:rPr>
          <w:rFonts w:hint="eastAsia"/>
        </w:rPr>
        <w:t>1引言</w:t>
      </w:r>
      <w:bookmarkEnd w:id="16"/>
      <w:bookmarkEnd w:id="17"/>
      <w:bookmarkEnd w:id="18"/>
      <w:bookmarkEnd w:id="19"/>
      <w:bookmarkEnd w:id="20"/>
    </w:p>
    <w:p>
      <w:pPr>
        <w:pStyle w:val="3"/>
        <w:tabs>
          <w:tab w:val="left" w:pos="576"/>
        </w:tabs>
      </w:pPr>
      <w:bookmarkStart w:id="21" w:name="_Toc469163061"/>
      <w:bookmarkStart w:id="22" w:name="_Toc26175"/>
      <w:bookmarkStart w:id="23" w:name="_Toc465023185"/>
      <w:bookmarkStart w:id="24" w:name="_Toc464198923"/>
      <w:bookmarkStart w:id="25" w:name="_Toc464198924"/>
      <w:bookmarkStart w:id="26" w:name="_Toc465023186"/>
      <w:bookmarkStart w:id="27" w:name="_Toc367566287"/>
      <w:r>
        <w:rPr>
          <w:rFonts w:hint="eastAsia"/>
        </w:rPr>
        <w:t>1.1</w:t>
      </w:r>
      <w:bookmarkStart w:id="28" w:name="_Toc466285641"/>
      <w:bookmarkStart w:id="29" w:name="_Toc466287554"/>
      <w:bookmarkStart w:id="30" w:name="_Toc466286124"/>
      <w:bookmarkStart w:id="31" w:name="_Toc307900542"/>
      <w:r>
        <w:rPr>
          <w:rFonts w:hint="eastAsia"/>
        </w:rPr>
        <w:t>标识</w:t>
      </w:r>
      <w:bookmarkEnd w:id="21"/>
      <w:bookmarkEnd w:id="22"/>
      <w:bookmarkEnd w:id="28"/>
      <w:bookmarkEnd w:id="29"/>
      <w:bookmarkEnd w:id="30"/>
      <w:bookmarkEnd w:id="31"/>
    </w:p>
    <w:p>
      <w:pPr>
        <w:ind w:firstLine="420"/>
      </w:pPr>
      <w:r>
        <w:rPr>
          <w:rFonts w:hint="eastAsia"/>
        </w:rPr>
        <w:t>文档标识号：A2016-15-01-00</w:t>
      </w:r>
    </w:p>
    <w:p>
      <w:pPr>
        <w:ind w:firstLine="420"/>
      </w:pPr>
      <w:r>
        <w:rPr>
          <w:rFonts w:hint="eastAsia"/>
        </w:rPr>
        <w:t>文档标题：系统需求规格说明书</w:t>
      </w:r>
    </w:p>
    <w:p>
      <w:pPr>
        <w:ind w:firstLine="420"/>
      </w:pPr>
      <w:r>
        <w:rPr>
          <w:rFonts w:hint="eastAsia"/>
        </w:rPr>
        <w:t>版本号：1.0</w:t>
      </w:r>
    </w:p>
    <w:p>
      <w:pPr>
        <w:ind w:firstLine="420"/>
      </w:pPr>
      <w:r>
        <w:rPr>
          <w:rFonts w:hint="eastAsia"/>
        </w:rPr>
        <w:t>发行号：2016-11-05</w:t>
      </w:r>
    </w:p>
    <w:p>
      <w:pPr>
        <w:pStyle w:val="8"/>
        <w:ind w:firstLine="420"/>
        <w:rPr>
          <w:szCs w:val="24"/>
          <w:lang w:eastAsia="zh-CN"/>
        </w:rPr>
      </w:pPr>
      <w:r>
        <w:rPr>
          <w:rFonts w:hint="eastAsia"/>
          <w:szCs w:val="24"/>
          <w:lang w:eastAsia="zh-CN"/>
        </w:rPr>
        <w:t>项目/产品中文全称：购物网站</w:t>
      </w:r>
    </w:p>
    <w:p>
      <w:pPr>
        <w:pStyle w:val="8"/>
        <w:ind w:firstLine="420"/>
        <w:rPr>
          <w:szCs w:val="24"/>
          <w:lang w:eastAsia="zh-CN"/>
        </w:rPr>
      </w:pPr>
      <w:r>
        <w:rPr>
          <w:rFonts w:hint="eastAsia"/>
          <w:szCs w:val="24"/>
          <w:lang w:eastAsia="zh-CN"/>
        </w:rPr>
        <w:t>项目/产品英文全称：Shopping Site</w:t>
      </w:r>
    </w:p>
    <w:p>
      <w:pPr>
        <w:pStyle w:val="8"/>
        <w:ind w:firstLine="420"/>
        <w:rPr>
          <w:szCs w:val="24"/>
          <w:lang w:eastAsia="zh-CN"/>
        </w:rPr>
      </w:pPr>
      <w:r>
        <w:rPr>
          <w:rFonts w:hint="eastAsia"/>
          <w:szCs w:val="24"/>
          <w:lang w:eastAsia="zh-CN"/>
        </w:rPr>
        <w:t xml:space="preserve">项目/产品英文简称：SS_1.0 </w:t>
      </w:r>
    </w:p>
    <w:p>
      <w:pPr>
        <w:ind w:firstLine="420" w:firstLineChars="200"/>
      </w:pPr>
      <w:r>
        <w:rPr>
          <w:rFonts w:hint="eastAsia"/>
        </w:rPr>
        <w:t>项目/产品编码：2016150001</w:t>
      </w:r>
    </w:p>
    <w:p>
      <w:pPr>
        <w:pStyle w:val="3"/>
      </w:pPr>
      <w:bookmarkStart w:id="32" w:name="_Toc469163062"/>
      <w:bookmarkStart w:id="33" w:name="_Toc2946"/>
      <w:r>
        <w:t>1.</w:t>
      </w:r>
      <w:r>
        <w:rPr>
          <w:rFonts w:hint="eastAsia"/>
        </w:rPr>
        <w:t>2编写目的</w:t>
      </w:r>
      <w:bookmarkEnd w:id="23"/>
      <w:bookmarkEnd w:id="24"/>
      <w:bookmarkEnd w:id="32"/>
      <w:bookmarkEnd w:id="33"/>
    </w:p>
    <w:p>
      <w:pPr>
        <w:spacing w:line="360" w:lineRule="auto"/>
        <w:ind w:firstLine="480" w:firstLineChars="200"/>
        <w:rPr>
          <w:sz w:val="24"/>
        </w:rPr>
      </w:pPr>
      <w:r>
        <w:rPr>
          <w:rFonts w:hint="eastAsia"/>
          <w:sz w:val="24"/>
        </w:rPr>
        <w:t>本文档适用于购物网站，即Shopping Site，简称SS。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 把对于在项目生命周期内的工作任务范围、各项工作的任务分解、项目团队组织结构、各团队成员的工作责任、团队内外沟通协作方式、开发进度、经费预算、项目 内外环境条件、风险对策等内容做出的安排以书面的方式，作为项目团队成员以及项目干系人之间的共识与约定，项目生命周期内的所有项目活动的行动基础，项目 团队开展和检查项目工作的依据。</w:t>
      </w:r>
    </w:p>
    <w:p>
      <w:pPr>
        <w:spacing w:line="360" w:lineRule="auto"/>
        <w:rPr>
          <w:sz w:val="24"/>
        </w:rPr>
      </w:pPr>
    </w:p>
    <w:p>
      <w:pPr>
        <w:pStyle w:val="3"/>
      </w:pPr>
      <w:bookmarkStart w:id="34" w:name="_Toc469163063"/>
      <w:bookmarkStart w:id="35" w:name="_Toc465023187"/>
      <w:bookmarkStart w:id="36" w:name="_Toc9376"/>
      <w:r>
        <w:t>1</w:t>
      </w:r>
      <w:r>
        <w:rPr>
          <w:rFonts w:hint="eastAsia"/>
        </w:rPr>
        <w:t>.3引用文件</w:t>
      </w:r>
      <w:bookmarkEnd w:id="34"/>
      <w:bookmarkEnd w:id="35"/>
      <w:bookmarkEnd w:id="36"/>
    </w:p>
    <w:p>
      <w:pPr>
        <w:spacing w:line="360" w:lineRule="auto"/>
        <w:rPr>
          <w:sz w:val="24"/>
        </w:rPr>
      </w:pPr>
      <w:r>
        <w:rPr>
          <w:rFonts w:hint="eastAsia"/>
          <w:sz w:val="24"/>
        </w:rPr>
        <w:t>SDP-开发计划文档模板</w:t>
      </w:r>
    </w:p>
    <w:p>
      <w:pPr>
        <w:pStyle w:val="2"/>
      </w:pPr>
      <w:bookmarkStart w:id="37" w:name="_Toc469163064"/>
      <w:bookmarkStart w:id="38" w:name="_Toc7487"/>
      <w:r>
        <w:rPr>
          <w:rFonts w:hint="eastAsia"/>
        </w:rPr>
        <w:t>2系统概述</w:t>
      </w:r>
      <w:bookmarkEnd w:id="25"/>
      <w:bookmarkEnd w:id="26"/>
      <w:bookmarkEnd w:id="27"/>
      <w:bookmarkEnd w:id="37"/>
      <w:bookmarkEnd w:id="38"/>
    </w:p>
    <w:p>
      <w:pPr>
        <w:spacing w:line="360" w:lineRule="auto"/>
        <w:ind w:firstLine="480" w:firstLineChars="200"/>
        <w:rPr>
          <w:rFonts w:cs="Arial"/>
          <w:color w:val="000000"/>
          <w:kern w:val="0"/>
          <w:sz w:val="24"/>
          <w:szCs w:val="21"/>
        </w:rPr>
      </w:pPr>
      <w:r>
        <w:rPr>
          <w:rFonts w:hint="eastAsia"/>
          <w:sz w:val="24"/>
        </w:rPr>
        <w:t>软件名称：Shopping Site（购物网站），本</w:t>
      </w:r>
      <w:r>
        <w:rPr>
          <w:rFonts w:hint="eastAsia" w:cs="Arial"/>
          <w:color w:val="000000"/>
          <w:kern w:val="0"/>
          <w:sz w:val="24"/>
          <w:szCs w:val="21"/>
        </w:rPr>
        <w:t>网站维护商品目录信息，处理用户订购（退订）、查询请求。</w:t>
      </w:r>
    </w:p>
    <w:p>
      <w:pPr>
        <w:spacing w:line="360" w:lineRule="auto"/>
        <w:ind w:firstLine="480" w:firstLineChars="200"/>
        <w:rPr>
          <w:sz w:val="24"/>
        </w:rPr>
      </w:pPr>
      <w:r>
        <w:rPr>
          <w:rFonts w:hint="eastAsia" w:cs="Arial"/>
          <w:color w:val="000000"/>
          <w:kern w:val="0"/>
          <w:sz w:val="24"/>
          <w:szCs w:val="21"/>
        </w:rPr>
        <w:t>主要功能包括在线浏览、购物车管理、提交及支付、收货确认、服务评价等，</w:t>
      </w:r>
      <w:r>
        <w:rPr>
          <w:rFonts w:hint="eastAsia"/>
          <w:sz w:val="24"/>
        </w:rPr>
        <w:t>通过本系统，可以更好的有效率的完成网上</w:t>
      </w:r>
      <w:r>
        <w:rPr>
          <w:rFonts w:hint="eastAsia" w:cs="Arial"/>
          <w:color w:val="000000"/>
          <w:kern w:val="0"/>
          <w:sz w:val="24"/>
          <w:szCs w:val="21"/>
        </w:rPr>
        <w:t>购物业务。</w:t>
      </w:r>
      <w:r>
        <w:rPr>
          <w:rFonts w:cs="Calibri"/>
          <w:color w:val="000000"/>
          <w:kern w:val="0"/>
          <w:sz w:val="24"/>
          <w:szCs w:val="21"/>
        </w:rPr>
        <w:t> </w:t>
      </w:r>
    </w:p>
    <w:p>
      <w:pPr>
        <w:spacing w:line="360" w:lineRule="auto"/>
        <w:ind w:firstLine="480" w:firstLineChars="200"/>
        <w:rPr>
          <w:sz w:val="24"/>
        </w:rPr>
      </w:pPr>
      <w:r>
        <w:rPr>
          <w:rFonts w:hint="eastAsia"/>
          <w:sz w:val="24"/>
        </w:rPr>
        <w:t>团队A负责该系统的开发，以及之后为维护工作。</w:t>
      </w:r>
    </w:p>
    <w:p>
      <w:pPr>
        <w:spacing w:line="360" w:lineRule="auto"/>
        <w:ind w:firstLine="480" w:firstLineChars="200"/>
        <w:rPr>
          <w:sz w:val="24"/>
        </w:rPr>
      </w:pPr>
    </w:p>
    <w:p>
      <w:pPr>
        <w:spacing w:line="360" w:lineRule="auto"/>
        <w:ind w:firstLine="482" w:firstLineChars="200"/>
        <w:rPr>
          <w:rFonts w:cs="宋体"/>
          <w:b/>
          <w:bCs/>
          <w:sz w:val="24"/>
          <w:szCs w:val="44"/>
        </w:rPr>
      </w:pPr>
    </w:p>
    <w:p>
      <w:pPr>
        <w:spacing w:line="360" w:lineRule="auto"/>
        <w:ind w:firstLine="480" w:firstLineChars="200"/>
        <w:rPr>
          <w:sz w:val="24"/>
        </w:rPr>
      </w:pPr>
    </w:p>
    <w:p>
      <w:pPr>
        <w:pStyle w:val="2"/>
      </w:pPr>
      <w:bookmarkStart w:id="39" w:name="_Toc465023188"/>
      <w:bookmarkStart w:id="40" w:name="_Toc464198926"/>
      <w:bookmarkStart w:id="41" w:name="_Toc469163065"/>
      <w:bookmarkStart w:id="42" w:name="_Toc2922"/>
      <w:r>
        <w:rPr>
          <w:rFonts w:hint="eastAsia"/>
        </w:rPr>
        <w:t>3 交付产品</w:t>
      </w:r>
      <w:bookmarkEnd w:id="39"/>
      <w:bookmarkEnd w:id="40"/>
      <w:bookmarkEnd w:id="41"/>
      <w:bookmarkEnd w:id="42"/>
    </w:p>
    <w:p>
      <w:pPr>
        <w:pStyle w:val="3"/>
      </w:pPr>
      <w:bookmarkStart w:id="43" w:name="_Toc464198927"/>
      <w:bookmarkStart w:id="44" w:name="_Toc465023189"/>
      <w:bookmarkStart w:id="45" w:name="_Toc469163066"/>
      <w:bookmarkStart w:id="46" w:name="_Toc3332"/>
      <w:r>
        <w:rPr>
          <w:rFonts w:hint="eastAsia"/>
        </w:rPr>
        <w:t>3.1 程序</w:t>
      </w:r>
      <w:bookmarkEnd w:id="43"/>
      <w:bookmarkEnd w:id="44"/>
      <w:bookmarkEnd w:id="45"/>
      <w:bookmarkEnd w:id="46"/>
    </w:p>
    <w:p>
      <w:pPr>
        <w:spacing w:line="360" w:lineRule="auto"/>
        <w:ind w:firstLine="480" w:firstLineChars="200"/>
        <w:rPr>
          <w:sz w:val="24"/>
        </w:rPr>
      </w:pPr>
      <w:bookmarkStart w:id="47" w:name="_Toc367566292"/>
      <w:bookmarkStart w:id="48" w:name="_Toc465023190"/>
      <w:bookmarkStart w:id="49" w:name="_Toc464198928"/>
      <w:r>
        <w:rPr>
          <w:rFonts w:hint="eastAsia"/>
          <w:sz w:val="24"/>
        </w:rPr>
        <w:t>本系统基于web开发，最终向客户的交付产品为项目源代码、可执行程序和网页文件。</w:t>
      </w:r>
    </w:p>
    <w:p>
      <w:pPr>
        <w:pStyle w:val="3"/>
      </w:pPr>
      <w:bookmarkStart w:id="50" w:name="_Toc469163067"/>
      <w:bookmarkStart w:id="51" w:name="_Toc26455"/>
      <w:r>
        <w:rPr>
          <w:rFonts w:hint="eastAsia"/>
        </w:rPr>
        <w:t xml:space="preserve">3.2 </w:t>
      </w:r>
      <w:bookmarkEnd w:id="47"/>
      <w:r>
        <w:rPr>
          <w:rFonts w:hint="eastAsia"/>
        </w:rPr>
        <w:t>文档</w:t>
      </w:r>
      <w:bookmarkEnd w:id="48"/>
      <w:bookmarkEnd w:id="49"/>
      <w:bookmarkEnd w:id="50"/>
      <w:bookmarkEnd w:id="51"/>
    </w:p>
    <w:p>
      <w:pPr>
        <w:spacing w:line="360" w:lineRule="auto"/>
        <w:ind w:firstLine="480" w:firstLineChars="200"/>
        <w:rPr>
          <w:sz w:val="24"/>
        </w:rPr>
      </w:pPr>
      <w:r>
        <w:rPr>
          <w:rFonts w:hint="eastAsia"/>
          <w:sz w:val="24"/>
        </w:rPr>
        <w:t>通过本网站完成网上购物的以下功能：</w:t>
      </w:r>
    </w:p>
    <w:p>
      <w:pPr>
        <w:spacing w:line="360" w:lineRule="auto"/>
        <w:ind w:firstLine="480" w:firstLineChars="200"/>
        <w:rPr>
          <w:rFonts w:cs="Arial"/>
          <w:color w:val="000000"/>
          <w:kern w:val="0"/>
          <w:sz w:val="24"/>
          <w:szCs w:val="21"/>
        </w:rPr>
      </w:pPr>
      <w:r>
        <w:rPr>
          <w:rFonts w:hint="eastAsia" w:cs="Arial"/>
          <w:color w:val="000000"/>
          <w:kern w:val="0"/>
          <w:sz w:val="24"/>
          <w:szCs w:val="21"/>
        </w:rPr>
        <w:t>对于商家：</w:t>
      </w:r>
    </w:p>
    <w:p>
      <w:pPr>
        <w:numPr>
          <w:ilvl w:val="0"/>
          <w:numId w:val="1"/>
        </w:numPr>
        <w:spacing w:line="360" w:lineRule="auto"/>
        <w:ind w:firstLine="480" w:firstLineChars="200"/>
        <w:rPr>
          <w:rFonts w:cs="Arial"/>
          <w:color w:val="000000"/>
          <w:kern w:val="0"/>
          <w:sz w:val="24"/>
          <w:szCs w:val="21"/>
        </w:rPr>
      </w:pPr>
      <w:r>
        <w:rPr>
          <w:rFonts w:hint="eastAsia" w:cs="Arial"/>
          <w:color w:val="000000"/>
          <w:kern w:val="0"/>
          <w:sz w:val="24"/>
          <w:szCs w:val="21"/>
        </w:rPr>
        <w:t>维护商品信息，包括变更价格，修改商品的介绍，商品的剩余数量</w:t>
      </w:r>
    </w:p>
    <w:p>
      <w:pPr>
        <w:numPr>
          <w:ilvl w:val="0"/>
          <w:numId w:val="1"/>
        </w:numPr>
        <w:spacing w:line="360" w:lineRule="auto"/>
        <w:ind w:firstLine="480" w:firstLineChars="200"/>
        <w:rPr>
          <w:rFonts w:cs="Arial"/>
          <w:color w:val="000000"/>
          <w:kern w:val="0"/>
          <w:sz w:val="24"/>
          <w:szCs w:val="21"/>
        </w:rPr>
      </w:pPr>
      <w:r>
        <w:rPr>
          <w:rFonts w:hint="eastAsia" w:cs="Arial"/>
          <w:color w:val="000000"/>
          <w:kern w:val="0"/>
          <w:sz w:val="24"/>
          <w:szCs w:val="21"/>
        </w:rPr>
        <w:t>维护商品目录信息，增加、删减商品，对商品进行分类</w:t>
      </w:r>
    </w:p>
    <w:p>
      <w:pPr>
        <w:spacing w:line="360" w:lineRule="auto"/>
        <w:ind w:firstLine="480" w:firstLineChars="200"/>
        <w:rPr>
          <w:rFonts w:cs="Arial"/>
          <w:color w:val="000000"/>
          <w:kern w:val="0"/>
          <w:sz w:val="24"/>
          <w:szCs w:val="21"/>
        </w:rPr>
      </w:pPr>
      <w:r>
        <w:rPr>
          <w:rFonts w:hint="eastAsia" w:cs="Arial"/>
          <w:color w:val="000000"/>
          <w:kern w:val="0"/>
          <w:sz w:val="24"/>
          <w:szCs w:val="21"/>
        </w:rPr>
        <w:t>对于顾客(用户)：</w:t>
      </w:r>
    </w:p>
    <w:p>
      <w:pPr>
        <w:numPr>
          <w:ilvl w:val="0"/>
          <w:numId w:val="2"/>
        </w:numPr>
        <w:spacing w:line="360" w:lineRule="auto"/>
        <w:ind w:firstLine="480" w:firstLineChars="200"/>
        <w:rPr>
          <w:rFonts w:cs="Arial"/>
          <w:color w:val="000000"/>
          <w:kern w:val="0"/>
          <w:sz w:val="24"/>
          <w:szCs w:val="21"/>
        </w:rPr>
      </w:pPr>
      <w:r>
        <w:rPr>
          <w:rFonts w:hint="eastAsia" w:cs="Arial"/>
          <w:color w:val="000000"/>
          <w:kern w:val="0"/>
          <w:sz w:val="24"/>
          <w:szCs w:val="21"/>
        </w:rPr>
        <w:t>处理用户订购和退订的请求</w:t>
      </w:r>
    </w:p>
    <w:p>
      <w:pPr>
        <w:numPr>
          <w:ilvl w:val="0"/>
          <w:numId w:val="2"/>
        </w:numPr>
        <w:spacing w:line="360" w:lineRule="auto"/>
        <w:ind w:firstLine="480" w:firstLineChars="200"/>
        <w:rPr>
          <w:sz w:val="24"/>
        </w:rPr>
      </w:pPr>
      <w:r>
        <w:rPr>
          <w:rFonts w:hint="eastAsia" w:cs="Arial"/>
          <w:color w:val="000000"/>
          <w:kern w:val="0"/>
          <w:sz w:val="24"/>
          <w:szCs w:val="21"/>
        </w:rPr>
        <w:t>查询请求，包括在线浏览、按名称和类别搜索、购物车管理、提交及支付、</w:t>
      </w:r>
      <w:r>
        <w:rPr>
          <w:rFonts w:hint="eastAsia" w:cs="Arial"/>
          <w:color w:val="000000"/>
          <w:kern w:val="0"/>
          <w:sz w:val="24"/>
          <w:szCs w:val="21"/>
        </w:rPr>
        <w:tab/>
      </w:r>
      <w:r>
        <w:rPr>
          <w:rFonts w:hint="eastAsia" w:cs="Arial"/>
          <w:color w:val="000000"/>
          <w:kern w:val="0"/>
          <w:sz w:val="24"/>
          <w:szCs w:val="21"/>
        </w:rPr>
        <w:tab/>
      </w:r>
      <w:r>
        <w:rPr>
          <w:rFonts w:hint="eastAsia" w:cs="Arial"/>
          <w:color w:val="000000"/>
          <w:kern w:val="0"/>
          <w:sz w:val="24"/>
          <w:szCs w:val="21"/>
        </w:rPr>
        <w:t>收货确认、服务评价等</w:t>
      </w:r>
    </w:p>
    <w:p>
      <w:pPr>
        <w:spacing w:line="360" w:lineRule="auto"/>
        <w:ind w:firstLine="480" w:firstLineChars="200"/>
        <w:rPr>
          <w:sz w:val="24"/>
        </w:rPr>
      </w:pPr>
    </w:p>
    <w:p>
      <w:pPr>
        <w:pStyle w:val="3"/>
      </w:pPr>
      <w:bookmarkStart w:id="52" w:name="_Toc465023191"/>
      <w:bookmarkStart w:id="53" w:name="_Toc464198929"/>
      <w:bookmarkStart w:id="54" w:name="_Toc469163068"/>
      <w:bookmarkStart w:id="55" w:name="_Toc12456"/>
      <w:r>
        <w:rPr>
          <w:rFonts w:hint="eastAsia"/>
        </w:rPr>
        <w:t>3.3 服务</w:t>
      </w:r>
      <w:bookmarkEnd w:id="52"/>
      <w:bookmarkEnd w:id="53"/>
      <w:bookmarkEnd w:id="54"/>
      <w:bookmarkEnd w:id="55"/>
    </w:p>
    <w:p>
      <w:pPr>
        <w:spacing w:line="360" w:lineRule="auto"/>
        <w:ind w:firstLine="480" w:firstLineChars="200"/>
        <w:rPr>
          <w:sz w:val="24"/>
        </w:rPr>
      </w:pPr>
      <w:r>
        <w:rPr>
          <w:rFonts w:hint="eastAsia"/>
          <w:sz w:val="24"/>
        </w:rPr>
        <w:t>通过本网站完成网上购物的</w:t>
      </w:r>
      <w:r>
        <w:rPr>
          <w:rFonts w:hint="eastAsia" w:cs="Arial"/>
          <w:color w:val="000000"/>
          <w:kern w:val="0"/>
          <w:sz w:val="24"/>
          <w:szCs w:val="21"/>
        </w:rPr>
        <w:t>维护商品目录信息，处理用户订购（退订）、查询请求，包括在线浏览、购物车管理、提交及支付、收货确认、服务评价等</w:t>
      </w:r>
      <w:r>
        <w:rPr>
          <w:rFonts w:hint="eastAsia"/>
          <w:sz w:val="24"/>
        </w:rPr>
        <w:t>。</w:t>
      </w:r>
    </w:p>
    <w:p>
      <w:pPr>
        <w:pStyle w:val="3"/>
      </w:pPr>
      <w:bookmarkStart w:id="56" w:name="_Toc367566293"/>
      <w:bookmarkStart w:id="57" w:name="_Toc469163069"/>
      <w:bookmarkStart w:id="58" w:name="_Toc464198930"/>
      <w:bookmarkStart w:id="59" w:name="_Toc465023192"/>
      <w:bookmarkStart w:id="60" w:name="_Toc10948"/>
      <w:r>
        <w:rPr>
          <w:rFonts w:hint="eastAsia"/>
        </w:rPr>
        <w:t xml:space="preserve">3.4 </w:t>
      </w:r>
      <w:bookmarkEnd w:id="56"/>
      <w:r>
        <w:rPr>
          <w:rFonts w:hint="eastAsia"/>
        </w:rPr>
        <w:t>非移交产品</w:t>
      </w:r>
      <w:bookmarkEnd w:id="57"/>
      <w:bookmarkEnd w:id="58"/>
      <w:bookmarkEnd w:id="59"/>
      <w:bookmarkEnd w:id="60"/>
    </w:p>
    <w:p>
      <w:pPr>
        <w:numPr>
          <w:ilvl w:val="0"/>
          <w:numId w:val="3"/>
        </w:numPr>
        <w:spacing w:line="360" w:lineRule="auto"/>
        <w:ind w:firstLine="480" w:firstLineChars="200"/>
        <w:rPr>
          <w:sz w:val="24"/>
        </w:rPr>
      </w:pPr>
      <w:r>
        <w:rPr>
          <w:rFonts w:hint="eastAsia"/>
          <w:sz w:val="24"/>
        </w:rPr>
        <w:t>系统源代码。</w:t>
      </w:r>
    </w:p>
    <w:p>
      <w:pPr>
        <w:numPr>
          <w:ilvl w:val="0"/>
          <w:numId w:val="3"/>
        </w:numPr>
        <w:spacing w:line="360" w:lineRule="auto"/>
        <w:ind w:firstLine="480" w:firstLineChars="200"/>
        <w:rPr>
          <w:sz w:val="24"/>
        </w:rPr>
      </w:pPr>
      <w:r>
        <w:rPr>
          <w:rFonts w:hint="eastAsia"/>
          <w:sz w:val="24"/>
        </w:rPr>
        <w:t>Web服务器端程序</w:t>
      </w:r>
    </w:p>
    <w:p>
      <w:pPr>
        <w:numPr>
          <w:ilvl w:val="0"/>
          <w:numId w:val="3"/>
        </w:numPr>
        <w:spacing w:line="360" w:lineRule="auto"/>
        <w:ind w:firstLine="480" w:firstLineChars="200"/>
        <w:rPr>
          <w:sz w:val="24"/>
        </w:rPr>
      </w:pPr>
      <w:r>
        <w:rPr>
          <w:rFonts w:hint="eastAsia"/>
          <w:sz w:val="24"/>
        </w:rPr>
        <w:t>数据库配置</w:t>
      </w:r>
    </w:p>
    <w:p>
      <w:pPr>
        <w:numPr>
          <w:ilvl w:val="0"/>
          <w:numId w:val="3"/>
        </w:numPr>
        <w:spacing w:line="360" w:lineRule="auto"/>
        <w:ind w:firstLine="480" w:firstLineChars="200"/>
        <w:rPr>
          <w:sz w:val="24"/>
        </w:rPr>
      </w:pPr>
      <w:r>
        <w:rPr>
          <w:rFonts w:hint="eastAsia"/>
          <w:sz w:val="24"/>
        </w:rPr>
        <w:t>《软件开发计划书》项目的计划。</w:t>
      </w:r>
    </w:p>
    <w:p>
      <w:pPr>
        <w:numPr>
          <w:ilvl w:val="0"/>
          <w:numId w:val="3"/>
        </w:numPr>
        <w:spacing w:line="360" w:lineRule="auto"/>
        <w:ind w:firstLine="480" w:firstLineChars="200"/>
        <w:rPr>
          <w:sz w:val="24"/>
        </w:rPr>
      </w:pPr>
      <w:r>
        <w:rPr>
          <w:rFonts w:hint="eastAsia"/>
          <w:sz w:val="24"/>
        </w:rPr>
        <w:t>《软件测试计划书》用于系统测试的设计。</w:t>
      </w:r>
    </w:p>
    <w:p>
      <w:pPr>
        <w:numPr>
          <w:ilvl w:val="0"/>
          <w:numId w:val="4"/>
        </w:numPr>
        <w:spacing w:line="360" w:lineRule="auto"/>
        <w:ind w:firstLine="480" w:firstLineChars="200"/>
        <w:rPr>
          <w:sz w:val="24"/>
        </w:rPr>
      </w:pPr>
      <w:r>
        <w:rPr>
          <w:rFonts w:hint="eastAsia"/>
          <w:sz w:val="24"/>
        </w:rPr>
        <w:t>《软件测试文档》记录系统测试完成情况。</w:t>
      </w:r>
    </w:p>
    <w:p>
      <w:pPr>
        <w:numPr>
          <w:ilvl w:val="0"/>
          <w:numId w:val="3"/>
        </w:numPr>
        <w:spacing w:line="360" w:lineRule="auto"/>
        <w:ind w:firstLine="480" w:firstLineChars="200"/>
        <w:rPr>
          <w:sz w:val="24"/>
        </w:rPr>
      </w:pPr>
      <w:r>
        <w:rPr>
          <w:rFonts w:hint="eastAsia"/>
          <w:sz w:val="24"/>
        </w:rPr>
        <w:t>《系统设计说明》用于说明系统模块和结构设计，以及各个场景的操作步骤以及数据库的设计。</w:t>
      </w:r>
    </w:p>
    <w:p>
      <w:pPr>
        <w:spacing w:line="360" w:lineRule="auto"/>
        <w:ind w:firstLine="480" w:firstLineChars="200"/>
        <w:rPr>
          <w:sz w:val="24"/>
        </w:rPr>
      </w:pPr>
    </w:p>
    <w:p>
      <w:pPr>
        <w:pStyle w:val="3"/>
      </w:pPr>
      <w:bookmarkStart w:id="61" w:name="_Toc367566294"/>
      <w:bookmarkStart w:id="62" w:name="_Toc464198931"/>
      <w:bookmarkStart w:id="63" w:name="_Toc469163070"/>
      <w:bookmarkStart w:id="64" w:name="_Toc465023193"/>
      <w:bookmarkStart w:id="65" w:name="_Toc23925"/>
      <w:r>
        <w:rPr>
          <w:rFonts w:hint="eastAsia"/>
        </w:rPr>
        <w:t>3.5 验收标准</w:t>
      </w:r>
      <w:bookmarkEnd w:id="61"/>
      <w:bookmarkEnd w:id="62"/>
      <w:bookmarkEnd w:id="63"/>
      <w:bookmarkEnd w:id="64"/>
      <w:bookmarkEnd w:id="65"/>
    </w:p>
    <w:p>
      <w:pPr>
        <w:spacing w:line="360" w:lineRule="auto"/>
        <w:ind w:firstLine="480" w:firstLineChars="200"/>
        <w:rPr>
          <w:sz w:val="24"/>
        </w:rPr>
      </w:pPr>
      <w:r>
        <w:rPr>
          <w:rFonts w:hint="eastAsia"/>
          <w:sz w:val="24"/>
        </w:rPr>
        <w:tab/>
      </w:r>
      <w:r>
        <w:rPr>
          <w:rFonts w:hint="eastAsia"/>
          <w:sz w:val="24"/>
        </w:rPr>
        <w:t>客户根据软件需求规格说明书逐项对系统的相应功能进行检查验证，全部通过即为通过验收。</w:t>
      </w:r>
    </w:p>
    <w:p>
      <w:pPr>
        <w:spacing w:line="360" w:lineRule="auto"/>
        <w:ind w:firstLine="480" w:firstLineChars="200"/>
        <w:rPr>
          <w:sz w:val="24"/>
        </w:rPr>
      </w:pPr>
    </w:p>
    <w:p>
      <w:pPr>
        <w:pStyle w:val="3"/>
      </w:pPr>
      <w:bookmarkStart w:id="66" w:name="_Toc465023194"/>
      <w:bookmarkStart w:id="67" w:name="_Toc464198932"/>
      <w:bookmarkStart w:id="68" w:name="_Toc469163071"/>
      <w:bookmarkStart w:id="69" w:name="_Toc14537"/>
      <w:r>
        <w:rPr>
          <w:rFonts w:hint="eastAsia"/>
        </w:rPr>
        <w:t>3.6 项目最迟交付期限</w:t>
      </w:r>
      <w:bookmarkEnd w:id="66"/>
      <w:bookmarkEnd w:id="67"/>
      <w:bookmarkEnd w:id="68"/>
      <w:bookmarkEnd w:id="69"/>
    </w:p>
    <w:p>
      <w:pPr>
        <w:spacing w:line="360" w:lineRule="auto"/>
        <w:ind w:firstLine="480" w:firstLineChars="200"/>
        <w:rPr>
          <w:sz w:val="24"/>
        </w:rPr>
      </w:pPr>
      <w:r>
        <w:rPr>
          <w:rFonts w:hint="eastAsia"/>
          <w:sz w:val="24"/>
        </w:rPr>
        <w:t>此项目完成的最迟期限是2016年12月31号。</w:t>
      </w:r>
    </w:p>
    <w:p>
      <w:pPr>
        <w:pStyle w:val="2"/>
      </w:pPr>
      <w:bookmarkStart w:id="70" w:name="_Toc465023195"/>
      <w:bookmarkStart w:id="71" w:name="_Toc464198933"/>
      <w:bookmarkStart w:id="72" w:name="_Toc469163072"/>
      <w:bookmarkStart w:id="73" w:name="_Toc2373"/>
      <w:r>
        <w:rPr>
          <w:rFonts w:hint="eastAsia"/>
        </w:rPr>
        <w:t>4所需工作概述</w:t>
      </w:r>
      <w:bookmarkEnd w:id="70"/>
      <w:bookmarkEnd w:id="71"/>
      <w:bookmarkEnd w:id="72"/>
      <w:bookmarkEnd w:id="73"/>
    </w:p>
    <w:p>
      <w:pPr>
        <w:pStyle w:val="3"/>
      </w:pPr>
      <w:bookmarkStart w:id="74" w:name="_Toc367566290"/>
      <w:bookmarkStart w:id="75" w:name="_Toc464198934"/>
      <w:bookmarkStart w:id="76" w:name="_Toc469163073"/>
      <w:bookmarkStart w:id="77" w:name="_Toc465023196"/>
      <w:bookmarkStart w:id="78" w:name="_Toc31315"/>
      <w:r>
        <w:rPr>
          <w:rFonts w:hint="eastAsia"/>
        </w:rPr>
        <w:t>4.1</w:t>
      </w:r>
      <w:bookmarkEnd w:id="74"/>
      <w:r>
        <w:rPr>
          <w:rFonts w:hint="eastAsia"/>
        </w:rPr>
        <w:t>工作内容</w:t>
      </w:r>
      <w:bookmarkEnd w:id="75"/>
      <w:bookmarkEnd w:id="76"/>
      <w:bookmarkEnd w:id="77"/>
      <w:bookmarkEnd w:id="78"/>
    </w:p>
    <w:p>
      <w:pPr>
        <w:spacing w:line="360" w:lineRule="auto"/>
        <w:ind w:firstLine="480" w:firstLineChars="200"/>
        <w:rPr>
          <w:sz w:val="24"/>
        </w:rPr>
      </w:pPr>
      <w:r>
        <w:rPr>
          <w:rFonts w:hint="eastAsia"/>
          <w:sz w:val="24"/>
        </w:rPr>
        <w:t>本网站面向客户为网上购物企业。实现一个网站，为</w:t>
      </w:r>
      <w:r>
        <w:rPr>
          <w:rFonts w:hint="eastAsia" w:cs="Arial"/>
          <w:color w:val="000000"/>
          <w:kern w:val="0"/>
          <w:sz w:val="24"/>
          <w:szCs w:val="21"/>
        </w:rPr>
        <w:t>维护商品目录信息，处理用户订购（退订）、查询请求</w:t>
      </w:r>
      <w:r>
        <w:rPr>
          <w:rFonts w:hint="eastAsia"/>
          <w:sz w:val="24"/>
        </w:rPr>
        <w:t>提供帮助。能够更加合理有效的更好的为顾客进行服务。基于B/S (Browser/Server)模式进行设计，包含的主要工作有：网页的设计、服务器端的设计、数据库的设计等。</w:t>
      </w:r>
    </w:p>
    <w:p>
      <w:pPr>
        <w:pStyle w:val="3"/>
      </w:pPr>
      <w:bookmarkStart w:id="79" w:name="_Toc367566291"/>
      <w:bookmarkStart w:id="80" w:name="_Toc469163074"/>
      <w:bookmarkStart w:id="81" w:name="_Toc465023197"/>
      <w:bookmarkStart w:id="82" w:name="_Toc464198935"/>
      <w:bookmarkStart w:id="83" w:name="_Toc8657"/>
      <w:r>
        <w:rPr>
          <w:rFonts w:hint="eastAsia"/>
        </w:rPr>
        <w:t xml:space="preserve">4.2 </w:t>
      </w:r>
      <w:bookmarkEnd w:id="79"/>
      <w:r>
        <w:rPr>
          <w:rFonts w:hint="eastAsia"/>
        </w:rPr>
        <w:t>主要开发人员</w:t>
      </w:r>
      <w:bookmarkEnd w:id="80"/>
      <w:bookmarkEnd w:id="81"/>
      <w:bookmarkEnd w:id="82"/>
      <w:bookmarkEnd w:id="83"/>
    </w:p>
    <w:tbl>
      <w:tblPr>
        <w:tblStyle w:val="27"/>
        <w:tblW w:w="53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团队A成员</w:t>
            </w:r>
          </w:p>
        </w:tc>
        <w:tc>
          <w:tcPr>
            <w:tcW w:w="3544" w:type="dxa"/>
          </w:tcPr>
          <w:p>
            <w:pPr>
              <w:spacing w:line="360" w:lineRule="auto"/>
              <w:ind w:firstLine="420" w:firstLineChars="200"/>
              <w:jc w:val="center"/>
              <w:rPr>
                <w:szCs w:val="21"/>
              </w:rPr>
            </w:pPr>
            <w:r>
              <w:rPr>
                <w:rFonts w:hint="eastAsia"/>
                <w:szCs w:val="21"/>
              </w:rPr>
              <w:t>简单介绍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杨汀阳</w:t>
            </w:r>
          </w:p>
        </w:tc>
        <w:tc>
          <w:tcPr>
            <w:tcW w:w="3544" w:type="dxa"/>
          </w:tcPr>
          <w:p>
            <w:pPr>
              <w:spacing w:line="360" w:lineRule="auto"/>
              <w:ind w:firstLine="420" w:firstLineChars="200"/>
              <w:jc w:val="center"/>
              <w:rPr>
                <w:szCs w:val="21"/>
              </w:rPr>
            </w:pPr>
            <w:r>
              <w:rPr>
                <w:rFonts w:hint="eastAsia"/>
                <w:szCs w:val="21"/>
              </w:rPr>
              <w:t>计算机学院学生，技术良好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祝星馗</w:t>
            </w:r>
          </w:p>
        </w:tc>
        <w:tc>
          <w:tcPr>
            <w:tcW w:w="3544" w:type="dxa"/>
          </w:tcPr>
          <w:p>
            <w:pPr>
              <w:spacing w:line="360" w:lineRule="auto"/>
              <w:ind w:firstLine="420" w:firstLineChars="200"/>
              <w:jc w:val="center"/>
              <w:rPr>
                <w:szCs w:val="21"/>
              </w:rPr>
            </w:pPr>
            <w:r>
              <w:rPr>
                <w:rFonts w:hint="eastAsia"/>
                <w:szCs w:val="21"/>
              </w:rPr>
              <w:t>计算机学院学生，技术良好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崔煜昆</w:t>
            </w:r>
          </w:p>
        </w:tc>
        <w:tc>
          <w:tcPr>
            <w:tcW w:w="3544" w:type="dxa"/>
          </w:tcPr>
          <w:p>
            <w:pPr>
              <w:spacing w:line="360" w:lineRule="auto"/>
              <w:ind w:firstLine="420" w:firstLineChars="200"/>
              <w:jc w:val="center"/>
              <w:rPr>
                <w:szCs w:val="21"/>
              </w:rPr>
            </w:pPr>
            <w:r>
              <w:rPr>
                <w:rFonts w:hint="eastAsia"/>
                <w:szCs w:val="21"/>
              </w:rPr>
              <w:t>计算机学院学生，技术良好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ind w:firstLine="420" w:firstLineChars="200"/>
              <w:jc w:val="center"/>
              <w:rPr>
                <w:szCs w:val="21"/>
              </w:rPr>
            </w:pPr>
            <w:r>
              <w:rPr>
                <w:rFonts w:hint="eastAsia"/>
                <w:szCs w:val="21"/>
              </w:rPr>
              <w:t>李游</w:t>
            </w:r>
          </w:p>
        </w:tc>
        <w:tc>
          <w:tcPr>
            <w:tcW w:w="3544" w:type="dxa"/>
          </w:tcPr>
          <w:p>
            <w:pPr>
              <w:spacing w:line="360" w:lineRule="auto"/>
              <w:ind w:firstLine="420" w:firstLineChars="200"/>
              <w:jc w:val="center"/>
              <w:rPr>
                <w:b/>
                <w:szCs w:val="21"/>
              </w:rPr>
            </w:pPr>
            <w:r>
              <w:rPr>
                <w:rFonts w:hint="eastAsia"/>
                <w:szCs w:val="21"/>
              </w:rPr>
              <w:t>计算机学院学生，技术良好</w:t>
            </w:r>
          </w:p>
        </w:tc>
      </w:tr>
    </w:tbl>
    <w:p>
      <w:pPr>
        <w:spacing w:line="360" w:lineRule="auto"/>
        <w:ind w:firstLine="480" w:firstLineChars="200"/>
        <w:jc w:val="center"/>
        <w:rPr>
          <w:sz w:val="24"/>
        </w:rPr>
      </w:pPr>
      <w:r>
        <w:rPr>
          <w:rFonts w:hint="eastAsia"/>
          <w:sz w:val="24"/>
        </w:rPr>
        <w:t>图4.2-</w:t>
      </w:r>
      <w:r>
        <w:rPr>
          <w:sz w:val="24"/>
        </w:rPr>
        <w:t>1</w:t>
      </w:r>
    </w:p>
    <w:p>
      <w:pPr>
        <w:spacing w:line="360" w:lineRule="auto"/>
        <w:ind w:firstLine="480" w:firstLineChars="200"/>
        <w:rPr>
          <w:sz w:val="24"/>
        </w:rPr>
      </w:pPr>
    </w:p>
    <w:p>
      <w:pPr>
        <w:spacing w:line="360" w:lineRule="auto"/>
        <w:ind w:firstLine="480" w:firstLineChars="200"/>
        <w:rPr>
          <w:sz w:val="24"/>
        </w:rPr>
      </w:pPr>
    </w:p>
    <w:p>
      <w:pPr>
        <w:pStyle w:val="2"/>
      </w:pPr>
      <w:bookmarkStart w:id="84" w:name="_Toc367566295"/>
      <w:bookmarkStart w:id="85" w:name="_Toc469163075"/>
      <w:bookmarkStart w:id="86" w:name="_Toc464198936"/>
      <w:bookmarkStart w:id="87" w:name="_Toc465023198"/>
      <w:bookmarkStart w:id="88" w:name="_Toc5329"/>
      <w:r>
        <w:rPr>
          <w:rFonts w:hint="eastAsia"/>
        </w:rPr>
        <w:t>5 实施整个软件开发活动计划</w:t>
      </w:r>
      <w:bookmarkEnd w:id="84"/>
      <w:bookmarkEnd w:id="85"/>
      <w:bookmarkEnd w:id="86"/>
      <w:bookmarkEnd w:id="87"/>
      <w:bookmarkEnd w:id="88"/>
    </w:p>
    <w:p>
      <w:pPr>
        <w:pStyle w:val="3"/>
      </w:pPr>
      <w:bookmarkStart w:id="89" w:name="_Toc367566296"/>
      <w:bookmarkStart w:id="90" w:name="_Toc465023199"/>
      <w:bookmarkStart w:id="91" w:name="_Toc469163076"/>
      <w:bookmarkStart w:id="92" w:name="_Toc464198937"/>
      <w:bookmarkStart w:id="93" w:name="_Toc13078"/>
      <w:r>
        <w:rPr>
          <w:rFonts w:hint="eastAsia"/>
        </w:rPr>
        <w:t>5.1</w:t>
      </w:r>
      <w:bookmarkEnd w:id="89"/>
      <w:r>
        <w:rPr>
          <w:rFonts w:hint="eastAsia"/>
        </w:rPr>
        <w:t>软件开发过程</w:t>
      </w:r>
      <w:bookmarkEnd w:id="90"/>
      <w:bookmarkEnd w:id="91"/>
      <w:bookmarkEnd w:id="92"/>
      <w:bookmarkEnd w:id="93"/>
    </w:p>
    <w:p>
      <w:pPr>
        <w:spacing w:line="360" w:lineRule="auto"/>
        <w:ind w:firstLine="480" w:firstLineChars="200"/>
        <w:rPr>
          <w:sz w:val="24"/>
        </w:rPr>
      </w:pPr>
      <w:r>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pPr>
        <w:spacing w:line="360" w:lineRule="auto"/>
        <w:ind w:firstLine="480" w:firstLineChars="200"/>
        <w:rPr>
          <w:sz w:val="24"/>
        </w:rPr>
      </w:pPr>
    </w:p>
    <w:p>
      <w:pPr>
        <w:spacing w:line="360" w:lineRule="auto"/>
        <w:ind w:firstLine="480" w:firstLineChars="200"/>
        <w:rPr>
          <w:sz w:val="24"/>
        </w:rPr>
      </w:pPr>
    </w:p>
    <w:p>
      <w:pPr>
        <w:pStyle w:val="3"/>
      </w:pPr>
      <w:bookmarkStart w:id="94" w:name="_Toc464198938"/>
      <w:bookmarkStart w:id="95" w:name="_Toc367566297"/>
      <w:bookmarkStart w:id="96" w:name="_Toc469163077"/>
      <w:bookmarkStart w:id="97" w:name="_Toc465023200"/>
      <w:bookmarkStart w:id="98" w:name="_Toc5993"/>
      <w:r>
        <w:rPr>
          <w:rFonts w:hint="eastAsia"/>
        </w:rPr>
        <w:t>5.2 软件开发总体计划</w:t>
      </w:r>
      <w:bookmarkEnd w:id="94"/>
      <w:bookmarkEnd w:id="95"/>
      <w:bookmarkEnd w:id="96"/>
      <w:bookmarkEnd w:id="97"/>
      <w:bookmarkEnd w:id="98"/>
    </w:p>
    <w:p>
      <w:pPr>
        <w:pStyle w:val="4"/>
      </w:pPr>
      <w:bookmarkStart w:id="99" w:name="_Toc464198939"/>
      <w:bookmarkStart w:id="100" w:name="_Toc465023201"/>
      <w:bookmarkStart w:id="101" w:name="_Toc469163078"/>
      <w:bookmarkStart w:id="102" w:name="_Toc367566298"/>
      <w:bookmarkStart w:id="103" w:name="_Toc32314"/>
      <w:r>
        <w:rPr>
          <w:rFonts w:hint="eastAsia"/>
        </w:rPr>
        <w:t>5.2.1 软件开发方法</w:t>
      </w:r>
      <w:bookmarkEnd w:id="99"/>
      <w:bookmarkEnd w:id="100"/>
      <w:bookmarkEnd w:id="101"/>
      <w:bookmarkEnd w:id="102"/>
      <w:bookmarkEnd w:id="103"/>
    </w:p>
    <w:p>
      <w:pPr>
        <w:spacing w:line="360" w:lineRule="auto"/>
        <w:ind w:firstLine="480" w:firstLineChars="200"/>
        <w:rPr>
          <w:sz w:val="24"/>
        </w:rPr>
      </w:pPr>
      <w:r>
        <w:rPr>
          <w:rFonts w:hint="eastAsia"/>
          <w:sz w:val="24"/>
        </w:rPr>
        <w:t>本系统开发过程中采用面相对象的编程方法。</w:t>
      </w:r>
    </w:p>
    <w:p>
      <w:pPr>
        <w:pStyle w:val="4"/>
      </w:pPr>
      <w:bookmarkStart w:id="104" w:name="_Toc465023202"/>
      <w:bookmarkStart w:id="105" w:name="_Toc367566299"/>
      <w:bookmarkStart w:id="106" w:name="_Toc469163079"/>
      <w:bookmarkStart w:id="107" w:name="_Toc464198940"/>
      <w:bookmarkStart w:id="108" w:name="_Toc23260"/>
      <w:r>
        <w:rPr>
          <w:rFonts w:hint="eastAsia"/>
        </w:rPr>
        <w:t>5.2.2 软件产品验收标准</w:t>
      </w:r>
      <w:bookmarkEnd w:id="104"/>
      <w:bookmarkEnd w:id="105"/>
      <w:bookmarkEnd w:id="106"/>
      <w:bookmarkEnd w:id="107"/>
      <w:bookmarkEnd w:id="108"/>
    </w:p>
    <w:p>
      <w:pPr>
        <w:ind w:firstLine="480" w:firstLineChars="200"/>
        <w:rPr>
          <w:sz w:val="24"/>
        </w:rPr>
      </w:pPr>
      <w:bookmarkStart w:id="109" w:name="_Toc367566301"/>
      <w:bookmarkStart w:id="110" w:name="_Toc464198941"/>
      <w:bookmarkStart w:id="111" w:name="_Toc465023203"/>
      <w:r>
        <w:rPr>
          <w:rFonts w:hint="eastAsia"/>
          <w:sz w:val="24"/>
        </w:rPr>
        <w:t>在系统开发过程中，有如下要求：</w:t>
      </w:r>
    </w:p>
    <w:p>
      <w:pPr>
        <w:ind w:left="420" w:firstLine="420"/>
        <w:rPr>
          <w:rFonts w:ascii="宋体" w:hAnsi="宋体" w:cs="宋体"/>
          <w:sz w:val="24"/>
        </w:rPr>
      </w:pPr>
      <w:r>
        <w:rPr>
          <w:rFonts w:hint="eastAsia" w:ascii="宋体" w:hAnsi="宋体" w:cs="宋体"/>
          <w:sz w:val="24"/>
        </w:rPr>
        <w:t>a)格式标准：完全按照JAVA语言编写风格进行，包括代码的缩进以及变量的大小写等要求。</w:t>
      </w:r>
    </w:p>
    <w:p>
      <w:pPr>
        <w:ind w:left="420" w:firstLine="420"/>
        <w:rPr>
          <w:rFonts w:ascii="宋体" w:hAnsi="宋体" w:cs="宋体"/>
          <w:sz w:val="24"/>
        </w:rPr>
      </w:pPr>
      <w:r>
        <w:rPr>
          <w:rFonts w:hint="eastAsia" w:ascii="宋体" w:hAnsi="宋体" w:cs="宋体"/>
          <w:sz w:val="24"/>
        </w:rPr>
        <w:t>b)注释要求：按照OO课程里的要求进行代码的注释说明，并按照OO课程的要求认真撰写规格说明，即readme文件。</w:t>
      </w:r>
    </w:p>
    <w:p>
      <w:pPr>
        <w:ind w:left="420" w:firstLine="420"/>
        <w:rPr>
          <w:rFonts w:ascii="宋体" w:hAnsi="宋体" w:cs="宋体"/>
          <w:sz w:val="24"/>
        </w:rPr>
      </w:pPr>
      <w:r>
        <w:rPr>
          <w:rFonts w:hint="eastAsia" w:ascii="宋体" w:hAnsi="宋体" w:cs="宋体"/>
          <w:sz w:val="24"/>
        </w:rPr>
        <w:t>c)程序才采用模块化的设计方法，由统一的接口来进行不同功能模块的连接；每部分的功能模块在顶部：均用不超过200单词来进行描述本模块的功能。</w:t>
      </w:r>
    </w:p>
    <w:p>
      <w:pPr>
        <w:ind w:left="420" w:firstLine="420"/>
        <w:rPr>
          <w:rFonts w:ascii="宋体" w:hAnsi="宋体" w:cs="宋体"/>
          <w:sz w:val="24"/>
        </w:rPr>
      </w:pPr>
      <w:r>
        <w:rPr>
          <w:rFonts w:hint="eastAsia" w:ascii="宋体" w:hAnsi="宋体" w:cs="宋体"/>
          <w:sz w:val="24"/>
        </w:rPr>
        <w:t>d)整体软件设计符合需求分析，软件设计规格和文档中所标志的技术规范</w:t>
      </w:r>
    </w:p>
    <w:p>
      <w:pPr>
        <w:ind w:left="420" w:firstLine="420"/>
        <w:rPr>
          <w:rFonts w:ascii="宋体" w:hAnsi="宋体" w:cs="宋体"/>
          <w:sz w:val="24"/>
        </w:rPr>
      </w:pPr>
      <w:r>
        <w:rPr>
          <w:rFonts w:hint="eastAsia" w:ascii="宋体" w:hAnsi="宋体" w:cs="宋体"/>
          <w:sz w:val="24"/>
        </w:rPr>
        <w:t>e)功能实现：系统能正常运行，并且系统预期的每项功能全部得以实现</w:t>
      </w:r>
    </w:p>
    <w:p>
      <w:pPr>
        <w:ind w:left="420" w:firstLine="420"/>
        <w:rPr>
          <w:rFonts w:ascii="宋体" w:hAnsi="宋体" w:cs="宋体"/>
          <w:sz w:val="24"/>
        </w:rPr>
      </w:pPr>
      <w:r>
        <w:rPr>
          <w:rFonts w:hint="eastAsia" w:ascii="宋体" w:hAnsi="宋体" w:cs="宋体"/>
          <w:sz w:val="24"/>
        </w:rPr>
        <w:t>f)所设计的软件产品能够满足用户的需求。软件在使用的过程中：能够确保用户的个人信息不泄露，用户的资金安全，并且能够对用户的动作及时的作出反馈，具有良好的用户使用性和一定的稳定性；</w:t>
      </w:r>
    </w:p>
    <w:p>
      <w:pPr>
        <w:ind w:left="420" w:firstLine="420"/>
        <w:rPr>
          <w:rFonts w:ascii="宋体" w:hAnsi="宋体" w:cs="宋体"/>
          <w:sz w:val="24"/>
        </w:rPr>
      </w:pPr>
      <w:r>
        <w:rPr>
          <w:rFonts w:hint="eastAsia" w:ascii="宋体" w:hAnsi="宋体" w:cs="宋体"/>
          <w:sz w:val="24"/>
        </w:rPr>
        <w:t>g)产品能够在后期不断地改进和优化，定期推出新的软件安装包，及时改善使用过程中存在的问题；</w:t>
      </w:r>
    </w:p>
    <w:p>
      <w:pPr>
        <w:pStyle w:val="3"/>
        <w:rPr>
          <w:rFonts w:hint="eastAsia"/>
        </w:rPr>
      </w:pPr>
      <w:bookmarkStart w:id="112" w:name="_Toc469163080"/>
      <w:bookmarkStart w:id="113" w:name="_Toc27745"/>
      <w:r>
        <w:rPr>
          <w:rFonts w:hint="eastAsia"/>
        </w:rPr>
        <w:t>5.3</w:t>
      </w:r>
      <w:bookmarkEnd w:id="109"/>
      <w:r>
        <w:rPr>
          <w:rFonts w:hint="eastAsia"/>
        </w:rPr>
        <w:t xml:space="preserve"> 软件开发预算</w:t>
      </w:r>
      <w:bookmarkEnd w:id="110"/>
      <w:bookmarkEnd w:id="111"/>
      <w:bookmarkEnd w:id="112"/>
      <w:bookmarkEnd w:id="113"/>
    </w:p>
    <w:p>
      <w:pPr>
        <w:rPr>
          <w:sz w:val="28"/>
          <w:szCs w:val="28"/>
        </w:rPr>
      </w:pPr>
      <w:r>
        <w:rPr>
          <w:rFonts w:hint="eastAsia"/>
          <w:sz w:val="28"/>
          <w:szCs w:val="28"/>
        </w:rPr>
        <w:t>FP功能点度量表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85"/>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jc w:val="center"/>
            </w:pPr>
            <w:r>
              <w:rPr>
                <w:rFonts w:hint="eastAsia"/>
              </w:rPr>
              <w:t>测量参数</w:t>
            </w:r>
          </w:p>
        </w:tc>
        <w:tc>
          <w:tcPr>
            <w:tcW w:w="1285" w:type="dxa"/>
          </w:tcPr>
          <w:p>
            <w:pPr>
              <w:spacing w:line="360" w:lineRule="auto"/>
              <w:jc w:val="center"/>
            </w:pPr>
            <w:r>
              <w:rPr>
                <w:rFonts w:hint="eastAsia"/>
              </w:rPr>
              <w:t>数量</w:t>
            </w:r>
          </w:p>
        </w:tc>
        <w:tc>
          <w:tcPr>
            <w:tcW w:w="1420" w:type="dxa"/>
          </w:tcPr>
          <w:p>
            <w:pPr>
              <w:spacing w:line="360" w:lineRule="auto"/>
              <w:jc w:val="center"/>
            </w:pPr>
            <w:r>
              <w:rPr>
                <w:rFonts w:hint="eastAsia"/>
              </w:rPr>
              <w:t>简单4</w:t>
            </w:r>
          </w:p>
        </w:tc>
        <w:tc>
          <w:tcPr>
            <w:tcW w:w="1420" w:type="dxa"/>
          </w:tcPr>
          <w:p>
            <w:pPr>
              <w:spacing w:line="360" w:lineRule="auto"/>
              <w:jc w:val="center"/>
            </w:pPr>
            <w:r>
              <w:rPr>
                <w:rFonts w:hint="eastAsia"/>
              </w:rPr>
              <w:t>平均8</w:t>
            </w:r>
          </w:p>
        </w:tc>
        <w:tc>
          <w:tcPr>
            <w:tcW w:w="1421" w:type="dxa"/>
          </w:tcPr>
          <w:p>
            <w:pPr>
              <w:spacing w:line="360" w:lineRule="auto"/>
              <w:jc w:val="center"/>
            </w:pPr>
            <w:r>
              <w:rPr>
                <w:rFonts w:hint="eastAsia"/>
              </w:rPr>
              <w:t>复杂12</w:t>
            </w:r>
          </w:p>
        </w:tc>
        <w:tc>
          <w:tcPr>
            <w:tcW w:w="1421" w:type="dxa"/>
          </w:tcPr>
          <w:p>
            <w:pPr>
              <w:spacing w:line="360" w:lineRule="auto"/>
              <w:jc w:val="center"/>
            </w:pPr>
            <w:r>
              <w:t>F</w:t>
            </w:r>
            <w:r>
              <w:rPr>
                <w:rFonts w:hint="eastAsia"/>
              </w:rPr>
              <w:t>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jc w:val="center"/>
            </w:pPr>
            <w:r>
              <w:rPr>
                <w:rFonts w:hint="eastAsia"/>
              </w:rPr>
              <w:t>外部输入和输出数</w:t>
            </w:r>
          </w:p>
        </w:tc>
        <w:tc>
          <w:tcPr>
            <w:tcW w:w="1285" w:type="dxa"/>
          </w:tcPr>
          <w:p>
            <w:pPr>
              <w:spacing w:line="360" w:lineRule="auto"/>
              <w:jc w:val="center"/>
            </w:pPr>
            <w:r>
              <w:rPr>
                <w:rFonts w:hint="eastAsia"/>
              </w:rPr>
              <w:t>27</w:t>
            </w:r>
          </w:p>
        </w:tc>
        <w:tc>
          <w:tcPr>
            <w:tcW w:w="1420" w:type="dxa"/>
          </w:tcPr>
          <w:p>
            <w:pPr>
              <w:spacing w:line="360" w:lineRule="auto"/>
              <w:jc w:val="center"/>
            </w:pPr>
            <w:r>
              <w:rPr>
                <w:rFonts w:hint="eastAsia"/>
              </w:rPr>
              <w:t>10</w:t>
            </w:r>
          </w:p>
        </w:tc>
        <w:tc>
          <w:tcPr>
            <w:tcW w:w="1420" w:type="dxa"/>
          </w:tcPr>
          <w:p>
            <w:pPr>
              <w:spacing w:line="360" w:lineRule="auto"/>
              <w:jc w:val="center"/>
            </w:pPr>
            <w:r>
              <w:rPr>
                <w:rFonts w:hint="eastAsia"/>
              </w:rPr>
              <w:t>9</w:t>
            </w:r>
          </w:p>
        </w:tc>
        <w:tc>
          <w:tcPr>
            <w:tcW w:w="1421" w:type="dxa"/>
          </w:tcPr>
          <w:p>
            <w:pPr>
              <w:spacing w:line="360" w:lineRule="auto"/>
              <w:jc w:val="center"/>
            </w:pPr>
            <w:r>
              <w:rPr>
                <w:rFonts w:hint="eastAsia"/>
              </w:rPr>
              <w:t>8</w:t>
            </w:r>
          </w:p>
        </w:tc>
        <w:tc>
          <w:tcPr>
            <w:tcW w:w="1421" w:type="dxa"/>
          </w:tcPr>
          <w:p>
            <w:pPr>
              <w:spacing w:line="360" w:lineRule="auto"/>
              <w:jc w:val="center"/>
            </w:pPr>
            <w:r>
              <w:rPr>
                <w:rFonts w:hint="eastAsia"/>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jc w:val="center"/>
            </w:pPr>
            <w:r>
              <w:rPr>
                <w:rFonts w:hint="eastAsia"/>
              </w:rPr>
              <w:t>用户交互数</w:t>
            </w:r>
          </w:p>
        </w:tc>
        <w:tc>
          <w:tcPr>
            <w:tcW w:w="1285" w:type="dxa"/>
          </w:tcPr>
          <w:p>
            <w:pPr>
              <w:spacing w:line="360" w:lineRule="auto"/>
              <w:jc w:val="center"/>
            </w:pPr>
            <w:r>
              <w:rPr>
                <w:rFonts w:hint="eastAsia"/>
              </w:rPr>
              <w:t>54</w:t>
            </w:r>
          </w:p>
        </w:tc>
        <w:tc>
          <w:tcPr>
            <w:tcW w:w="1420" w:type="dxa"/>
          </w:tcPr>
          <w:p>
            <w:pPr>
              <w:spacing w:line="360" w:lineRule="auto"/>
              <w:jc w:val="center"/>
            </w:pPr>
            <w:r>
              <w:rPr>
                <w:rFonts w:hint="eastAsia"/>
              </w:rPr>
              <w:t>32</w:t>
            </w:r>
          </w:p>
        </w:tc>
        <w:tc>
          <w:tcPr>
            <w:tcW w:w="1420" w:type="dxa"/>
          </w:tcPr>
          <w:p>
            <w:pPr>
              <w:spacing w:line="360" w:lineRule="auto"/>
              <w:jc w:val="center"/>
            </w:pPr>
            <w:r>
              <w:rPr>
                <w:rFonts w:hint="eastAsia"/>
              </w:rPr>
              <w:t>14</w:t>
            </w:r>
          </w:p>
        </w:tc>
        <w:tc>
          <w:tcPr>
            <w:tcW w:w="1421" w:type="dxa"/>
          </w:tcPr>
          <w:p>
            <w:pPr>
              <w:spacing w:line="360" w:lineRule="auto"/>
              <w:jc w:val="center"/>
            </w:pPr>
            <w:r>
              <w:rPr>
                <w:rFonts w:hint="eastAsia"/>
              </w:rPr>
              <w:t>8</w:t>
            </w:r>
          </w:p>
        </w:tc>
        <w:tc>
          <w:tcPr>
            <w:tcW w:w="1421" w:type="dxa"/>
          </w:tcPr>
          <w:p>
            <w:pPr>
              <w:spacing w:line="360" w:lineRule="auto"/>
              <w:jc w:val="center"/>
            </w:pPr>
            <w:r>
              <w:rPr>
                <w:rFonts w:hint="eastAsia"/>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jc w:val="center"/>
              <w:rPr>
                <w:color w:val="FF0000"/>
              </w:rPr>
            </w:pPr>
            <w:r>
              <w:rPr>
                <w:rFonts w:hint="eastAsia"/>
              </w:rPr>
              <w:t>外部接口数</w:t>
            </w:r>
          </w:p>
        </w:tc>
        <w:tc>
          <w:tcPr>
            <w:tcW w:w="1285" w:type="dxa"/>
          </w:tcPr>
          <w:p>
            <w:pPr>
              <w:spacing w:line="360" w:lineRule="auto"/>
              <w:ind w:firstLine="420" w:firstLineChars="200"/>
            </w:pPr>
            <w:r>
              <w:rPr>
                <w:rFonts w:hint="eastAsia"/>
              </w:rPr>
              <w:t>14</w:t>
            </w:r>
          </w:p>
        </w:tc>
        <w:tc>
          <w:tcPr>
            <w:tcW w:w="1420" w:type="dxa"/>
          </w:tcPr>
          <w:p>
            <w:pPr>
              <w:spacing w:line="360" w:lineRule="auto"/>
              <w:ind w:firstLine="420" w:firstLineChars="200"/>
            </w:pPr>
            <w:r>
              <w:rPr>
                <w:rFonts w:hint="eastAsia"/>
              </w:rPr>
              <w:t xml:space="preserve"> 3</w:t>
            </w:r>
          </w:p>
        </w:tc>
        <w:tc>
          <w:tcPr>
            <w:tcW w:w="1420" w:type="dxa"/>
          </w:tcPr>
          <w:p>
            <w:pPr>
              <w:spacing w:line="360" w:lineRule="auto"/>
              <w:ind w:firstLine="420" w:firstLineChars="200"/>
            </w:pPr>
            <w:r>
              <w:rPr>
                <w:rFonts w:hint="eastAsia"/>
              </w:rPr>
              <w:t xml:space="preserve">  5</w:t>
            </w:r>
          </w:p>
        </w:tc>
        <w:tc>
          <w:tcPr>
            <w:tcW w:w="1421" w:type="dxa"/>
          </w:tcPr>
          <w:p>
            <w:pPr>
              <w:spacing w:line="360" w:lineRule="auto"/>
              <w:ind w:firstLine="420" w:firstLineChars="200"/>
            </w:pPr>
            <w:r>
              <w:rPr>
                <w:rFonts w:hint="eastAsia"/>
              </w:rPr>
              <w:t xml:space="preserve"> 6</w:t>
            </w:r>
          </w:p>
        </w:tc>
        <w:tc>
          <w:tcPr>
            <w:tcW w:w="1421" w:type="dxa"/>
          </w:tcPr>
          <w:p>
            <w:pPr>
              <w:spacing w:line="360" w:lineRule="auto"/>
              <w:ind w:firstLine="420" w:firstLineChars="200"/>
            </w:pPr>
            <w:r>
              <w:rPr>
                <w:rFonts w:hint="eastAsia"/>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jc w:val="center"/>
            </w:pPr>
            <w:r>
              <w:rPr>
                <w:rFonts w:hint="eastAsia"/>
              </w:rPr>
              <w:t>系统要用的文件数</w:t>
            </w:r>
          </w:p>
        </w:tc>
        <w:tc>
          <w:tcPr>
            <w:tcW w:w="1285" w:type="dxa"/>
          </w:tcPr>
          <w:p>
            <w:pPr>
              <w:spacing w:line="360" w:lineRule="auto"/>
              <w:jc w:val="center"/>
            </w:pPr>
            <w:r>
              <w:rPr>
                <w:rFonts w:hint="eastAsia"/>
              </w:rPr>
              <w:t>61</w:t>
            </w:r>
          </w:p>
        </w:tc>
        <w:tc>
          <w:tcPr>
            <w:tcW w:w="1420" w:type="dxa"/>
          </w:tcPr>
          <w:p>
            <w:pPr>
              <w:spacing w:line="360" w:lineRule="auto"/>
              <w:jc w:val="center"/>
            </w:pPr>
            <w:r>
              <w:rPr>
                <w:rFonts w:hint="eastAsia"/>
              </w:rPr>
              <w:t>37</w:t>
            </w:r>
          </w:p>
        </w:tc>
        <w:tc>
          <w:tcPr>
            <w:tcW w:w="1420" w:type="dxa"/>
          </w:tcPr>
          <w:p>
            <w:pPr>
              <w:spacing w:line="360" w:lineRule="auto"/>
              <w:jc w:val="center"/>
            </w:pPr>
            <w:r>
              <w:rPr>
                <w:rFonts w:hint="eastAsia"/>
              </w:rPr>
              <w:t>18</w:t>
            </w:r>
          </w:p>
        </w:tc>
        <w:tc>
          <w:tcPr>
            <w:tcW w:w="1421" w:type="dxa"/>
          </w:tcPr>
          <w:p>
            <w:pPr>
              <w:spacing w:line="360" w:lineRule="auto"/>
              <w:jc w:val="center"/>
            </w:pPr>
            <w:r>
              <w:rPr>
                <w:rFonts w:hint="eastAsia"/>
              </w:rPr>
              <w:t>6</w:t>
            </w:r>
          </w:p>
        </w:tc>
        <w:tc>
          <w:tcPr>
            <w:tcW w:w="1421" w:type="dxa"/>
          </w:tcPr>
          <w:p>
            <w:pPr>
              <w:spacing w:line="360" w:lineRule="auto"/>
              <w:jc w:val="center"/>
            </w:pPr>
            <w:r>
              <w:rPr>
                <w:rFonts w:hint="eastAsia"/>
              </w:rPr>
              <w:t>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5" w:type="dxa"/>
          </w:tcPr>
          <w:p>
            <w:pPr>
              <w:spacing w:line="360" w:lineRule="auto"/>
              <w:jc w:val="center"/>
            </w:pPr>
            <w:r>
              <w:rPr>
                <w:rFonts w:hint="eastAsia"/>
              </w:rPr>
              <w:t>总计数值</w:t>
            </w:r>
          </w:p>
        </w:tc>
        <w:tc>
          <w:tcPr>
            <w:tcW w:w="1285" w:type="dxa"/>
          </w:tcPr>
          <w:p>
            <w:pPr>
              <w:spacing w:line="360" w:lineRule="auto"/>
              <w:jc w:val="center"/>
            </w:pPr>
            <w:r>
              <w:rPr>
                <w:rFonts w:hint="eastAsia"/>
              </w:rPr>
              <w:t>142</w:t>
            </w:r>
          </w:p>
        </w:tc>
        <w:tc>
          <w:tcPr>
            <w:tcW w:w="1420" w:type="dxa"/>
          </w:tcPr>
          <w:p>
            <w:pPr>
              <w:spacing w:line="360" w:lineRule="auto"/>
              <w:jc w:val="center"/>
            </w:pPr>
            <w:r>
              <w:rPr>
                <w:rFonts w:hint="eastAsia"/>
              </w:rPr>
              <w:t>79</w:t>
            </w:r>
          </w:p>
        </w:tc>
        <w:tc>
          <w:tcPr>
            <w:tcW w:w="1420" w:type="dxa"/>
          </w:tcPr>
          <w:p>
            <w:pPr>
              <w:spacing w:line="360" w:lineRule="auto"/>
              <w:jc w:val="center"/>
            </w:pPr>
            <w:r>
              <w:rPr>
                <w:rFonts w:hint="eastAsia"/>
              </w:rPr>
              <w:t>41</w:t>
            </w:r>
          </w:p>
        </w:tc>
        <w:tc>
          <w:tcPr>
            <w:tcW w:w="1421" w:type="dxa"/>
          </w:tcPr>
          <w:p>
            <w:pPr>
              <w:spacing w:line="360" w:lineRule="auto"/>
              <w:jc w:val="center"/>
            </w:pPr>
            <w:r>
              <w:rPr>
                <w:rFonts w:hint="eastAsia"/>
              </w:rPr>
              <w:t>22</w:t>
            </w:r>
          </w:p>
        </w:tc>
        <w:tc>
          <w:tcPr>
            <w:tcW w:w="1421" w:type="dxa"/>
          </w:tcPr>
          <w:p>
            <w:pPr>
              <w:keepNext/>
              <w:spacing w:line="360" w:lineRule="auto"/>
              <w:jc w:val="center"/>
            </w:pPr>
            <w:r>
              <w:rPr>
                <w:rFonts w:hint="eastAsia"/>
              </w:rPr>
              <w:t>908</w:t>
            </w:r>
          </w:p>
        </w:tc>
      </w:tr>
    </w:tbl>
    <w:p>
      <w:pPr>
        <w:spacing w:line="360" w:lineRule="auto"/>
        <w:rPr>
          <w:sz w:val="24"/>
        </w:rPr>
      </w:pPr>
    </w:p>
    <w:p>
      <w:pPr>
        <w:pStyle w:val="3"/>
      </w:pPr>
      <w:bookmarkStart w:id="114" w:name="_Toc465023205"/>
      <w:bookmarkStart w:id="115" w:name="_Toc469163081"/>
      <w:bookmarkStart w:id="116" w:name="_Toc464198943"/>
      <w:bookmarkStart w:id="117" w:name="_Toc29056"/>
      <w:r>
        <w:rPr>
          <w:rFonts w:hint="eastAsia"/>
        </w:rPr>
        <w:t>5.4 关键问题</w:t>
      </w:r>
      <w:bookmarkEnd w:id="114"/>
      <w:bookmarkEnd w:id="115"/>
      <w:bookmarkEnd w:id="116"/>
      <w:bookmarkEnd w:id="117"/>
    </w:p>
    <w:p>
      <w:pPr>
        <w:spacing w:line="360" w:lineRule="auto"/>
        <w:ind w:firstLine="480" w:firstLineChars="200"/>
        <w:rPr>
          <w:sz w:val="24"/>
        </w:rPr>
      </w:pPr>
      <w:r>
        <w:rPr>
          <w:sz w:val="24"/>
        </w:rPr>
        <w:t>选择JSP、JavaBean、Servlet、JavaScript等作为应用程序开发语言，采用Struts、Hibernate、Spring框架，运用MVC三层设计模式及CSS+DIV网页设计模式，运用Tomcat服务器技术，并选择Mysql作为后台的数据库，整个系统完全基于B/S (Browser/Server)模式进行设计。</w:t>
      </w:r>
    </w:p>
    <w:p>
      <w:pPr>
        <w:pStyle w:val="3"/>
      </w:pPr>
      <w:bookmarkStart w:id="118" w:name="_Toc469163082"/>
      <w:bookmarkStart w:id="119" w:name="_Toc25929"/>
      <w:r>
        <w:rPr>
          <w:rFonts w:hint="eastAsia"/>
        </w:rPr>
        <w:t>5</w:t>
      </w:r>
      <w:r>
        <w:t>.5</w:t>
      </w:r>
      <w:r>
        <w:rPr>
          <w:rFonts w:hint="eastAsia"/>
        </w:rPr>
        <w:t>分工</w:t>
      </w:r>
      <w:bookmarkEnd w:id="118"/>
      <w:bookmarkEnd w:id="119"/>
    </w:p>
    <w:p>
      <w:pPr>
        <w:spacing w:line="360" w:lineRule="auto"/>
        <w:ind w:firstLine="480" w:firstLineChars="200"/>
        <w:rPr>
          <w:sz w:val="24"/>
        </w:rPr>
      </w:pPr>
      <w:r>
        <w:rPr>
          <w:rFonts w:hint="eastAsia"/>
          <w:sz w:val="24"/>
        </w:rPr>
        <w:t>项目计划与需求分析：杨汀阳 祝星馗</w:t>
      </w:r>
    </w:p>
    <w:p>
      <w:pPr>
        <w:spacing w:line="360" w:lineRule="auto"/>
        <w:ind w:firstLine="480" w:firstLineChars="200"/>
        <w:rPr>
          <w:sz w:val="24"/>
        </w:rPr>
      </w:pPr>
      <w:r>
        <w:rPr>
          <w:rFonts w:hint="eastAsia"/>
          <w:sz w:val="24"/>
        </w:rPr>
        <w:t>系统设计：崔煜昆</w:t>
      </w:r>
    </w:p>
    <w:p>
      <w:pPr>
        <w:spacing w:line="360" w:lineRule="auto"/>
        <w:ind w:firstLine="480" w:firstLineChars="200"/>
        <w:rPr>
          <w:sz w:val="24"/>
        </w:rPr>
      </w:pPr>
      <w:r>
        <w:rPr>
          <w:rFonts w:hint="eastAsia"/>
          <w:sz w:val="24"/>
        </w:rPr>
        <w:t>系统实现：杨汀阳 祝星馗 崔煜昆 李游</w:t>
      </w:r>
    </w:p>
    <w:p>
      <w:pPr>
        <w:spacing w:line="360" w:lineRule="auto"/>
        <w:ind w:firstLine="480" w:firstLineChars="200"/>
        <w:rPr>
          <w:sz w:val="24"/>
        </w:rPr>
      </w:pPr>
      <w:r>
        <w:rPr>
          <w:rFonts w:hint="eastAsia"/>
          <w:sz w:val="24"/>
        </w:rPr>
        <w:t>系统测试：李游</w:t>
      </w:r>
    </w:p>
    <w:p/>
    <w:p>
      <w:pPr>
        <w:pStyle w:val="2"/>
      </w:pPr>
      <w:bookmarkStart w:id="120" w:name="_Toc464198944"/>
      <w:bookmarkStart w:id="121" w:name="_Toc465023206"/>
      <w:bookmarkStart w:id="122" w:name="_Toc469163083"/>
      <w:bookmarkStart w:id="123" w:name="_Toc12272"/>
      <w:r>
        <w:rPr>
          <w:rFonts w:hint="eastAsia"/>
        </w:rPr>
        <w:t>6实施详细软件开发活动的计划</w:t>
      </w:r>
      <w:bookmarkEnd w:id="120"/>
      <w:bookmarkEnd w:id="121"/>
      <w:bookmarkEnd w:id="122"/>
      <w:bookmarkEnd w:id="123"/>
    </w:p>
    <w:p>
      <w:pPr>
        <w:pStyle w:val="3"/>
      </w:pPr>
      <w:bookmarkStart w:id="124" w:name="_Toc465023207"/>
      <w:bookmarkStart w:id="125" w:name="_Toc464198945"/>
      <w:bookmarkStart w:id="126" w:name="_Toc469163084"/>
      <w:bookmarkStart w:id="127" w:name="_Toc4007"/>
      <w:r>
        <w:t>6.1项目计划和监督</w:t>
      </w:r>
      <w:bookmarkEnd w:id="124"/>
      <w:bookmarkEnd w:id="125"/>
      <w:bookmarkEnd w:id="126"/>
      <w:bookmarkEnd w:id="127"/>
    </w:p>
    <w:p>
      <w:pPr>
        <w:pStyle w:val="4"/>
      </w:pPr>
      <w:bookmarkStart w:id="128" w:name="_Toc469163085"/>
      <w:bookmarkStart w:id="129" w:name="_Toc464198946"/>
      <w:bookmarkStart w:id="130" w:name="_Toc465023208"/>
      <w:bookmarkStart w:id="131" w:name="_Toc23657"/>
      <w:r>
        <w:t>6.1.1软件开发计划</w:t>
      </w:r>
      <w:bookmarkEnd w:id="128"/>
      <w:bookmarkEnd w:id="129"/>
      <w:bookmarkEnd w:id="130"/>
      <w:bookmarkEnd w:id="131"/>
    </w:p>
    <w:p>
      <w:pPr>
        <w:spacing w:line="360" w:lineRule="auto"/>
        <w:ind w:firstLine="480" w:firstLineChars="200"/>
        <w:rPr>
          <w:sz w:val="24"/>
        </w:rPr>
      </w:pPr>
      <w:r>
        <w:rPr>
          <w:rFonts w:hint="eastAsia"/>
          <w:sz w:val="24"/>
        </w:rPr>
        <w:t>计划四人组队完成购物网站的开发，采取敏捷开发流程，以Java为主体，结合MySQL数据库的管理使用，实现购物网站的正常使用，并随着课程的正常进展进行工程的改进和完善。</w:t>
      </w:r>
    </w:p>
    <w:p>
      <w:pPr>
        <w:pStyle w:val="4"/>
      </w:pPr>
      <w:bookmarkStart w:id="132" w:name="_Toc464198947"/>
      <w:bookmarkStart w:id="133" w:name="_Toc469163086"/>
      <w:bookmarkStart w:id="134" w:name="_Toc465023209"/>
      <w:bookmarkStart w:id="135" w:name="_Toc29090"/>
      <w:r>
        <w:t>6.1.2CSCI测试计划</w:t>
      </w:r>
      <w:bookmarkEnd w:id="132"/>
      <w:bookmarkEnd w:id="133"/>
      <w:bookmarkEnd w:id="134"/>
      <w:bookmarkEnd w:id="135"/>
      <w:r>
        <w:t xml:space="preserve"> </w:t>
      </w:r>
    </w:p>
    <w:p>
      <w:pPr>
        <w:spacing w:line="360" w:lineRule="auto"/>
        <w:ind w:firstLine="480" w:firstLineChars="200"/>
        <w:rPr>
          <w:sz w:val="24"/>
        </w:rPr>
      </w:pPr>
      <w:r>
        <w:rPr>
          <w:rFonts w:hint="eastAsia"/>
          <w:sz w:val="24"/>
        </w:rPr>
        <w:t>通过所有队员的共同测试和引进其他同学的测试，对工程的工程功能进行测试和完善，并在课程推进的过程中对工程代码进行修改完善。</w:t>
      </w:r>
    </w:p>
    <w:p>
      <w:pPr>
        <w:pStyle w:val="4"/>
      </w:pPr>
      <w:bookmarkStart w:id="136" w:name="_Toc469163087"/>
      <w:bookmarkStart w:id="137" w:name="_Toc464198948"/>
      <w:bookmarkStart w:id="138" w:name="_Toc465023210"/>
      <w:bookmarkStart w:id="139" w:name="_Toc16878"/>
      <w:r>
        <w:t>6.1.3系统测试计划</w:t>
      </w:r>
      <w:bookmarkEnd w:id="136"/>
      <w:bookmarkEnd w:id="137"/>
      <w:bookmarkEnd w:id="138"/>
      <w:bookmarkEnd w:id="139"/>
      <w:r>
        <w:t xml:space="preserve"> </w:t>
      </w:r>
    </w:p>
    <w:p>
      <w:pPr>
        <w:spacing w:line="360" w:lineRule="auto"/>
        <w:ind w:firstLine="480" w:firstLineChars="200"/>
        <w:rPr>
          <w:sz w:val="24"/>
        </w:rPr>
      </w:pPr>
      <w:r>
        <w:rPr>
          <w:rFonts w:hint="eastAsia"/>
          <w:sz w:val="24"/>
        </w:rPr>
        <w:t>在大作业提交前期，实现对全部工程正常功能的复查和改进完善，并进行反复的测试确保无误。</w:t>
      </w:r>
    </w:p>
    <w:p>
      <w:pPr>
        <w:pStyle w:val="4"/>
      </w:pPr>
      <w:bookmarkStart w:id="140" w:name="_Toc469163088"/>
      <w:bookmarkStart w:id="141" w:name="_Toc465023211"/>
      <w:bookmarkStart w:id="142" w:name="_Toc464198949"/>
      <w:bookmarkStart w:id="143" w:name="_Toc22998"/>
      <w:r>
        <w:t>6.1.4软件安装计划</w:t>
      </w:r>
      <w:bookmarkEnd w:id="140"/>
      <w:bookmarkEnd w:id="141"/>
      <w:bookmarkEnd w:id="142"/>
      <w:bookmarkEnd w:id="143"/>
    </w:p>
    <w:p>
      <w:pPr>
        <w:spacing w:line="360" w:lineRule="auto"/>
        <w:ind w:firstLine="480" w:firstLineChars="200"/>
        <w:rPr>
          <w:sz w:val="24"/>
        </w:rPr>
      </w:pPr>
      <w:r>
        <w:rPr>
          <w:rFonts w:hint="eastAsia"/>
          <w:sz w:val="24"/>
        </w:rPr>
        <w:t>使用eclipse的ee版本，MySQL</w:t>
      </w:r>
      <w:r>
        <w:rPr>
          <w:sz w:val="24"/>
        </w:rPr>
        <w:t>55</w:t>
      </w:r>
      <w:r>
        <w:rPr>
          <w:rFonts w:hint="eastAsia"/>
          <w:sz w:val="24"/>
        </w:rPr>
        <w:t>版本，在开学前期就已经能够搭建完毕，并进行些小工程的实现，以保证大作业的顺利无误。</w:t>
      </w:r>
    </w:p>
    <w:p>
      <w:pPr>
        <w:pStyle w:val="4"/>
      </w:pPr>
      <w:bookmarkStart w:id="144" w:name="_Toc465023212"/>
      <w:bookmarkStart w:id="145" w:name="_Toc464198950"/>
      <w:bookmarkStart w:id="146" w:name="_Toc469163089"/>
      <w:bookmarkStart w:id="147" w:name="_Toc3494"/>
      <w:r>
        <w:t>6.1.5软件移交计划</w:t>
      </w:r>
      <w:bookmarkEnd w:id="144"/>
      <w:bookmarkEnd w:id="145"/>
      <w:bookmarkEnd w:id="146"/>
      <w:bookmarkEnd w:id="147"/>
    </w:p>
    <w:p>
      <w:pPr>
        <w:spacing w:line="360" w:lineRule="auto"/>
        <w:ind w:firstLine="480" w:firstLineChars="200"/>
        <w:rPr>
          <w:sz w:val="24"/>
        </w:rPr>
      </w:pPr>
      <w:r>
        <w:rPr>
          <w:rFonts w:hint="eastAsia"/>
          <w:sz w:val="24"/>
        </w:rPr>
        <w:t>队员之间的合作分工确定之后，进行队员间的交流，对于相互之间有交集的部分进行协商讨论，确保各部分融合的时候省却不必要的麻烦。并在工程完成之后提交github上进行管理和共享。</w:t>
      </w:r>
    </w:p>
    <w:p>
      <w:pPr>
        <w:pStyle w:val="4"/>
      </w:pPr>
      <w:bookmarkStart w:id="148" w:name="_Toc465023213"/>
      <w:bookmarkStart w:id="149" w:name="_Toc464198951"/>
      <w:bookmarkStart w:id="150" w:name="_Toc469163090"/>
      <w:bookmarkStart w:id="151" w:name="_Toc32203"/>
      <w:r>
        <w:t>6.1.6跟踪和更新计划，包括评审管理的时间间隔</w:t>
      </w:r>
      <w:bookmarkEnd w:id="148"/>
      <w:bookmarkEnd w:id="149"/>
      <w:bookmarkEnd w:id="150"/>
      <w:bookmarkEnd w:id="151"/>
    </w:p>
    <w:p>
      <w:pPr>
        <w:spacing w:line="360" w:lineRule="auto"/>
        <w:ind w:firstLine="480" w:firstLineChars="200"/>
        <w:rPr>
          <w:sz w:val="24"/>
        </w:rPr>
      </w:pPr>
      <w:r>
        <w:rPr>
          <w:rFonts w:hint="eastAsia"/>
          <w:sz w:val="24"/>
        </w:rPr>
        <w:t>在工程完成之后，每周至少进行一次全面的测试，对出现的问题及时修正，十天一次进行小组集会讨论，并对新的想法进行讨论和有选择的实现。</w:t>
      </w:r>
    </w:p>
    <w:p>
      <w:pPr>
        <w:pStyle w:val="3"/>
      </w:pPr>
      <w:bookmarkStart w:id="152" w:name="_Toc464198952"/>
      <w:bookmarkStart w:id="153" w:name="_Toc465023214"/>
      <w:bookmarkStart w:id="154" w:name="_Toc469163091"/>
      <w:bookmarkStart w:id="155" w:name="_Toc20500"/>
      <w:r>
        <w:t>6.2建立软件开发环境</w:t>
      </w:r>
      <w:bookmarkEnd w:id="152"/>
      <w:bookmarkEnd w:id="153"/>
      <w:bookmarkEnd w:id="154"/>
      <w:bookmarkEnd w:id="155"/>
    </w:p>
    <w:p>
      <w:pPr>
        <w:spacing w:line="360" w:lineRule="auto"/>
        <w:ind w:firstLine="480" w:firstLineChars="200"/>
        <w:rPr>
          <w:sz w:val="24"/>
        </w:rPr>
      </w:pPr>
      <w:r>
        <w:rPr>
          <w:rFonts w:hint="eastAsia"/>
          <w:sz w:val="24"/>
        </w:rPr>
        <w:t>建立、控制、维护软件开发环境所遵循的方法。</w:t>
      </w:r>
      <w:r>
        <w:rPr>
          <w:sz w:val="24"/>
        </w:rPr>
        <w:t xml:space="preserve"> </w:t>
      </w:r>
    </w:p>
    <w:p>
      <w:pPr>
        <w:pStyle w:val="4"/>
      </w:pPr>
      <w:bookmarkStart w:id="156" w:name="_Toc465023215"/>
      <w:bookmarkStart w:id="157" w:name="_Toc464198953"/>
      <w:bookmarkStart w:id="158" w:name="_Toc469163092"/>
      <w:bookmarkStart w:id="159" w:name="_Toc24768"/>
      <w:r>
        <w:t>6.2.1软件工程环境</w:t>
      </w:r>
      <w:bookmarkEnd w:id="156"/>
      <w:bookmarkEnd w:id="157"/>
      <w:bookmarkEnd w:id="158"/>
      <w:bookmarkEnd w:id="159"/>
      <w:r>
        <w:t xml:space="preserve"> </w:t>
      </w:r>
    </w:p>
    <w:p>
      <w:pPr>
        <w:spacing w:line="360" w:lineRule="auto"/>
        <w:ind w:firstLine="480" w:firstLineChars="200"/>
        <w:rPr>
          <w:sz w:val="24"/>
        </w:rPr>
      </w:pPr>
      <w:r>
        <w:rPr>
          <w:sz w:val="24"/>
        </w:rPr>
        <w:t>Win10</w:t>
      </w:r>
      <w:r>
        <w:rPr>
          <w:rFonts w:hint="eastAsia"/>
          <w:sz w:val="24"/>
        </w:rPr>
        <w:t>操作系统、windows</w:t>
      </w:r>
      <w:r>
        <w:rPr>
          <w:sz w:val="24"/>
        </w:rPr>
        <w:t xml:space="preserve"> xp,win7,win8,linux</w:t>
      </w:r>
      <w:r>
        <w:rPr>
          <w:rFonts w:hint="eastAsia"/>
          <w:sz w:val="24"/>
        </w:rPr>
        <w:t>等</w:t>
      </w:r>
    </w:p>
    <w:p>
      <w:pPr>
        <w:pStyle w:val="4"/>
      </w:pPr>
      <w:bookmarkStart w:id="160" w:name="_Toc464198954"/>
      <w:bookmarkStart w:id="161" w:name="_Toc465023216"/>
      <w:bookmarkStart w:id="162" w:name="_Toc469163093"/>
      <w:bookmarkStart w:id="163" w:name="_Toc2324"/>
      <w:r>
        <w:t>6.2.2软件测试环境</w:t>
      </w:r>
      <w:bookmarkEnd w:id="160"/>
      <w:bookmarkEnd w:id="161"/>
      <w:bookmarkEnd w:id="162"/>
      <w:bookmarkEnd w:id="163"/>
      <w:r>
        <w:t xml:space="preserve"> </w:t>
      </w:r>
    </w:p>
    <w:p>
      <w:pPr>
        <w:spacing w:line="360" w:lineRule="auto"/>
        <w:ind w:firstLine="480" w:firstLineChars="200"/>
        <w:rPr>
          <w:sz w:val="24"/>
        </w:rPr>
      </w:pPr>
      <w:bookmarkStart w:id="164" w:name="_Toc465023217"/>
      <w:bookmarkStart w:id="165" w:name="_Toc464198955"/>
      <w:r>
        <w:rPr>
          <w:sz w:val="24"/>
        </w:rPr>
        <w:t>Win10</w:t>
      </w:r>
      <w:r>
        <w:rPr>
          <w:rFonts w:hint="eastAsia"/>
          <w:sz w:val="24"/>
        </w:rPr>
        <w:t>操作系统、windows</w:t>
      </w:r>
      <w:r>
        <w:rPr>
          <w:sz w:val="24"/>
        </w:rPr>
        <w:t xml:space="preserve"> xp,win7,win8,linux</w:t>
      </w:r>
      <w:r>
        <w:rPr>
          <w:rFonts w:hint="eastAsia"/>
          <w:sz w:val="24"/>
        </w:rPr>
        <w:t>等</w:t>
      </w:r>
    </w:p>
    <w:p>
      <w:pPr>
        <w:pStyle w:val="4"/>
      </w:pPr>
      <w:bookmarkStart w:id="166" w:name="_Toc469163094"/>
      <w:bookmarkStart w:id="167" w:name="_Toc28222"/>
      <w:r>
        <w:t>6.2.3软件开发库</w:t>
      </w:r>
      <w:bookmarkEnd w:id="164"/>
      <w:bookmarkEnd w:id="165"/>
      <w:bookmarkEnd w:id="166"/>
      <w:bookmarkEnd w:id="167"/>
      <w:r>
        <w:t xml:space="preserve"> </w:t>
      </w:r>
    </w:p>
    <w:p>
      <w:pPr>
        <w:spacing w:line="360" w:lineRule="auto"/>
        <w:ind w:firstLine="480" w:firstLineChars="200"/>
        <w:rPr>
          <w:sz w:val="24"/>
        </w:rPr>
      </w:pPr>
      <w:r>
        <w:rPr>
          <w:rFonts w:hint="eastAsia"/>
          <w:sz w:val="24"/>
        </w:rPr>
        <w:t>Java自带的库和链接数据库所需jar包以及jxl</w:t>
      </w:r>
      <w:r>
        <w:rPr>
          <w:sz w:val="24"/>
        </w:rPr>
        <w:t>,</w:t>
      </w:r>
      <w:r>
        <w:rPr>
          <w:rFonts w:hint="eastAsia"/>
          <w:sz w:val="24"/>
        </w:rPr>
        <w:t>tomcat等包</w:t>
      </w:r>
    </w:p>
    <w:p>
      <w:pPr>
        <w:pStyle w:val="4"/>
      </w:pPr>
      <w:bookmarkStart w:id="168" w:name="_Toc464198956"/>
      <w:bookmarkStart w:id="169" w:name="_Toc469163095"/>
      <w:bookmarkStart w:id="170" w:name="_Toc465023218"/>
      <w:bookmarkStart w:id="171" w:name="_Toc7365"/>
      <w:r>
        <w:t>6.2.4软件开发文档</w:t>
      </w:r>
      <w:bookmarkEnd w:id="168"/>
      <w:bookmarkEnd w:id="169"/>
      <w:bookmarkEnd w:id="170"/>
      <w:bookmarkEnd w:id="171"/>
      <w:r>
        <w:t xml:space="preserve"> </w:t>
      </w:r>
    </w:p>
    <w:p>
      <w:pPr>
        <w:spacing w:line="360" w:lineRule="auto"/>
        <w:ind w:firstLine="480" w:firstLineChars="200"/>
        <w:rPr>
          <w:sz w:val="24"/>
        </w:rPr>
      </w:pPr>
      <w:r>
        <w:rPr>
          <w:rFonts w:hint="eastAsia"/>
          <w:sz w:val="24"/>
        </w:rPr>
        <w:t>在着手开发前进行开发文档的撰写。</w:t>
      </w:r>
    </w:p>
    <w:p>
      <w:pPr>
        <w:pStyle w:val="4"/>
      </w:pPr>
      <w:bookmarkStart w:id="172" w:name="_Toc464198957"/>
      <w:bookmarkStart w:id="173" w:name="_Toc469163096"/>
      <w:bookmarkStart w:id="174" w:name="_Toc465023219"/>
      <w:bookmarkStart w:id="175" w:name="_Toc19916"/>
      <w:r>
        <w:t>6.2.5非交付软件</w:t>
      </w:r>
      <w:bookmarkEnd w:id="172"/>
      <w:bookmarkEnd w:id="173"/>
      <w:bookmarkEnd w:id="174"/>
      <w:bookmarkEnd w:id="175"/>
    </w:p>
    <w:p>
      <w:pPr>
        <w:spacing w:line="360" w:lineRule="auto"/>
        <w:ind w:firstLine="480" w:firstLineChars="200"/>
        <w:rPr>
          <w:sz w:val="24"/>
        </w:rPr>
      </w:pPr>
      <w:r>
        <w:rPr>
          <w:rFonts w:hint="eastAsia"/>
          <w:sz w:val="24"/>
        </w:rPr>
        <w:t>eclipse的ee版本，MySQL</w:t>
      </w:r>
      <w:r>
        <w:rPr>
          <w:sz w:val="24"/>
        </w:rPr>
        <w:t>55</w:t>
      </w:r>
      <w:r>
        <w:rPr>
          <w:rFonts w:hint="eastAsia"/>
          <w:sz w:val="24"/>
        </w:rPr>
        <w:t>版本。</w:t>
      </w:r>
    </w:p>
    <w:p>
      <w:pPr>
        <w:spacing w:line="360" w:lineRule="auto"/>
        <w:ind w:firstLine="480" w:firstLineChars="200"/>
        <w:rPr>
          <w:sz w:val="24"/>
        </w:rPr>
      </w:pPr>
    </w:p>
    <w:p>
      <w:pPr>
        <w:pStyle w:val="3"/>
      </w:pPr>
      <w:bookmarkStart w:id="176" w:name="_Toc465023220"/>
      <w:bookmarkStart w:id="177" w:name="_Toc469163097"/>
      <w:bookmarkStart w:id="178" w:name="_Toc464198958"/>
      <w:bookmarkStart w:id="179" w:name="_Toc16589"/>
      <w:r>
        <w:t>6.3系统需求分析</w:t>
      </w:r>
      <w:bookmarkEnd w:id="176"/>
      <w:bookmarkEnd w:id="177"/>
      <w:bookmarkEnd w:id="178"/>
      <w:bookmarkEnd w:id="179"/>
    </w:p>
    <w:p>
      <w:pPr>
        <w:pStyle w:val="4"/>
      </w:pPr>
      <w:bookmarkStart w:id="180" w:name="_Toc469163098"/>
      <w:bookmarkStart w:id="181" w:name="_Toc464198959"/>
      <w:bookmarkStart w:id="182" w:name="_Toc465023221"/>
      <w:bookmarkStart w:id="183" w:name="_Toc25020"/>
      <w:r>
        <w:t>6.3.1用户输入分析</w:t>
      </w:r>
      <w:bookmarkEnd w:id="180"/>
      <w:bookmarkEnd w:id="181"/>
      <w:bookmarkEnd w:id="182"/>
      <w:bookmarkEnd w:id="183"/>
      <w:r>
        <w:t xml:space="preserve"> </w:t>
      </w:r>
    </w:p>
    <w:p>
      <w:pPr>
        <w:spacing w:line="360" w:lineRule="auto"/>
        <w:ind w:firstLine="480" w:firstLineChars="200"/>
        <w:rPr>
          <w:sz w:val="24"/>
        </w:rPr>
      </w:pPr>
      <w:r>
        <w:rPr>
          <w:rFonts w:hint="eastAsia"/>
          <w:sz w:val="24"/>
        </w:rPr>
        <w:t>用户需要进行注册登录，注册名、密码需要符合相关的设计规定。对于不符合要求的输入进行提示。</w:t>
      </w:r>
    </w:p>
    <w:p>
      <w:pPr>
        <w:pStyle w:val="4"/>
      </w:pPr>
      <w:bookmarkStart w:id="184" w:name="_Toc465023222"/>
      <w:bookmarkStart w:id="185" w:name="_Toc464198960"/>
      <w:bookmarkStart w:id="186" w:name="_Toc469163099"/>
      <w:bookmarkStart w:id="187" w:name="_Toc11405"/>
      <w:r>
        <w:t>6.3.2运行概念</w:t>
      </w:r>
      <w:bookmarkEnd w:id="184"/>
      <w:bookmarkEnd w:id="185"/>
      <w:bookmarkEnd w:id="186"/>
      <w:bookmarkEnd w:id="187"/>
      <w:r>
        <w:t xml:space="preserve"> </w:t>
      </w:r>
    </w:p>
    <w:p>
      <w:pPr>
        <w:spacing w:line="360" w:lineRule="auto"/>
        <w:ind w:firstLine="480" w:firstLineChars="200"/>
        <w:rPr>
          <w:sz w:val="24"/>
        </w:rPr>
      </w:pPr>
      <w:r>
        <w:rPr>
          <w:rFonts w:hint="eastAsia"/>
          <w:sz w:val="24"/>
        </w:rPr>
        <w:t>满足用户在登录系统之后的订购查询等请求，具体的使用方式和京东APP类似。</w:t>
      </w:r>
    </w:p>
    <w:p>
      <w:pPr>
        <w:pStyle w:val="4"/>
      </w:pPr>
      <w:bookmarkStart w:id="188" w:name="_Toc465023223"/>
      <w:bookmarkStart w:id="189" w:name="_Toc469163100"/>
      <w:bookmarkStart w:id="190" w:name="_Toc464198961"/>
      <w:bookmarkStart w:id="191" w:name="_Toc12524"/>
      <w:r>
        <w:t>6.3.3系统需求</w:t>
      </w:r>
      <w:bookmarkEnd w:id="188"/>
      <w:bookmarkEnd w:id="189"/>
      <w:bookmarkEnd w:id="190"/>
      <w:bookmarkEnd w:id="191"/>
      <w:r>
        <w:t xml:space="preserve"> </w:t>
      </w:r>
    </w:p>
    <w:p>
      <w:r>
        <w:tab/>
      </w:r>
      <w:r>
        <w:rPr>
          <w:rFonts w:hint="eastAsia"/>
        </w:rPr>
        <w:t>至少需要电脑内存4g以免内存被占用过多导致开发维护的时候造成不必要的时间浪费。</w:t>
      </w:r>
    </w:p>
    <w:p>
      <w:pPr>
        <w:pStyle w:val="3"/>
      </w:pPr>
      <w:bookmarkStart w:id="192" w:name="_Toc465023224"/>
      <w:bookmarkStart w:id="193" w:name="_Toc464198962"/>
      <w:bookmarkStart w:id="194" w:name="_Toc469163101"/>
      <w:bookmarkStart w:id="195" w:name="_Toc27724"/>
      <w:r>
        <w:t>6.4系统设计</w:t>
      </w:r>
      <w:bookmarkEnd w:id="192"/>
      <w:bookmarkEnd w:id="193"/>
      <w:bookmarkEnd w:id="194"/>
      <w:bookmarkEnd w:id="195"/>
    </w:p>
    <w:p>
      <w:pPr>
        <w:pStyle w:val="4"/>
      </w:pPr>
      <w:bookmarkStart w:id="196" w:name="_Toc464198963"/>
      <w:bookmarkStart w:id="197" w:name="_Toc469163102"/>
      <w:bookmarkStart w:id="198" w:name="_Toc465023225"/>
      <w:bookmarkStart w:id="199" w:name="_Toc15333"/>
      <w:r>
        <w:t>6.4.1系统级设计决策</w:t>
      </w:r>
      <w:bookmarkEnd w:id="196"/>
      <w:bookmarkEnd w:id="197"/>
      <w:bookmarkEnd w:id="198"/>
      <w:bookmarkEnd w:id="199"/>
      <w:r>
        <w:t xml:space="preserve"> </w:t>
      </w:r>
    </w:p>
    <w:p>
      <w:pPr>
        <w:spacing w:line="360" w:lineRule="auto"/>
        <w:ind w:firstLine="480" w:firstLineChars="200"/>
        <w:rPr>
          <w:sz w:val="24"/>
        </w:rPr>
      </w:pPr>
      <w:r>
        <w:rPr>
          <w:rFonts w:hint="eastAsia"/>
          <w:sz w:val="24"/>
        </w:rPr>
        <w:t>用户通过登录系统进入到内部订购系统，在订购系统里面进行一系列的订购服务流程。</w:t>
      </w:r>
    </w:p>
    <w:p>
      <w:pPr>
        <w:pStyle w:val="4"/>
      </w:pPr>
      <w:bookmarkStart w:id="200" w:name="_Toc464198964"/>
      <w:bookmarkStart w:id="201" w:name="_Toc465023226"/>
      <w:bookmarkStart w:id="202" w:name="_Toc469163103"/>
      <w:bookmarkStart w:id="203" w:name="_Toc30304"/>
      <w:r>
        <w:t>6.4.2系统体系结构设计</w:t>
      </w:r>
      <w:bookmarkEnd w:id="200"/>
      <w:bookmarkEnd w:id="201"/>
      <w:bookmarkEnd w:id="202"/>
      <w:bookmarkEnd w:id="203"/>
      <w:r>
        <w:t xml:space="preserve"> </w:t>
      </w:r>
    </w:p>
    <w:p>
      <w:pPr>
        <w:rPr>
          <w:sz w:val="24"/>
        </w:rPr>
      </w:pPr>
      <w:r>
        <w:rPr>
          <w:sz w:val="24"/>
        </w:rPr>
        <w:tab/>
      </w:r>
      <w:r>
        <w:rPr>
          <w:rFonts w:hint="eastAsia"/>
          <w:sz w:val="24"/>
        </w:rPr>
        <w:tab/>
      </w:r>
      <w:r>
        <w:rPr>
          <w:rFonts w:hint="eastAsia"/>
          <w:sz w:val="24"/>
        </w:rPr>
        <w:t>用户登录界面，需要有往后台传递的信息，在设计登录界面的时候，有标识与用户登录信息意义对应，后台取得这些信息，并进行账号与密码的对应检查，如果准确无误跳转到正常的商品浏览选择界面里，否则跳到报错界面。</w:t>
      </w:r>
    </w:p>
    <w:p>
      <w:pPr>
        <w:rPr>
          <w:sz w:val="24"/>
        </w:rPr>
      </w:pPr>
      <w:r>
        <w:rPr>
          <w:rFonts w:hint="eastAsia"/>
          <w:sz w:val="24"/>
        </w:rPr>
        <w:tab/>
      </w:r>
      <w:r>
        <w:rPr>
          <w:rFonts w:hint="eastAsia"/>
          <w:sz w:val="24"/>
        </w:rPr>
        <w:t>用户进行商品选择之后，将信息存进数据库里，并进行页面跳转，跳转之后的界面是已选择的商品的统计信息页面，便于用户的确认。</w:t>
      </w:r>
    </w:p>
    <w:p>
      <w:pPr>
        <w:rPr>
          <w:sz w:val="24"/>
        </w:rPr>
      </w:pPr>
      <w:r>
        <w:rPr>
          <w:rFonts w:hint="eastAsia"/>
          <w:sz w:val="24"/>
        </w:rPr>
        <w:tab/>
      </w:r>
      <w:r>
        <w:rPr>
          <w:rFonts w:hint="eastAsia"/>
          <w:sz w:val="24"/>
        </w:rPr>
        <w:t>当用户确认购买之后，点击确认接下来进行付账方式和派送地址的确认，所有信息完成之后，点击确定进入到派送阶段，同时界面跳转到商品选择界面。</w:t>
      </w:r>
    </w:p>
    <w:p>
      <w:pPr>
        <w:spacing w:line="360" w:lineRule="auto"/>
        <w:rPr>
          <w:sz w:val="24"/>
        </w:rPr>
      </w:pPr>
    </w:p>
    <w:p>
      <w:pPr>
        <w:spacing w:line="360" w:lineRule="auto"/>
        <w:ind w:firstLine="480" w:firstLineChars="200"/>
        <w:rPr>
          <w:sz w:val="24"/>
        </w:rPr>
      </w:pPr>
    </w:p>
    <w:p>
      <w:pPr>
        <w:pStyle w:val="3"/>
      </w:pPr>
      <w:bookmarkStart w:id="204" w:name="_Toc464198965"/>
      <w:bookmarkStart w:id="205" w:name="_Toc469163104"/>
      <w:bookmarkStart w:id="206" w:name="_Toc465023227"/>
      <w:bookmarkStart w:id="207" w:name="_Toc32719"/>
      <w:r>
        <w:t>6.5软件需求分析</w:t>
      </w:r>
      <w:bookmarkEnd w:id="204"/>
      <w:bookmarkEnd w:id="205"/>
      <w:bookmarkEnd w:id="206"/>
      <w:bookmarkEnd w:id="207"/>
    </w:p>
    <w:p>
      <w:pPr>
        <w:spacing w:line="360" w:lineRule="auto"/>
        <w:ind w:firstLine="480" w:firstLineChars="200"/>
        <w:rPr>
          <w:sz w:val="24"/>
        </w:rPr>
      </w:pPr>
      <w:r>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pPr>
        <w:spacing w:line="360" w:lineRule="auto"/>
        <w:ind w:firstLine="480" w:firstLineChars="200"/>
        <w:rPr>
          <w:sz w:val="24"/>
        </w:rPr>
      </w:pPr>
    </w:p>
    <w:p>
      <w:pPr>
        <w:pStyle w:val="3"/>
      </w:pPr>
      <w:bookmarkStart w:id="208" w:name="_Toc469163105"/>
      <w:bookmarkStart w:id="209" w:name="_Toc464198966"/>
      <w:bookmarkStart w:id="210" w:name="_Toc465023228"/>
      <w:bookmarkStart w:id="211" w:name="_Toc23250"/>
      <w:r>
        <w:t>6.6软件设计</w:t>
      </w:r>
      <w:bookmarkEnd w:id="208"/>
      <w:bookmarkEnd w:id="209"/>
      <w:bookmarkEnd w:id="210"/>
      <w:bookmarkEnd w:id="211"/>
    </w:p>
    <w:p>
      <w:pPr>
        <w:pStyle w:val="4"/>
      </w:pPr>
      <w:bookmarkStart w:id="212" w:name="_Toc465023229"/>
      <w:bookmarkStart w:id="213" w:name="_Toc464198967"/>
      <w:bookmarkStart w:id="214" w:name="_Toc469163106"/>
      <w:bookmarkStart w:id="215" w:name="_Toc15878"/>
      <w:r>
        <w:t>6.6.1CSCI级设计决策</w:t>
      </w:r>
      <w:bookmarkEnd w:id="212"/>
      <w:bookmarkEnd w:id="213"/>
      <w:bookmarkEnd w:id="214"/>
      <w:bookmarkEnd w:id="215"/>
      <w:r>
        <w:t xml:space="preserve"> </w:t>
      </w:r>
    </w:p>
    <w:p>
      <w:pPr>
        <w:spacing w:line="360" w:lineRule="auto"/>
        <w:ind w:firstLine="480" w:firstLineChars="200"/>
        <w:rPr>
          <w:sz w:val="24"/>
        </w:rPr>
      </w:pPr>
      <w:r>
        <w:rPr>
          <w:rFonts w:hint="eastAsia"/>
          <w:sz w:val="24"/>
        </w:rPr>
        <w:t>对不同输入用户密码进行不同的反应处理；对不同的商品请求事件进行不同的响应处理。</w:t>
      </w:r>
    </w:p>
    <w:p>
      <w:pPr>
        <w:pStyle w:val="4"/>
      </w:pPr>
      <w:bookmarkStart w:id="216" w:name="_Toc469163107"/>
      <w:bookmarkStart w:id="217" w:name="_Toc464198968"/>
      <w:bookmarkStart w:id="218" w:name="_Toc465023230"/>
      <w:bookmarkStart w:id="219" w:name="_Toc26914"/>
      <w:r>
        <w:t>6.6.2CSCI体系结构设计</w:t>
      </w:r>
      <w:bookmarkEnd w:id="216"/>
      <w:bookmarkEnd w:id="217"/>
      <w:bookmarkEnd w:id="218"/>
      <w:bookmarkEnd w:id="219"/>
      <w:r>
        <w:t xml:space="preserve"> </w:t>
      </w:r>
    </w:p>
    <w:p>
      <w:pPr>
        <w:spacing w:line="360" w:lineRule="auto"/>
        <w:ind w:firstLine="480" w:firstLineChars="200"/>
        <w:rPr>
          <w:sz w:val="24"/>
        </w:rPr>
      </w:pPr>
      <w:r>
        <w:rPr>
          <w:rFonts w:hint="eastAsia"/>
          <w:sz w:val="24"/>
        </w:rPr>
        <w:t>通过不同的用户账号密码登录到不同的界面，通过对不同的商品响应到不同的响应界面上去，并由不同的请求信息得到不同的响应结果。</w:t>
      </w:r>
    </w:p>
    <w:p>
      <w:pPr>
        <w:pStyle w:val="4"/>
      </w:pPr>
      <w:bookmarkStart w:id="220" w:name="_Toc469163108"/>
      <w:bookmarkStart w:id="221" w:name="_Toc465023231"/>
      <w:bookmarkStart w:id="222" w:name="_Toc464198969"/>
      <w:bookmarkStart w:id="223" w:name="_Toc5463"/>
      <w:r>
        <w:t>6.6.3CSCI详细设计</w:t>
      </w:r>
      <w:bookmarkEnd w:id="220"/>
      <w:bookmarkEnd w:id="221"/>
      <w:bookmarkEnd w:id="222"/>
      <w:bookmarkEnd w:id="223"/>
    </w:p>
    <w:p>
      <w:pPr>
        <w:spacing w:line="360" w:lineRule="auto"/>
        <w:ind w:firstLine="480" w:firstLineChars="200"/>
        <w:rPr>
          <w:sz w:val="24"/>
        </w:rPr>
      </w:pPr>
      <w:r>
        <w:rPr>
          <w:rFonts w:hint="eastAsia"/>
          <w:sz w:val="24"/>
        </w:rPr>
        <w:t>当用户的账号和密码匹配成功时，进行正常的登录界面响应，否则进行报错处理。当对商品进行系统允许的操作请求时，进行正常的反应回应，否则进行适当的容错处理。</w:t>
      </w:r>
    </w:p>
    <w:p>
      <w:pPr>
        <w:pStyle w:val="3"/>
      </w:pPr>
      <w:bookmarkStart w:id="224" w:name="_Toc464198970"/>
      <w:bookmarkStart w:id="225" w:name="_Toc465023232"/>
      <w:bookmarkStart w:id="226" w:name="_Toc469163109"/>
      <w:bookmarkStart w:id="227" w:name="_Toc17673"/>
      <w:r>
        <w:t>6.7软件实现和配置项测试</w:t>
      </w:r>
      <w:bookmarkEnd w:id="224"/>
      <w:bookmarkEnd w:id="225"/>
      <w:bookmarkEnd w:id="226"/>
      <w:bookmarkEnd w:id="227"/>
    </w:p>
    <w:p>
      <w:pPr>
        <w:pStyle w:val="4"/>
      </w:pPr>
      <w:bookmarkStart w:id="228" w:name="_Toc464198971"/>
      <w:bookmarkStart w:id="229" w:name="_Toc469163110"/>
      <w:bookmarkStart w:id="230" w:name="_Toc465023233"/>
      <w:bookmarkStart w:id="231" w:name="_Toc8754"/>
      <w:r>
        <w:t>6.7.1软件实现</w:t>
      </w:r>
      <w:bookmarkEnd w:id="228"/>
      <w:bookmarkEnd w:id="229"/>
      <w:bookmarkEnd w:id="230"/>
      <w:bookmarkEnd w:id="231"/>
      <w:r>
        <w:t xml:space="preserve"> </w:t>
      </w:r>
    </w:p>
    <w:p>
      <w:pPr>
        <w:spacing w:line="360" w:lineRule="auto"/>
        <w:rPr>
          <w:sz w:val="24"/>
        </w:rPr>
      </w:pPr>
      <w:r>
        <w:rPr>
          <w:sz w:val="24"/>
        </w:rPr>
        <w:tab/>
      </w:r>
      <w:r>
        <w:rPr>
          <w:rFonts w:hint="eastAsia"/>
          <w:sz w:val="24"/>
        </w:rPr>
        <w:t>软件以eclipse为开发编辑平台，通过自己搭配的MySQL的数据库系统，借助java、jsp等编程工具组队完成整个系统的正常开发。</w:t>
      </w:r>
    </w:p>
    <w:p>
      <w:pPr>
        <w:pStyle w:val="4"/>
      </w:pPr>
      <w:bookmarkStart w:id="232" w:name="_Toc465023234"/>
      <w:bookmarkStart w:id="233" w:name="_Toc464198972"/>
      <w:bookmarkStart w:id="234" w:name="_Toc469163111"/>
      <w:bookmarkStart w:id="235" w:name="_Toc27245"/>
      <w:r>
        <w:t>6.7.2配置项测试准备</w:t>
      </w:r>
      <w:bookmarkEnd w:id="232"/>
      <w:bookmarkEnd w:id="233"/>
      <w:bookmarkEnd w:id="234"/>
      <w:bookmarkEnd w:id="235"/>
      <w:r>
        <w:t xml:space="preserve"> </w:t>
      </w:r>
    </w:p>
    <w:p>
      <w:pPr>
        <w:spacing w:line="360" w:lineRule="auto"/>
        <w:ind w:firstLine="480" w:firstLineChars="200"/>
        <w:rPr>
          <w:sz w:val="24"/>
        </w:rPr>
      </w:pPr>
      <w:r>
        <w:rPr>
          <w:rFonts w:hint="eastAsia"/>
          <w:sz w:val="24"/>
        </w:rPr>
        <w:t>对不同的账号密码输出进行设计，和多种点击事件进行设计。</w:t>
      </w:r>
    </w:p>
    <w:p>
      <w:pPr>
        <w:pStyle w:val="4"/>
      </w:pPr>
      <w:bookmarkStart w:id="236" w:name="_Toc465023235"/>
      <w:bookmarkStart w:id="237" w:name="_Toc469163112"/>
      <w:bookmarkStart w:id="238" w:name="_Toc464198973"/>
      <w:bookmarkStart w:id="239" w:name="_Toc17741"/>
      <w:r>
        <w:t>6.7.3配置项测试执行</w:t>
      </w:r>
      <w:bookmarkEnd w:id="236"/>
      <w:bookmarkEnd w:id="237"/>
      <w:bookmarkEnd w:id="238"/>
      <w:bookmarkEnd w:id="239"/>
      <w:r>
        <w:t xml:space="preserve"> </w:t>
      </w:r>
    </w:p>
    <w:p>
      <w:pPr>
        <w:spacing w:line="360" w:lineRule="auto"/>
        <w:ind w:firstLine="480" w:firstLineChars="200"/>
        <w:rPr>
          <w:sz w:val="24"/>
        </w:rPr>
      </w:pPr>
      <w:r>
        <w:rPr>
          <w:rFonts w:hint="eastAsia"/>
          <w:sz w:val="24"/>
        </w:rPr>
        <w:t>按照预先设计的情况进行实际的操作，观察系统的反应情况。</w:t>
      </w:r>
    </w:p>
    <w:p>
      <w:pPr>
        <w:pStyle w:val="4"/>
      </w:pPr>
      <w:bookmarkStart w:id="240" w:name="_Toc464198974"/>
      <w:bookmarkStart w:id="241" w:name="_Toc469163113"/>
      <w:bookmarkStart w:id="242" w:name="_Toc465023236"/>
      <w:bookmarkStart w:id="243" w:name="_Toc25063"/>
      <w:r>
        <w:t>6.7.4修改和再测试</w:t>
      </w:r>
      <w:bookmarkEnd w:id="240"/>
      <w:bookmarkEnd w:id="241"/>
      <w:bookmarkEnd w:id="242"/>
      <w:bookmarkEnd w:id="243"/>
      <w:r>
        <w:t xml:space="preserve"> </w:t>
      </w:r>
    </w:p>
    <w:p>
      <w:pPr>
        <w:spacing w:line="360" w:lineRule="auto"/>
        <w:ind w:firstLine="480" w:firstLineChars="200"/>
        <w:rPr>
          <w:sz w:val="24"/>
        </w:rPr>
      </w:pPr>
      <w:r>
        <w:rPr>
          <w:rFonts w:hint="eastAsia"/>
          <w:sz w:val="24"/>
        </w:rPr>
        <w:t>对于违反设计需求的情况进行更改，同时还在有必要的情况下进行些美化设计。</w:t>
      </w:r>
    </w:p>
    <w:p>
      <w:pPr>
        <w:pStyle w:val="4"/>
      </w:pPr>
      <w:bookmarkStart w:id="244" w:name="_Toc465023237"/>
      <w:bookmarkStart w:id="245" w:name="_Toc464198975"/>
      <w:bookmarkStart w:id="246" w:name="_Toc469163114"/>
      <w:bookmarkStart w:id="247" w:name="_Toc27796"/>
      <w:r>
        <w:t>6.7.5配置项测试结果分析与记录</w:t>
      </w:r>
      <w:bookmarkEnd w:id="244"/>
      <w:bookmarkEnd w:id="245"/>
      <w:bookmarkEnd w:id="246"/>
      <w:bookmarkEnd w:id="247"/>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3"/>
      </w:pPr>
      <w:bookmarkStart w:id="248" w:name="_Toc465023238"/>
      <w:bookmarkStart w:id="249" w:name="_Toc469163115"/>
      <w:bookmarkStart w:id="250" w:name="_Toc464198976"/>
      <w:bookmarkStart w:id="251" w:name="_Toc12942"/>
      <w:r>
        <w:t>6.8配置项集成和测试</w:t>
      </w:r>
      <w:bookmarkEnd w:id="248"/>
      <w:bookmarkEnd w:id="249"/>
      <w:bookmarkEnd w:id="250"/>
      <w:bookmarkEnd w:id="251"/>
    </w:p>
    <w:p>
      <w:pPr>
        <w:pStyle w:val="4"/>
      </w:pPr>
      <w:bookmarkStart w:id="252" w:name="_Toc464198977"/>
      <w:bookmarkStart w:id="253" w:name="_Toc469163116"/>
      <w:bookmarkStart w:id="254" w:name="_Toc465023239"/>
      <w:bookmarkStart w:id="255" w:name="_Toc22612"/>
      <w:r>
        <w:t>6.8.1配置项集成和测试准备</w:t>
      </w:r>
      <w:bookmarkEnd w:id="252"/>
      <w:bookmarkEnd w:id="253"/>
      <w:bookmarkEnd w:id="254"/>
      <w:bookmarkEnd w:id="255"/>
      <w:r>
        <w:t xml:space="preserve"> </w:t>
      </w:r>
    </w:p>
    <w:p>
      <w:pPr>
        <w:spacing w:line="360" w:lineRule="auto"/>
        <w:ind w:firstLine="480" w:firstLineChars="200"/>
        <w:rPr>
          <w:sz w:val="24"/>
        </w:rPr>
      </w:pPr>
      <w:r>
        <w:rPr>
          <w:rFonts w:hint="eastAsia"/>
          <w:sz w:val="24"/>
        </w:rPr>
        <w:t>对每项事务和属性都进行多状况的考虑和分析，并进行可能的违反设计原则的设计考虑。</w:t>
      </w:r>
    </w:p>
    <w:p>
      <w:pPr>
        <w:pStyle w:val="4"/>
      </w:pPr>
      <w:bookmarkStart w:id="256" w:name="_Toc464198978"/>
      <w:bookmarkStart w:id="257" w:name="_Toc465023240"/>
      <w:bookmarkStart w:id="258" w:name="_Toc469163117"/>
      <w:bookmarkStart w:id="259" w:name="_Toc17110"/>
      <w:r>
        <w:t>6.8.2配置项集成和测试执行</w:t>
      </w:r>
      <w:bookmarkEnd w:id="256"/>
      <w:bookmarkEnd w:id="257"/>
      <w:bookmarkEnd w:id="258"/>
      <w:bookmarkEnd w:id="259"/>
      <w:r>
        <w:t xml:space="preserve"> </w:t>
      </w:r>
    </w:p>
    <w:p>
      <w:pPr>
        <w:spacing w:line="360" w:lineRule="auto"/>
        <w:ind w:firstLine="480" w:firstLineChars="200"/>
        <w:rPr>
          <w:sz w:val="24"/>
        </w:rPr>
      </w:pPr>
      <w:r>
        <w:rPr>
          <w:rFonts w:hint="eastAsia"/>
          <w:sz w:val="24"/>
        </w:rPr>
        <w:t>按照预先设计的情况进行实际的操作，观察系统的反应情况。</w:t>
      </w:r>
    </w:p>
    <w:p>
      <w:pPr>
        <w:pStyle w:val="4"/>
      </w:pPr>
      <w:bookmarkStart w:id="260" w:name="_Toc464198979"/>
      <w:bookmarkStart w:id="261" w:name="_Toc469163118"/>
      <w:bookmarkStart w:id="262" w:name="_Toc465023241"/>
      <w:bookmarkStart w:id="263" w:name="_Toc26371"/>
      <w:r>
        <w:t>6.8.3修改和再测试</w:t>
      </w:r>
      <w:bookmarkEnd w:id="260"/>
      <w:bookmarkEnd w:id="261"/>
      <w:bookmarkEnd w:id="262"/>
      <w:bookmarkEnd w:id="263"/>
      <w:r>
        <w:t xml:space="preserve"> </w:t>
      </w:r>
    </w:p>
    <w:p>
      <w:pPr>
        <w:spacing w:line="360" w:lineRule="auto"/>
        <w:ind w:firstLine="480" w:firstLineChars="200"/>
        <w:rPr>
          <w:sz w:val="24"/>
        </w:rPr>
      </w:pPr>
      <w:r>
        <w:rPr>
          <w:rFonts w:hint="eastAsia"/>
          <w:sz w:val="24"/>
        </w:rPr>
        <w:t>对于违反设计需求的情况进行更改，同时还在有必要的情况下进行些美化设计。</w:t>
      </w:r>
    </w:p>
    <w:p>
      <w:pPr>
        <w:pStyle w:val="4"/>
      </w:pPr>
      <w:bookmarkStart w:id="264" w:name="_Toc465023242"/>
      <w:bookmarkStart w:id="265" w:name="_Toc464198980"/>
      <w:bookmarkStart w:id="266" w:name="_Toc469163119"/>
      <w:bookmarkStart w:id="267" w:name="_Toc10704"/>
      <w:r>
        <w:t>6.8.4配置项集成和测试结果分析与记录</w:t>
      </w:r>
      <w:bookmarkEnd w:id="264"/>
      <w:bookmarkEnd w:id="265"/>
      <w:bookmarkEnd w:id="266"/>
      <w:bookmarkEnd w:id="267"/>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3"/>
      </w:pPr>
      <w:bookmarkStart w:id="268" w:name="_Toc469163120"/>
      <w:bookmarkStart w:id="269" w:name="_Toc465023243"/>
      <w:bookmarkStart w:id="270" w:name="_Toc464198981"/>
      <w:bookmarkStart w:id="271" w:name="_Toc1051"/>
      <w:r>
        <w:t>6.9CSCI合格性测试</w:t>
      </w:r>
      <w:bookmarkEnd w:id="268"/>
      <w:bookmarkEnd w:id="269"/>
      <w:bookmarkEnd w:id="270"/>
      <w:bookmarkEnd w:id="271"/>
    </w:p>
    <w:p>
      <w:pPr>
        <w:pStyle w:val="4"/>
      </w:pPr>
      <w:bookmarkStart w:id="272" w:name="_Toc469163121"/>
      <w:bookmarkStart w:id="273" w:name="_Toc464198982"/>
      <w:bookmarkStart w:id="274" w:name="_Toc465023244"/>
      <w:bookmarkStart w:id="275" w:name="_Toc15122"/>
      <w:r>
        <w:t>6.9.1CSCI合格性测试的独立性</w:t>
      </w:r>
      <w:bookmarkEnd w:id="272"/>
      <w:bookmarkEnd w:id="273"/>
      <w:bookmarkEnd w:id="274"/>
      <w:bookmarkEnd w:id="275"/>
      <w:r>
        <w:t xml:space="preserve"> </w:t>
      </w:r>
    </w:p>
    <w:p>
      <w:pPr>
        <w:spacing w:line="360" w:lineRule="auto"/>
        <w:ind w:firstLine="480" w:firstLineChars="200"/>
        <w:rPr>
          <w:sz w:val="24"/>
        </w:rPr>
      </w:pPr>
      <w:r>
        <w:rPr>
          <w:rFonts w:hint="eastAsia"/>
          <w:sz w:val="24"/>
        </w:rPr>
        <w:t>在不受其他条件的干扰下进行的正常的测试环境下，完成对目标系统的合格性检测。在每个类的物体属性分析的过程中并不参考其他类型相近的物体的状况。</w:t>
      </w:r>
    </w:p>
    <w:p>
      <w:pPr>
        <w:pStyle w:val="4"/>
      </w:pPr>
      <w:bookmarkStart w:id="276" w:name="_Toc465023245"/>
      <w:bookmarkStart w:id="277" w:name="_Toc469163122"/>
      <w:bookmarkStart w:id="278" w:name="_Toc464198983"/>
      <w:bookmarkStart w:id="279" w:name="_Toc31447"/>
      <w:r>
        <w:t>6.9.2在目标计算机系统(或模拟的环境)上测试</w:t>
      </w:r>
      <w:bookmarkEnd w:id="276"/>
      <w:bookmarkEnd w:id="277"/>
      <w:bookmarkEnd w:id="278"/>
      <w:bookmarkEnd w:id="279"/>
      <w:r>
        <w:t xml:space="preserve"> </w:t>
      </w:r>
    </w:p>
    <w:p>
      <w:pPr>
        <w:spacing w:line="360" w:lineRule="auto"/>
        <w:ind w:firstLine="480" w:firstLineChars="200"/>
        <w:rPr>
          <w:sz w:val="24"/>
        </w:rPr>
      </w:pPr>
      <w:r>
        <w:rPr>
          <w:rFonts w:hint="eastAsia"/>
          <w:sz w:val="24"/>
        </w:rPr>
        <w:t>在目标计算机里，在正常的通用系统内进行CSCI合格性测试。</w:t>
      </w:r>
    </w:p>
    <w:p>
      <w:pPr>
        <w:pStyle w:val="4"/>
      </w:pPr>
      <w:bookmarkStart w:id="280" w:name="_Toc464198984"/>
      <w:bookmarkStart w:id="281" w:name="_Toc465023246"/>
      <w:bookmarkStart w:id="282" w:name="_Toc469163123"/>
      <w:bookmarkStart w:id="283" w:name="_Toc11006"/>
      <w:r>
        <w:t>6.9.3CSCI合格性测试准备</w:t>
      </w:r>
      <w:bookmarkEnd w:id="280"/>
      <w:bookmarkEnd w:id="281"/>
      <w:bookmarkEnd w:id="282"/>
      <w:bookmarkEnd w:id="283"/>
      <w:r>
        <w:t xml:space="preserve"> </w:t>
      </w:r>
    </w:p>
    <w:p>
      <w:pPr>
        <w:spacing w:line="360" w:lineRule="auto"/>
        <w:ind w:firstLine="480" w:firstLineChars="200"/>
        <w:rPr>
          <w:sz w:val="24"/>
        </w:rPr>
      </w:pPr>
      <w:r>
        <w:rPr>
          <w:rFonts w:hint="eastAsia"/>
          <w:sz w:val="24"/>
        </w:rPr>
        <w:t>首先调查相关物体的各项属性，进行多状况的考虑和分析，并进行可能的违反设计原则的设计考虑。</w:t>
      </w:r>
    </w:p>
    <w:p>
      <w:pPr>
        <w:pStyle w:val="4"/>
      </w:pPr>
      <w:bookmarkStart w:id="284" w:name="_Toc469163124"/>
      <w:bookmarkStart w:id="285" w:name="_Toc465023247"/>
      <w:bookmarkStart w:id="286" w:name="_Toc464198985"/>
      <w:bookmarkStart w:id="287" w:name="_Toc13271"/>
      <w:r>
        <w:t>6.9.4CSCI合格性测试演练</w:t>
      </w:r>
      <w:bookmarkEnd w:id="284"/>
      <w:bookmarkEnd w:id="285"/>
      <w:bookmarkEnd w:id="286"/>
      <w:bookmarkEnd w:id="287"/>
      <w:r>
        <w:t xml:space="preserve"> </w:t>
      </w:r>
    </w:p>
    <w:p>
      <w:pPr>
        <w:spacing w:line="360" w:lineRule="auto"/>
        <w:ind w:firstLine="480" w:firstLineChars="200"/>
        <w:rPr>
          <w:sz w:val="24"/>
        </w:rPr>
      </w:pPr>
      <w:r>
        <w:rPr>
          <w:rFonts w:hint="eastAsia"/>
          <w:sz w:val="24"/>
        </w:rPr>
        <w:t>随意抽选一类物体进行测试，熟悉正常的测试流程。</w:t>
      </w:r>
    </w:p>
    <w:p>
      <w:pPr>
        <w:pStyle w:val="4"/>
      </w:pPr>
      <w:bookmarkStart w:id="288" w:name="_Toc469163125"/>
      <w:bookmarkStart w:id="289" w:name="_Toc465023248"/>
      <w:bookmarkStart w:id="290" w:name="_Toc464198986"/>
      <w:bookmarkStart w:id="291" w:name="_Toc22098"/>
      <w:r>
        <w:t>6.9.5CSCI合格性测试执行</w:t>
      </w:r>
      <w:bookmarkEnd w:id="288"/>
      <w:bookmarkEnd w:id="289"/>
      <w:bookmarkEnd w:id="290"/>
      <w:bookmarkEnd w:id="291"/>
      <w:r>
        <w:t xml:space="preserve"> </w:t>
      </w:r>
    </w:p>
    <w:p>
      <w:pPr>
        <w:spacing w:line="360" w:lineRule="auto"/>
        <w:rPr>
          <w:sz w:val="24"/>
        </w:rPr>
      </w:pPr>
      <w:r>
        <w:rPr>
          <w:sz w:val="24"/>
        </w:rPr>
        <w:tab/>
      </w:r>
      <w:r>
        <w:rPr>
          <w:rFonts w:hint="eastAsia"/>
          <w:sz w:val="24"/>
        </w:rPr>
        <w:t>按照预先设计的情况进行实际的操作，观察系统的反应情况，将正常的情况与实际情况对比，留心反常状况。</w:t>
      </w:r>
    </w:p>
    <w:p>
      <w:pPr>
        <w:pStyle w:val="4"/>
      </w:pPr>
      <w:bookmarkStart w:id="292" w:name="_Toc465023249"/>
      <w:bookmarkStart w:id="293" w:name="_Toc469163126"/>
      <w:bookmarkStart w:id="294" w:name="_Toc464198987"/>
      <w:bookmarkStart w:id="295" w:name="_Toc23803"/>
      <w:r>
        <w:t>6.9.6修改和再测试</w:t>
      </w:r>
      <w:bookmarkEnd w:id="292"/>
      <w:bookmarkEnd w:id="293"/>
      <w:bookmarkEnd w:id="294"/>
      <w:bookmarkEnd w:id="295"/>
      <w:r>
        <w:t xml:space="preserve"> </w:t>
      </w:r>
    </w:p>
    <w:p>
      <w:pPr>
        <w:spacing w:line="360" w:lineRule="auto"/>
        <w:ind w:firstLine="480" w:firstLineChars="200"/>
        <w:rPr>
          <w:sz w:val="24"/>
        </w:rPr>
      </w:pPr>
      <w:r>
        <w:rPr>
          <w:rFonts w:hint="eastAsia"/>
          <w:sz w:val="24"/>
        </w:rPr>
        <w:t>对于不合格的设计的情况进行更改，同时还在有必要的情况下进行些美化设计。</w:t>
      </w:r>
    </w:p>
    <w:p>
      <w:pPr>
        <w:pStyle w:val="4"/>
      </w:pPr>
      <w:bookmarkStart w:id="296" w:name="_Toc465023250"/>
      <w:bookmarkStart w:id="297" w:name="_Toc469163127"/>
      <w:bookmarkStart w:id="298" w:name="_Toc464198988"/>
      <w:bookmarkStart w:id="299" w:name="_Toc20259"/>
      <w:r>
        <w:t>6.9.7CSCI合格性测试结果分析与记录</w:t>
      </w:r>
      <w:bookmarkEnd w:id="296"/>
      <w:bookmarkEnd w:id="297"/>
      <w:bookmarkEnd w:id="298"/>
      <w:bookmarkEnd w:id="299"/>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3"/>
      </w:pPr>
      <w:bookmarkStart w:id="300" w:name="_Toc465023251"/>
      <w:bookmarkStart w:id="301" w:name="_Toc464198989"/>
      <w:bookmarkStart w:id="302" w:name="_Toc469163128"/>
      <w:bookmarkStart w:id="303" w:name="_Toc13553"/>
      <w:r>
        <w:t>6.10CSCI/HWCI集成和测试</w:t>
      </w:r>
      <w:bookmarkEnd w:id="300"/>
      <w:bookmarkEnd w:id="301"/>
      <w:bookmarkEnd w:id="302"/>
      <w:bookmarkEnd w:id="303"/>
    </w:p>
    <w:p>
      <w:pPr>
        <w:pStyle w:val="4"/>
      </w:pPr>
      <w:bookmarkStart w:id="304" w:name="_Toc469163129"/>
      <w:bookmarkStart w:id="305" w:name="_Toc465023252"/>
      <w:bookmarkStart w:id="306" w:name="_Toc464198990"/>
      <w:bookmarkStart w:id="307" w:name="_Toc8874"/>
      <w:r>
        <w:t>6.10.1CSCI/HWCI集成和测试准备</w:t>
      </w:r>
      <w:bookmarkEnd w:id="304"/>
      <w:bookmarkEnd w:id="305"/>
      <w:bookmarkEnd w:id="306"/>
      <w:bookmarkEnd w:id="307"/>
      <w:r>
        <w:t xml:space="preserve"> </w:t>
      </w:r>
    </w:p>
    <w:p>
      <w:pPr>
        <w:spacing w:line="360" w:lineRule="auto"/>
        <w:ind w:firstLine="480" w:firstLineChars="200"/>
        <w:rPr>
          <w:sz w:val="24"/>
        </w:rPr>
      </w:pPr>
      <w:r>
        <w:rPr>
          <w:rFonts w:hint="eastAsia"/>
          <w:sz w:val="24"/>
        </w:rPr>
        <w:t>首先调查相关物体的各项属性，进行多状况的考虑和分析，并进行可能的违反设计原则的设计考虑。</w:t>
      </w:r>
    </w:p>
    <w:p>
      <w:pPr>
        <w:pStyle w:val="4"/>
      </w:pPr>
      <w:bookmarkStart w:id="308" w:name="_Toc469163130"/>
      <w:bookmarkStart w:id="309" w:name="_Toc464198991"/>
      <w:bookmarkStart w:id="310" w:name="_Toc465023253"/>
      <w:bookmarkStart w:id="311" w:name="_Toc16452"/>
      <w:r>
        <w:t>6.10.2CSCI/HWCI集成和测试执行</w:t>
      </w:r>
      <w:bookmarkEnd w:id="308"/>
      <w:bookmarkEnd w:id="309"/>
      <w:bookmarkEnd w:id="310"/>
      <w:bookmarkEnd w:id="311"/>
      <w:r>
        <w:t xml:space="preserve"> </w:t>
      </w:r>
    </w:p>
    <w:p>
      <w:pPr>
        <w:spacing w:line="360" w:lineRule="auto"/>
        <w:ind w:firstLine="480" w:firstLineChars="200"/>
        <w:rPr>
          <w:sz w:val="24"/>
        </w:rPr>
      </w:pPr>
      <w:r>
        <w:rPr>
          <w:rFonts w:hint="eastAsia"/>
          <w:sz w:val="24"/>
        </w:rPr>
        <w:t>按照预先设计的情况进行实际的操作，观察系统的反应情况，将正常的情况与实际情况对比，留心反常状况。</w:t>
      </w:r>
    </w:p>
    <w:p>
      <w:pPr>
        <w:pStyle w:val="4"/>
      </w:pPr>
      <w:bookmarkStart w:id="312" w:name="_Toc465023254"/>
      <w:bookmarkStart w:id="313" w:name="_Toc464198992"/>
      <w:bookmarkStart w:id="314" w:name="_Toc469163131"/>
      <w:bookmarkStart w:id="315" w:name="_Toc9876"/>
      <w:r>
        <w:t>6.10.3修改和再测试</w:t>
      </w:r>
      <w:bookmarkEnd w:id="312"/>
      <w:bookmarkEnd w:id="313"/>
      <w:bookmarkEnd w:id="314"/>
      <w:bookmarkEnd w:id="315"/>
      <w:r>
        <w:t xml:space="preserve"> </w:t>
      </w:r>
    </w:p>
    <w:p>
      <w:pPr>
        <w:spacing w:line="360" w:lineRule="auto"/>
        <w:ind w:firstLine="480" w:firstLineChars="200"/>
        <w:rPr>
          <w:sz w:val="24"/>
        </w:rPr>
      </w:pPr>
      <w:r>
        <w:rPr>
          <w:rFonts w:hint="eastAsia"/>
          <w:sz w:val="24"/>
        </w:rPr>
        <w:t>对于不合格的设计的情况进行更改，同时还在有必要的情况下进行些美化设计。</w:t>
      </w:r>
    </w:p>
    <w:p>
      <w:pPr>
        <w:pStyle w:val="4"/>
      </w:pPr>
      <w:bookmarkStart w:id="316" w:name="_Toc469163132"/>
      <w:bookmarkStart w:id="317" w:name="_Toc464198993"/>
      <w:bookmarkStart w:id="318" w:name="_Toc465023255"/>
      <w:bookmarkStart w:id="319" w:name="_Toc7163"/>
      <w:r>
        <w:t>6.10.4CSCI/HWCI集成和测试结果分析与记录</w:t>
      </w:r>
      <w:bookmarkEnd w:id="316"/>
      <w:bookmarkEnd w:id="317"/>
      <w:bookmarkEnd w:id="318"/>
      <w:bookmarkEnd w:id="319"/>
    </w:p>
    <w:p>
      <w:pPr>
        <w:spacing w:line="360" w:lineRule="auto"/>
        <w:ind w:firstLine="480" w:firstLineChars="200"/>
        <w:rPr>
          <w:sz w:val="24"/>
        </w:rPr>
      </w:pPr>
      <w:r>
        <w:rPr>
          <w:rFonts w:hint="eastAsia"/>
          <w:sz w:val="24"/>
        </w:rPr>
        <w:t>对于各种违反设计者最初意愿的结果进行记录和说明，并进行原因的分析。并对正常的反应现象进行标注说明即可。</w:t>
      </w:r>
    </w:p>
    <w:p>
      <w:pPr>
        <w:pStyle w:val="3"/>
      </w:pPr>
      <w:bookmarkStart w:id="320" w:name="_Toc469163133"/>
      <w:bookmarkStart w:id="321" w:name="_Toc464198994"/>
      <w:bookmarkStart w:id="322" w:name="_Toc465023256"/>
      <w:bookmarkStart w:id="323" w:name="_Toc20912"/>
      <w:r>
        <w:t>6.11系统合格性测试</w:t>
      </w:r>
      <w:bookmarkEnd w:id="320"/>
      <w:bookmarkEnd w:id="321"/>
      <w:bookmarkEnd w:id="322"/>
      <w:bookmarkEnd w:id="323"/>
    </w:p>
    <w:p>
      <w:pPr>
        <w:pStyle w:val="4"/>
      </w:pPr>
      <w:bookmarkStart w:id="324" w:name="_Toc465023257"/>
      <w:bookmarkStart w:id="325" w:name="_Toc464198995"/>
      <w:bookmarkStart w:id="326" w:name="_Toc469163134"/>
      <w:bookmarkStart w:id="327" w:name="_Toc513"/>
      <w:r>
        <w:t>6.11.1系统合格性测试的独立性</w:t>
      </w:r>
      <w:bookmarkEnd w:id="324"/>
      <w:bookmarkEnd w:id="325"/>
      <w:bookmarkEnd w:id="326"/>
      <w:bookmarkEnd w:id="327"/>
    </w:p>
    <w:p>
      <w:pPr>
        <w:spacing w:line="360" w:lineRule="auto"/>
        <w:ind w:firstLine="480" w:firstLineChars="200"/>
        <w:rPr>
          <w:sz w:val="24"/>
        </w:rPr>
      </w:pPr>
      <w:r>
        <w:rPr>
          <w:rFonts w:hint="eastAsia"/>
          <w:sz w:val="24"/>
        </w:rPr>
        <w:t>该测试仅针对开发的系统进行，只要满足系统运行的环境，系统的测试不会因为电脑的不同，测试人员的不同等与该系统不相关的因素影响。</w:t>
      </w:r>
    </w:p>
    <w:p>
      <w:pPr>
        <w:pStyle w:val="4"/>
      </w:pPr>
      <w:bookmarkStart w:id="328" w:name="_Toc464198996"/>
      <w:bookmarkStart w:id="329" w:name="_Toc465023258"/>
      <w:bookmarkStart w:id="330" w:name="_Toc469163135"/>
      <w:bookmarkStart w:id="331" w:name="_Toc816"/>
      <w:r>
        <w:t>6.11.2在目标计算机系统(或模拟的环境)上测试</w:t>
      </w:r>
      <w:bookmarkEnd w:id="328"/>
      <w:bookmarkEnd w:id="329"/>
      <w:bookmarkEnd w:id="330"/>
      <w:bookmarkEnd w:id="331"/>
    </w:p>
    <w:p>
      <w:pPr>
        <w:spacing w:line="360" w:lineRule="auto"/>
        <w:ind w:firstLine="480" w:firstLineChars="200"/>
        <w:rPr>
          <w:sz w:val="24"/>
        </w:rPr>
      </w:pPr>
      <w:r>
        <w:rPr>
          <w:rFonts w:hint="eastAsia"/>
          <w:sz w:val="24"/>
        </w:rPr>
        <w:t>系统测试包括系统的易用性、可靠性、安全性、可维护性进行测试，整个系统集成后提供服务的能力，还包括系统服务性能测试、疲劳测试。此次测试在组员计算机上进行。</w:t>
      </w:r>
    </w:p>
    <w:p>
      <w:pPr>
        <w:pStyle w:val="4"/>
      </w:pPr>
      <w:bookmarkStart w:id="332" w:name="_Toc464198997"/>
      <w:bookmarkStart w:id="333" w:name="_Toc469163136"/>
      <w:bookmarkStart w:id="334" w:name="_Toc465023259"/>
      <w:bookmarkStart w:id="335" w:name="_Toc30185"/>
      <w:r>
        <w:t>6.11.3系统合格性测试准备</w:t>
      </w:r>
      <w:bookmarkEnd w:id="332"/>
      <w:bookmarkEnd w:id="333"/>
      <w:bookmarkEnd w:id="334"/>
      <w:bookmarkEnd w:id="335"/>
    </w:p>
    <w:p>
      <w:pPr>
        <w:spacing w:line="360" w:lineRule="auto"/>
        <w:ind w:firstLine="480" w:firstLineChars="200"/>
        <w:rPr>
          <w:sz w:val="24"/>
        </w:rPr>
      </w:pPr>
      <w:r>
        <w:rPr>
          <w:rFonts w:hint="eastAsia"/>
          <w:sz w:val="24"/>
        </w:rPr>
        <w:t>测试准备主要是环境的配置与相关软件的准备。本系统利用JAVA语言实现，同时选用MySql数据库作为系统后台数据库。为了更好的完成开发工作，推荐使用运行windows操作系统的PC，同时要在开发机器上配置好环境变量。配置环境变量步骤，以windows xp系统为例：</w:t>
      </w:r>
    </w:p>
    <w:p>
      <w:pPr>
        <w:spacing w:line="360" w:lineRule="auto"/>
        <w:ind w:firstLine="480" w:firstLineChars="200"/>
        <w:rPr>
          <w:sz w:val="24"/>
        </w:rPr>
      </w:pPr>
      <w:r>
        <w:rPr>
          <w:sz w:val="24"/>
        </w:rPr>
        <w:t>1.</w:t>
      </w:r>
      <w:r>
        <w:rPr>
          <w:rFonts w:hint="eastAsia"/>
          <w:sz w:val="24"/>
        </w:rPr>
        <w:t>安装JDK，安装过程中可以自定义安装目录等信息，例如我们选择安装目录为D:/java/jdk1.5.0_08；</w:t>
      </w:r>
    </w:p>
    <w:p>
      <w:pPr>
        <w:spacing w:line="360" w:lineRule="auto"/>
        <w:ind w:firstLine="480" w:firstLineChars="200"/>
        <w:rPr>
          <w:sz w:val="24"/>
        </w:rPr>
      </w:pPr>
      <w:r>
        <w:rPr>
          <w:sz w:val="24"/>
        </w:rPr>
        <w:t>2.</w:t>
      </w:r>
      <w:r>
        <w:rPr>
          <w:rFonts w:hint="eastAsia"/>
          <w:sz w:val="24"/>
        </w:rPr>
        <w:t>安装完成后，右击“我的电脑”，点击“属性”，选择“高级”选项卡，点击“环境变量”；</w:t>
      </w:r>
    </w:p>
    <w:p>
      <w:pPr>
        <w:spacing w:line="360" w:lineRule="auto"/>
        <w:ind w:firstLine="480" w:firstLineChars="200"/>
        <w:rPr>
          <w:sz w:val="24"/>
        </w:rPr>
      </w:pPr>
      <w:r>
        <w:rPr>
          <w:sz w:val="24"/>
        </w:rPr>
        <w:t>3</w:t>
      </w:r>
      <w:r>
        <w:rPr>
          <w:rFonts w:hint="eastAsia"/>
          <w:sz w:val="24"/>
        </w:rPr>
        <w:t>．在“系统变量”中，设置3项属性，JAVA_HOME,PATH,CLASSPATH(大小写无所谓),若已存在则点击“编辑”，不存在则点击“新建”；</w:t>
      </w:r>
    </w:p>
    <w:p>
      <w:pPr>
        <w:spacing w:line="360" w:lineRule="auto"/>
        <w:ind w:firstLine="480" w:firstLineChars="200"/>
        <w:rPr>
          <w:sz w:val="24"/>
        </w:rPr>
      </w:pPr>
      <w:r>
        <w:rPr>
          <w:sz w:val="24"/>
        </w:rPr>
        <w:t>4.</w:t>
      </w:r>
      <w:r>
        <w:rPr>
          <w:rFonts w:hint="eastAsia"/>
          <w:sz w:val="24"/>
        </w:rPr>
        <w:t>JAVA_HOME指明JDK安装路径，就是刚才安装时所选择的路径D:/java/jdk1.5.0_08，此路径下包括lib，bin，jre等文件夹（此变量最好设置，因为以后运行tomcat，eclipse等都需要依*此变量）；Path使得系统可以在任何路径下识别java命令，设为：</w:t>
      </w:r>
      <w:r>
        <w:rPr>
          <w:sz w:val="24"/>
        </w:rPr>
        <w:t>%JAVA_HOME%/bin;%JAVA_HOME%/jre/bin</w:t>
      </w:r>
      <w:r>
        <w:rPr>
          <w:rFonts w:hint="eastAsia"/>
          <w:sz w:val="24"/>
        </w:rPr>
        <w:t xml:space="preserve"> CLASSPATH为java加载类(class or lib)路径，只有类在classpath中，java命令才能识别，设为：;%JAVA_HOME%/lib/dt.jar;%JAVA_HOME%/lib/tools.jar (要加.表示当前路径)</w:t>
      </w:r>
    </w:p>
    <w:p>
      <w:pPr>
        <w:spacing w:line="360" w:lineRule="auto"/>
        <w:ind w:firstLine="480" w:firstLineChars="200"/>
        <w:rPr>
          <w:sz w:val="24"/>
        </w:rPr>
      </w:pPr>
      <w:r>
        <w:rPr>
          <w:sz w:val="24"/>
        </w:rPr>
        <w:t>5.</w:t>
      </w:r>
      <w:r>
        <w:rPr>
          <w:rFonts w:hint="eastAsia"/>
          <w:sz w:val="24"/>
        </w:rPr>
        <w:t>开始”－&gt;;“运行”，键入“cmd”，键入命令“java -version”，“java”，“javac”几个命令，出现画面，说明环境变量配置成功；</w:t>
      </w:r>
    </w:p>
    <w:p>
      <w:pPr>
        <w:spacing w:line="360" w:lineRule="auto"/>
        <w:ind w:firstLine="480" w:firstLineChars="200"/>
        <w:rPr>
          <w:sz w:val="24"/>
        </w:rPr>
      </w:pPr>
      <w:r>
        <w:rPr>
          <w:sz w:val="24"/>
        </w:rPr>
        <w:t>6.</w:t>
      </w:r>
      <w:r>
        <w:rPr>
          <w:rFonts w:hint="eastAsia"/>
          <w:sz w:val="24"/>
        </w:rPr>
        <w:t>同时还需要安装tomcat和编辑java的IDE。</w:t>
      </w:r>
    </w:p>
    <w:p>
      <w:pPr>
        <w:pStyle w:val="4"/>
      </w:pPr>
      <w:bookmarkStart w:id="336" w:name="_Toc464198998"/>
      <w:bookmarkStart w:id="337" w:name="_Toc469163137"/>
      <w:bookmarkStart w:id="338" w:name="_Toc465023260"/>
      <w:bookmarkStart w:id="339" w:name="_Toc29918"/>
      <w:r>
        <w:t>6.11.</w:t>
      </w:r>
      <w:r>
        <w:rPr>
          <w:rFonts w:hint="eastAsia"/>
        </w:rPr>
        <w:t>4</w:t>
      </w:r>
      <w:r>
        <w:t>系统合格性测试执行</w:t>
      </w:r>
      <w:bookmarkEnd w:id="336"/>
      <w:bookmarkEnd w:id="337"/>
      <w:bookmarkEnd w:id="338"/>
      <w:bookmarkEnd w:id="339"/>
    </w:p>
    <w:p>
      <w:pPr>
        <w:spacing w:line="360" w:lineRule="auto"/>
        <w:ind w:firstLine="480" w:firstLineChars="200"/>
        <w:rPr>
          <w:sz w:val="24"/>
        </w:rPr>
      </w:pPr>
      <w:r>
        <w:rPr>
          <w:rFonts w:hint="eastAsia"/>
          <w:sz w:val="24"/>
        </w:rPr>
        <w:t>1.</w:t>
      </w:r>
      <w:r>
        <w:rPr>
          <w:sz w:val="24"/>
        </w:rPr>
        <w:t xml:space="preserve"> </w:t>
      </w:r>
      <w:r>
        <w:rPr>
          <w:rFonts w:hint="eastAsia"/>
          <w:sz w:val="24"/>
        </w:rPr>
        <w:t>可靠性</w:t>
      </w:r>
    </w:p>
    <w:p>
      <w:pPr>
        <w:spacing w:line="360" w:lineRule="auto"/>
        <w:ind w:firstLine="480" w:firstLineChars="200"/>
        <w:rPr>
          <w:sz w:val="24"/>
        </w:rPr>
      </w:pPr>
      <w:r>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spacing w:line="360" w:lineRule="auto"/>
        <w:ind w:firstLine="480" w:firstLineChars="200"/>
        <w:rPr>
          <w:sz w:val="24"/>
        </w:rPr>
      </w:pPr>
      <w:r>
        <w:rPr>
          <w:rFonts w:hint="eastAsia"/>
          <w:sz w:val="24"/>
        </w:rPr>
        <w:t>2.</w:t>
      </w:r>
      <w:r>
        <w:rPr>
          <w:sz w:val="24"/>
        </w:rPr>
        <w:t xml:space="preserve"> </w:t>
      </w:r>
      <w:r>
        <w:rPr>
          <w:rFonts w:hint="eastAsia"/>
          <w:sz w:val="24"/>
        </w:rPr>
        <w:t>易用性</w:t>
      </w:r>
    </w:p>
    <w:p>
      <w:pPr>
        <w:spacing w:line="360" w:lineRule="auto"/>
        <w:ind w:firstLine="480" w:firstLineChars="200"/>
        <w:rPr>
          <w:sz w:val="24"/>
        </w:rPr>
      </w:pPr>
      <w:r>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100的样本进行调查后，大家对于该系统的使用表示并不困难。</w:t>
      </w:r>
    </w:p>
    <w:p>
      <w:pPr>
        <w:spacing w:line="360" w:lineRule="auto"/>
        <w:ind w:firstLine="480" w:firstLineChars="200"/>
        <w:rPr>
          <w:sz w:val="24"/>
        </w:rPr>
      </w:pPr>
      <w:r>
        <w:rPr>
          <w:rFonts w:hint="eastAsia"/>
          <w:sz w:val="24"/>
        </w:rPr>
        <w:t>3.</w:t>
      </w:r>
      <w:r>
        <w:rPr>
          <w:sz w:val="24"/>
        </w:rPr>
        <w:t xml:space="preserve"> </w:t>
      </w:r>
      <w:r>
        <w:rPr>
          <w:rFonts w:hint="eastAsia"/>
          <w:sz w:val="24"/>
        </w:rPr>
        <w:t>安全性</w:t>
      </w:r>
    </w:p>
    <w:p>
      <w:pPr>
        <w:spacing w:line="360" w:lineRule="auto"/>
        <w:ind w:firstLine="480" w:firstLineChars="200"/>
        <w:rPr>
          <w:sz w:val="24"/>
        </w:rPr>
      </w:pPr>
      <w:r>
        <w:rPr>
          <w:rFonts w:hint="eastAsia"/>
          <w:sz w:val="24"/>
        </w:rPr>
        <w:t>本系统涉及到密码登陆，在前端与后台传输过程中有可能泄露用户密码等信息，所以在传输过程中，用户名和密码使用密文传输。经过测试，用户的信息没办法通过DBMS以外的方式进行查询，保证了用户的信息安全。</w:t>
      </w:r>
    </w:p>
    <w:p>
      <w:pPr>
        <w:spacing w:line="360" w:lineRule="auto"/>
        <w:ind w:firstLine="480" w:firstLineChars="200"/>
        <w:rPr>
          <w:sz w:val="24"/>
        </w:rPr>
      </w:pPr>
      <w:r>
        <w:rPr>
          <w:rFonts w:hint="eastAsia"/>
          <w:sz w:val="24"/>
        </w:rPr>
        <w:t>4.</w:t>
      </w:r>
      <w:r>
        <w:rPr>
          <w:sz w:val="24"/>
        </w:rPr>
        <w:t xml:space="preserve"> </w:t>
      </w:r>
      <w:r>
        <w:rPr>
          <w:rFonts w:hint="eastAsia"/>
          <w:sz w:val="24"/>
        </w:rPr>
        <w:t>可维护性</w:t>
      </w:r>
    </w:p>
    <w:p>
      <w:pPr>
        <w:spacing w:line="360" w:lineRule="auto"/>
        <w:ind w:firstLine="480" w:firstLineChars="200"/>
        <w:rPr>
          <w:sz w:val="24"/>
        </w:rPr>
      </w:pPr>
      <w:r>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pPr>
        <w:pStyle w:val="3"/>
      </w:pPr>
      <w:bookmarkStart w:id="340" w:name="_Toc469163138"/>
      <w:bookmarkStart w:id="341" w:name="_Toc465023261"/>
      <w:bookmarkStart w:id="342" w:name="_Toc464198999"/>
      <w:bookmarkStart w:id="343" w:name="_Toc1236"/>
      <w:r>
        <w:t>6.12软件使用准备</w:t>
      </w:r>
      <w:bookmarkEnd w:id="340"/>
      <w:bookmarkEnd w:id="341"/>
      <w:bookmarkEnd w:id="342"/>
      <w:bookmarkEnd w:id="343"/>
    </w:p>
    <w:p>
      <w:pPr>
        <w:pStyle w:val="4"/>
      </w:pPr>
      <w:bookmarkStart w:id="344" w:name="_Toc464199000"/>
      <w:bookmarkStart w:id="345" w:name="_Toc469163139"/>
      <w:bookmarkStart w:id="346" w:name="_Toc465023262"/>
      <w:bookmarkStart w:id="347" w:name="_Toc14311"/>
      <w:r>
        <w:t>6.12.1可执行软件的准备</w:t>
      </w:r>
      <w:bookmarkEnd w:id="344"/>
      <w:bookmarkEnd w:id="345"/>
      <w:bookmarkEnd w:id="346"/>
      <w:bookmarkEnd w:id="347"/>
    </w:p>
    <w:p>
      <w:pPr>
        <w:spacing w:line="360" w:lineRule="auto"/>
        <w:ind w:firstLine="480" w:firstLineChars="200"/>
        <w:rPr>
          <w:sz w:val="24"/>
        </w:rPr>
      </w:pPr>
      <w:r>
        <w:rPr>
          <w:rFonts w:hint="eastAsia"/>
          <w:sz w:val="24"/>
        </w:rPr>
        <w:t>本工具部署在服务器上可直接通过网址访问。方便快捷，除浏览器外，用户不需要其他工具对本软件进行使用。</w:t>
      </w:r>
    </w:p>
    <w:p>
      <w:pPr>
        <w:pStyle w:val="4"/>
      </w:pPr>
      <w:bookmarkStart w:id="348" w:name="_Toc469163140"/>
      <w:bookmarkStart w:id="349" w:name="_Toc464199001"/>
      <w:bookmarkStart w:id="350" w:name="_Toc465023263"/>
      <w:bookmarkStart w:id="351" w:name="_Toc6526"/>
      <w:r>
        <w:t>6.12.2</w:t>
      </w:r>
      <w:r>
        <w:rPr>
          <w:rFonts w:hint="eastAsia"/>
        </w:rPr>
        <w:t>用户现场的版本说明的准备</w:t>
      </w:r>
      <w:bookmarkEnd w:id="348"/>
      <w:bookmarkEnd w:id="349"/>
      <w:bookmarkEnd w:id="350"/>
      <w:bookmarkEnd w:id="351"/>
    </w:p>
    <w:p>
      <w:pPr>
        <w:spacing w:line="360" w:lineRule="auto"/>
        <w:ind w:firstLine="480" w:firstLineChars="200"/>
        <w:rPr>
          <w:sz w:val="24"/>
        </w:rPr>
      </w:pPr>
      <w:r>
        <w:rPr>
          <w:rFonts w:hint="eastAsia"/>
          <w:sz w:val="24"/>
        </w:rPr>
        <w:t>用户现场的版本属于Demo（演示版），仅集成了正式版中的几个功能，提供演示的作用，并不是最终的发布版。正式版拥有更丰富的功能。具体展示商品浏览及在线支付的功能。</w:t>
      </w:r>
    </w:p>
    <w:p>
      <w:pPr>
        <w:pStyle w:val="4"/>
      </w:pPr>
      <w:bookmarkStart w:id="352" w:name="_Toc464199002"/>
      <w:bookmarkStart w:id="353" w:name="_Toc469163141"/>
      <w:bookmarkStart w:id="354" w:name="_Toc465023264"/>
      <w:bookmarkStart w:id="355" w:name="_Toc22839"/>
      <w:r>
        <w:t>6.12.</w:t>
      </w:r>
      <w:r>
        <w:rPr>
          <w:rFonts w:hint="eastAsia"/>
        </w:rPr>
        <w:t>2</w:t>
      </w:r>
      <w:r>
        <w:t>用户手册的准备</w:t>
      </w:r>
      <w:bookmarkEnd w:id="352"/>
      <w:bookmarkEnd w:id="353"/>
      <w:bookmarkEnd w:id="354"/>
      <w:bookmarkEnd w:id="355"/>
    </w:p>
    <w:p>
      <w:pPr>
        <w:spacing w:line="360" w:lineRule="auto"/>
        <w:ind w:firstLine="480" w:firstLineChars="200"/>
        <w:rPr>
          <w:sz w:val="24"/>
        </w:rPr>
      </w:pPr>
      <w:r>
        <w:rPr>
          <w:rFonts w:hint="eastAsia"/>
          <w:sz w:val="24"/>
        </w:rPr>
        <w:t>用户手册是详细描述软件的功能、性能和用户界面，使用户了解到如何使用该软件。主要包括</w:t>
      </w:r>
      <w:r>
        <w:rPr>
          <w:rFonts w:cs="Arial"/>
          <w:color w:val="333333"/>
          <w:sz w:val="24"/>
          <w:shd w:val="clear" w:color="auto" w:fill="FFFFFF"/>
        </w:rPr>
        <w:t>(1)引言(2)软件概述(3)运行环境(4)使用说明(5)运行说明</w:t>
      </w:r>
      <w:r>
        <w:rPr>
          <w:rFonts w:hint="eastAsia" w:cs="Arial"/>
          <w:color w:val="333333"/>
          <w:sz w:val="24"/>
          <w:shd w:val="clear" w:color="auto" w:fill="FFFFFF"/>
        </w:rPr>
        <w:t>(</w:t>
      </w:r>
      <w:r>
        <w:rPr>
          <w:rFonts w:cs="Arial"/>
          <w:color w:val="333333"/>
          <w:sz w:val="24"/>
          <w:shd w:val="clear" w:color="auto" w:fill="FFFFFF"/>
        </w:rPr>
        <w:t>6)非常规过程(7)操作命令一览表(8)程序文件(或命令文件)和数据文件一览表(9)用户操作举例。</w:t>
      </w:r>
    </w:p>
    <w:p>
      <w:pPr>
        <w:pStyle w:val="3"/>
      </w:pPr>
      <w:bookmarkStart w:id="356" w:name="_Toc465023265"/>
      <w:bookmarkStart w:id="357" w:name="_Toc469163142"/>
      <w:bookmarkStart w:id="358" w:name="_Toc464199003"/>
      <w:bookmarkStart w:id="359" w:name="_Toc11712"/>
      <w:r>
        <w:t>6.13软件移交准备</w:t>
      </w:r>
      <w:bookmarkEnd w:id="356"/>
      <w:bookmarkEnd w:id="357"/>
      <w:bookmarkEnd w:id="358"/>
      <w:bookmarkEnd w:id="359"/>
    </w:p>
    <w:p>
      <w:pPr>
        <w:pStyle w:val="4"/>
      </w:pPr>
      <w:bookmarkStart w:id="360" w:name="_Toc469163143"/>
      <w:bookmarkStart w:id="361" w:name="_Toc464199004"/>
      <w:bookmarkStart w:id="362" w:name="_Toc465023266"/>
      <w:bookmarkStart w:id="363" w:name="_Toc29049"/>
      <w:r>
        <w:t>6.13.1可执行软件的准备</w:t>
      </w:r>
      <w:bookmarkEnd w:id="360"/>
      <w:bookmarkEnd w:id="361"/>
      <w:bookmarkEnd w:id="362"/>
      <w:bookmarkEnd w:id="363"/>
    </w:p>
    <w:p>
      <w:pPr>
        <w:spacing w:line="360" w:lineRule="auto"/>
        <w:ind w:firstLine="480" w:firstLineChars="200"/>
        <w:rPr>
          <w:sz w:val="24"/>
        </w:rPr>
      </w:pPr>
      <w:r>
        <w:rPr>
          <w:rFonts w:hint="eastAsia"/>
          <w:sz w:val="24"/>
        </w:rPr>
        <w:t>本工具部署在服务器上可直接通过网址访问。方便快捷，除浏览器外，用户不需要其他工具对本软件进行使用。</w:t>
      </w:r>
    </w:p>
    <w:p>
      <w:pPr>
        <w:pStyle w:val="4"/>
      </w:pPr>
      <w:bookmarkStart w:id="364" w:name="_Toc465023267"/>
      <w:bookmarkStart w:id="365" w:name="_Toc464199005"/>
      <w:bookmarkStart w:id="366" w:name="_Toc469163144"/>
      <w:bookmarkStart w:id="367" w:name="_Toc11524"/>
      <w:r>
        <w:t>6.13.2源文件准备</w:t>
      </w:r>
      <w:bookmarkEnd w:id="364"/>
      <w:bookmarkEnd w:id="365"/>
      <w:bookmarkEnd w:id="366"/>
      <w:bookmarkEnd w:id="367"/>
    </w:p>
    <w:p>
      <w:pPr>
        <w:spacing w:line="360" w:lineRule="auto"/>
        <w:ind w:firstLine="480" w:firstLineChars="200"/>
        <w:rPr>
          <w:sz w:val="24"/>
        </w:rPr>
      </w:pPr>
      <w:r>
        <w:rPr>
          <w:sz w:val="24"/>
        </w:rPr>
        <w:t>W</w:t>
      </w:r>
      <w:r>
        <w:rPr>
          <w:rFonts w:hint="eastAsia"/>
          <w:sz w:val="24"/>
        </w:rPr>
        <w:t>eb形式的工具软件不提供源文件，只提供访问的网址。</w:t>
      </w:r>
    </w:p>
    <w:p>
      <w:pPr>
        <w:pStyle w:val="4"/>
      </w:pPr>
      <w:bookmarkStart w:id="368" w:name="_Toc465023268"/>
      <w:bookmarkStart w:id="369" w:name="_Toc469163145"/>
      <w:bookmarkStart w:id="370" w:name="_Toc464199006"/>
      <w:bookmarkStart w:id="371" w:name="_Toc17965"/>
      <w:r>
        <w:t>6.13.3支持现场的版本说明的准备</w:t>
      </w:r>
      <w:bookmarkEnd w:id="368"/>
      <w:bookmarkEnd w:id="369"/>
      <w:bookmarkEnd w:id="370"/>
      <w:bookmarkEnd w:id="371"/>
    </w:p>
    <w:p>
      <w:pPr>
        <w:spacing w:line="360" w:lineRule="auto"/>
        <w:ind w:firstLine="420"/>
        <w:rPr>
          <w:sz w:val="24"/>
        </w:rPr>
      </w:pPr>
      <w:r>
        <w:rPr>
          <w:rFonts w:hint="eastAsia"/>
          <w:sz w:val="24"/>
        </w:rPr>
        <w:t>现场版本即为最终发布版的Full</w:t>
      </w:r>
      <w:r>
        <w:rPr>
          <w:sz w:val="24"/>
        </w:rPr>
        <w:t xml:space="preserve"> </w:t>
      </w:r>
      <w:r>
        <w:rPr>
          <w:rFonts w:hint="eastAsia"/>
          <w:sz w:val="24"/>
        </w:rPr>
        <w:t>version，完成了计划中说明的所有功能。</w:t>
      </w:r>
    </w:p>
    <w:p>
      <w:pPr>
        <w:spacing w:line="360" w:lineRule="auto"/>
        <w:ind w:firstLine="420"/>
        <w:rPr>
          <w:sz w:val="24"/>
        </w:rPr>
      </w:pPr>
      <w:r>
        <w:rPr>
          <w:sz w:val="24"/>
        </w:rPr>
        <w:t>最终版的功能主要有：</w:t>
      </w:r>
    </w:p>
    <w:p>
      <w:pPr>
        <w:spacing w:line="360" w:lineRule="auto"/>
        <w:ind w:left="360" w:firstLine="420"/>
        <w:rPr>
          <w:sz w:val="24"/>
        </w:rPr>
      </w:pPr>
      <w:r>
        <w:rPr>
          <w:rFonts w:hint="eastAsia"/>
          <w:sz w:val="24"/>
        </w:rPr>
        <w:t>1.</w:t>
      </w:r>
      <w:r>
        <w:rPr>
          <w:sz w:val="24"/>
        </w:rPr>
        <w:t>在线浏览商品以及商品的搜索。</w:t>
      </w:r>
    </w:p>
    <w:p>
      <w:pPr>
        <w:spacing w:line="360" w:lineRule="auto"/>
        <w:ind w:left="360" w:firstLine="420"/>
        <w:rPr>
          <w:sz w:val="24"/>
        </w:rPr>
      </w:pPr>
      <w:r>
        <w:rPr>
          <w:rFonts w:hint="eastAsia"/>
          <w:sz w:val="24"/>
        </w:rPr>
        <w:t>2.</w:t>
      </w:r>
      <w:r>
        <w:rPr>
          <w:sz w:val="24"/>
        </w:rPr>
        <w:t>商品提交及支付。</w:t>
      </w:r>
    </w:p>
    <w:p>
      <w:pPr>
        <w:spacing w:line="360" w:lineRule="auto"/>
        <w:ind w:left="360" w:firstLine="420"/>
        <w:rPr>
          <w:sz w:val="24"/>
        </w:rPr>
      </w:pPr>
      <w:r>
        <w:rPr>
          <w:rFonts w:hint="eastAsia"/>
          <w:sz w:val="24"/>
        </w:rPr>
        <w:t>3.</w:t>
      </w:r>
      <w:r>
        <w:rPr>
          <w:sz w:val="24"/>
        </w:rPr>
        <w:t>购物车商品的增删和结算。</w:t>
      </w:r>
    </w:p>
    <w:p>
      <w:pPr>
        <w:spacing w:line="360" w:lineRule="auto"/>
        <w:ind w:left="360" w:firstLine="420"/>
        <w:rPr>
          <w:sz w:val="24"/>
        </w:rPr>
      </w:pPr>
      <w:r>
        <w:rPr>
          <w:sz w:val="24"/>
        </w:rPr>
        <w:t>4.已购商品的物流查询。</w:t>
      </w:r>
    </w:p>
    <w:p>
      <w:pPr>
        <w:spacing w:line="360" w:lineRule="auto"/>
        <w:ind w:left="360" w:firstLine="420"/>
        <w:rPr>
          <w:sz w:val="24"/>
        </w:rPr>
      </w:pPr>
      <w:r>
        <w:rPr>
          <w:rFonts w:hint="eastAsia"/>
          <w:sz w:val="24"/>
        </w:rPr>
        <w:t>5.</w:t>
      </w:r>
      <w:r>
        <w:rPr>
          <w:sz w:val="24"/>
        </w:rPr>
        <w:t>收货确认。</w:t>
      </w:r>
    </w:p>
    <w:p>
      <w:pPr>
        <w:spacing w:line="360" w:lineRule="auto"/>
        <w:ind w:left="360" w:firstLine="420"/>
        <w:rPr>
          <w:sz w:val="24"/>
        </w:rPr>
      </w:pPr>
      <w:r>
        <w:rPr>
          <w:sz w:val="24"/>
        </w:rPr>
        <w:t>6.</w:t>
      </w:r>
      <w:r>
        <w:rPr>
          <w:rFonts w:hint="eastAsia"/>
          <w:sz w:val="24"/>
        </w:rPr>
        <w:t>售后功能。</w:t>
      </w:r>
    </w:p>
    <w:p>
      <w:pPr>
        <w:pStyle w:val="4"/>
      </w:pPr>
      <w:bookmarkStart w:id="372" w:name="_Toc464199007"/>
      <w:bookmarkStart w:id="373" w:name="_Toc469163146"/>
      <w:bookmarkStart w:id="374" w:name="_Toc465023269"/>
      <w:bookmarkStart w:id="375" w:name="_Toc14210"/>
      <w:r>
        <w:t>6.13.</w:t>
      </w:r>
      <w:r>
        <w:rPr>
          <w:rFonts w:hint="eastAsia"/>
        </w:rPr>
        <w:t>4</w:t>
      </w:r>
      <w:r>
        <w:t>支持手册准备</w:t>
      </w:r>
      <w:bookmarkEnd w:id="372"/>
      <w:bookmarkEnd w:id="373"/>
      <w:bookmarkEnd w:id="374"/>
      <w:bookmarkEnd w:id="375"/>
    </w:p>
    <w:p>
      <w:pPr>
        <w:spacing w:line="360" w:lineRule="auto"/>
        <w:ind w:firstLine="420"/>
        <w:rPr>
          <w:sz w:val="24"/>
        </w:rPr>
      </w:pPr>
      <w:r>
        <w:rPr>
          <w:rFonts w:hint="eastAsia"/>
          <w:sz w:val="24"/>
        </w:rPr>
        <w:t>支持手册包括软件的简介，软件支持的服务方式，软件bug的反馈方式等。</w:t>
      </w:r>
    </w:p>
    <w:p>
      <w:pPr>
        <w:spacing w:line="360" w:lineRule="auto"/>
        <w:ind w:firstLine="480" w:firstLineChars="200"/>
        <w:rPr>
          <w:sz w:val="24"/>
        </w:rPr>
      </w:pPr>
      <w:r>
        <w:rPr>
          <w:rFonts w:hint="eastAsia"/>
          <w:sz w:val="24"/>
        </w:rPr>
        <w:t>计划提供以下服务：</w:t>
      </w:r>
    </w:p>
    <w:p>
      <w:pPr>
        <w:spacing w:line="360" w:lineRule="auto"/>
        <w:ind w:firstLine="480" w:firstLineChars="200"/>
        <w:rPr>
          <w:sz w:val="24"/>
        </w:rPr>
      </w:pPr>
      <w:r>
        <w:rPr>
          <w:rFonts w:hint="eastAsia"/>
          <w:sz w:val="24"/>
        </w:rPr>
        <w:t>课堂培训：以讲课形式对客户进行培训，使其能够正确使用软件。</w:t>
      </w:r>
    </w:p>
    <w:p>
      <w:pPr>
        <w:spacing w:line="360" w:lineRule="auto"/>
        <w:ind w:firstLine="480" w:firstLineChars="200"/>
        <w:rPr>
          <w:sz w:val="24"/>
        </w:rPr>
      </w:pPr>
      <w:r>
        <w:rPr>
          <w:rFonts w:hint="eastAsia"/>
          <w:sz w:val="24"/>
        </w:rPr>
        <w:t>免费咨询：客户可以在工作时间向技术人员提出问题并获得解答。</w:t>
      </w:r>
    </w:p>
    <w:p>
      <w:pPr>
        <w:spacing w:line="360" w:lineRule="auto"/>
        <w:ind w:firstLine="480" w:firstLineChars="200"/>
        <w:rPr>
          <w:sz w:val="24"/>
        </w:rPr>
      </w:pPr>
      <w:r>
        <w:rPr>
          <w:rFonts w:hint="eastAsia"/>
          <w:sz w:val="24"/>
        </w:rPr>
        <w:t>技术支持：对于某些客户，采取上门指导的方式。</w:t>
      </w:r>
    </w:p>
    <w:p>
      <w:pPr>
        <w:spacing w:line="360" w:lineRule="auto"/>
        <w:ind w:firstLine="480" w:firstLineChars="200"/>
        <w:rPr>
          <w:sz w:val="24"/>
        </w:rPr>
      </w:pPr>
      <w:r>
        <w:rPr>
          <w:rFonts w:hint="eastAsia"/>
          <w:sz w:val="24"/>
        </w:rPr>
        <w:t>软件维护：获取软件使用中的问题，提供补丁程序。</w:t>
      </w:r>
    </w:p>
    <w:p>
      <w:pPr>
        <w:spacing w:line="360" w:lineRule="auto"/>
        <w:ind w:firstLine="480" w:firstLineChars="200"/>
        <w:rPr>
          <w:sz w:val="24"/>
        </w:rPr>
      </w:pPr>
      <w:r>
        <w:rPr>
          <w:rFonts w:hint="eastAsia"/>
          <w:sz w:val="24"/>
        </w:rPr>
        <w:t>升级通知：在软件新版本发布的时候，及时通知</w:t>
      </w:r>
      <w:r>
        <w:rPr>
          <w:sz w:val="24"/>
        </w:rPr>
        <w:t>(Email或邮寄信件)注册的用户，并提供试用版本。</w:t>
      </w:r>
    </w:p>
    <w:p>
      <w:pPr>
        <w:spacing w:line="360" w:lineRule="auto"/>
        <w:ind w:firstLine="480" w:firstLineChars="200"/>
        <w:rPr>
          <w:sz w:val="24"/>
        </w:rPr>
      </w:pPr>
      <w:r>
        <w:rPr>
          <w:rFonts w:hint="eastAsia"/>
          <w:sz w:val="24"/>
        </w:rPr>
        <w:t>软件升级：对于注册用户，只需较少的费用即可升级到新的版本。</w:t>
      </w:r>
    </w:p>
    <w:p>
      <w:pPr>
        <w:pStyle w:val="3"/>
      </w:pPr>
      <w:bookmarkStart w:id="376" w:name="_Toc469163147"/>
      <w:bookmarkStart w:id="377" w:name="_Toc465023270"/>
      <w:bookmarkStart w:id="378" w:name="_Toc464199008"/>
      <w:bookmarkStart w:id="379" w:name="_Toc3200"/>
      <w:r>
        <w:t>6.14软件配置管理</w:t>
      </w:r>
      <w:bookmarkEnd w:id="376"/>
      <w:bookmarkEnd w:id="377"/>
      <w:bookmarkEnd w:id="378"/>
      <w:bookmarkEnd w:id="379"/>
    </w:p>
    <w:p>
      <w:pPr>
        <w:spacing w:line="360" w:lineRule="auto"/>
        <w:ind w:firstLine="480" w:firstLineChars="200"/>
        <w:rPr>
          <w:sz w:val="24"/>
        </w:rPr>
      </w:pPr>
      <w:r>
        <w:rPr>
          <w:sz w:val="24"/>
        </w:rPr>
        <w:t>本产品使用git进行管理</w:t>
      </w:r>
    </w:p>
    <w:p>
      <w:pPr>
        <w:pStyle w:val="4"/>
      </w:pPr>
      <w:bookmarkStart w:id="380" w:name="_Toc464199009"/>
      <w:bookmarkStart w:id="381" w:name="_Toc465023271"/>
      <w:bookmarkStart w:id="382" w:name="_Toc469163148"/>
      <w:bookmarkStart w:id="383" w:name="_Toc13376"/>
      <w:r>
        <w:t>6.14.1配置标识</w:t>
      </w:r>
      <w:bookmarkEnd w:id="380"/>
      <w:bookmarkEnd w:id="381"/>
      <w:bookmarkEnd w:id="382"/>
      <w:bookmarkEnd w:id="383"/>
    </w:p>
    <w:p>
      <w:pPr>
        <w:spacing w:line="360" w:lineRule="auto"/>
        <w:ind w:firstLine="480" w:firstLineChars="200"/>
        <w:rPr>
          <w:sz w:val="24"/>
        </w:rPr>
      </w:pPr>
      <w:r>
        <w:rPr>
          <w:rFonts w:hint="eastAsia"/>
          <w:sz w:val="24"/>
        </w:rPr>
        <w:t>标识软件系统的结构，标识独立部件（工作产品），并使它们是可访问的。配置标识的目的，是在整个生命周期中标识系统各部件并提供对软件过程及其软件产品的跟踪能力。即：怎么命名？版本如何设置？放到哪里？哪些是受控的？受控的级别是什么？读写的权限是什么？</w:t>
      </w:r>
    </w:p>
    <w:p>
      <w:pPr>
        <w:pStyle w:val="4"/>
      </w:pPr>
      <w:bookmarkStart w:id="384" w:name="_Toc465023272"/>
      <w:bookmarkStart w:id="385" w:name="_Toc469163149"/>
      <w:bookmarkStart w:id="386" w:name="_Toc464199010"/>
      <w:bookmarkStart w:id="387" w:name="_Toc9155"/>
      <w:r>
        <w:t>6.14.2配置控制</w:t>
      </w:r>
      <w:bookmarkEnd w:id="384"/>
      <w:bookmarkEnd w:id="385"/>
      <w:bookmarkEnd w:id="386"/>
      <w:bookmarkEnd w:id="387"/>
    </w:p>
    <w:p>
      <w:pPr>
        <w:spacing w:line="360" w:lineRule="auto"/>
        <w:ind w:firstLine="480" w:firstLineChars="200"/>
        <w:rPr>
          <w:sz w:val="24"/>
        </w:rPr>
      </w:pPr>
      <w:r>
        <w:rPr>
          <w:rFonts w:hint="eastAsia"/>
          <w:sz w:val="24"/>
        </w:rPr>
        <w:t>软件生命周期中控制软件产品的发布和变更，目的是建立确保软件产品质量的机制。即怎么变更？谁控制变更？谁来分析变更的影响范围？变更后如何验证、入库以及恢复？</w:t>
      </w:r>
    </w:p>
    <w:p>
      <w:pPr>
        <w:pStyle w:val="4"/>
      </w:pPr>
      <w:bookmarkStart w:id="388" w:name="_Toc465023273"/>
      <w:bookmarkStart w:id="389" w:name="_Toc469163150"/>
      <w:bookmarkStart w:id="390" w:name="_Toc464199011"/>
      <w:bookmarkStart w:id="391" w:name="_Toc20517"/>
      <w:r>
        <w:t>6.14.3配置状态统计</w:t>
      </w:r>
      <w:bookmarkEnd w:id="388"/>
      <w:bookmarkEnd w:id="389"/>
      <w:bookmarkEnd w:id="390"/>
      <w:bookmarkEnd w:id="391"/>
    </w:p>
    <w:p>
      <w:pPr>
        <w:spacing w:line="360" w:lineRule="auto"/>
        <w:ind w:firstLine="480" w:firstLineChars="200"/>
        <w:rPr>
          <w:sz w:val="24"/>
        </w:rPr>
      </w:pPr>
      <w:r>
        <w:rPr>
          <w:rFonts w:hint="eastAsia"/>
          <w:sz w:val="24"/>
        </w:rPr>
        <w:t>记录和报告变更过程，目标是不间断记录所有基线项的状态和历史，并进行维护。每次基线的生成和变更都能让相关者知道变了什么？为什么变？变化前后的状态是什么？</w:t>
      </w:r>
    </w:p>
    <w:p>
      <w:pPr>
        <w:pStyle w:val="4"/>
      </w:pPr>
      <w:bookmarkStart w:id="392" w:name="_Toc464199012"/>
      <w:bookmarkStart w:id="393" w:name="_Toc469163151"/>
      <w:bookmarkStart w:id="394" w:name="_Toc465023274"/>
      <w:bookmarkStart w:id="395" w:name="_Toc3249"/>
      <w:r>
        <w:t>6.14.4配置审核</w:t>
      </w:r>
      <w:bookmarkEnd w:id="392"/>
      <w:bookmarkEnd w:id="393"/>
      <w:bookmarkEnd w:id="394"/>
      <w:bookmarkEnd w:id="395"/>
    </w:p>
    <w:p>
      <w:pPr>
        <w:spacing w:line="360" w:lineRule="auto"/>
        <w:ind w:firstLine="480" w:firstLineChars="200"/>
        <w:rPr>
          <w:sz w:val="24"/>
          <w:szCs w:val="21"/>
        </w:rPr>
      </w:pPr>
      <w:r>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pPr>
        <w:pStyle w:val="3"/>
      </w:pPr>
      <w:bookmarkStart w:id="396" w:name="_Toc469163152"/>
      <w:bookmarkStart w:id="397" w:name="_Toc464199013"/>
      <w:bookmarkStart w:id="398" w:name="_Toc465023275"/>
      <w:bookmarkStart w:id="399" w:name="_Toc15013"/>
      <w:r>
        <w:t>6.15件质量保证</w:t>
      </w:r>
      <w:bookmarkEnd w:id="396"/>
      <w:bookmarkEnd w:id="397"/>
      <w:bookmarkEnd w:id="398"/>
      <w:bookmarkEnd w:id="399"/>
    </w:p>
    <w:p>
      <w:pPr>
        <w:pStyle w:val="4"/>
      </w:pPr>
      <w:bookmarkStart w:id="400" w:name="_Toc464199014"/>
      <w:bookmarkStart w:id="401" w:name="_Toc469163153"/>
      <w:bookmarkStart w:id="402" w:name="_Toc465023276"/>
      <w:bookmarkStart w:id="403" w:name="_Toc19439"/>
      <w:r>
        <w:t>6.15.</w:t>
      </w:r>
      <w:r>
        <w:rPr>
          <w:rFonts w:hint="eastAsia"/>
        </w:rPr>
        <w:t>1</w:t>
      </w:r>
      <w:r>
        <w:t>软件质量保证评估</w:t>
      </w:r>
      <w:bookmarkEnd w:id="400"/>
      <w:bookmarkEnd w:id="401"/>
      <w:bookmarkEnd w:id="402"/>
      <w:bookmarkEnd w:id="403"/>
    </w:p>
    <w:p>
      <w:pPr>
        <w:spacing w:line="360" w:lineRule="auto"/>
        <w:ind w:firstLine="480" w:firstLineChars="200"/>
        <w:rPr>
          <w:sz w:val="24"/>
          <w:szCs w:val="21"/>
        </w:rPr>
      </w:pPr>
      <w:r>
        <w:rPr>
          <w:rFonts w:hint="eastAsia"/>
          <w:sz w:val="24"/>
        </w:rPr>
        <w:t>该软件需求覆盖率大于95%，无严重bug和遗留问题。最大并发用户数为2000，页面响应时间小于3s，与各种操作系统兼容，代码编写内容完全按照编写规范进行，代码注释量大于1：5</w:t>
      </w:r>
      <w:r>
        <w:rPr>
          <w:rFonts w:hint="eastAsia"/>
          <w:sz w:val="24"/>
          <w:szCs w:val="21"/>
        </w:rPr>
        <w:t>。</w:t>
      </w:r>
    </w:p>
    <w:p>
      <w:pPr>
        <w:pStyle w:val="3"/>
      </w:pPr>
      <w:bookmarkStart w:id="404" w:name="_Toc465023277"/>
      <w:bookmarkStart w:id="405" w:name="_Toc464199015"/>
      <w:bookmarkStart w:id="406" w:name="_Toc469163154"/>
      <w:bookmarkStart w:id="407" w:name="_Toc13521"/>
      <w:r>
        <w:t>6.1</w:t>
      </w:r>
      <w:r>
        <w:rPr>
          <w:rFonts w:hint="eastAsia"/>
        </w:rPr>
        <w:t>6</w:t>
      </w:r>
      <w:r>
        <w:t>文档编制</w:t>
      </w:r>
      <w:bookmarkEnd w:id="404"/>
      <w:bookmarkEnd w:id="405"/>
      <w:bookmarkEnd w:id="406"/>
      <w:bookmarkEnd w:id="407"/>
    </w:p>
    <w:p>
      <w:pPr>
        <w:spacing w:line="360" w:lineRule="auto"/>
        <w:ind w:firstLine="420"/>
        <w:rPr>
          <w:sz w:val="24"/>
        </w:rPr>
      </w:pPr>
      <w:r>
        <w:rPr>
          <w:rFonts w:hint="eastAsia"/>
          <w:sz w:val="24"/>
        </w:rPr>
        <w:t>我们为该软件编写了一系列文档，这些文档都满足以下要求：</w:t>
      </w:r>
    </w:p>
    <w:p>
      <w:pPr>
        <w:spacing w:line="360" w:lineRule="auto"/>
        <w:ind w:firstLine="420"/>
        <w:rPr>
          <w:sz w:val="24"/>
        </w:rPr>
      </w:pPr>
      <w:r>
        <w:rPr>
          <w:sz w:val="24"/>
        </w:rPr>
        <w:t>1.</w:t>
      </w:r>
      <w:r>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Pr>
          <w:sz w:val="24"/>
        </w:rPr>
        <w:t>(面向开发人员)那样过多使用软件的专用术语。</w:t>
      </w:r>
    </w:p>
    <w:p>
      <w:pPr>
        <w:spacing w:line="360" w:lineRule="auto"/>
        <w:ind w:firstLine="420"/>
        <w:rPr>
          <w:sz w:val="24"/>
        </w:rPr>
      </w:pPr>
      <w:r>
        <w:rPr>
          <w:sz w:val="24"/>
        </w:rPr>
        <w:t>2.</w:t>
      </w:r>
      <w:r>
        <w:rPr>
          <w:rFonts w:hint="eastAsia"/>
          <w:sz w:val="24"/>
        </w:rPr>
        <w:t>精确性：文档的行文应当十分确切，不能出现多义性的描述。同一课题几个文档的内容应当是协调一致，没有矛盾的。</w:t>
      </w:r>
    </w:p>
    <w:p>
      <w:pPr>
        <w:spacing w:line="360" w:lineRule="auto"/>
        <w:ind w:firstLine="420"/>
        <w:rPr>
          <w:sz w:val="24"/>
        </w:rPr>
      </w:pPr>
      <w:r>
        <w:rPr>
          <w:sz w:val="24"/>
        </w:rPr>
        <w:t>3.</w:t>
      </w:r>
      <w:r>
        <w:rPr>
          <w:rFonts w:hint="eastAsia"/>
          <w:sz w:val="24"/>
        </w:rPr>
        <w:t>清晰性：文档编写应力求简明，如有可能，配以适当的图表，以增强其清晰性。</w:t>
      </w:r>
    </w:p>
    <w:p>
      <w:pPr>
        <w:spacing w:line="360" w:lineRule="auto"/>
        <w:ind w:firstLine="420"/>
        <w:rPr>
          <w:sz w:val="24"/>
        </w:rPr>
      </w:pPr>
      <w:r>
        <w:rPr>
          <w:sz w:val="24"/>
        </w:rPr>
        <w:t>4.</w:t>
      </w:r>
      <w:r>
        <w:rPr>
          <w:rFonts w:hint="eastAsia"/>
          <w:sz w:val="24"/>
        </w:rPr>
        <w:t>完整性：任何一个文档都应当是完整的、独立的，它应自成体系。例如，前言部分应做一般性介绍，正文给出中心内容，必要时还有附录，列出参考资料等。</w:t>
      </w:r>
    </w:p>
    <w:p>
      <w:pPr>
        <w:spacing w:line="360" w:lineRule="auto"/>
        <w:ind w:firstLine="420"/>
        <w:rPr>
          <w:sz w:val="24"/>
        </w:rPr>
      </w:pPr>
      <w:r>
        <w:rPr>
          <w:sz w:val="24"/>
        </w:rPr>
        <w:t>5.</w:t>
      </w:r>
      <w:r>
        <w:rPr>
          <w:rFonts w:hint="eastAsia"/>
          <w:sz w:val="24"/>
        </w:rPr>
        <w:t>同一课题的几个文档之间可能有些部分内容相同，这种重复是必要的。不要在文档中出现转引其他文档内容的情况。</w:t>
      </w:r>
    </w:p>
    <w:p>
      <w:pPr>
        <w:spacing w:line="360" w:lineRule="auto"/>
        <w:ind w:firstLine="420"/>
        <w:rPr>
          <w:sz w:val="24"/>
        </w:rPr>
      </w:pPr>
      <w:r>
        <w:rPr>
          <w:sz w:val="24"/>
        </w:rPr>
        <w:t>6.</w:t>
      </w:r>
      <w:r>
        <w:rPr>
          <w:rFonts w:hint="eastAsia"/>
          <w:sz w:val="24"/>
        </w:rPr>
        <w:t>灵活性：各个不同软件项目，其规模和复杂程度有着许多实际差别，能一律看待。</w:t>
      </w:r>
    </w:p>
    <w:p>
      <w:pPr>
        <w:pStyle w:val="3"/>
      </w:pPr>
      <w:bookmarkStart w:id="408" w:name="_Toc469163155"/>
      <w:bookmarkStart w:id="409" w:name="_Toc464199016"/>
      <w:bookmarkStart w:id="410" w:name="_Toc465023278"/>
      <w:bookmarkStart w:id="411" w:name="_Toc6495"/>
      <w:r>
        <w:t>6.</w:t>
      </w:r>
      <w:r>
        <w:rPr>
          <w:rFonts w:hint="eastAsia"/>
        </w:rPr>
        <w:t>17</w:t>
      </w:r>
      <w:r>
        <w:t>其他软件开发活动</w:t>
      </w:r>
      <w:bookmarkEnd w:id="408"/>
      <w:bookmarkEnd w:id="409"/>
      <w:bookmarkEnd w:id="410"/>
      <w:bookmarkEnd w:id="411"/>
    </w:p>
    <w:p>
      <w:pPr>
        <w:pStyle w:val="4"/>
      </w:pPr>
      <w:bookmarkStart w:id="412" w:name="_Toc464199017"/>
      <w:bookmarkStart w:id="413" w:name="_Toc469163156"/>
      <w:bookmarkStart w:id="414" w:name="_Toc465023279"/>
      <w:bookmarkStart w:id="415" w:name="_Toc28104"/>
      <w:r>
        <w:t>6.</w:t>
      </w:r>
      <w:r>
        <w:rPr>
          <w:rFonts w:hint="eastAsia"/>
        </w:rPr>
        <w:t>17.</w:t>
      </w:r>
      <w:r>
        <w:t>1风险管理，包括已知的风险和相应的对策</w:t>
      </w:r>
      <w:bookmarkEnd w:id="412"/>
      <w:bookmarkEnd w:id="413"/>
      <w:bookmarkEnd w:id="414"/>
      <w:bookmarkEnd w:id="415"/>
    </w:p>
    <w:p>
      <w:pPr>
        <w:pStyle w:val="6"/>
      </w:pPr>
      <w:bookmarkStart w:id="416" w:name="_Toc464199018"/>
      <w:bookmarkStart w:id="417" w:name="_Toc465023280"/>
      <w:r>
        <w:rPr>
          <w:rFonts w:hint="eastAsia"/>
        </w:rPr>
        <w:t>6.17.1.1</w:t>
      </w:r>
      <w:r>
        <w:rPr>
          <w:rStyle w:val="35"/>
          <w:rFonts w:ascii="Times New Roman" w:hAnsi="Times New Roman"/>
          <w:b/>
          <w:bCs/>
          <w:sz w:val="24"/>
          <w:szCs w:val="28"/>
          <w:lang w:val="en-US"/>
        </w:rPr>
        <w:t>计划编制风险</w:t>
      </w:r>
      <w:bookmarkEnd w:id="416"/>
      <w:bookmarkEnd w:id="417"/>
    </w:p>
    <w:p>
      <w:pPr>
        <w:spacing w:line="360" w:lineRule="auto"/>
        <w:ind w:firstLine="420"/>
        <w:rPr>
          <w:sz w:val="24"/>
        </w:rPr>
      </w:pPr>
      <w:r>
        <w:rPr>
          <w:rFonts w:hint="eastAsia"/>
          <w:sz w:val="24"/>
        </w:rPr>
        <w:t>① 计划、资源和产品定义全凭客户或上层领导口头指令</w:t>
      </w:r>
      <w:r>
        <w:rPr>
          <w:sz w:val="24"/>
        </w:rPr>
        <w:t>,并且不完全一致;</w:t>
      </w:r>
    </w:p>
    <w:p>
      <w:pPr>
        <w:spacing w:line="360" w:lineRule="auto"/>
        <w:ind w:firstLine="420"/>
        <w:rPr>
          <w:sz w:val="24"/>
        </w:rPr>
      </w:pPr>
      <w:r>
        <w:rPr>
          <w:rFonts w:hint="eastAsia" w:ascii="宋体" w:hAnsi="宋体" w:cs="宋体"/>
          <w:sz w:val="24"/>
        </w:rPr>
        <w:t>②</w:t>
      </w:r>
      <w:r>
        <w:rPr>
          <w:sz w:val="24"/>
        </w:rPr>
        <w:t>计划是优化的,是"最佳状态",但计划不现实,只能算是"期望状态";</w:t>
      </w:r>
    </w:p>
    <w:p>
      <w:pPr>
        <w:spacing w:line="360" w:lineRule="auto"/>
        <w:ind w:firstLine="420"/>
        <w:rPr>
          <w:sz w:val="24"/>
        </w:rPr>
      </w:pPr>
      <w:r>
        <w:rPr>
          <w:rFonts w:hint="eastAsia" w:ascii="宋体" w:hAnsi="宋体" w:cs="宋体"/>
          <w:sz w:val="24"/>
        </w:rPr>
        <w:t>③</w:t>
      </w:r>
      <w:r>
        <w:rPr>
          <w:sz w:val="24"/>
        </w:rPr>
        <w:t>计划基于使用特定的小组成员,而那个特定的小组成员其实指望不上;</w:t>
      </w:r>
    </w:p>
    <w:p>
      <w:pPr>
        <w:spacing w:line="360" w:lineRule="auto"/>
        <w:ind w:left="420"/>
        <w:rPr>
          <w:sz w:val="24"/>
        </w:rPr>
      </w:pPr>
      <w:r>
        <w:rPr>
          <w:rFonts w:hint="eastAsia" w:ascii="宋体" w:hAnsi="宋体" w:cs="宋体"/>
          <w:sz w:val="24"/>
        </w:rPr>
        <w:t>④</w:t>
      </w:r>
      <w:r>
        <w:rPr>
          <w:sz w:val="24"/>
        </w:rPr>
        <w:t>产品规模(代码行数、功能点、与前一产品规模的百分比)比估计的要大;</w:t>
      </w:r>
    </w:p>
    <w:p>
      <w:pPr>
        <w:spacing w:line="360" w:lineRule="auto"/>
        <w:ind w:firstLine="420"/>
        <w:rPr>
          <w:sz w:val="24"/>
        </w:rPr>
      </w:pPr>
      <w:r>
        <w:rPr>
          <w:rFonts w:hint="eastAsia" w:ascii="宋体" w:hAnsi="宋体" w:cs="宋体"/>
          <w:sz w:val="24"/>
        </w:rPr>
        <w:t>⑤</w:t>
      </w:r>
      <w:r>
        <w:rPr>
          <w:sz w:val="24"/>
        </w:rPr>
        <w:t>完成目标日期提前,但没有相应地调整产品范围或可用资源;</w:t>
      </w:r>
    </w:p>
    <w:p>
      <w:pPr>
        <w:spacing w:line="360" w:lineRule="auto"/>
        <w:ind w:firstLine="420"/>
        <w:rPr>
          <w:sz w:val="24"/>
        </w:rPr>
      </w:pPr>
      <w:r>
        <w:rPr>
          <w:rFonts w:hint="eastAsia" w:ascii="宋体" w:hAnsi="宋体" w:cs="宋体"/>
          <w:sz w:val="24"/>
        </w:rPr>
        <w:t>⑥</w:t>
      </w:r>
      <w:r>
        <w:rPr>
          <w:sz w:val="24"/>
        </w:rPr>
        <w:t>涉足不熟悉的产品领域,花费在设计和实现上的时间比预期的要多。</w:t>
      </w:r>
    </w:p>
    <w:p>
      <w:pPr>
        <w:pStyle w:val="6"/>
      </w:pPr>
      <w:bookmarkStart w:id="418" w:name="_Toc465023281"/>
      <w:bookmarkStart w:id="419" w:name="_Toc464199019"/>
      <w:r>
        <w:rPr>
          <w:rFonts w:hint="eastAsia"/>
        </w:rPr>
        <w:t>6.17.1.2组织和管理风险</w:t>
      </w:r>
      <w:bookmarkEnd w:id="418"/>
      <w:bookmarkEnd w:id="419"/>
    </w:p>
    <w:p>
      <w:pPr>
        <w:spacing w:line="360" w:lineRule="auto"/>
        <w:ind w:left="420"/>
        <w:rPr>
          <w:sz w:val="24"/>
        </w:rPr>
      </w:pPr>
      <w:r>
        <w:rPr>
          <w:rFonts w:hint="eastAsia"/>
          <w:sz w:val="24"/>
        </w:rPr>
        <w:t>①仅由管理层或市场人员进行技术决策</w:t>
      </w:r>
      <w:r>
        <w:rPr>
          <w:sz w:val="24"/>
        </w:rPr>
        <w:t>,导致计划进度缓慢,计划时间延长;</w:t>
      </w:r>
    </w:p>
    <w:p>
      <w:pPr>
        <w:spacing w:line="360" w:lineRule="auto"/>
        <w:ind w:firstLine="420"/>
        <w:rPr>
          <w:sz w:val="24"/>
        </w:rPr>
      </w:pPr>
      <w:r>
        <w:rPr>
          <w:rFonts w:hint="eastAsia" w:ascii="宋体" w:hAnsi="宋体" w:cs="宋体"/>
          <w:sz w:val="24"/>
        </w:rPr>
        <w:t>②</w:t>
      </w:r>
      <w:r>
        <w:rPr>
          <w:sz w:val="24"/>
        </w:rPr>
        <w:t>低效的项目组结构降低生产率;</w:t>
      </w:r>
    </w:p>
    <w:p>
      <w:pPr>
        <w:spacing w:line="360" w:lineRule="auto"/>
        <w:ind w:firstLine="420"/>
        <w:rPr>
          <w:sz w:val="24"/>
        </w:rPr>
      </w:pPr>
      <w:r>
        <w:rPr>
          <w:rFonts w:hint="eastAsia" w:ascii="宋体" w:hAnsi="宋体" w:cs="宋体"/>
          <w:sz w:val="24"/>
        </w:rPr>
        <w:t>③</w:t>
      </w:r>
      <w:r>
        <w:rPr>
          <w:sz w:val="24"/>
        </w:rPr>
        <w:t>管理层审查 决策的周期比预期的时间长;</w:t>
      </w:r>
    </w:p>
    <w:p>
      <w:pPr>
        <w:spacing w:line="360" w:lineRule="auto"/>
        <w:ind w:firstLine="420"/>
        <w:rPr>
          <w:sz w:val="24"/>
        </w:rPr>
      </w:pPr>
      <w:r>
        <w:rPr>
          <w:rFonts w:hint="eastAsia" w:ascii="宋体" w:hAnsi="宋体" w:cs="宋体"/>
          <w:sz w:val="24"/>
        </w:rPr>
        <w:t>④</w:t>
      </w:r>
      <w:r>
        <w:rPr>
          <w:sz w:val="24"/>
        </w:rPr>
        <w:t>预算削减,打乱项目计划;</w:t>
      </w:r>
    </w:p>
    <w:p>
      <w:pPr>
        <w:spacing w:line="360" w:lineRule="auto"/>
        <w:ind w:firstLine="420"/>
        <w:rPr>
          <w:sz w:val="24"/>
        </w:rPr>
      </w:pPr>
      <w:r>
        <w:rPr>
          <w:rFonts w:hint="eastAsia" w:ascii="宋体" w:hAnsi="宋体" w:cs="宋体"/>
          <w:sz w:val="24"/>
        </w:rPr>
        <w:t>⑤</w:t>
      </w:r>
      <w:r>
        <w:rPr>
          <w:sz w:val="24"/>
        </w:rPr>
        <w:t>管理层作出了打击项目组织积极性的决定;</w:t>
      </w:r>
    </w:p>
    <w:p>
      <w:pPr>
        <w:spacing w:line="360" w:lineRule="auto"/>
        <w:ind w:firstLine="420"/>
        <w:rPr>
          <w:sz w:val="24"/>
        </w:rPr>
      </w:pPr>
      <w:r>
        <w:rPr>
          <w:rFonts w:hint="eastAsia" w:ascii="宋体" w:hAnsi="宋体" w:cs="宋体"/>
          <w:sz w:val="24"/>
        </w:rPr>
        <w:t>⑥</w:t>
      </w:r>
      <w:r>
        <w:rPr>
          <w:sz w:val="24"/>
        </w:rPr>
        <w:t>缺乏必要的规范,导至工作失误与重复工作;</w:t>
      </w:r>
    </w:p>
    <w:p>
      <w:pPr>
        <w:spacing w:line="360" w:lineRule="auto"/>
        <w:ind w:firstLine="420"/>
        <w:rPr>
          <w:sz w:val="24"/>
        </w:rPr>
      </w:pPr>
      <w:r>
        <w:rPr>
          <w:rFonts w:hint="eastAsia" w:ascii="宋体" w:hAnsi="宋体" w:cs="宋体"/>
          <w:sz w:val="24"/>
        </w:rPr>
        <w:t>⑦</w:t>
      </w:r>
      <w:r>
        <w:rPr>
          <w:sz w:val="24"/>
        </w:rPr>
        <w:t>非技术的第三方的工作(预算批准、设备采购批准、法律方面的审查、安全保证等)时间比预期的延长。</w:t>
      </w:r>
    </w:p>
    <w:p>
      <w:pPr>
        <w:pStyle w:val="6"/>
      </w:pPr>
      <w:bookmarkStart w:id="420" w:name="_Toc465023282"/>
      <w:bookmarkStart w:id="421" w:name="_Toc464199020"/>
      <w:r>
        <w:rPr>
          <w:rFonts w:hint="eastAsia"/>
        </w:rPr>
        <w:t>6.17.1.3人员风险</w:t>
      </w:r>
      <w:bookmarkEnd w:id="420"/>
      <w:bookmarkEnd w:id="421"/>
    </w:p>
    <w:p>
      <w:pPr>
        <w:spacing w:line="360" w:lineRule="auto"/>
        <w:ind w:firstLine="420"/>
        <w:rPr>
          <w:sz w:val="24"/>
        </w:rPr>
      </w:pPr>
      <w:r>
        <w:rPr>
          <w:rFonts w:hint="eastAsia"/>
          <w:sz w:val="24"/>
        </w:rPr>
        <w:t>①作为先决条件的任务</w:t>
      </w:r>
      <w:r>
        <w:rPr>
          <w:sz w:val="24"/>
        </w:rPr>
        <w:t>(如培训及其他项目)不能按时完成;</w:t>
      </w:r>
    </w:p>
    <w:p>
      <w:pPr>
        <w:spacing w:line="360" w:lineRule="auto"/>
        <w:ind w:firstLine="420"/>
        <w:rPr>
          <w:sz w:val="24"/>
        </w:rPr>
      </w:pPr>
      <w:r>
        <w:rPr>
          <w:rFonts w:hint="eastAsia" w:ascii="宋体" w:hAnsi="宋体" w:cs="宋体"/>
          <w:sz w:val="24"/>
        </w:rPr>
        <w:t>②</w:t>
      </w:r>
      <w:r>
        <w:rPr>
          <w:sz w:val="24"/>
        </w:rPr>
        <w:t>开发人员和管理层之间关系不佳,导致决策缓慢,影响全局;</w:t>
      </w:r>
    </w:p>
    <w:p>
      <w:pPr>
        <w:spacing w:line="360" w:lineRule="auto"/>
        <w:ind w:firstLine="420"/>
        <w:rPr>
          <w:sz w:val="24"/>
        </w:rPr>
      </w:pPr>
      <w:r>
        <w:rPr>
          <w:rFonts w:hint="eastAsia" w:ascii="宋体" w:hAnsi="宋体" w:cs="宋体"/>
          <w:sz w:val="24"/>
        </w:rPr>
        <w:t>③</w:t>
      </w:r>
      <w:r>
        <w:rPr>
          <w:sz w:val="24"/>
        </w:rPr>
        <w:t>缺乏激励措施,士气低下,降低了生产能力;</w:t>
      </w:r>
    </w:p>
    <w:p>
      <w:pPr>
        <w:spacing w:line="360" w:lineRule="auto"/>
        <w:ind w:firstLine="420"/>
        <w:rPr>
          <w:sz w:val="24"/>
        </w:rPr>
      </w:pPr>
      <w:r>
        <w:rPr>
          <w:rFonts w:hint="eastAsia" w:ascii="宋体" w:hAnsi="宋体" w:cs="宋体"/>
          <w:sz w:val="24"/>
        </w:rPr>
        <w:t>④</w:t>
      </w:r>
      <w:r>
        <w:rPr>
          <w:sz w:val="24"/>
        </w:rPr>
        <w:t>某些人员需要更多的时间适应还不熟悉的软件工具和环境;</w:t>
      </w:r>
    </w:p>
    <w:p>
      <w:pPr>
        <w:spacing w:line="360" w:lineRule="auto"/>
        <w:ind w:firstLine="420"/>
        <w:rPr>
          <w:sz w:val="24"/>
        </w:rPr>
      </w:pPr>
      <w:r>
        <w:rPr>
          <w:rFonts w:hint="eastAsia" w:ascii="宋体" w:hAnsi="宋体" w:cs="宋体"/>
          <w:sz w:val="24"/>
        </w:rPr>
        <w:t>⑤</w:t>
      </w:r>
      <w:r>
        <w:rPr>
          <w:sz w:val="24"/>
        </w:rPr>
        <w:t>项目后期加入新的开发人员,需进行培训并逐渐与现有成员沟通,从而使现有成员的工作效率降低;</w:t>
      </w:r>
    </w:p>
    <w:p>
      <w:pPr>
        <w:spacing w:line="360" w:lineRule="auto"/>
        <w:ind w:firstLine="420"/>
        <w:rPr>
          <w:sz w:val="24"/>
        </w:rPr>
      </w:pPr>
      <w:r>
        <w:rPr>
          <w:rFonts w:hint="eastAsia" w:ascii="宋体" w:hAnsi="宋体" w:cs="宋体"/>
          <w:sz w:val="24"/>
        </w:rPr>
        <w:t>⑥</w:t>
      </w:r>
      <w:r>
        <w:rPr>
          <w:sz w:val="24"/>
        </w:rPr>
        <w:t>由于项目组成员之间发生冲突,导致沟通不畅、设计欠佳、接口出现错误和额外的重复工作;</w:t>
      </w:r>
    </w:p>
    <w:p>
      <w:pPr>
        <w:spacing w:line="360" w:lineRule="auto"/>
        <w:ind w:firstLine="420"/>
        <w:rPr>
          <w:sz w:val="24"/>
        </w:rPr>
      </w:pPr>
      <w:r>
        <w:rPr>
          <w:rFonts w:hint="eastAsia" w:ascii="宋体" w:hAnsi="宋体" w:cs="宋体"/>
          <w:sz w:val="24"/>
        </w:rPr>
        <w:t>⑦</w:t>
      </w:r>
      <w:r>
        <w:rPr>
          <w:sz w:val="24"/>
        </w:rPr>
        <w:t>不适应工作的成员没有调离项目组,影响了项目组其他成员的积极性;</w:t>
      </w:r>
    </w:p>
    <w:p>
      <w:pPr>
        <w:spacing w:line="360" w:lineRule="auto"/>
        <w:ind w:firstLine="420"/>
        <w:rPr>
          <w:sz w:val="24"/>
        </w:rPr>
      </w:pPr>
      <w:r>
        <w:rPr>
          <w:rFonts w:hint="eastAsia" w:ascii="宋体" w:hAnsi="宋体" w:cs="宋体"/>
          <w:sz w:val="24"/>
        </w:rPr>
        <w:t>⑧</w:t>
      </w:r>
      <w:r>
        <w:rPr>
          <w:sz w:val="24"/>
        </w:rPr>
        <w:t>没有找到项目急需的具有特定技能的人。</w:t>
      </w:r>
    </w:p>
    <w:p>
      <w:pPr>
        <w:pStyle w:val="6"/>
      </w:pPr>
      <w:bookmarkStart w:id="422" w:name="_Toc464199021"/>
      <w:bookmarkStart w:id="423" w:name="_Toc465023283"/>
      <w:r>
        <w:rPr>
          <w:rFonts w:hint="eastAsia"/>
        </w:rPr>
        <w:t>6.17.1.4客户风险</w:t>
      </w:r>
      <w:bookmarkEnd w:id="422"/>
      <w:bookmarkEnd w:id="423"/>
    </w:p>
    <w:p>
      <w:pPr>
        <w:spacing w:line="360" w:lineRule="auto"/>
        <w:ind w:firstLine="480" w:firstLineChars="200"/>
        <w:rPr>
          <w:sz w:val="24"/>
        </w:rPr>
      </w:pPr>
      <w:r>
        <w:rPr>
          <w:rFonts w:hint="eastAsia"/>
          <w:sz w:val="24"/>
        </w:rPr>
        <w:t>①客户对于最后交付的产品不满意</w:t>
      </w:r>
      <w:r>
        <w:rPr>
          <w:sz w:val="24"/>
        </w:rPr>
        <w:t>,要求重新设计和重做;</w:t>
      </w:r>
    </w:p>
    <w:p>
      <w:pPr>
        <w:spacing w:line="360" w:lineRule="auto"/>
        <w:ind w:firstLine="480" w:firstLineChars="200"/>
        <w:rPr>
          <w:sz w:val="24"/>
        </w:rPr>
      </w:pPr>
      <w:r>
        <w:rPr>
          <w:rFonts w:hint="eastAsia" w:ascii="宋体" w:hAnsi="宋体" w:cs="宋体"/>
          <w:sz w:val="24"/>
        </w:rPr>
        <w:t>②</w:t>
      </w:r>
      <w:r>
        <w:rPr>
          <w:sz w:val="24"/>
        </w:rPr>
        <w:t>客户的意见未被采纳,造成产品最终无法满足用户要求,因而必须重做;</w:t>
      </w:r>
    </w:p>
    <w:p>
      <w:pPr>
        <w:spacing w:line="360" w:lineRule="auto"/>
        <w:ind w:firstLine="480" w:firstLineChars="200"/>
        <w:rPr>
          <w:sz w:val="24"/>
        </w:rPr>
      </w:pPr>
      <w:r>
        <w:rPr>
          <w:rFonts w:hint="eastAsia" w:ascii="宋体" w:hAnsi="宋体" w:cs="宋体"/>
          <w:sz w:val="24"/>
        </w:rPr>
        <w:t>③</w:t>
      </w:r>
      <w:r>
        <w:rPr>
          <w:sz w:val="24"/>
        </w:rPr>
        <w:t>客户对规划、原型和规格的审核 决策周期比预期的要长;</w:t>
      </w:r>
    </w:p>
    <w:p>
      <w:pPr>
        <w:spacing w:line="360" w:lineRule="auto"/>
        <w:ind w:firstLine="480" w:firstLineChars="200"/>
        <w:rPr>
          <w:sz w:val="24"/>
        </w:rPr>
      </w:pPr>
      <w:r>
        <w:rPr>
          <w:rFonts w:hint="eastAsia" w:ascii="宋体" w:hAnsi="宋体" w:cs="宋体"/>
          <w:sz w:val="24"/>
        </w:rPr>
        <w:t>④</w:t>
      </w:r>
      <w:r>
        <w:rPr>
          <w:sz w:val="24"/>
        </w:rPr>
        <w:t>客户没有或不能参与规划、原型和规格阶段的审核,导致需求不稳定和产品生产周期的变更;</w:t>
      </w:r>
    </w:p>
    <w:p>
      <w:pPr>
        <w:spacing w:line="360" w:lineRule="auto"/>
        <w:ind w:firstLine="480" w:firstLineChars="200"/>
        <w:rPr>
          <w:sz w:val="24"/>
        </w:rPr>
      </w:pPr>
      <w:r>
        <w:rPr>
          <w:rFonts w:hint="eastAsia" w:ascii="宋体" w:hAnsi="宋体" w:cs="宋体"/>
          <w:sz w:val="24"/>
        </w:rPr>
        <w:t>⑤</w:t>
      </w:r>
      <w:r>
        <w:rPr>
          <w:sz w:val="24"/>
        </w:rPr>
        <w:t>客户答复的时间(如回答或澄清与需求相关问题的时间)比预期长;</w:t>
      </w:r>
    </w:p>
    <w:p>
      <w:pPr>
        <w:spacing w:line="360" w:lineRule="auto"/>
        <w:ind w:firstLine="480" w:firstLineChars="200"/>
        <w:rPr>
          <w:sz w:val="24"/>
        </w:rPr>
      </w:pPr>
      <w:r>
        <w:rPr>
          <w:rFonts w:hint="eastAsia" w:ascii="宋体" w:hAnsi="宋体" w:cs="宋体"/>
          <w:sz w:val="24"/>
        </w:rPr>
        <w:t>⑥</w:t>
      </w:r>
      <w:r>
        <w:rPr>
          <w:sz w:val="24"/>
        </w:rPr>
        <w:t>客户提供的组件质量欠佳,导致额外的测试、设计和集成工作,以及额外的客户关系管理工作。</w:t>
      </w:r>
    </w:p>
    <w:p>
      <w:pPr>
        <w:pStyle w:val="6"/>
      </w:pPr>
      <w:bookmarkStart w:id="424" w:name="_Toc464199022"/>
      <w:bookmarkStart w:id="425" w:name="_Toc465023284"/>
      <w:r>
        <w:rPr>
          <w:rFonts w:hint="eastAsia"/>
        </w:rPr>
        <w:t>6.17.1.5过程风险</w:t>
      </w:r>
      <w:bookmarkEnd w:id="424"/>
      <w:bookmarkEnd w:id="425"/>
    </w:p>
    <w:p>
      <w:pPr>
        <w:spacing w:line="360" w:lineRule="auto"/>
        <w:ind w:firstLine="420"/>
        <w:rPr>
          <w:sz w:val="24"/>
        </w:rPr>
      </w:pPr>
      <w:r>
        <w:rPr>
          <w:rFonts w:hint="eastAsia"/>
          <w:sz w:val="24"/>
        </w:rPr>
        <w:t>①大量的纸面工作导致进程比预期的慢</w:t>
      </w:r>
      <w:r>
        <w:rPr>
          <w:sz w:val="24"/>
        </w:rPr>
        <w:t>;</w:t>
      </w:r>
    </w:p>
    <w:p>
      <w:pPr>
        <w:spacing w:line="360" w:lineRule="auto"/>
        <w:ind w:firstLine="420"/>
        <w:rPr>
          <w:sz w:val="24"/>
        </w:rPr>
      </w:pPr>
      <w:r>
        <w:rPr>
          <w:rFonts w:hint="eastAsia" w:ascii="宋体" w:hAnsi="宋体" w:cs="宋体"/>
          <w:sz w:val="24"/>
        </w:rPr>
        <w:t>②</w:t>
      </w:r>
      <w:r>
        <w:rPr>
          <w:sz w:val="24"/>
        </w:rPr>
        <w:t>前期的质量保证行为不真实,导致后期的重复工作;</w:t>
      </w:r>
    </w:p>
    <w:p>
      <w:pPr>
        <w:spacing w:line="360" w:lineRule="auto"/>
        <w:ind w:firstLine="420"/>
        <w:rPr>
          <w:sz w:val="24"/>
        </w:rPr>
      </w:pPr>
      <w:r>
        <w:rPr>
          <w:rFonts w:hint="eastAsia" w:ascii="宋体" w:hAnsi="宋体" w:cs="宋体"/>
          <w:sz w:val="24"/>
        </w:rPr>
        <w:t>③</w:t>
      </w:r>
      <w:r>
        <w:rPr>
          <w:sz w:val="24"/>
        </w:rPr>
        <w:t>太不正规(缺乏对软件开发策略和标准的遵循),导致沟通不足,质量欠佳,甚至需重新开发;</w:t>
      </w:r>
    </w:p>
    <w:p>
      <w:pPr>
        <w:spacing w:line="360" w:lineRule="auto"/>
        <w:ind w:firstLine="420"/>
        <w:rPr>
          <w:sz w:val="24"/>
        </w:rPr>
      </w:pPr>
      <w:r>
        <w:rPr>
          <w:rFonts w:hint="eastAsia" w:ascii="宋体" w:hAnsi="宋体" w:cs="宋体"/>
          <w:sz w:val="24"/>
        </w:rPr>
        <w:t>④</w:t>
      </w:r>
      <w:r>
        <w:rPr>
          <w:sz w:val="24"/>
        </w:rPr>
        <w:t>过于正规(教条地坚持软件开发策略和标准),导致过多耗时于无用的工作;</w:t>
      </w:r>
    </w:p>
    <w:p>
      <w:pPr>
        <w:spacing w:line="360" w:lineRule="auto"/>
        <w:ind w:firstLine="420"/>
        <w:rPr>
          <w:sz w:val="24"/>
        </w:rPr>
      </w:pPr>
      <w:r>
        <w:rPr>
          <w:rFonts w:hint="eastAsia" w:ascii="宋体" w:hAnsi="宋体" w:cs="宋体"/>
          <w:sz w:val="24"/>
        </w:rPr>
        <w:t>⑤</w:t>
      </w:r>
      <w:r>
        <w:rPr>
          <w:sz w:val="24"/>
        </w:rPr>
        <w:t>向管理层撰写进程报告占用开发人员的时间比预期的多;</w:t>
      </w:r>
      <w:r>
        <w:rPr>
          <w:rFonts w:hint="eastAsia" w:ascii="宋体" w:hAnsi="宋体" w:cs="宋体"/>
          <w:sz w:val="24"/>
        </w:rPr>
        <w:t>⑥</w:t>
      </w:r>
      <w:r>
        <w:rPr>
          <w:sz w:val="24"/>
        </w:rPr>
        <w:t>风险管理粗心,导致未能发现重大的项目风险。</w:t>
      </w:r>
    </w:p>
    <w:p>
      <w:pPr>
        <w:pStyle w:val="6"/>
      </w:pPr>
      <w:bookmarkStart w:id="426" w:name="_Toc464199023"/>
      <w:bookmarkStart w:id="427" w:name="_Toc465023285"/>
      <w:r>
        <w:rPr>
          <w:rFonts w:hint="eastAsia"/>
        </w:rPr>
        <w:t>6.17.1.6产品风险</w:t>
      </w:r>
      <w:bookmarkEnd w:id="426"/>
      <w:bookmarkEnd w:id="427"/>
    </w:p>
    <w:p>
      <w:pPr>
        <w:spacing w:line="360" w:lineRule="auto"/>
        <w:ind w:firstLine="420"/>
        <w:rPr>
          <w:sz w:val="24"/>
        </w:rPr>
      </w:pPr>
      <w:r>
        <w:rPr>
          <w:rFonts w:hint="eastAsia"/>
          <w:sz w:val="24"/>
        </w:rPr>
        <w:t>①矫正质量低下的不可接受的产品</w:t>
      </w:r>
      <w:r>
        <w:rPr>
          <w:sz w:val="24"/>
        </w:rPr>
        <w:t>,需要比预期更多的测试、设计和实现工作;</w:t>
      </w:r>
    </w:p>
    <w:p>
      <w:pPr>
        <w:spacing w:line="360" w:lineRule="auto"/>
        <w:ind w:firstLine="420"/>
        <w:rPr>
          <w:sz w:val="24"/>
        </w:rPr>
      </w:pPr>
      <w:r>
        <w:rPr>
          <w:rFonts w:hint="eastAsia" w:ascii="宋体" w:hAnsi="宋体" w:cs="宋体"/>
          <w:sz w:val="24"/>
        </w:rPr>
        <w:t>②</w:t>
      </w:r>
      <w:r>
        <w:rPr>
          <w:sz w:val="24"/>
        </w:rPr>
        <w:t>开发额外的不需要的功能(镀金),延长了计划进度;</w:t>
      </w:r>
    </w:p>
    <w:p>
      <w:pPr>
        <w:spacing w:line="360" w:lineRule="auto"/>
        <w:ind w:firstLine="420"/>
        <w:rPr>
          <w:sz w:val="24"/>
        </w:rPr>
      </w:pPr>
      <w:r>
        <w:rPr>
          <w:rFonts w:hint="eastAsia" w:ascii="宋体" w:hAnsi="宋体" w:cs="宋体"/>
          <w:sz w:val="24"/>
        </w:rPr>
        <w:t>③</w:t>
      </w:r>
      <w:r>
        <w:rPr>
          <w:sz w:val="24"/>
        </w:rPr>
        <w:t>严格要求与现有系统兼容,需要进行比预期更多的测试、设计和实现工作;</w:t>
      </w:r>
    </w:p>
    <w:p>
      <w:pPr>
        <w:spacing w:line="360" w:lineRule="auto"/>
        <w:ind w:firstLine="420"/>
        <w:rPr>
          <w:sz w:val="24"/>
        </w:rPr>
      </w:pPr>
      <w:r>
        <w:rPr>
          <w:rFonts w:hint="eastAsia" w:ascii="宋体" w:hAnsi="宋体" w:cs="宋体"/>
          <w:sz w:val="24"/>
        </w:rPr>
        <w:t>④</w:t>
      </w:r>
      <w:r>
        <w:rPr>
          <w:sz w:val="24"/>
        </w:rPr>
        <w:t>要求与其他系统或不受本项目组控制的系统相连,导致无法预料的设计、实现和测试工作;</w:t>
      </w:r>
    </w:p>
    <w:p>
      <w:pPr>
        <w:spacing w:line="360" w:lineRule="auto"/>
        <w:ind w:firstLine="420"/>
        <w:rPr>
          <w:sz w:val="24"/>
        </w:rPr>
      </w:pPr>
      <w:r>
        <w:rPr>
          <w:rFonts w:hint="eastAsia" w:ascii="宋体" w:hAnsi="宋体" w:cs="宋体"/>
          <w:sz w:val="24"/>
        </w:rPr>
        <w:t>⑤</w:t>
      </w:r>
      <w:r>
        <w:rPr>
          <w:sz w:val="24"/>
        </w:rPr>
        <w:t>在不熟悉或未经检验的软件和硬件环境中运行所产生的未预料到的问题;</w:t>
      </w:r>
    </w:p>
    <w:p>
      <w:pPr>
        <w:spacing w:line="360" w:lineRule="auto"/>
        <w:ind w:firstLine="420"/>
        <w:rPr>
          <w:sz w:val="24"/>
        </w:rPr>
      </w:pPr>
      <w:r>
        <w:rPr>
          <w:rFonts w:hint="eastAsia" w:ascii="宋体" w:hAnsi="宋体" w:cs="宋体"/>
          <w:sz w:val="24"/>
        </w:rPr>
        <w:t>⑥</w:t>
      </w:r>
      <w:r>
        <w:rPr>
          <w:sz w:val="24"/>
        </w:rPr>
        <w:t>开发一种全新的模块将比预期花费更长的时间;</w:t>
      </w:r>
      <w:r>
        <w:rPr>
          <w:rFonts w:hint="eastAsia" w:ascii="宋体" w:hAnsi="宋体" w:cs="宋体"/>
          <w:sz w:val="24"/>
        </w:rPr>
        <w:t>⑦</w:t>
      </w:r>
      <w:r>
        <w:rPr>
          <w:sz w:val="24"/>
        </w:rPr>
        <w:t>依赖正在开发中的技术将延长计划进度。</w:t>
      </w:r>
    </w:p>
    <w:p>
      <w:pPr>
        <w:pStyle w:val="6"/>
      </w:pPr>
      <w:bookmarkStart w:id="428" w:name="_Toc464199024"/>
      <w:bookmarkStart w:id="429" w:name="_Toc465023286"/>
      <w:r>
        <w:rPr>
          <w:rFonts w:hint="eastAsia"/>
        </w:rPr>
        <w:t>6.17.1.7需求风险</w:t>
      </w:r>
      <w:bookmarkEnd w:id="428"/>
      <w:bookmarkEnd w:id="429"/>
    </w:p>
    <w:p>
      <w:pPr>
        <w:spacing w:line="360" w:lineRule="auto"/>
        <w:ind w:firstLine="420"/>
        <w:jc w:val="left"/>
        <w:rPr>
          <w:sz w:val="24"/>
        </w:rPr>
      </w:pPr>
      <w:r>
        <w:rPr>
          <w:rFonts w:hint="eastAsia"/>
          <w:sz w:val="24"/>
        </w:rPr>
        <w:t>①需求已经成为项目基准</w:t>
      </w:r>
      <w:r>
        <w:rPr>
          <w:sz w:val="24"/>
        </w:rPr>
        <w:t>,但需求还在继续变化;</w:t>
      </w:r>
    </w:p>
    <w:p>
      <w:pPr>
        <w:spacing w:line="360" w:lineRule="auto"/>
        <w:ind w:firstLine="420"/>
        <w:jc w:val="left"/>
        <w:rPr>
          <w:sz w:val="24"/>
        </w:rPr>
      </w:pPr>
      <w:r>
        <w:rPr>
          <w:rFonts w:hint="eastAsia" w:ascii="宋体" w:hAnsi="宋体" w:cs="宋体"/>
          <w:sz w:val="24"/>
        </w:rPr>
        <w:t>②</w:t>
      </w:r>
      <w:r>
        <w:rPr>
          <w:sz w:val="24"/>
        </w:rPr>
        <w:t>需求定义欠佳,而进一步的定义会扩展项目范畴;</w:t>
      </w:r>
    </w:p>
    <w:p>
      <w:pPr>
        <w:spacing w:line="360" w:lineRule="auto"/>
        <w:ind w:firstLine="420"/>
        <w:jc w:val="left"/>
        <w:rPr>
          <w:sz w:val="24"/>
        </w:rPr>
      </w:pPr>
      <w:r>
        <w:rPr>
          <w:rFonts w:hint="eastAsia" w:ascii="宋体" w:hAnsi="宋体" w:cs="宋体"/>
          <w:sz w:val="24"/>
        </w:rPr>
        <w:t>③</w:t>
      </w:r>
      <w:r>
        <w:rPr>
          <w:sz w:val="24"/>
        </w:rPr>
        <w:t>添加额外的需求;</w:t>
      </w:r>
    </w:p>
    <w:p>
      <w:pPr>
        <w:spacing w:line="360" w:lineRule="auto"/>
        <w:ind w:firstLine="420"/>
        <w:jc w:val="left"/>
        <w:rPr>
          <w:sz w:val="24"/>
        </w:rPr>
      </w:pPr>
      <w:r>
        <w:rPr>
          <w:rFonts w:hint="eastAsia" w:ascii="宋体" w:hAnsi="宋体" w:cs="宋体"/>
          <w:sz w:val="24"/>
        </w:rPr>
        <w:t>④</w:t>
      </w:r>
      <w:r>
        <w:rPr>
          <w:sz w:val="24"/>
        </w:rPr>
        <w:t>产品定义含混的部分比预期需要更多的时间;</w:t>
      </w:r>
    </w:p>
    <w:p>
      <w:pPr>
        <w:spacing w:line="360" w:lineRule="auto"/>
        <w:ind w:firstLine="420"/>
        <w:jc w:val="left"/>
        <w:rPr>
          <w:sz w:val="24"/>
        </w:rPr>
      </w:pPr>
      <w:r>
        <w:rPr>
          <w:rFonts w:hint="eastAsia" w:ascii="宋体" w:hAnsi="宋体" w:cs="宋体"/>
          <w:sz w:val="24"/>
        </w:rPr>
        <w:t>⑤</w:t>
      </w:r>
      <w:r>
        <w:rPr>
          <w:sz w:val="24"/>
        </w:rPr>
        <w:t>在做需求中客户参与不够;</w:t>
      </w:r>
    </w:p>
    <w:p>
      <w:pPr>
        <w:spacing w:line="360" w:lineRule="auto"/>
        <w:ind w:firstLine="420"/>
        <w:jc w:val="left"/>
        <w:rPr>
          <w:sz w:val="24"/>
        </w:rPr>
      </w:pPr>
      <w:r>
        <w:rPr>
          <w:rFonts w:hint="eastAsia" w:ascii="宋体" w:hAnsi="宋体" w:cs="宋体"/>
          <w:sz w:val="24"/>
        </w:rPr>
        <w:t>⑥</w:t>
      </w:r>
      <w:r>
        <w:rPr>
          <w:sz w:val="24"/>
        </w:rPr>
        <w:t>缺少有效的需求变化管理过程。</w:t>
      </w:r>
    </w:p>
    <w:p>
      <w:pPr>
        <w:pStyle w:val="6"/>
      </w:pPr>
      <w:bookmarkStart w:id="430" w:name="_Toc465023287"/>
      <w:bookmarkStart w:id="431" w:name="_Toc464199025"/>
      <w:r>
        <w:rPr>
          <w:rFonts w:hint="eastAsia"/>
        </w:rPr>
        <w:t>6.17.1.8风险控制</w:t>
      </w:r>
      <w:bookmarkEnd w:id="430"/>
      <w:bookmarkEnd w:id="431"/>
    </w:p>
    <w:p>
      <w:pPr>
        <w:spacing w:line="360" w:lineRule="auto"/>
        <w:ind w:firstLine="480" w:firstLineChars="200"/>
        <w:rPr>
          <w:sz w:val="24"/>
        </w:rPr>
      </w:pPr>
      <w:r>
        <w:rPr>
          <w:sz w:val="24"/>
        </w:rPr>
        <w:t>(1)建立有效的风险控制的组织机构项目管理者联盟文章 </w:t>
      </w:r>
    </w:p>
    <w:p>
      <w:pPr>
        <w:spacing w:line="360" w:lineRule="auto"/>
        <w:ind w:firstLine="480" w:firstLineChars="200"/>
        <w:rPr>
          <w:sz w:val="24"/>
        </w:rPr>
      </w:pPr>
      <w:r>
        <w:rPr>
          <w:rFonts w:hint="eastAsia"/>
          <w:sz w:val="24"/>
        </w:rPr>
        <w:t>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sz w:val="24"/>
        </w:rPr>
        <w:t>2—3人较为适合。 </w:t>
      </w:r>
    </w:p>
    <w:p>
      <w:pPr>
        <w:spacing w:line="360" w:lineRule="auto"/>
        <w:ind w:firstLine="480" w:firstLineChars="200"/>
        <w:rPr>
          <w:sz w:val="24"/>
        </w:rPr>
      </w:pPr>
      <w:r>
        <w:rPr>
          <w:rFonts w:hint="eastAsia"/>
          <w:sz w:val="24"/>
        </w:rPr>
        <w:t> 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 </w:t>
      </w:r>
    </w:p>
    <w:p>
      <w:pPr>
        <w:spacing w:line="360" w:lineRule="auto"/>
        <w:ind w:firstLine="480" w:firstLineChars="200"/>
        <w:rPr>
          <w:sz w:val="24"/>
        </w:rPr>
      </w:pPr>
      <w:r>
        <w:rPr>
          <w:rFonts w:hint="eastAsia"/>
          <w:sz w:val="24"/>
        </w:rPr>
        <w:t>  </w:t>
      </w:r>
      <w:r>
        <w:rPr>
          <w:sz w:val="24"/>
        </w:rPr>
        <w:t>(2) 建立有效的风险控制管理过程 </w:t>
      </w:r>
    </w:p>
    <w:p>
      <w:pPr>
        <w:spacing w:line="360" w:lineRule="auto"/>
        <w:ind w:firstLine="480" w:firstLineChars="200"/>
        <w:rPr>
          <w:sz w:val="24"/>
        </w:rPr>
      </w:pPr>
      <w:r>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p>
    <w:p>
      <w:pPr>
        <w:spacing w:line="360" w:lineRule="auto"/>
        <w:ind w:firstLine="480" w:firstLineChars="200"/>
        <w:rPr>
          <w:sz w:val="24"/>
        </w:rPr>
      </w:pPr>
      <w:r>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pPr>
        <w:pStyle w:val="4"/>
      </w:pPr>
      <w:bookmarkStart w:id="432" w:name="_Toc464199026"/>
      <w:bookmarkStart w:id="433" w:name="_Toc465023288"/>
      <w:bookmarkStart w:id="434" w:name="_Toc469163157"/>
      <w:bookmarkStart w:id="435" w:name="_Toc2882"/>
      <w:r>
        <w:t>6.</w:t>
      </w:r>
      <w:r>
        <w:rPr>
          <w:rFonts w:hint="eastAsia"/>
        </w:rPr>
        <w:t>17.2</w:t>
      </w:r>
      <w:r>
        <w:t>保密性和私密性</w:t>
      </w:r>
      <w:bookmarkEnd w:id="432"/>
      <w:bookmarkEnd w:id="433"/>
      <w:bookmarkEnd w:id="434"/>
      <w:bookmarkEnd w:id="435"/>
    </w:p>
    <w:p>
      <w:pPr>
        <w:spacing w:line="360" w:lineRule="auto"/>
        <w:ind w:firstLine="480" w:firstLineChars="200"/>
        <w:rPr>
          <w:sz w:val="24"/>
        </w:rPr>
      </w:pPr>
      <w:r>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pPr>
        <w:spacing w:line="360" w:lineRule="auto"/>
        <w:ind w:firstLine="480" w:firstLineChars="200"/>
        <w:rPr>
          <w:sz w:val="24"/>
        </w:rPr>
      </w:pPr>
      <w:r>
        <w:rPr>
          <w:rFonts w:hint="eastAsia"/>
          <w:sz w:val="24"/>
        </w:rPr>
        <w:t xml:space="preserve">私密性：我们对于不同的用户设置了用户名检测，防止产生用户名相同的用户，这样每个用户都有自己用户名对应的密码，用户只能管理个人信息，无法对他人的账号进行操作。 </w:t>
      </w:r>
    </w:p>
    <w:p>
      <w:pPr>
        <w:spacing w:line="360" w:lineRule="auto"/>
        <w:ind w:firstLine="480" w:firstLineChars="200"/>
        <w:rPr>
          <w:sz w:val="24"/>
        </w:rPr>
        <w:sectPr>
          <w:footerReference r:id="rId9" w:type="default"/>
          <w:pgSz w:w="11906" w:h="16838"/>
          <w:pgMar w:top="1440" w:right="1800" w:bottom="1440" w:left="1800" w:header="851" w:footer="992" w:gutter="0"/>
          <w:pgNumType w:fmt="decimal" w:start="1"/>
          <w:cols w:space="425" w:num="1"/>
          <w:docGrid w:type="lines" w:linePitch="312" w:charSpace="0"/>
        </w:sectPr>
      </w:pPr>
    </w:p>
    <w:p>
      <w:pPr>
        <w:spacing w:line="360" w:lineRule="auto"/>
        <w:ind w:firstLine="480" w:firstLineChars="200"/>
        <w:rPr>
          <w:sz w:val="24"/>
        </w:rPr>
      </w:pPr>
    </w:p>
    <w:p>
      <w:pPr>
        <w:pStyle w:val="2"/>
      </w:pPr>
      <w:bookmarkStart w:id="436" w:name="_Toc464199027"/>
      <w:bookmarkStart w:id="437" w:name="_Toc465023289"/>
      <w:bookmarkStart w:id="438" w:name="_Toc469163158"/>
      <w:bookmarkStart w:id="439" w:name="_Toc16356"/>
      <w:r>
        <w:rPr>
          <w:rFonts w:hint="eastAsia"/>
        </w:rPr>
        <w:t>7 进度表和活动网络图</w:t>
      </w:r>
      <w:bookmarkEnd w:id="436"/>
      <w:bookmarkEnd w:id="437"/>
      <w:bookmarkEnd w:id="438"/>
      <w:bookmarkEnd w:id="439"/>
    </w:p>
    <w:p>
      <w:pPr>
        <w:pStyle w:val="3"/>
        <w:rPr>
          <w:rStyle w:val="34"/>
          <w:rFonts w:ascii="Arial" w:hAnsi="Arial" w:eastAsia="黑体" w:cs="Times New Roman"/>
          <w:b/>
          <w:bCs/>
          <w:sz w:val="30"/>
        </w:rPr>
      </w:pPr>
      <w:bookmarkStart w:id="440" w:name="_Toc465023290"/>
      <w:bookmarkStart w:id="441" w:name="_Toc464199028"/>
      <w:bookmarkStart w:id="442" w:name="_Toc469163159"/>
      <w:bookmarkStart w:id="443" w:name="_Toc9024"/>
      <w:r>
        <w:rPr>
          <w:rStyle w:val="34"/>
          <w:rFonts w:hint="eastAsia" w:ascii="Arial" w:hAnsi="Arial" w:eastAsia="黑体" w:cs="Times New Roman"/>
          <w:b/>
          <w:bCs/>
          <w:sz w:val="30"/>
        </w:rPr>
        <w:t>7.1 进度表</w:t>
      </w:r>
      <w:bookmarkEnd w:id="440"/>
      <w:bookmarkEnd w:id="441"/>
      <w:bookmarkEnd w:id="442"/>
      <w:bookmarkEnd w:id="443"/>
    </w:p>
    <w:tbl>
      <w:tblPr>
        <w:tblStyle w:val="27"/>
        <w:tblW w:w="7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325"/>
        <w:gridCol w:w="1966"/>
        <w:gridCol w:w="167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sz w:val="24"/>
              </w:rPr>
            </w:pPr>
            <w:bookmarkStart w:id="444" w:name="_Toc464199029"/>
            <w:bookmarkStart w:id="445" w:name="_Toc465023291"/>
            <w:r>
              <w:rPr>
                <w:rFonts w:hint="eastAsia"/>
                <w:sz w:val="24"/>
              </w:rPr>
              <w:t>任务开始时间</w:t>
            </w:r>
          </w:p>
        </w:tc>
        <w:tc>
          <w:tcPr>
            <w:tcW w:w="1325" w:type="dxa"/>
            <w:shd w:val="clear" w:color="auto" w:fill="auto"/>
          </w:tcPr>
          <w:p>
            <w:pPr>
              <w:jc w:val="center"/>
              <w:rPr>
                <w:sz w:val="24"/>
              </w:rPr>
            </w:pPr>
            <w:r>
              <w:rPr>
                <w:rFonts w:hint="eastAsia"/>
                <w:sz w:val="24"/>
              </w:rPr>
              <w:t>任务结束时间</w:t>
            </w:r>
          </w:p>
        </w:tc>
        <w:tc>
          <w:tcPr>
            <w:tcW w:w="1966" w:type="dxa"/>
            <w:shd w:val="clear" w:color="auto" w:fill="auto"/>
          </w:tcPr>
          <w:p>
            <w:pPr>
              <w:jc w:val="center"/>
              <w:rPr>
                <w:sz w:val="24"/>
              </w:rPr>
            </w:pPr>
            <w:r>
              <w:rPr>
                <w:rFonts w:hint="eastAsia"/>
                <w:sz w:val="24"/>
              </w:rPr>
              <w:t>工作任务</w:t>
            </w:r>
          </w:p>
        </w:tc>
        <w:tc>
          <w:tcPr>
            <w:tcW w:w="1675" w:type="dxa"/>
            <w:shd w:val="clear" w:color="auto" w:fill="auto"/>
          </w:tcPr>
          <w:p>
            <w:pPr>
              <w:jc w:val="center"/>
              <w:rPr>
                <w:sz w:val="24"/>
              </w:rPr>
            </w:pPr>
            <w:r>
              <w:rPr>
                <w:rFonts w:hint="eastAsia"/>
                <w:sz w:val="24"/>
              </w:rPr>
              <w:t>预计工作量</w:t>
            </w:r>
          </w:p>
        </w:tc>
        <w:tc>
          <w:tcPr>
            <w:tcW w:w="1215" w:type="dxa"/>
            <w:shd w:val="clear" w:color="auto" w:fill="auto"/>
          </w:tcPr>
          <w:p>
            <w:pPr>
              <w:jc w:val="center"/>
              <w:rPr>
                <w:sz w:val="24"/>
              </w:rPr>
            </w:pPr>
            <w:r>
              <w:rPr>
                <w:rFonts w:hint="eastAsia"/>
                <w:sz w:val="24"/>
              </w:rPr>
              <w:t>任务责任人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2016.9.20</w:t>
            </w:r>
          </w:p>
        </w:tc>
        <w:tc>
          <w:tcPr>
            <w:tcW w:w="1325" w:type="dxa"/>
            <w:shd w:val="clear" w:color="auto" w:fill="auto"/>
          </w:tcPr>
          <w:p>
            <w:pPr>
              <w:jc w:val="center"/>
              <w:rPr>
                <w:rFonts w:eastAsiaTheme="minorEastAsia"/>
                <w:sz w:val="24"/>
              </w:rPr>
            </w:pPr>
            <w:r>
              <w:rPr>
                <w:rFonts w:hint="eastAsia"/>
                <w:sz w:val="24"/>
              </w:rPr>
              <w:t>2016.10.9</w:t>
            </w:r>
          </w:p>
        </w:tc>
        <w:tc>
          <w:tcPr>
            <w:tcW w:w="1966" w:type="dxa"/>
            <w:shd w:val="clear" w:color="auto" w:fill="auto"/>
          </w:tcPr>
          <w:p>
            <w:pPr>
              <w:jc w:val="center"/>
              <w:rPr>
                <w:sz w:val="24"/>
              </w:rPr>
            </w:pPr>
            <w:r>
              <w:rPr>
                <w:rFonts w:hint="eastAsia"/>
                <w:sz w:val="24"/>
              </w:rPr>
              <w:t>确定项目计划，完成软件开发计划文档</w:t>
            </w:r>
          </w:p>
        </w:tc>
        <w:tc>
          <w:tcPr>
            <w:tcW w:w="1675" w:type="dxa"/>
            <w:shd w:val="clear" w:color="auto" w:fill="auto"/>
          </w:tcPr>
          <w:p>
            <w:pPr>
              <w:rPr>
                <w:sz w:val="24"/>
              </w:rPr>
            </w:pPr>
            <w:r>
              <w:rPr>
                <w:rFonts w:hint="eastAsia"/>
                <w:sz w:val="24"/>
              </w:rPr>
              <w:t>文档内容一万字，20个工作日</w:t>
            </w:r>
          </w:p>
        </w:tc>
        <w:tc>
          <w:tcPr>
            <w:tcW w:w="1215" w:type="dxa"/>
            <w:shd w:val="clear" w:color="auto" w:fill="auto"/>
          </w:tcPr>
          <w:p>
            <w:pPr>
              <w:jc w:val="center"/>
              <w:rPr>
                <w:rFonts w:eastAsiaTheme="minorEastAsia"/>
                <w:sz w:val="24"/>
              </w:rPr>
            </w:pPr>
            <w:r>
              <w:rPr>
                <w:rFonts w:hint="eastAsia" w:eastAsiaTheme="minorEastAsia"/>
                <w:sz w:val="24"/>
              </w:rPr>
              <w:t>杨汀阳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2016.10.9</w:t>
            </w:r>
          </w:p>
        </w:tc>
        <w:tc>
          <w:tcPr>
            <w:tcW w:w="1325" w:type="dxa"/>
            <w:shd w:val="clear" w:color="auto" w:fill="auto"/>
          </w:tcPr>
          <w:p>
            <w:pPr>
              <w:jc w:val="center"/>
              <w:rPr>
                <w:rFonts w:eastAsiaTheme="minorEastAsia"/>
                <w:sz w:val="24"/>
              </w:rPr>
            </w:pPr>
            <w:r>
              <w:rPr>
                <w:rFonts w:hint="eastAsia"/>
                <w:sz w:val="24"/>
              </w:rPr>
              <w:t>2016.10.10</w:t>
            </w:r>
          </w:p>
        </w:tc>
        <w:tc>
          <w:tcPr>
            <w:tcW w:w="1966" w:type="dxa"/>
            <w:shd w:val="clear" w:color="auto" w:fill="auto"/>
          </w:tcPr>
          <w:p>
            <w:pPr>
              <w:jc w:val="center"/>
              <w:rPr>
                <w:rFonts w:eastAsiaTheme="minorEastAsia"/>
                <w:sz w:val="24"/>
              </w:rPr>
            </w:pPr>
            <w:r>
              <w:rPr>
                <w:rFonts w:hint="eastAsia"/>
                <w:sz w:val="24"/>
              </w:rPr>
              <w:t>最后检查项目计划，准备开始分析需求</w:t>
            </w:r>
          </w:p>
        </w:tc>
        <w:tc>
          <w:tcPr>
            <w:tcW w:w="1675" w:type="dxa"/>
            <w:shd w:val="clear" w:color="auto" w:fill="auto"/>
          </w:tcPr>
          <w:p>
            <w:pPr>
              <w:jc w:val="center"/>
              <w:rPr>
                <w:rFonts w:eastAsiaTheme="minorEastAsia"/>
                <w:sz w:val="24"/>
              </w:rPr>
            </w:pPr>
            <w:r>
              <w:rPr>
                <w:rFonts w:hint="eastAsia"/>
                <w:sz w:val="24"/>
              </w:rPr>
              <w:t>1个工作日</w:t>
            </w:r>
          </w:p>
        </w:tc>
        <w:tc>
          <w:tcPr>
            <w:tcW w:w="1215" w:type="dxa"/>
            <w:shd w:val="clear" w:color="auto" w:fill="auto"/>
          </w:tcPr>
          <w:p>
            <w:pPr>
              <w:jc w:val="center"/>
              <w:rPr>
                <w:sz w:val="24"/>
              </w:rPr>
            </w:pPr>
            <w:r>
              <w:rPr>
                <w:rFonts w:hint="eastAsia"/>
                <w:sz w:val="24"/>
              </w:rPr>
              <w:t>项目组全体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2016.10.10</w:t>
            </w:r>
          </w:p>
        </w:tc>
        <w:tc>
          <w:tcPr>
            <w:tcW w:w="1325" w:type="dxa"/>
            <w:shd w:val="clear" w:color="auto" w:fill="auto"/>
          </w:tcPr>
          <w:p>
            <w:pPr>
              <w:jc w:val="center"/>
              <w:rPr>
                <w:rFonts w:eastAsiaTheme="minorEastAsia"/>
                <w:sz w:val="24"/>
              </w:rPr>
            </w:pPr>
            <w:r>
              <w:rPr>
                <w:rFonts w:hint="eastAsia"/>
                <w:sz w:val="24"/>
              </w:rPr>
              <w:t>2016.11.5</w:t>
            </w:r>
          </w:p>
        </w:tc>
        <w:tc>
          <w:tcPr>
            <w:tcW w:w="1966" w:type="dxa"/>
            <w:shd w:val="clear" w:color="auto" w:fill="auto"/>
          </w:tcPr>
          <w:p>
            <w:pPr>
              <w:jc w:val="center"/>
              <w:rPr>
                <w:sz w:val="24"/>
              </w:rPr>
            </w:pPr>
            <w:r>
              <w:rPr>
                <w:rFonts w:hint="eastAsia"/>
                <w:sz w:val="24"/>
              </w:rPr>
              <w:t>分析项目需求，完成项目需求规格说明书</w:t>
            </w:r>
          </w:p>
        </w:tc>
        <w:tc>
          <w:tcPr>
            <w:tcW w:w="1675" w:type="dxa"/>
            <w:shd w:val="clear" w:color="auto" w:fill="auto"/>
          </w:tcPr>
          <w:p>
            <w:pPr>
              <w:jc w:val="center"/>
              <w:rPr>
                <w:sz w:val="24"/>
              </w:rPr>
            </w:pPr>
            <w:r>
              <w:rPr>
                <w:rFonts w:hint="eastAsia"/>
                <w:sz w:val="24"/>
              </w:rPr>
              <w:t>文档内容一万字，27个工作日</w:t>
            </w:r>
          </w:p>
        </w:tc>
        <w:tc>
          <w:tcPr>
            <w:tcW w:w="1215" w:type="dxa"/>
            <w:shd w:val="clear" w:color="auto" w:fill="auto"/>
          </w:tcPr>
          <w:p>
            <w:pPr>
              <w:jc w:val="center"/>
              <w:rPr>
                <w:sz w:val="24"/>
              </w:rPr>
            </w:pPr>
            <w:r>
              <w:rPr>
                <w:rFonts w:hint="eastAsia"/>
                <w:sz w:val="24"/>
              </w:rPr>
              <w:t>祝星馗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sz w:val="24"/>
              </w:rPr>
            </w:pPr>
            <w:r>
              <w:rPr>
                <w:rFonts w:hint="eastAsia"/>
                <w:sz w:val="24"/>
              </w:rPr>
              <w:t>2016.11.5</w:t>
            </w:r>
          </w:p>
        </w:tc>
        <w:tc>
          <w:tcPr>
            <w:tcW w:w="1325" w:type="dxa"/>
            <w:shd w:val="clear" w:color="auto" w:fill="auto"/>
          </w:tcPr>
          <w:p>
            <w:pPr>
              <w:jc w:val="center"/>
              <w:rPr>
                <w:sz w:val="24"/>
              </w:rPr>
            </w:pPr>
            <w:r>
              <w:rPr>
                <w:rFonts w:hint="eastAsia"/>
                <w:sz w:val="24"/>
              </w:rPr>
              <w:t>2016.11.6</w:t>
            </w:r>
          </w:p>
        </w:tc>
        <w:tc>
          <w:tcPr>
            <w:tcW w:w="1966" w:type="dxa"/>
            <w:shd w:val="clear" w:color="auto" w:fill="auto"/>
          </w:tcPr>
          <w:p>
            <w:pPr>
              <w:jc w:val="center"/>
              <w:rPr>
                <w:sz w:val="24"/>
              </w:rPr>
            </w:pPr>
            <w:r>
              <w:rPr>
                <w:rFonts w:hint="eastAsia"/>
                <w:sz w:val="24"/>
              </w:rPr>
              <w:t>最后检查项目需求，准备开始项目计划书撰写</w:t>
            </w:r>
          </w:p>
        </w:tc>
        <w:tc>
          <w:tcPr>
            <w:tcW w:w="1675" w:type="dxa"/>
            <w:shd w:val="clear" w:color="auto" w:fill="auto"/>
          </w:tcPr>
          <w:p>
            <w:pPr>
              <w:jc w:val="center"/>
              <w:rPr>
                <w:rFonts w:eastAsiaTheme="minorEastAsia"/>
                <w:sz w:val="24"/>
              </w:rPr>
            </w:pPr>
            <w:r>
              <w:rPr>
                <w:rFonts w:hint="eastAsia"/>
                <w:sz w:val="24"/>
              </w:rPr>
              <w:t>1个工作日</w:t>
            </w:r>
          </w:p>
        </w:tc>
        <w:tc>
          <w:tcPr>
            <w:tcW w:w="1215" w:type="dxa"/>
            <w:shd w:val="clear" w:color="auto" w:fill="auto"/>
          </w:tcPr>
          <w:p>
            <w:pPr>
              <w:jc w:val="center"/>
              <w:rPr>
                <w:sz w:val="24"/>
              </w:rPr>
            </w:pPr>
            <w:r>
              <w:rPr>
                <w:rFonts w:hint="eastAsia"/>
                <w:sz w:val="24"/>
              </w:rPr>
              <w:t>项目组全体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2016.11.6</w:t>
            </w:r>
          </w:p>
        </w:tc>
        <w:tc>
          <w:tcPr>
            <w:tcW w:w="1325" w:type="dxa"/>
            <w:shd w:val="clear" w:color="auto" w:fill="auto"/>
          </w:tcPr>
          <w:p>
            <w:pPr>
              <w:jc w:val="center"/>
              <w:rPr>
                <w:rFonts w:eastAsiaTheme="minorEastAsia"/>
                <w:sz w:val="24"/>
              </w:rPr>
            </w:pPr>
            <w:r>
              <w:rPr>
                <w:rFonts w:hint="eastAsia"/>
                <w:sz w:val="24"/>
              </w:rPr>
              <w:t>2016.11.29</w:t>
            </w:r>
          </w:p>
        </w:tc>
        <w:tc>
          <w:tcPr>
            <w:tcW w:w="1966" w:type="dxa"/>
            <w:shd w:val="clear" w:color="auto" w:fill="auto"/>
          </w:tcPr>
          <w:p>
            <w:pPr>
              <w:jc w:val="center"/>
              <w:rPr>
                <w:sz w:val="24"/>
              </w:rPr>
            </w:pPr>
            <w:r>
              <w:rPr>
                <w:rFonts w:hint="eastAsia"/>
                <w:sz w:val="24"/>
              </w:rPr>
              <w:t>完成软件设计说明书</w:t>
            </w:r>
          </w:p>
        </w:tc>
        <w:tc>
          <w:tcPr>
            <w:tcW w:w="1675" w:type="dxa"/>
            <w:shd w:val="clear" w:color="auto" w:fill="auto"/>
          </w:tcPr>
          <w:p>
            <w:pPr>
              <w:jc w:val="center"/>
              <w:rPr>
                <w:sz w:val="24"/>
              </w:rPr>
            </w:pPr>
            <w:r>
              <w:rPr>
                <w:rFonts w:hint="eastAsia"/>
                <w:sz w:val="24"/>
              </w:rPr>
              <w:t>文档内容一万字，24个工作日</w:t>
            </w:r>
          </w:p>
        </w:tc>
        <w:tc>
          <w:tcPr>
            <w:tcW w:w="1215" w:type="dxa"/>
            <w:shd w:val="clear" w:color="auto" w:fill="auto"/>
          </w:tcPr>
          <w:p>
            <w:pPr>
              <w:jc w:val="center"/>
              <w:rPr>
                <w:sz w:val="24"/>
              </w:rPr>
            </w:pPr>
            <w:r>
              <w:rPr>
                <w:rFonts w:hint="eastAsia"/>
                <w:sz w:val="24"/>
              </w:rPr>
              <w:t>李游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2016.11.29</w:t>
            </w:r>
          </w:p>
        </w:tc>
        <w:tc>
          <w:tcPr>
            <w:tcW w:w="1325" w:type="dxa"/>
            <w:shd w:val="clear" w:color="auto" w:fill="auto"/>
          </w:tcPr>
          <w:p>
            <w:pPr>
              <w:jc w:val="center"/>
              <w:rPr>
                <w:rFonts w:eastAsiaTheme="minorEastAsia"/>
                <w:sz w:val="24"/>
              </w:rPr>
            </w:pPr>
            <w:r>
              <w:rPr>
                <w:rFonts w:hint="eastAsia"/>
                <w:sz w:val="24"/>
              </w:rPr>
              <w:t>2016.11.30</w:t>
            </w:r>
          </w:p>
        </w:tc>
        <w:tc>
          <w:tcPr>
            <w:tcW w:w="1966" w:type="dxa"/>
            <w:shd w:val="clear" w:color="auto" w:fill="auto"/>
          </w:tcPr>
          <w:p>
            <w:pPr>
              <w:jc w:val="center"/>
              <w:rPr>
                <w:rFonts w:eastAsiaTheme="minorEastAsia"/>
                <w:sz w:val="24"/>
              </w:rPr>
            </w:pPr>
            <w:r>
              <w:rPr>
                <w:rFonts w:hint="eastAsia"/>
                <w:sz w:val="24"/>
              </w:rPr>
              <w:t>最后检查软件设计说明书，项目测试计划书</w:t>
            </w:r>
          </w:p>
        </w:tc>
        <w:tc>
          <w:tcPr>
            <w:tcW w:w="1675" w:type="dxa"/>
            <w:shd w:val="clear" w:color="auto" w:fill="auto"/>
          </w:tcPr>
          <w:p>
            <w:pPr>
              <w:jc w:val="center"/>
              <w:rPr>
                <w:rFonts w:eastAsiaTheme="minorEastAsia"/>
                <w:sz w:val="24"/>
              </w:rPr>
            </w:pPr>
            <w:r>
              <w:rPr>
                <w:rFonts w:hint="eastAsia"/>
                <w:sz w:val="24"/>
              </w:rPr>
              <w:t>1个工作日</w:t>
            </w:r>
          </w:p>
        </w:tc>
        <w:tc>
          <w:tcPr>
            <w:tcW w:w="1215" w:type="dxa"/>
            <w:shd w:val="clear" w:color="auto" w:fill="auto"/>
          </w:tcPr>
          <w:p>
            <w:pPr>
              <w:jc w:val="center"/>
              <w:rPr>
                <w:sz w:val="24"/>
              </w:rPr>
            </w:pPr>
            <w:r>
              <w:rPr>
                <w:rFonts w:hint="eastAsia"/>
                <w:sz w:val="24"/>
              </w:rPr>
              <w:t>项目组全体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sz w:val="24"/>
              </w:rPr>
            </w:pPr>
            <w:r>
              <w:rPr>
                <w:rFonts w:hint="eastAsia"/>
                <w:sz w:val="24"/>
              </w:rPr>
              <w:t>2016.11.30</w:t>
            </w:r>
          </w:p>
        </w:tc>
        <w:tc>
          <w:tcPr>
            <w:tcW w:w="1325" w:type="dxa"/>
            <w:shd w:val="clear" w:color="auto" w:fill="auto"/>
          </w:tcPr>
          <w:p>
            <w:pPr>
              <w:jc w:val="center"/>
              <w:rPr>
                <w:sz w:val="24"/>
              </w:rPr>
            </w:pPr>
            <w:r>
              <w:rPr>
                <w:rFonts w:hint="eastAsia"/>
                <w:sz w:val="24"/>
              </w:rPr>
              <w:t>2016.12.7</w:t>
            </w:r>
          </w:p>
        </w:tc>
        <w:tc>
          <w:tcPr>
            <w:tcW w:w="1966" w:type="dxa"/>
            <w:shd w:val="clear" w:color="auto" w:fill="auto"/>
          </w:tcPr>
          <w:p>
            <w:pPr>
              <w:jc w:val="center"/>
              <w:rPr>
                <w:sz w:val="24"/>
              </w:rPr>
            </w:pPr>
            <w:r>
              <w:rPr>
                <w:rFonts w:hint="eastAsia"/>
                <w:sz w:val="24"/>
              </w:rPr>
              <w:t>完成项目测试计划书</w:t>
            </w:r>
          </w:p>
        </w:tc>
        <w:tc>
          <w:tcPr>
            <w:tcW w:w="1675" w:type="dxa"/>
            <w:shd w:val="clear" w:color="auto" w:fill="auto"/>
          </w:tcPr>
          <w:p>
            <w:pPr>
              <w:jc w:val="center"/>
              <w:rPr>
                <w:sz w:val="24"/>
              </w:rPr>
            </w:pPr>
            <w:r>
              <w:rPr>
                <w:rFonts w:hint="eastAsia"/>
                <w:sz w:val="24"/>
              </w:rPr>
              <w:t>文档内容一万字，8个工作日</w:t>
            </w:r>
          </w:p>
        </w:tc>
        <w:tc>
          <w:tcPr>
            <w:tcW w:w="1215" w:type="dxa"/>
            <w:shd w:val="clear" w:color="auto" w:fill="auto"/>
          </w:tcPr>
          <w:p>
            <w:pPr>
              <w:jc w:val="center"/>
              <w:rPr>
                <w:sz w:val="24"/>
              </w:rPr>
            </w:pPr>
            <w:r>
              <w:rPr>
                <w:rFonts w:hint="eastAsia"/>
                <w:sz w:val="24"/>
              </w:rPr>
              <w:t>崔煜昆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2016.12.7</w:t>
            </w:r>
          </w:p>
        </w:tc>
        <w:tc>
          <w:tcPr>
            <w:tcW w:w="1325" w:type="dxa"/>
            <w:shd w:val="clear" w:color="auto" w:fill="auto"/>
          </w:tcPr>
          <w:p>
            <w:pPr>
              <w:jc w:val="center"/>
              <w:rPr>
                <w:rFonts w:eastAsiaTheme="minorEastAsia"/>
                <w:sz w:val="24"/>
              </w:rPr>
            </w:pPr>
            <w:r>
              <w:rPr>
                <w:rFonts w:hint="eastAsia"/>
                <w:sz w:val="24"/>
              </w:rPr>
              <w:t>2017.12.31</w:t>
            </w:r>
          </w:p>
        </w:tc>
        <w:tc>
          <w:tcPr>
            <w:tcW w:w="1966" w:type="dxa"/>
            <w:shd w:val="clear" w:color="auto" w:fill="auto"/>
          </w:tcPr>
          <w:p>
            <w:pPr>
              <w:jc w:val="center"/>
              <w:rPr>
                <w:rFonts w:eastAsiaTheme="minorEastAsia"/>
                <w:sz w:val="24"/>
              </w:rPr>
            </w:pPr>
            <w:r>
              <w:rPr>
                <w:rFonts w:hint="eastAsia"/>
                <w:sz w:val="24"/>
              </w:rPr>
              <w:t>软件开发</w:t>
            </w:r>
          </w:p>
        </w:tc>
        <w:tc>
          <w:tcPr>
            <w:tcW w:w="1675" w:type="dxa"/>
            <w:shd w:val="clear" w:color="auto" w:fill="auto"/>
          </w:tcPr>
          <w:p>
            <w:pPr>
              <w:jc w:val="center"/>
              <w:rPr>
                <w:rFonts w:eastAsiaTheme="minorEastAsia"/>
                <w:sz w:val="24"/>
              </w:rPr>
            </w:pPr>
            <w:r>
              <w:rPr>
                <w:rFonts w:hint="eastAsia"/>
                <w:sz w:val="24"/>
              </w:rPr>
              <w:t>25个工作日</w:t>
            </w:r>
          </w:p>
        </w:tc>
        <w:tc>
          <w:tcPr>
            <w:tcW w:w="1215" w:type="dxa"/>
            <w:shd w:val="clear" w:color="auto" w:fill="auto"/>
          </w:tcPr>
          <w:p>
            <w:pPr>
              <w:jc w:val="center"/>
              <w:rPr>
                <w:sz w:val="24"/>
              </w:rPr>
            </w:pPr>
            <w:r>
              <w:rPr>
                <w:rFonts w:hint="eastAsia"/>
                <w:sz w:val="24"/>
              </w:rPr>
              <w:t>项目组全体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2016.12.7</w:t>
            </w:r>
          </w:p>
        </w:tc>
        <w:tc>
          <w:tcPr>
            <w:tcW w:w="1325" w:type="dxa"/>
            <w:shd w:val="clear" w:color="auto" w:fill="auto"/>
          </w:tcPr>
          <w:p>
            <w:pPr>
              <w:jc w:val="center"/>
              <w:rPr>
                <w:rFonts w:eastAsiaTheme="minorEastAsia"/>
                <w:sz w:val="24"/>
              </w:rPr>
            </w:pPr>
            <w:r>
              <w:rPr>
                <w:rFonts w:hint="eastAsia"/>
                <w:sz w:val="24"/>
              </w:rPr>
              <w:t>2016.12.14</w:t>
            </w:r>
          </w:p>
        </w:tc>
        <w:tc>
          <w:tcPr>
            <w:tcW w:w="1966" w:type="dxa"/>
            <w:shd w:val="clear" w:color="auto" w:fill="auto"/>
          </w:tcPr>
          <w:p>
            <w:pPr>
              <w:rPr>
                <w:sz w:val="24"/>
              </w:rPr>
            </w:pPr>
            <w:r>
              <w:rPr>
                <w:rFonts w:hint="eastAsia"/>
                <w:sz w:val="24"/>
              </w:rPr>
              <w:t>完成系统数据库设计以及相应操作函数</w:t>
            </w:r>
          </w:p>
        </w:tc>
        <w:tc>
          <w:tcPr>
            <w:tcW w:w="1675" w:type="dxa"/>
            <w:shd w:val="clear" w:color="auto" w:fill="auto"/>
          </w:tcPr>
          <w:p>
            <w:pPr>
              <w:jc w:val="center"/>
              <w:rPr>
                <w:sz w:val="24"/>
              </w:rPr>
            </w:pPr>
            <w:r>
              <w:rPr>
                <w:rFonts w:hint="eastAsia"/>
                <w:sz w:val="24"/>
              </w:rPr>
              <w:t>预计代码行数为1300行，8个工作日</w:t>
            </w:r>
          </w:p>
        </w:tc>
        <w:tc>
          <w:tcPr>
            <w:tcW w:w="1215" w:type="dxa"/>
            <w:shd w:val="clear" w:color="auto" w:fill="auto"/>
          </w:tcPr>
          <w:p>
            <w:pPr>
              <w:jc w:val="center"/>
              <w:rPr>
                <w:sz w:val="24"/>
              </w:rPr>
            </w:pPr>
            <w:r>
              <w:rPr>
                <w:rFonts w:hint="eastAsia"/>
                <w:sz w:val="24"/>
              </w:rPr>
              <w:t>祝星馗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2016.12.15</w:t>
            </w:r>
          </w:p>
        </w:tc>
        <w:tc>
          <w:tcPr>
            <w:tcW w:w="1325" w:type="dxa"/>
            <w:shd w:val="clear" w:color="auto" w:fill="auto"/>
          </w:tcPr>
          <w:p>
            <w:pPr>
              <w:jc w:val="center"/>
              <w:rPr>
                <w:rFonts w:eastAsiaTheme="minorEastAsia"/>
                <w:sz w:val="24"/>
              </w:rPr>
            </w:pPr>
            <w:r>
              <w:rPr>
                <w:rFonts w:hint="eastAsia"/>
                <w:sz w:val="24"/>
              </w:rPr>
              <w:t>2016.12.22</w:t>
            </w:r>
          </w:p>
        </w:tc>
        <w:tc>
          <w:tcPr>
            <w:tcW w:w="1966" w:type="dxa"/>
            <w:shd w:val="clear" w:color="auto" w:fill="auto"/>
          </w:tcPr>
          <w:p>
            <w:pPr>
              <w:jc w:val="center"/>
              <w:rPr>
                <w:sz w:val="24"/>
              </w:rPr>
            </w:pPr>
            <w:r>
              <w:rPr>
                <w:rFonts w:hint="eastAsia"/>
                <w:sz w:val="24"/>
              </w:rPr>
              <w:t>完成管理员身份的全部功能（部分界面可以复用）</w:t>
            </w:r>
          </w:p>
        </w:tc>
        <w:tc>
          <w:tcPr>
            <w:tcW w:w="1675" w:type="dxa"/>
            <w:shd w:val="clear" w:color="auto" w:fill="auto"/>
          </w:tcPr>
          <w:p>
            <w:pPr>
              <w:jc w:val="center"/>
              <w:rPr>
                <w:sz w:val="24"/>
              </w:rPr>
            </w:pPr>
            <w:r>
              <w:rPr>
                <w:rFonts w:hint="eastAsia"/>
                <w:sz w:val="24"/>
              </w:rPr>
              <w:t>预计代码行数为1500行，8个工作日</w:t>
            </w:r>
          </w:p>
        </w:tc>
        <w:tc>
          <w:tcPr>
            <w:tcW w:w="1215" w:type="dxa"/>
            <w:shd w:val="clear" w:color="auto" w:fill="auto"/>
          </w:tcPr>
          <w:p>
            <w:pPr>
              <w:jc w:val="center"/>
              <w:rPr>
                <w:sz w:val="24"/>
              </w:rPr>
            </w:pPr>
            <w:r>
              <w:rPr>
                <w:rFonts w:hint="eastAsia"/>
                <w:sz w:val="24"/>
              </w:rPr>
              <w:t>杨汀阳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rFonts w:eastAsiaTheme="minorEastAsia"/>
                <w:sz w:val="24"/>
              </w:rPr>
            </w:pPr>
            <w:r>
              <w:rPr>
                <w:rFonts w:hint="eastAsia"/>
                <w:sz w:val="24"/>
              </w:rPr>
              <w:t>2016.12.23</w:t>
            </w:r>
          </w:p>
        </w:tc>
        <w:tc>
          <w:tcPr>
            <w:tcW w:w="1325" w:type="dxa"/>
            <w:shd w:val="clear" w:color="auto" w:fill="auto"/>
          </w:tcPr>
          <w:p>
            <w:pPr>
              <w:jc w:val="center"/>
              <w:rPr>
                <w:rFonts w:eastAsiaTheme="minorEastAsia"/>
                <w:sz w:val="24"/>
              </w:rPr>
            </w:pPr>
            <w:r>
              <w:rPr>
                <w:rFonts w:hint="eastAsia"/>
                <w:sz w:val="24"/>
              </w:rPr>
              <w:t>2016.12.31</w:t>
            </w:r>
          </w:p>
        </w:tc>
        <w:tc>
          <w:tcPr>
            <w:tcW w:w="1966" w:type="dxa"/>
            <w:shd w:val="clear" w:color="auto" w:fill="auto"/>
          </w:tcPr>
          <w:p>
            <w:pPr>
              <w:jc w:val="center"/>
              <w:rPr>
                <w:sz w:val="24"/>
              </w:rPr>
            </w:pPr>
            <w:r>
              <w:rPr>
                <w:rFonts w:hint="eastAsia"/>
                <w:sz w:val="24"/>
              </w:rPr>
              <w:t>完成其余部分编码工作</w:t>
            </w:r>
          </w:p>
        </w:tc>
        <w:tc>
          <w:tcPr>
            <w:tcW w:w="1675" w:type="dxa"/>
            <w:shd w:val="clear" w:color="auto" w:fill="auto"/>
          </w:tcPr>
          <w:p>
            <w:pPr>
              <w:jc w:val="center"/>
              <w:rPr>
                <w:sz w:val="24"/>
              </w:rPr>
            </w:pPr>
            <w:r>
              <w:rPr>
                <w:rFonts w:hint="eastAsia"/>
                <w:sz w:val="24"/>
              </w:rPr>
              <w:t>预计代码行数为1600行，9个工作日</w:t>
            </w:r>
          </w:p>
        </w:tc>
        <w:tc>
          <w:tcPr>
            <w:tcW w:w="1215" w:type="dxa"/>
            <w:shd w:val="clear" w:color="auto" w:fill="auto"/>
          </w:tcPr>
          <w:p>
            <w:pPr>
              <w:jc w:val="center"/>
              <w:rPr>
                <w:sz w:val="24"/>
              </w:rPr>
            </w:pPr>
            <w:r>
              <w:rPr>
                <w:rFonts w:hint="eastAsia"/>
                <w:sz w:val="24"/>
              </w:rPr>
              <w:t>李游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9" w:type="dxa"/>
            <w:shd w:val="clear" w:color="auto" w:fill="auto"/>
          </w:tcPr>
          <w:p>
            <w:pPr>
              <w:jc w:val="center"/>
              <w:rPr>
                <w:sz w:val="24"/>
              </w:rPr>
            </w:pPr>
            <w:r>
              <w:rPr>
                <w:rFonts w:hint="eastAsia"/>
                <w:sz w:val="24"/>
              </w:rPr>
              <w:t>2017.1.1</w:t>
            </w:r>
          </w:p>
        </w:tc>
        <w:tc>
          <w:tcPr>
            <w:tcW w:w="1325" w:type="dxa"/>
            <w:shd w:val="clear" w:color="auto" w:fill="auto"/>
          </w:tcPr>
          <w:p>
            <w:pPr>
              <w:jc w:val="center"/>
              <w:rPr>
                <w:rFonts w:eastAsiaTheme="minorEastAsia"/>
                <w:sz w:val="24"/>
              </w:rPr>
            </w:pPr>
            <w:r>
              <w:rPr>
                <w:rFonts w:hint="eastAsia"/>
                <w:sz w:val="24"/>
              </w:rPr>
              <w:t>2017.1.7</w:t>
            </w:r>
          </w:p>
        </w:tc>
        <w:tc>
          <w:tcPr>
            <w:tcW w:w="1966" w:type="dxa"/>
            <w:shd w:val="clear" w:color="auto" w:fill="auto"/>
          </w:tcPr>
          <w:p>
            <w:pPr>
              <w:jc w:val="center"/>
              <w:rPr>
                <w:sz w:val="24"/>
              </w:rPr>
            </w:pPr>
            <w:r>
              <w:rPr>
                <w:rFonts w:hint="eastAsia"/>
                <w:sz w:val="24"/>
              </w:rPr>
              <w:t>完成系统测试工作及测试文档</w:t>
            </w:r>
          </w:p>
        </w:tc>
        <w:tc>
          <w:tcPr>
            <w:tcW w:w="1675" w:type="dxa"/>
            <w:shd w:val="clear" w:color="auto" w:fill="auto"/>
          </w:tcPr>
          <w:p>
            <w:pPr>
              <w:jc w:val="center"/>
              <w:rPr>
                <w:rFonts w:eastAsiaTheme="minorEastAsia"/>
                <w:sz w:val="24"/>
              </w:rPr>
            </w:pPr>
            <w:r>
              <w:rPr>
                <w:rFonts w:hint="eastAsia"/>
                <w:sz w:val="24"/>
              </w:rPr>
              <w:t>7个工作日</w:t>
            </w:r>
          </w:p>
        </w:tc>
        <w:tc>
          <w:tcPr>
            <w:tcW w:w="1215" w:type="dxa"/>
            <w:shd w:val="clear" w:color="auto" w:fill="auto"/>
          </w:tcPr>
          <w:p>
            <w:pPr>
              <w:jc w:val="center"/>
              <w:rPr>
                <w:sz w:val="24"/>
              </w:rPr>
            </w:pPr>
            <w:r>
              <w:rPr>
                <w:rFonts w:hint="eastAsia"/>
                <w:sz w:val="24"/>
              </w:rPr>
              <w:t>崔煜昆</w:t>
            </w:r>
          </w:p>
        </w:tc>
      </w:tr>
    </w:tbl>
    <w:p>
      <w:pPr>
        <w:spacing w:line="360" w:lineRule="auto"/>
        <w:ind w:firstLine="480" w:firstLineChars="200"/>
        <w:jc w:val="center"/>
        <w:rPr>
          <w:sz w:val="24"/>
        </w:rPr>
      </w:pPr>
      <w:r>
        <w:rPr>
          <w:rFonts w:hint="eastAsia"/>
          <w:sz w:val="24"/>
        </w:rPr>
        <w:t>图7.1-</w:t>
      </w:r>
      <w:r>
        <w:rPr>
          <w:sz w:val="24"/>
        </w:rPr>
        <w:t>1</w:t>
      </w:r>
    </w:p>
    <w:p>
      <w:pPr>
        <w:pStyle w:val="3"/>
        <w:rPr>
          <w:rStyle w:val="34"/>
          <w:rFonts w:ascii="Arial" w:hAnsi="Arial" w:eastAsia="黑体" w:cs="Times New Roman"/>
          <w:b/>
          <w:bCs/>
          <w:sz w:val="30"/>
        </w:rPr>
      </w:pPr>
      <w:bookmarkStart w:id="446" w:name="_Toc469163160"/>
      <w:bookmarkStart w:id="447" w:name="_Toc15380"/>
      <w:r>
        <w:rPr>
          <w:rStyle w:val="34"/>
          <w:rFonts w:hint="eastAsia" w:ascii="Arial" w:hAnsi="Arial" w:eastAsia="黑体" w:cs="Times New Roman"/>
          <w:b/>
          <w:bCs/>
          <w:sz w:val="30"/>
        </w:rPr>
        <w:t>7.2 活动网络图</w:t>
      </w:r>
      <w:bookmarkEnd w:id="444"/>
      <w:bookmarkEnd w:id="445"/>
      <w:bookmarkEnd w:id="446"/>
      <w:bookmarkEnd w:id="447"/>
    </w:p>
    <w:p>
      <w:pPr>
        <w:spacing w:line="360" w:lineRule="auto"/>
        <w:ind w:firstLine="480" w:firstLineChars="200"/>
        <w:jc w:val="center"/>
        <w:rPr>
          <w:rFonts w:cs="宋体"/>
          <w:kern w:val="0"/>
          <w:sz w:val="24"/>
        </w:rPr>
      </w:pPr>
      <w:r>
        <w:rPr>
          <w:rFonts w:cs="宋体"/>
          <w:kern w:val="0"/>
          <w:sz w:val="24"/>
        </w:rPr>
        <w:drawing>
          <wp:inline distT="0" distB="0" distL="114300" distR="114300">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yz\AppData\Roaming\Tencent\Users\625951868\QQ\WinTemp\RichOle\D350$KO97%%X@P88RR95U1C.jpg"/>
                    <pic:cNvPicPr>
                      <a:picLocks noChangeAspect="1"/>
                    </pic:cNvPicPr>
                  </pic:nvPicPr>
                  <pic:blipFill>
                    <a:blip r:embed="rId15"/>
                    <a:stretch>
                      <a:fillRect/>
                    </a:stretch>
                  </pic:blipFill>
                  <pic:spPr>
                    <a:xfrm>
                      <a:off x="0" y="0"/>
                      <a:ext cx="5549900" cy="2401570"/>
                    </a:xfrm>
                    <a:prstGeom prst="rect">
                      <a:avLst/>
                    </a:prstGeom>
                    <a:noFill/>
                    <a:ln w="9525">
                      <a:noFill/>
                    </a:ln>
                  </pic:spPr>
                </pic:pic>
              </a:graphicData>
            </a:graphic>
          </wp:inline>
        </w:drawing>
      </w:r>
    </w:p>
    <w:p>
      <w:pPr>
        <w:spacing w:line="360" w:lineRule="auto"/>
        <w:ind w:firstLine="480" w:firstLineChars="200"/>
        <w:jc w:val="center"/>
        <w:rPr>
          <w:rFonts w:cs="宋体"/>
          <w:kern w:val="0"/>
          <w:sz w:val="24"/>
        </w:rPr>
      </w:pPr>
      <w:r>
        <w:rPr>
          <w:rFonts w:hint="eastAsia" w:cs="宋体"/>
          <w:kern w:val="0"/>
          <w:sz w:val="24"/>
        </w:rPr>
        <w:t>图7.2-</w:t>
      </w:r>
      <w:r>
        <w:rPr>
          <w:rFonts w:cs="宋体"/>
          <w:kern w:val="0"/>
          <w:sz w:val="24"/>
        </w:rPr>
        <w:t>2</w:t>
      </w:r>
    </w:p>
    <w:p>
      <w:pPr>
        <w:pStyle w:val="2"/>
      </w:pPr>
      <w:bookmarkStart w:id="448" w:name="_Toc464199030"/>
      <w:bookmarkStart w:id="449" w:name="_Toc465023292"/>
      <w:bookmarkStart w:id="450" w:name="_Toc469163161"/>
      <w:bookmarkStart w:id="451" w:name="_Toc5322"/>
      <w:r>
        <w:rPr>
          <w:rFonts w:hint="eastAsia"/>
        </w:rPr>
        <w:t>8 项目组织和资源</w:t>
      </w:r>
      <w:bookmarkEnd w:id="448"/>
      <w:bookmarkEnd w:id="449"/>
      <w:bookmarkEnd w:id="450"/>
      <w:bookmarkEnd w:id="451"/>
    </w:p>
    <w:p>
      <w:pPr>
        <w:pStyle w:val="3"/>
      </w:pPr>
      <w:bookmarkStart w:id="452" w:name="_Toc469163162"/>
      <w:bookmarkStart w:id="453" w:name="_Toc464199031"/>
      <w:bookmarkStart w:id="454" w:name="_Toc465023293"/>
      <w:bookmarkStart w:id="455" w:name="_Toc7491"/>
      <w:r>
        <w:rPr>
          <w:rFonts w:hint="eastAsia"/>
        </w:rPr>
        <w:t>8.1 项目组织</w:t>
      </w:r>
      <w:bookmarkEnd w:id="452"/>
      <w:bookmarkEnd w:id="453"/>
      <w:bookmarkEnd w:id="454"/>
      <w:bookmarkEnd w:id="455"/>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项目组长：杨汀阳</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项目计划与需求分析：杨汀阳 祝星馗</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系统设计：崔煜昆</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系统实现：杨汀阳 祝星馗 崔煜昆 李游</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系统测试：李游</w:t>
      </w:r>
    </w:p>
    <w:p>
      <w:pPr>
        <w:spacing w:line="360" w:lineRule="auto"/>
        <w:ind w:firstLine="480" w:firstLineChars="200"/>
        <w:rPr>
          <w:sz w:val="24"/>
          <w:szCs w:val="32"/>
        </w:rPr>
      </w:pPr>
    </w:p>
    <w:p>
      <w:pPr>
        <w:pStyle w:val="3"/>
      </w:pPr>
      <w:bookmarkStart w:id="456" w:name="_Toc464199032"/>
      <w:bookmarkStart w:id="457" w:name="_Toc465023294"/>
      <w:bookmarkStart w:id="458" w:name="_Toc469163163"/>
      <w:bookmarkStart w:id="459" w:name="_Toc6004"/>
      <w:r>
        <w:rPr>
          <w:rFonts w:hint="eastAsia"/>
        </w:rPr>
        <w:t>8.2项目资源</w:t>
      </w:r>
      <w:bookmarkEnd w:id="456"/>
      <w:bookmarkEnd w:id="457"/>
      <w:bookmarkEnd w:id="458"/>
      <w:bookmarkEnd w:id="459"/>
    </w:p>
    <w:p>
      <w:pPr>
        <w:pStyle w:val="4"/>
      </w:pPr>
      <w:bookmarkStart w:id="460" w:name="_Toc464199033"/>
      <w:bookmarkStart w:id="461" w:name="_Toc465023295"/>
      <w:bookmarkStart w:id="462" w:name="_Toc469163164"/>
      <w:bookmarkStart w:id="463" w:name="_Toc19391"/>
      <w:r>
        <w:rPr>
          <w:rFonts w:hint="eastAsia"/>
        </w:rPr>
        <w:t>8.2.1 人力资源</w:t>
      </w:r>
      <w:bookmarkEnd w:id="460"/>
      <w:bookmarkEnd w:id="461"/>
      <w:bookmarkEnd w:id="462"/>
      <w:bookmarkEnd w:id="463"/>
    </w:p>
    <w:tbl>
      <w:tblPr>
        <w:tblStyle w:val="27"/>
        <w:tblW w:w="77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876"/>
        <w:gridCol w:w="1981"/>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249"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姓 名</w:t>
            </w:r>
          </w:p>
        </w:tc>
        <w:tc>
          <w:tcPr>
            <w:tcW w:w="876"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性别</w:t>
            </w:r>
          </w:p>
        </w:tc>
        <w:tc>
          <w:tcPr>
            <w:tcW w:w="1981"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技   能</w:t>
            </w:r>
          </w:p>
        </w:tc>
        <w:tc>
          <w:tcPr>
            <w:tcW w:w="3600" w:type="dxa"/>
            <w:shd w:val="clear" w:color="auto" w:fill="auto"/>
            <w:vAlign w:val="center"/>
          </w:tcPr>
          <w:p>
            <w:pPr>
              <w:spacing w:line="360" w:lineRule="auto"/>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杨汀阳</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ava,mysql,office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项目计划与需求与分析，系统实现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祝星馗</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ava,mysql,office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项目计划与需求与分析，系统实现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崔煜昆</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ava,mysql,office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系统设计，系统实现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249" w:type="dxa"/>
            <w:vAlign w:val="center"/>
          </w:tcPr>
          <w:p>
            <w:pPr>
              <w:spacing w:line="360" w:lineRule="auto"/>
              <w:rPr>
                <w:color w:val="000000" w:themeColor="text1"/>
                <w:sz w:val="24"/>
                <w14:textFill>
                  <w14:solidFill>
                    <w14:schemeClr w14:val="tx1"/>
                  </w14:solidFill>
                </w14:textFill>
              </w:rPr>
            </w:pPr>
            <w:r>
              <w:rPr>
                <w:rFonts w:hint="eastAsia"/>
                <w:sz w:val="24"/>
              </w:rPr>
              <w:t>李游</w:t>
            </w:r>
          </w:p>
        </w:tc>
        <w:tc>
          <w:tcPr>
            <w:tcW w:w="876"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男</w:t>
            </w:r>
          </w:p>
        </w:tc>
        <w:tc>
          <w:tcPr>
            <w:tcW w:w="1981"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java,office</w:t>
            </w:r>
          </w:p>
        </w:tc>
        <w:tc>
          <w:tcPr>
            <w:tcW w:w="3600" w:type="dxa"/>
            <w:vAlign w:val="center"/>
          </w:tcPr>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系统实现，系统测试</w:t>
            </w:r>
          </w:p>
        </w:tc>
      </w:tr>
    </w:tbl>
    <w:p>
      <w:pPr>
        <w:spacing w:line="360" w:lineRule="auto"/>
        <w:ind w:firstLine="480" w:firstLineChars="200"/>
        <w:jc w:val="center"/>
        <w:rPr>
          <w:bCs/>
          <w:kern w:val="0"/>
          <w:sz w:val="24"/>
          <w:szCs w:val="32"/>
        </w:rPr>
      </w:pPr>
      <w:r>
        <w:rPr>
          <w:rFonts w:hint="eastAsia"/>
          <w:bCs/>
          <w:kern w:val="0"/>
          <w:sz w:val="24"/>
          <w:szCs w:val="32"/>
        </w:rPr>
        <w:t>图8.2.1-</w:t>
      </w:r>
      <w:r>
        <w:rPr>
          <w:bCs/>
          <w:kern w:val="0"/>
          <w:sz w:val="24"/>
          <w:szCs w:val="32"/>
        </w:rPr>
        <w:t>1</w:t>
      </w:r>
    </w:p>
    <w:p>
      <w:pPr>
        <w:pStyle w:val="4"/>
      </w:pPr>
      <w:bookmarkStart w:id="464" w:name="_Toc465023296"/>
      <w:bookmarkStart w:id="465" w:name="_Toc469163165"/>
      <w:bookmarkStart w:id="466" w:name="_Toc464199034"/>
      <w:bookmarkStart w:id="467" w:name="_Toc27960"/>
      <w:r>
        <w:rPr>
          <w:rFonts w:hint="eastAsia"/>
        </w:rPr>
        <w:t>8.2.2 其他资源</w:t>
      </w:r>
      <w:bookmarkEnd w:id="464"/>
      <w:bookmarkEnd w:id="465"/>
      <w:bookmarkEnd w:id="466"/>
      <w:bookmarkEnd w:id="467"/>
    </w:p>
    <w:p>
      <w:pPr>
        <w:spacing w:line="360" w:lineRule="auto"/>
        <w:ind w:firstLine="480" w:firstLineChars="200"/>
        <w:rPr>
          <w:sz w:val="24"/>
          <w:szCs w:val="32"/>
        </w:rPr>
      </w:pPr>
      <w:r>
        <w:rPr>
          <w:rFonts w:hint="eastAsia"/>
          <w:sz w:val="24"/>
        </w:rPr>
        <w:t>计算机，服务器，网络宽带。</w:t>
      </w:r>
    </w:p>
    <w:p>
      <w:pPr>
        <w:pStyle w:val="2"/>
      </w:pPr>
      <w:bookmarkStart w:id="468" w:name="_Toc465023297"/>
      <w:bookmarkStart w:id="469" w:name="_Toc469163166"/>
      <w:bookmarkStart w:id="470" w:name="_Toc464199035"/>
      <w:bookmarkStart w:id="471" w:name="_Toc6387"/>
      <w:r>
        <w:rPr>
          <w:rFonts w:hint="eastAsia"/>
        </w:rPr>
        <w:t>9 培训</w:t>
      </w:r>
      <w:bookmarkEnd w:id="468"/>
      <w:bookmarkEnd w:id="469"/>
      <w:bookmarkEnd w:id="470"/>
      <w:bookmarkEnd w:id="471"/>
    </w:p>
    <w:p>
      <w:pPr>
        <w:pStyle w:val="3"/>
        <w:rPr>
          <w:rStyle w:val="34"/>
          <w:rFonts w:ascii="Arial" w:hAnsi="Arial" w:eastAsia="黑体" w:cs="Times New Roman"/>
          <w:b/>
          <w:bCs/>
          <w:sz w:val="30"/>
        </w:rPr>
      </w:pPr>
      <w:bookmarkStart w:id="472" w:name="_Toc464199036"/>
      <w:bookmarkStart w:id="473" w:name="_Toc469163167"/>
      <w:bookmarkStart w:id="474" w:name="_Toc465023298"/>
      <w:bookmarkStart w:id="475" w:name="_Toc17347"/>
      <w:r>
        <w:rPr>
          <w:rStyle w:val="34"/>
          <w:rFonts w:hint="eastAsia" w:ascii="Arial" w:hAnsi="Arial" w:eastAsia="黑体" w:cs="Times New Roman"/>
          <w:b/>
          <w:bCs/>
          <w:sz w:val="30"/>
        </w:rPr>
        <w:t>9.1 项目的技术要求</w:t>
      </w:r>
      <w:bookmarkEnd w:id="472"/>
      <w:bookmarkEnd w:id="473"/>
      <w:bookmarkEnd w:id="474"/>
      <w:bookmarkEnd w:id="475"/>
    </w:p>
    <w:p>
      <w:pPr>
        <w:spacing w:line="360" w:lineRule="auto"/>
        <w:ind w:firstLine="480" w:firstLineChars="200"/>
        <w:rPr>
          <w:sz w:val="24"/>
        </w:rPr>
      </w:pPr>
      <w:r>
        <w:rPr>
          <w:rFonts w:hint="eastAsia"/>
          <w:sz w:val="24"/>
        </w:rPr>
        <w:t>java,mysql,office，综合学习</w:t>
      </w:r>
      <w:r>
        <w:rPr>
          <w:rFonts w:hint="eastAsia"/>
          <w:szCs w:val="21"/>
        </w:rPr>
        <w:t>mybitas框架</w:t>
      </w:r>
    </w:p>
    <w:p>
      <w:pPr>
        <w:spacing w:line="360" w:lineRule="auto"/>
        <w:ind w:firstLine="480" w:firstLineChars="200"/>
        <w:rPr>
          <w:sz w:val="24"/>
        </w:rPr>
      </w:pPr>
    </w:p>
    <w:p>
      <w:pPr>
        <w:pStyle w:val="3"/>
        <w:rPr>
          <w:rStyle w:val="34"/>
          <w:rFonts w:ascii="Arial" w:hAnsi="Arial" w:eastAsia="黑体" w:cs="Times New Roman"/>
          <w:b/>
          <w:bCs/>
          <w:sz w:val="30"/>
        </w:rPr>
      </w:pPr>
      <w:bookmarkStart w:id="476" w:name="_Toc465023299"/>
      <w:bookmarkStart w:id="477" w:name="_Toc469163168"/>
      <w:bookmarkStart w:id="478" w:name="_Toc464199037"/>
      <w:bookmarkStart w:id="479" w:name="_Toc24060"/>
      <w:r>
        <w:rPr>
          <w:rStyle w:val="34"/>
          <w:rFonts w:hint="eastAsia" w:ascii="Arial" w:hAnsi="Arial" w:eastAsia="黑体" w:cs="Times New Roman"/>
          <w:b/>
          <w:bCs/>
          <w:sz w:val="30"/>
        </w:rPr>
        <w:t>9.2 培训计划</w:t>
      </w:r>
      <w:bookmarkEnd w:id="476"/>
      <w:bookmarkEnd w:id="477"/>
      <w:bookmarkEnd w:id="478"/>
      <w:bookmarkEnd w:id="479"/>
    </w:p>
    <w:tbl>
      <w:tblPr>
        <w:tblStyle w:val="27"/>
        <w:tblW w:w="71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2430"/>
        <w:gridCol w:w="2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sz w:val="24"/>
              </w:rPr>
            </w:pPr>
            <w:bookmarkStart w:id="480" w:name="_Toc465023300"/>
            <w:bookmarkStart w:id="481" w:name="_Toc464199038"/>
            <w:r>
              <w:rPr>
                <w:rFonts w:hint="eastAsia"/>
                <w:sz w:val="24"/>
              </w:rPr>
              <w:t>培训开始时间</w:t>
            </w:r>
          </w:p>
        </w:tc>
        <w:tc>
          <w:tcPr>
            <w:tcW w:w="2430" w:type="dxa"/>
            <w:shd w:val="clear" w:color="auto" w:fill="auto"/>
          </w:tcPr>
          <w:p>
            <w:pPr>
              <w:jc w:val="center"/>
              <w:rPr>
                <w:sz w:val="24"/>
              </w:rPr>
            </w:pPr>
            <w:r>
              <w:rPr>
                <w:rFonts w:hint="eastAsia"/>
                <w:sz w:val="24"/>
              </w:rPr>
              <w:t>培训结束时间</w:t>
            </w:r>
          </w:p>
        </w:tc>
        <w:tc>
          <w:tcPr>
            <w:tcW w:w="2698" w:type="dxa"/>
            <w:shd w:val="clear" w:color="auto" w:fill="auto"/>
          </w:tcPr>
          <w:p>
            <w:pPr>
              <w:jc w:val="center"/>
              <w:rPr>
                <w:sz w:val="24"/>
              </w:rPr>
            </w:pPr>
            <w:r>
              <w:rPr>
                <w:rFonts w:hint="eastAsia"/>
                <w:sz w:val="24"/>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rFonts w:eastAsiaTheme="minorEastAsia"/>
                <w:sz w:val="24"/>
              </w:rPr>
            </w:pPr>
            <w:r>
              <w:rPr>
                <w:rFonts w:hint="eastAsia"/>
                <w:sz w:val="24"/>
              </w:rPr>
              <w:t>2016.9.20</w:t>
            </w:r>
          </w:p>
        </w:tc>
        <w:tc>
          <w:tcPr>
            <w:tcW w:w="2430" w:type="dxa"/>
            <w:shd w:val="clear" w:color="auto" w:fill="auto"/>
          </w:tcPr>
          <w:p>
            <w:pPr>
              <w:jc w:val="center"/>
              <w:rPr>
                <w:rFonts w:eastAsiaTheme="minorEastAsia"/>
                <w:sz w:val="24"/>
              </w:rPr>
            </w:pPr>
            <w:r>
              <w:rPr>
                <w:rFonts w:hint="eastAsia"/>
                <w:sz w:val="24"/>
              </w:rPr>
              <w:t>2016.9.24</w:t>
            </w:r>
          </w:p>
        </w:tc>
        <w:tc>
          <w:tcPr>
            <w:tcW w:w="2698" w:type="dxa"/>
            <w:shd w:val="clear" w:color="auto" w:fill="auto"/>
          </w:tcPr>
          <w:p>
            <w:pPr>
              <w:jc w:val="center"/>
              <w:rPr>
                <w:sz w:val="24"/>
              </w:rPr>
            </w:pPr>
            <w:r>
              <w:rPr>
                <w:rFonts w:hint="eastAsia"/>
                <w:sz w:val="24"/>
              </w:rPr>
              <w:t>office熟练掌握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sz w:val="24"/>
              </w:rPr>
            </w:pPr>
            <w:r>
              <w:rPr>
                <w:rFonts w:hint="eastAsia"/>
                <w:sz w:val="24"/>
              </w:rPr>
              <w:t>2016.9.25</w:t>
            </w:r>
          </w:p>
        </w:tc>
        <w:tc>
          <w:tcPr>
            <w:tcW w:w="2430" w:type="dxa"/>
            <w:shd w:val="clear" w:color="auto" w:fill="auto"/>
          </w:tcPr>
          <w:p>
            <w:pPr>
              <w:jc w:val="center"/>
              <w:rPr>
                <w:sz w:val="24"/>
              </w:rPr>
            </w:pPr>
            <w:r>
              <w:rPr>
                <w:rFonts w:hint="eastAsia"/>
                <w:sz w:val="24"/>
              </w:rPr>
              <w:t>2016.9.26</w:t>
            </w:r>
          </w:p>
        </w:tc>
        <w:tc>
          <w:tcPr>
            <w:tcW w:w="2698" w:type="dxa"/>
            <w:shd w:val="clear" w:color="auto" w:fill="auto"/>
          </w:tcPr>
          <w:p>
            <w:pPr>
              <w:jc w:val="center"/>
              <w:rPr>
                <w:sz w:val="24"/>
              </w:rPr>
            </w:pPr>
            <w:r>
              <w:rPr>
                <w:rFonts w:hint="eastAsia"/>
                <w:sz w:val="24"/>
              </w:rPr>
              <w:t>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rFonts w:eastAsiaTheme="minorEastAsia"/>
                <w:sz w:val="24"/>
              </w:rPr>
            </w:pPr>
            <w:r>
              <w:rPr>
                <w:rFonts w:hint="eastAsia"/>
                <w:sz w:val="24"/>
              </w:rPr>
              <w:t>2016.10.10</w:t>
            </w:r>
          </w:p>
        </w:tc>
        <w:tc>
          <w:tcPr>
            <w:tcW w:w="2430" w:type="dxa"/>
            <w:shd w:val="clear" w:color="auto" w:fill="auto"/>
          </w:tcPr>
          <w:p>
            <w:pPr>
              <w:jc w:val="center"/>
              <w:rPr>
                <w:rFonts w:eastAsiaTheme="minorEastAsia"/>
                <w:sz w:val="24"/>
              </w:rPr>
            </w:pPr>
            <w:r>
              <w:rPr>
                <w:rFonts w:hint="eastAsia"/>
                <w:sz w:val="24"/>
              </w:rPr>
              <w:t>2016.10.15</w:t>
            </w:r>
          </w:p>
        </w:tc>
        <w:tc>
          <w:tcPr>
            <w:tcW w:w="2698" w:type="dxa"/>
            <w:shd w:val="clear" w:color="auto" w:fill="auto"/>
          </w:tcPr>
          <w:p>
            <w:pPr>
              <w:jc w:val="center"/>
              <w:rPr>
                <w:rFonts w:eastAsiaTheme="minorEastAsia"/>
                <w:sz w:val="24"/>
              </w:rPr>
            </w:pPr>
            <w:r>
              <w:rPr>
                <w:rFonts w:hint="eastAsia"/>
                <w:sz w:val="24"/>
              </w:rPr>
              <w:t>java语言巩固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sz w:val="24"/>
              </w:rPr>
            </w:pPr>
            <w:r>
              <w:rPr>
                <w:rFonts w:hint="eastAsia"/>
                <w:sz w:val="24"/>
              </w:rPr>
              <w:t>2016.10.16</w:t>
            </w:r>
          </w:p>
        </w:tc>
        <w:tc>
          <w:tcPr>
            <w:tcW w:w="2430" w:type="dxa"/>
            <w:shd w:val="clear" w:color="auto" w:fill="auto"/>
          </w:tcPr>
          <w:p>
            <w:pPr>
              <w:jc w:val="center"/>
              <w:rPr>
                <w:sz w:val="24"/>
              </w:rPr>
            </w:pPr>
            <w:r>
              <w:rPr>
                <w:rFonts w:hint="eastAsia"/>
                <w:sz w:val="24"/>
              </w:rPr>
              <w:t>2016.10.18</w:t>
            </w:r>
          </w:p>
        </w:tc>
        <w:tc>
          <w:tcPr>
            <w:tcW w:w="2698" w:type="dxa"/>
            <w:shd w:val="clear" w:color="auto" w:fill="auto"/>
          </w:tcPr>
          <w:p>
            <w:pPr>
              <w:jc w:val="center"/>
              <w:rPr>
                <w:sz w:val="24"/>
              </w:rPr>
            </w:pPr>
            <w:r>
              <w:rPr>
                <w:rFonts w:hint="eastAsia"/>
                <w:sz w:val="24"/>
              </w:rPr>
              <w:t>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rFonts w:eastAsiaTheme="minorEastAsia"/>
                <w:sz w:val="24"/>
              </w:rPr>
            </w:pPr>
            <w:r>
              <w:rPr>
                <w:rFonts w:hint="eastAsia"/>
                <w:sz w:val="24"/>
              </w:rPr>
              <w:t>2016.11.6</w:t>
            </w:r>
          </w:p>
        </w:tc>
        <w:tc>
          <w:tcPr>
            <w:tcW w:w="2430" w:type="dxa"/>
            <w:shd w:val="clear" w:color="auto" w:fill="auto"/>
          </w:tcPr>
          <w:p>
            <w:pPr>
              <w:jc w:val="center"/>
              <w:rPr>
                <w:rFonts w:eastAsiaTheme="minorEastAsia"/>
                <w:sz w:val="24"/>
              </w:rPr>
            </w:pPr>
            <w:r>
              <w:rPr>
                <w:rFonts w:hint="eastAsia"/>
                <w:sz w:val="24"/>
              </w:rPr>
              <w:t>2016.11.13</w:t>
            </w:r>
          </w:p>
        </w:tc>
        <w:tc>
          <w:tcPr>
            <w:tcW w:w="2698" w:type="dxa"/>
            <w:shd w:val="clear" w:color="auto" w:fill="auto"/>
          </w:tcPr>
          <w:p>
            <w:pPr>
              <w:jc w:val="center"/>
              <w:rPr>
                <w:sz w:val="24"/>
              </w:rPr>
            </w:pPr>
            <w:r>
              <w:rPr>
                <w:rFonts w:hint="eastAsia"/>
                <w:sz w:val="24"/>
              </w:rPr>
              <w:t>mysql和</w:t>
            </w:r>
            <w:r>
              <w:rPr>
                <w:rFonts w:hint="eastAsia"/>
                <w:szCs w:val="21"/>
              </w:rPr>
              <w:t>mybitas框架学习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9" w:type="dxa"/>
            <w:shd w:val="clear" w:color="auto" w:fill="auto"/>
          </w:tcPr>
          <w:p>
            <w:pPr>
              <w:jc w:val="center"/>
              <w:rPr>
                <w:sz w:val="24"/>
              </w:rPr>
            </w:pPr>
            <w:r>
              <w:rPr>
                <w:rFonts w:hint="eastAsia"/>
                <w:sz w:val="24"/>
              </w:rPr>
              <w:t>2016.11.14</w:t>
            </w:r>
          </w:p>
        </w:tc>
        <w:tc>
          <w:tcPr>
            <w:tcW w:w="2430" w:type="dxa"/>
            <w:shd w:val="clear" w:color="auto" w:fill="auto"/>
          </w:tcPr>
          <w:p>
            <w:pPr>
              <w:jc w:val="center"/>
              <w:rPr>
                <w:sz w:val="24"/>
              </w:rPr>
            </w:pPr>
            <w:r>
              <w:rPr>
                <w:rFonts w:hint="eastAsia"/>
                <w:sz w:val="24"/>
              </w:rPr>
              <w:t>201611.17</w:t>
            </w:r>
          </w:p>
        </w:tc>
        <w:tc>
          <w:tcPr>
            <w:tcW w:w="2698" w:type="dxa"/>
            <w:shd w:val="clear" w:color="auto" w:fill="auto"/>
          </w:tcPr>
          <w:p>
            <w:pPr>
              <w:jc w:val="center"/>
              <w:rPr>
                <w:sz w:val="24"/>
              </w:rPr>
            </w:pPr>
            <w:r>
              <w:rPr>
                <w:rFonts w:hint="eastAsia"/>
                <w:sz w:val="24"/>
              </w:rPr>
              <w:t>交流讨论</w:t>
            </w:r>
          </w:p>
        </w:tc>
      </w:tr>
    </w:tbl>
    <w:p>
      <w:pPr>
        <w:spacing w:line="360" w:lineRule="auto"/>
        <w:ind w:firstLine="480" w:firstLineChars="200"/>
        <w:jc w:val="center"/>
        <w:rPr>
          <w:sz w:val="24"/>
        </w:rPr>
      </w:pPr>
      <w:r>
        <w:rPr>
          <w:rFonts w:hint="eastAsia"/>
          <w:sz w:val="24"/>
        </w:rPr>
        <w:t>图9.2-1</w:t>
      </w:r>
    </w:p>
    <w:p>
      <w:pPr>
        <w:pStyle w:val="2"/>
      </w:pPr>
      <w:bookmarkStart w:id="482" w:name="_Toc469163169"/>
      <w:bookmarkStart w:id="483" w:name="_Toc4414"/>
      <w:r>
        <w:rPr>
          <w:rFonts w:hint="eastAsia"/>
        </w:rPr>
        <w:t>10 项目估算</w:t>
      </w:r>
      <w:bookmarkEnd w:id="480"/>
      <w:bookmarkEnd w:id="481"/>
      <w:bookmarkEnd w:id="482"/>
      <w:bookmarkEnd w:id="483"/>
    </w:p>
    <w:p>
      <w:pPr>
        <w:pStyle w:val="3"/>
        <w:rPr>
          <w:rStyle w:val="34"/>
          <w:rFonts w:ascii="Arial" w:hAnsi="Arial" w:eastAsia="黑体" w:cs="Times New Roman"/>
          <w:b/>
          <w:bCs/>
          <w:sz w:val="30"/>
        </w:rPr>
      </w:pPr>
      <w:bookmarkStart w:id="484" w:name="_Toc465023301"/>
      <w:bookmarkStart w:id="485" w:name="_Toc464199039"/>
      <w:bookmarkStart w:id="486" w:name="_Toc367706932"/>
      <w:bookmarkStart w:id="487" w:name="_Toc469163170"/>
      <w:bookmarkStart w:id="488" w:name="_Toc15331"/>
      <w:r>
        <w:rPr>
          <w:rStyle w:val="34"/>
          <w:rFonts w:hint="eastAsia" w:ascii="Arial" w:hAnsi="Arial" w:eastAsia="黑体" w:cs="Times New Roman"/>
          <w:b/>
          <w:bCs/>
          <w:sz w:val="30"/>
        </w:rPr>
        <w:t>10.1 规模估算</w:t>
      </w:r>
      <w:bookmarkEnd w:id="484"/>
      <w:bookmarkEnd w:id="485"/>
      <w:bookmarkEnd w:id="486"/>
      <w:bookmarkEnd w:id="487"/>
      <w:bookmarkEnd w:id="488"/>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pPr>
        <w:widowControl/>
        <w:spacing w:line="360" w:lineRule="auto"/>
        <w:ind w:firstLine="480" w:firstLineChars="200"/>
        <w:jc w:val="center"/>
        <w:rPr>
          <w:rFonts w:cs="宋体"/>
          <w:color w:val="000000" w:themeColor="text1"/>
          <w:kern w:val="0"/>
          <w:sz w:val="24"/>
          <w14:textFill>
            <w14:solidFill>
              <w14:schemeClr w14:val="tx1"/>
            </w14:solidFill>
          </w14:textFill>
        </w:rPr>
      </w:pPr>
      <w:r>
        <w:rPr>
          <w:rFonts w:cs="宋体"/>
          <w:color w:val="000000" w:themeColor="text1"/>
          <w:kern w:val="0"/>
          <w:sz w:val="24"/>
          <w14:textFill>
            <w14:solidFill>
              <w14:schemeClr w14:val="tx1"/>
            </w14:solidFill>
          </w14:textFill>
        </w:rPr>
        <w:drawing>
          <wp:inline distT="0" distB="0" distL="114300" distR="114300">
            <wp:extent cx="4977130" cy="1703705"/>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yyz\AppData\Roaming\Tencent\Users\625951868\QQ\WinTemp\RichOle\I]2%7~TKC(QL}LHSGQR27`5.jpg"/>
                    <pic:cNvPicPr>
                      <a:picLocks noChangeAspect="1"/>
                    </pic:cNvPicPr>
                  </pic:nvPicPr>
                  <pic:blipFill>
                    <a:blip r:embed="rId16"/>
                    <a:stretch>
                      <a:fillRect/>
                    </a:stretch>
                  </pic:blipFill>
                  <pic:spPr>
                    <a:xfrm>
                      <a:off x="0" y="0"/>
                      <a:ext cx="4984673" cy="1706804"/>
                    </a:xfrm>
                    <a:prstGeom prst="rect">
                      <a:avLst/>
                    </a:prstGeom>
                    <a:noFill/>
                    <a:ln w="9525">
                      <a:noFill/>
                    </a:ln>
                  </pic:spPr>
                </pic:pic>
              </a:graphicData>
            </a:graphic>
          </wp:inline>
        </w:drawing>
      </w:r>
    </w:p>
    <w:p>
      <w:pPr>
        <w:autoSpaceDE w:val="0"/>
        <w:autoSpaceDN w:val="0"/>
        <w:adjustRightInd w:val="0"/>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图10.1-</w:t>
      </w:r>
      <w:r>
        <w:rPr>
          <w:color w:val="000000" w:themeColor="text1"/>
          <w:sz w:val="24"/>
          <w14:textFill>
            <w14:solidFill>
              <w14:schemeClr w14:val="tx1"/>
            </w14:solidFill>
          </w14:textFill>
        </w:rPr>
        <w:t>1</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未经校正的功能点数:</w:t>
      </w:r>
    </w:p>
    <w:p>
      <w:pPr>
        <w:widowControl/>
        <w:spacing w:line="360" w:lineRule="auto"/>
        <w:ind w:firstLine="480" w:firstLineChars="200"/>
        <w:jc w:val="left"/>
        <w:rPr>
          <w:rFonts w:cs="宋体"/>
          <w:color w:val="000000" w:themeColor="text1"/>
          <w:kern w:val="0"/>
          <w:sz w:val="24"/>
          <w14:textFill>
            <w14:solidFill>
              <w14:schemeClr w14:val="tx1"/>
            </w14:solidFill>
          </w14:textFill>
        </w:rPr>
      </w:pPr>
      <w:r>
        <w:rPr>
          <w:rFonts w:cs="宋体"/>
          <w:color w:val="000000" w:themeColor="text1"/>
          <w:kern w:val="0"/>
          <w:sz w:val="24"/>
          <w14:textFill>
            <w14:solidFill>
              <w14:schemeClr w14:val="tx1"/>
            </w14:solidFill>
          </w14:textFill>
        </w:rPr>
        <w:drawing>
          <wp:inline distT="0" distB="0" distL="114300" distR="114300">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yz\AppData\Roaming\Tencent\Users\625951868\QQ\WinTemp\RichOle\W0P2PEQUF~PUC2B35KHF(DI.jpg"/>
                    <pic:cNvPicPr>
                      <a:picLocks noChangeAspect="1"/>
                    </pic:cNvPicPr>
                  </pic:nvPicPr>
                  <pic:blipFill>
                    <a:blip r:embed="rId17"/>
                    <a:stretch>
                      <a:fillRect/>
                    </a:stretch>
                  </pic:blipFill>
                  <pic:spPr>
                    <a:xfrm>
                      <a:off x="0" y="0"/>
                      <a:ext cx="4413250" cy="2171065"/>
                    </a:xfrm>
                    <a:prstGeom prst="rect">
                      <a:avLst/>
                    </a:prstGeom>
                    <a:noFill/>
                    <a:ln w="9525">
                      <a:noFill/>
                    </a:ln>
                  </pic:spPr>
                </pic:pic>
              </a:graphicData>
            </a:graphic>
          </wp:inline>
        </w:drawing>
      </w:r>
    </w:p>
    <w:p>
      <w:pPr>
        <w:autoSpaceDE w:val="0"/>
        <w:autoSpaceDN w:val="0"/>
        <w:adjustRightInd w:val="0"/>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图10.1-</w:t>
      </w:r>
      <w:r>
        <w:rPr>
          <w:color w:val="000000" w:themeColor="text1"/>
          <w:sz w:val="24"/>
          <w14:textFill>
            <w14:solidFill>
              <w14:schemeClr w14:val="tx1"/>
            </w14:solidFill>
          </w14:textFill>
        </w:rPr>
        <w:t>2</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FP=UFC*TCF</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UFC：未调整功能点计数</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TCF：技术复杂度因子= 0.65+0.01</w:t>
      </w:r>
      <w:r>
        <w:rPr>
          <w:color w:val="000000" w:themeColor="text1"/>
          <w:sz w:val="24"/>
          <w14:textFill>
            <w14:solidFill>
              <w14:schemeClr w14:val="tx1"/>
            </w14:solidFill>
          </w14:textFill>
        </w:rPr>
        <w:fldChar w:fldCharType="begin"/>
      </w:r>
      <w:r>
        <w:rPr>
          <w:color w:val="000000" w:themeColor="text1"/>
          <w:sz w:val="24"/>
          <w14:textFill>
            <w14:solidFill>
              <w14:schemeClr w14:val="tx1"/>
            </w14:solidFill>
          </w14:textFill>
        </w:rPr>
        <w:instrText xml:space="preserve"> QUOTE </w:instrText>
      </w:r>
      <w:r>
        <w:rPr>
          <w:rFonts w:hint="eastAsia"/>
          <w:color w:val="000000" w:themeColor="text1"/>
          <w:position w:val="-6"/>
          <w:sz w:val="24"/>
          <w14:textFill>
            <w14:solidFill>
              <w14:schemeClr w14:val="tx1"/>
            </w14:solidFill>
          </w14:textFill>
        </w:rPr>
        <w:drawing>
          <wp:inline distT="0" distB="0" distL="114300" distR="114300">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428625" cy="200025"/>
                    </a:xfrm>
                    <a:prstGeom prst="rect">
                      <a:avLst/>
                    </a:prstGeom>
                    <a:noFill/>
                    <a:ln w="9525">
                      <a:noFill/>
                    </a:ln>
                  </pic:spPr>
                </pic:pic>
              </a:graphicData>
            </a:graphic>
          </wp:inline>
        </w:drawing>
      </w:r>
      <w:r>
        <w:rPr>
          <w:color w:val="000000" w:themeColor="text1"/>
          <w:sz w:val="24"/>
          <w14:textFill>
            <w14:solidFill>
              <w14:schemeClr w14:val="tx1"/>
            </w14:solidFill>
          </w14:textFill>
        </w:rPr>
        <w:instrText xml:space="preserve"> </w:instrText>
      </w:r>
      <w:r>
        <w:rPr>
          <w:color w:val="000000" w:themeColor="text1"/>
          <w:sz w:val="24"/>
          <w14:textFill>
            <w14:solidFill>
              <w14:schemeClr w14:val="tx1"/>
            </w14:solidFill>
          </w14:textFill>
        </w:rPr>
        <w:fldChar w:fldCharType="separate"/>
      </w:r>
      <w:r>
        <w:rPr>
          <w:rFonts w:hint="eastAsia"/>
          <w:color w:val="000000" w:themeColor="text1"/>
          <w:position w:val="-6"/>
          <w:sz w:val="24"/>
          <w14:textFill>
            <w14:solidFill>
              <w14:schemeClr w14:val="tx1"/>
            </w14:solidFill>
          </w14:textFill>
        </w:rPr>
        <w:drawing>
          <wp:inline distT="0" distB="0" distL="114300" distR="114300">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428625" cy="200025"/>
                    </a:xfrm>
                    <a:prstGeom prst="rect">
                      <a:avLst/>
                    </a:prstGeom>
                    <a:noFill/>
                    <a:ln w="9525">
                      <a:noFill/>
                    </a:ln>
                  </pic:spPr>
                </pic:pic>
              </a:graphicData>
            </a:graphic>
          </wp:inline>
        </w:drawing>
      </w:r>
      <w:r>
        <w:rPr>
          <w:color w:val="000000" w:themeColor="text1"/>
          <w:sz w:val="24"/>
          <w14:textFill>
            <w14:solidFill>
              <w14:schemeClr w14:val="tx1"/>
            </w14:solidFill>
          </w14:textFill>
        </w:rPr>
        <w:fldChar w:fldCharType="end"/>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UFC=4*4+2*6+5*2+4*3=50</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TCF=0.65+0.01(6*3)=0.83</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FP=50*0.83=41.5</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估算结果：</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所以总的工作量估计值为：LOC=41.5*53=2199.5</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1.不同编程语言下</w:t>
      </w:r>
      <w:r>
        <w:rPr>
          <w:color w:val="000000" w:themeColor="text1"/>
          <w:sz w:val="24"/>
          <w14:textFill>
            <w14:solidFill>
              <w14:schemeClr w14:val="tx1"/>
            </w14:solidFill>
          </w14:textFill>
        </w:rPr>
        <w:t xml:space="preserve">FP </w:t>
      </w:r>
      <w:r>
        <w:rPr>
          <w:rFonts w:hint="eastAsia"/>
          <w:color w:val="000000" w:themeColor="text1"/>
          <w:sz w:val="24"/>
          <w14:textFill>
            <w14:solidFill>
              <w14:schemeClr w14:val="tx1"/>
            </w14:solidFill>
          </w14:textFill>
        </w:rPr>
        <w:t>与</w:t>
      </w:r>
      <w:r>
        <w:rPr>
          <w:color w:val="000000" w:themeColor="text1"/>
          <w:sz w:val="24"/>
          <w14:textFill>
            <w14:solidFill>
              <w14:schemeClr w14:val="tx1"/>
            </w14:solidFill>
          </w14:textFill>
        </w:rPr>
        <w:t xml:space="preserve">LOC </w:t>
      </w:r>
      <w:r>
        <w:rPr>
          <w:rFonts w:hint="eastAsia"/>
          <w:color w:val="000000" w:themeColor="text1"/>
          <w:sz w:val="24"/>
          <w14:textFill>
            <w14:solidFill>
              <w14:schemeClr w14:val="tx1"/>
            </w14:solidFill>
          </w14:textFill>
        </w:rPr>
        <w:t>间换算关系</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编程语言</w:t>
      </w:r>
      <w:r>
        <w:rPr>
          <w:color w:val="000000" w:themeColor="text1"/>
          <w:sz w:val="24"/>
          <w14:textFill>
            <w14:solidFill>
              <w14:schemeClr w14:val="tx1"/>
            </w14:solidFill>
          </w14:textFill>
        </w:rPr>
        <w:t xml:space="preserve"> LOC/FP</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Java 53</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Visual C++ 34</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Visual Basic 29</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PowerBulider 16</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Ada95 49</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Unix Shell Scripts 107</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Lisp 64</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4GL 20</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Prolog 64</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 技术复杂因子的组成</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序号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名称</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序号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名称</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1 </w:t>
      </w:r>
      <w:r>
        <w:rPr>
          <w:rFonts w:hint="eastAsia"/>
          <w:color w:val="000000" w:themeColor="text1"/>
          <w:sz w:val="24"/>
          <w14:textFill>
            <w14:solidFill>
              <w14:schemeClr w14:val="tx1"/>
            </w14:solidFill>
          </w14:textFill>
        </w:rPr>
        <w:t xml:space="preserve">可靠的备份和恢复   </w:t>
      </w:r>
      <w:r>
        <w:rPr>
          <w:color w:val="000000" w:themeColor="text1"/>
          <w:sz w:val="24"/>
          <w14:textFill>
            <w14:solidFill>
              <w14:schemeClr w14:val="tx1"/>
            </w14:solidFill>
          </w14:textFill>
        </w:rPr>
        <w:t xml:space="preserve">8 </w:t>
      </w:r>
      <w:r>
        <w:rPr>
          <w:rFonts w:hint="eastAsia"/>
          <w:color w:val="000000" w:themeColor="text1"/>
          <w:sz w:val="24"/>
          <w14:textFill>
            <w14:solidFill>
              <w14:schemeClr w14:val="tx1"/>
            </w14:solidFill>
          </w14:textFill>
        </w:rPr>
        <w:t>联机更新主文件</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2 </w:t>
      </w:r>
      <w:r>
        <w:rPr>
          <w:rFonts w:hint="eastAsia"/>
          <w:color w:val="000000" w:themeColor="text1"/>
          <w:sz w:val="24"/>
          <w14:textFill>
            <w14:solidFill>
              <w14:schemeClr w14:val="tx1"/>
            </w14:solidFill>
          </w14:textFill>
        </w:rPr>
        <w:t>数据通信</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9 </w:t>
      </w:r>
      <w:r>
        <w:rPr>
          <w:rFonts w:hint="eastAsia"/>
          <w:color w:val="000000" w:themeColor="text1"/>
          <w:sz w:val="24"/>
          <w14:textFill>
            <w14:solidFill>
              <w14:schemeClr w14:val="tx1"/>
            </w14:solidFill>
          </w14:textFill>
        </w:rPr>
        <w:t>复杂的输入输出</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3 </w:t>
      </w:r>
      <w:r>
        <w:rPr>
          <w:rFonts w:hint="eastAsia"/>
          <w:color w:val="000000" w:themeColor="text1"/>
          <w:sz w:val="24"/>
          <w14:textFill>
            <w14:solidFill>
              <w14:schemeClr w14:val="tx1"/>
            </w14:solidFill>
          </w14:textFill>
        </w:rPr>
        <w:t>分布式处理</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10 </w:t>
      </w:r>
      <w:r>
        <w:rPr>
          <w:rFonts w:hint="eastAsia"/>
          <w:color w:val="000000" w:themeColor="text1"/>
          <w:sz w:val="24"/>
          <w14:textFill>
            <w14:solidFill>
              <w14:schemeClr w14:val="tx1"/>
            </w14:solidFill>
          </w14:textFill>
        </w:rPr>
        <w:t>复杂的内部处理</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4 </w:t>
      </w:r>
      <w:r>
        <w:rPr>
          <w:rFonts w:hint="eastAsia"/>
          <w:color w:val="000000" w:themeColor="text1"/>
          <w:sz w:val="24"/>
          <w14:textFill>
            <w14:solidFill>
              <w14:schemeClr w14:val="tx1"/>
            </w14:solidFill>
          </w14:textFill>
        </w:rPr>
        <w:t>系统的重要性</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11 </w:t>
      </w:r>
      <w:r>
        <w:rPr>
          <w:rFonts w:hint="eastAsia"/>
          <w:color w:val="000000" w:themeColor="text1"/>
          <w:sz w:val="24"/>
          <w14:textFill>
            <w14:solidFill>
              <w14:schemeClr w14:val="tx1"/>
            </w14:solidFill>
          </w14:textFill>
        </w:rPr>
        <w:t>代码的可重用性</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5 </w:t>
      </w:r>
      <w:r>
        <w:rPr>
          <w:rFonts w:hint="eastAsia"/>
          <w:color w:val="000000" w:themeColor="text1"/>
          <w:sz w:val="24"/>
          <w14:textFill>
            <w14:solidFill>
              <w14:schemeClr w14:val="tx1"/>
            </w14:solidFill>
          </w14:textFill>
        </w:rPr>
        <w:t>稳定实用的操作环境</w:t>
      </w:r>
      <w:r>
        <w:rPr>
          <w:color w:val="000000" w:themeColor="text1"/>
          <w:sz w:val="24"/>
          <w14:textFill>
            <w14:solidFill>
              <w14:schemeClr w14:val="tx1"/>
            </w14:solidFill>
          </w14:textFill>
        </w:rPr>
        <w:t xml:space="preserve"> 12 </w:t>
      </w:r>
      <w:r>
        <w:rPr>
          <w:rFonts w:hint="eastAsia"/>
          <w:color w:val="000000" w:themeColor="text1"/>
          <w:sz w:val="24"/>
          <w14:textFill>
            <w14:solidFill>
              <w14:schemeClr w14:val="tx1"/>
            </w14:solidFill>
          </w14:textFill>
        </w:rPr>
        <w:t>数据的转换与安装</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6 </w:t>
      </w:r>
      <w:r>
        <w:rPr>
          <w:rFonts w:hint="eastAsia"/>
          <w:color w:val="000000" w:themeColor="text1"/>
          <w:sz w:val="24"/>
          <w14:textFill>
            <w14:solidFill>
              <w14:schemeClr w14:val="tx1"/>
            </w14:solidFill>
          </w14:textFill>
        </w:rPr>
        <w:t>联机数据处理</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 xml:space="preserve">13 </w:t>
      </w:r>
      <w:r>
        <w:rPr>
          <w:rFonts w:hint="eastAsia"/>
          <w:color w:val="000000" w:themeColor="text1"/>
          <w:sz w:val="24"/>
          <w14:textFill>
            <w14:solidFill>
              <w14:schemeClr w14:val="tx1"/>
            </w14:solidFill>
          </w14:textFill>
        </w:rPr>
        <w:t>完善的功能和性能</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7 </w:t>
      </w:r>
      <w:r>
        <w:rPr>
          <w:rFonts w:hint="eastAsia"/>
          <w:color w:val="000000" w:themeColor="text1"/>
          <w:sz w:val="24"/>
          <w14:textFill>
            <w14:solidFill>
              <w14:schemeClr w14:val="tx1"/>
            </w14:solidFill>
          </w14:textFill>
        </w:rPr>
        <w:t>多重屏幕和多重操作</w:t>
      </w:r>
      <w:r>
        <w:rPr>
          <w:color w:val="000000" w:themeColor="text1"/>
          <w:sz w:val="24"/>
          <w14:textFill>
            <w14:solidFill>
              <w14:schemeClr w14:val="tx1"/>
            </w14:solidFill>
          </w14:textFill>
        </w:rPr>
        <w:t xml:space="preserve"> 14 </w:t>
      </w:r>
      <w:r>
        <w:rPr>
          <w:rFonts w:hint="eastAsia"/>
          <w:color w:val="000000" w:themeColor="text1"/>
          <w:sz w:val="24"/>
          <w14:textFill>
            <w14:solidFill>
              <w14:schemeClr w14:val="tx1"/>
            </w14:solidFill>
          </w14:textFill>
        </w:rPr>
        <w:t>易于修改和维护</w:t>
      </w:r>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影响程度有六个等级对应5个权值0--5</w:t>
      </w:r>
    </w:p>
    <w:p>
      <w:pPr>
        <w:pStyle w:val="3"/>
      </w:pPr>
      <w:bookmarkStart w:id="489" w:name="_Toc464199040"/>
      <w:bookmarkStart w:id="490" w:name="_Toc367706933"/>
      <w:bookmarkStart w:id="491" w:name="_Toc465023302"/>
      <w:bookmarkStart w:id="492" w:name="_Toc469163171"/>
      <w:bookmarkStart w:id="493" w:name="_Toc20519"/>
      <w:r>
        <w:rPr>
          <w:rFonts w:hint="eastAsia"/>
        </w:rPr>
        <w:t>10.2 工作量估算</w:t>
      </w:r>
      <w:bookmarkEnd w:id="489"/>
      <w:bookmarkEnd w:id="490"/>
      <w:bookmarkEnd w:id="491"/>
      <w:bookmarkEnd w:id="492"/>
      <w:bookmarkEnd w:id="493"/>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工作量与项目规模有关，求出了项目规模根据人员数量及相应工作分配基本上每个人工作量大致是400行代码和一篇文档</w:t>
      </w:r>
    </w:p>
    <w:p>
      <w:pPr>
        <w:pStyle w:val="3"/>
      </w:pPr>
      <w:bookmarkStart w:id="494" w:name="_Toc469163172"/>
      <w:bookmarkStart w:id="495" w:name="_Toc465023303"/>
      <w:bookmarkStart w:id="496" w:name="_Toc464199041"/>
      <w:bookmarkStart w:id="497" w:name="_Toc367706934"/>
      <w:bookmarkStart w:id="498" w:name="_Toc29299"/>
      <w:r>
        <w:rPr>
          <w:rFonts w:hint="eastAsia"/>
        </w:rPr>
        <w:t>10.3 成本估算</w:t>
      </w:r>
      <w:bookmarkEnd w:id="494"/>
      <w:bookmarkEnd w:id="495"/>
      <w:bookmarkEnd w:id="496"/>
      <w:bookmarkEnd w:id="497"/>
      <w:bookmarkEnd w:id="498"/>
    </w:p>
    <w:p>
      <w:pPr>
        <w:pStyle w:val="8"/>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成本估算主要考虑三种模型:类比法,自下而上法,参数法。我们采用自下而上和参数法的结合模型,步骤如下:</w:t>
      </w:r>
    </w:p>
    <w:p>
      <w:pPr>
        <w:pStyle w:val="8"/>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对任务进行分解</w:t>
      </w:r>
    </w:p>
    <w:p>
      <w:pPr>
        <w:pStyle w:val="8"/>
        <w:ind w:left="1140"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估算每个任务的成本Ei</w:t>
      </w:r>
    </w:p>
    <w:p>
      <w:pPr>
        <w:pStyle w:val="8"/>
        <w:ind w:left="1140"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直接成本=E1+E2+</w:t>
      </w:r>
      <w:r>
        <w:rPr>
          <w:color w:val="000000" w:themeColor="text1"/>
          <w:kern w:val="2"/>
          <w:sz w:val="24"/>
          <w:szCs w:val="22"/>
          <w:lang w:eastAsia="zh-CN"/>
          <w14:textFill>
            <w14:solidFill>
              <w14:schemeClr w14:val="tx1"/>
            </w14:solidFill>
          </w14:textFill>
        </w:rPr>
        <w:t>……</w:t>
      </w:r>
      <w:r>
        <w:rPr>
          <w:rFonts w:hint="eastAsia"/>
          <w:color w:val="000000" w:themeColor="text1"/>
          <w:kern w:val="2"/>
          <w:sz w:val="24"/>
          <w:szCs w:val="22"/>
          <w:lang w:eastAsia="zh-CN"/>
          <w14:textFill>
            <w14:solidFill>
              <w14:schemeClr w14:val="tx1"/>
            </w14:solidFill>
          </w14:textFill>
        </w:rPr>
        <w:t>+ Ei+</w:t>
      </w:r>
      <w:r>
        <w:rPr>
          <w:color w:val="000000" w:themeColor="text1"/>
          <w:kern w:val="2"/>
          <w:sz w:val="24"/>
          <w:szCs w:val="22"/>
          <w:lang w:eastAsia="zh-CN"/>
          <w14:textFill>
            <w14:solidFill>
              <w14:schemeClr w14:val="tx1"/>
            </w14:solidFill>
          </w14:textFill>
        </w:rPr>
        <w:t>……</w:t>
      </w:r>
      <w:r>
        <w:rPr>
          <w:rFonts w:hint="eastAsia"/>
          <w:color w:val="000000" w:themeColor="text1"/>
          <w:kern w:val="2"/>
          <w:sz w:val="24"/>
          <w:szCs w:val="22"/>
          <w:lang w:eastAsia="zh-CN"/>
          <w14:textFill>
            <w14:solidFill>
              <w14:schemeClr w14:val="tx1"/>
            </w14:solidFill>
          </w14:textFill>
        </w:rPr>
        <w:t>+ En</w:t>
      </w:r>
    </w:p>
    <w:p>
      <w:pPr>
        <w:pStyle w:val="8"/>
        <w:ind w:firstLine="480"/>
        <w:rPr>
          <w:color w:val="000000" w:themeColor="text1"/>
          <w:sz w:val="24"/>
          <w:lang w:eastAsia="zh-CN"/>
          <w14:textFill>
            <w14:solidFill>
              <w14:schemeClr w14:val="tx1"/>
            </w14:solidFill>
          </w14:textFill>
        </w:rPr>
      </w:pPr>
      <w:r>
        <w:rPr>
          <w:rFonts w:hint="eastAsia"/>
          <w:color w:val="000000" w:themeColor="text1"/>
          <w:sz w:val="24"/>
          <w:lang w:eastAsia="zh-CN"/>
          <w14:textFill>
            <w14:solidFill>
              <w14:schemeClr w14:val="tx1"/>
            </w14:solidFill>
          </w14:textFill>
        </w:rPr>
        <w:t>间接成本=直接成本*间接成本系数</w:t>
      </w:r>
    </w:p>
    <w:p>
      <w:pPr>
        <w:pStyle w:val="8"/>
        <w:ind w:left="1142"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项目总估算成本= 直接成本+间接成本</w:t>
      </w:r>
    </w:p>
    <w:p>
      <w:pPr>
        <w:pStyle w:val="8"/>
        <w:ind w:left="1142"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 xml:space="preserve">项目总报价=项目总估算成本+风险利润 </w:t>
      </w:r>
    </w:p>
    <w:p>
      <w:pPr>
        <w:pStyle w:val="8"/>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风险利润=利润+风险基金+税</w:t>
      </w:r>
    </w:p>
    <w:p>
      <w:pPr>
        <w:pStyle w:val="8"/>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先估算规模Qi，然后估算成本Ei= Qi *人力成本参数唯一估计值：PERT算法: Qi=(Max+4Avg+Min)/6</w:t>
      </w:r>
    </w:p>
    <w:p>
      <w:pPr>
        <w:pStyle w:val="8"/>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ab/>
      </w:r>
      <w:r>
        <w:rPr>
          <w:rFonts w:hint="eastAsia"/>
          <w:color w:val="000000" w:themeColor="text1"/>
          <w:kern w:val="2"/>
          <w:sz w:val="24"/>
          <w:szCs w:val="22"/>
          <w:lang w:eastAsia="zh-CN"/>
          <w14:textFill>
            <w14:solidFill>
              <w14:schemeClr w14:val="tx1"/>
            </w14:solidFill>
          </w14:textFill>
        </w:rPr>
        <w:t>Qi=（3000+2200*4+1500）/6=2216</w:t>
      </w:r>
    </w:p>
    <w:p>
      <w:pPr>
        <w:pStyle w:val="8"/>
        <w:ind w:firstLine="480"/>
        <w:rPr>
          <w:color w:val="000000" w:themeColor="text1"/>
          <w:kern w:val="2"/>
          <w:sz w:val="24"/>
          <w:szCs w:val="22"/>
          <w:lang w:eastAsia="zh-CN"/>
          <w14:textFill>
            <w14:solidFill>
              <w14:schemeClr w14:val="tx1"/>
            </w14:solidFill>
          </w14:textFill>
        </w:rPr>
      </w:pPr>
      <w:r>
        <w:rPr>
          <w:rFonts w:hint="eastAsia"/>
          <w:color w:val="000000" w:themeColor="text1"/>
          <w:kern w:val="2"/>
          <w:sz w:val="24"/>
          <w:szCs w:val="22"/>
          <w:lang w:eastAsia="zh-CN"/>
          <w14:textFill>
            <w14:solidFill>
              <w14:schemeClr w14:val="tx1"/>
            </w14:solidFill>
          </w14:textFill>
        </w:rPr>
        <w:t>由于是作业（通过学习来增长知识）无人力成本，假设1行代码1元则直接成本为2216元</w:t>
      </w:r>
    </w:p>
    <w:p>
      <w:pPr>
        <w:pStyle w:val="3"/>
      </w:pPr>
      <w:bookmarkStart w:id="499" w:name="_Toc465023304"/>
      <w:bookmarkStart w:id="500" w:name="_Toc464199042"/>
      <w:bookmarkStart w:id="501" w:name="_Toc469163173"/>
      <w:bookmarkStart w:id="502" w:name="_Toc23355"/>
      <w:r>
        <w:rPr>
          <w:rFonts w:hint="eastAsia"/>
        </w:rPr>
        <w:t>10.4关键计算机资源估算</w:t>
      </w:r>
      <w:bookmarkEnd w:id="499"/>
      <w:bookmarkEnd w:id="500"/>
      <w:bookmarkEnd w:id="501"/>
      <w:bookmarkEnd w:id="502"/>
    </w:p>
    <w:p>
      <w:pPr>
        <w:spacing w:line="360" w:lineRule="auto"/>
        <w:ind w:firstLine="480" w:firstLineChars="200"/>
        <w:rPr>
          <w:sz w:val="24"/>
        </w:rPr>
      </w:pPr>
      <w:r>
        <w:rPr>
          <w:sz w:val="24"/>
        </w:rPr>
        <w:tab/>
      </w:r>
      <w:r>
        <w:rPr>
          <w:rFonts w:hint="eastAsia"/>
          <w:sz w:val="24"/>
        </w:rPr>
        <w:t>需要一个服务器，网络宽带，计算机。</w:t>
      </w:r>
    </w:p>
    <w:p>
      <w:pPr>
        <w:pStyle w:val="3"/>
      </w:pPr>
      <w:bookmarkStart w:id="503" w:name="_Toc469163174"/>
      <w:bookmarkStart w:id="504" w:name="_Toc465023305"/>
      <w:bookmarkStart w:id="505" w:name="_Toc464199043"/>
      <w:bookmarkStart w:id="506" w:name="_Toc11020"/>
      <w:r>
        <w:rPr>
          <w:rFonts w:hint="eastAsia"/>
        </w:rPr>
        <w:t>10.5管理预留</w:t>
      </w:r>
      <w:bookmarkEnd w:id="503"/>
      <w:bookmarkEnd w:id="504"/>
      <w:bookmarkEnd w:id="505"/>
      <w:bookmarkEnd w:id="506"/>
    </w:p>
    <w:p>
      <w:pPr>
        <w:spacing w:line="360" w:lineRule="auto"/>
        <w:ind w:firstLine="480" w:firstLineChars="200"/>
        <w:rPr>
          <w:sz w:val="24"/>
        </w:rPr>
      </w:pPr>
      <w:r>
        <w:rPr>
          <w:sz w:val="24"/>
        </w:rPr>
        <w:tab/>
      </w:r>
      <w:r>
        <w:rPr>
          <w:rFonts w:hint="eastAsia"/>
          <w:sz w:val="24"/>
        </w:rPr>
        <w:t>把工程源代码在另一台机器上进行备份，以及相关的数据资源也都进行备份。在网站工作的期间都进行保证有备份的设施以免出现空档。</w:t>
      </w:r>
    </w:p>
    <w:p>
      <w:pPr>
        <w:pStyle w:val="2"/>
      </w:pPr>
      <w:bookmarkStart w:id="507" w:name="_Toc464199044"/>
      <w:bookmarkStart w:id="508" w:name="_Toc465023306"/>
      <w:bookmarkStart w:id="509" w:name="_Toc469163175"/>
      <w:bookmarkStart w:id="510" w:name="_Toc29066"/>
      <w:r>
        <w:rPr>
          <w:rFonts w:hint="eastAsia"/>
        </w:rPr>
        <w:t>11 风险管理</w:t>
      </w:r>
      <w:bookmarkEnd w:id="507"/>
      <w:bookmarkEnd w:id="508"/>
      <w:bookmarkEnd w:id="509"/>
      <w:bookmarkEnd w:id="510"/>
    </w:p>
    <w:p>
      <w:pPr>
        <w:pStyle w:val="3"/>
        <w:rPr>
          <w:rStyle w:val="34"/>
          <w:rFonts w:ascii="Arial" w:hAnsi="Arial" w:eastAsia="黑体" w:cs="Times New Roman"/>
          <w:b/>
          <w:bCs/>
          <w:sz w:val="30"/>
        </w:rPr>
      </w:pPr>
      <w:bookmarkStart w:id="511" w:name="_Toc469163176"/>
      <w:bookmarkStart w:id="512" w:name="_Toc465023307"/>
      <w:bookmarkStart w:id="513" w:name="_Toc464199045"/>
      <w:bookmarkStart w:id="514" w:name="_Toc367709345"/>
      <w:bookmarkStart w:id="515" w:name="_Toc16110"/>
      <w:r>
        <w:rPr>
          <w:rStyle w:val="34"/>
          <w:rFonts w:hint="eastAsia" w:ascii="Arial" w:hAnsi="Arial" w:eastAsia="黑体" w:cs="Times New Roman"/>
          <w:b/>
          <w:bCs/>
          <w:sz w:val="30"/>
        </w:rPr>
        <w:t>11.1</w:t>
      </w:r>
      <w:r>
        <w:rPr>
          <w:rStyle w:val="34"/>
          <w:rFonts w:ascii="Arial" w:hAnsi="Arial" w:eastAsia="黑体" w:cs="Times New Roman"/>
          <w:b/>
          <w:bCs/>
          <w:sz w:val="30"/>
        </w:rPr>
        <w:t>计划编制风险</w:t>
      </w:r>
      <w:bookmarkEnd w:id="511"/>
      <w:bookmarkEnd w:id="512"/>
      <w:bookmarkEnd w:id="513"/>
      <w:bookmarkEnd w:id="514"/>
      <w:bookmarkEnd w:id="515"/>
    </w:p>
    <w:p>
      <w:pPr>
        <w:pStyle w:val="4"/>
      </w:pPr>
      <w:bookmarkStart w:id="516" w:name="_Toc367709346"/>
      <w:bookmarkStart w:id="517" w:name="_Toc27674"/>
      <w:r>
        <w:t> </w:t>
      </w:r>
      <w:bookmarkStart w:id="518" w:name="_Toc469163177"/>
      <w:bookmarkStart w:id="519" w:name="_Toc465023308"/>
      <w:bookmarkStart w:id="520" w:name="_Toc464199046"/>
      <w:r>
        <w:rPr>
          <w:rFonts w:hint="eastAsia"/>
        </w:rPr>
        <w:t>11.1.1可能</w:t>
      </w:r>
      <w:r>
        <w:t>存在的问题：</w:t>
      </w:r>
      <w:bookmarkEnd w:id="516"/>
      <w:bookmarkEnd w:id="517"/>
      <w:bookmarkEnd w:id="518"/>
      <w:bookmarkEnd w:id="519"/>
      <w:bookmarkEnd w:id="520"/>
    </w:p>
    <w:p>
      <w:pPr>
        <w:autoSpaceDE w:val="0"/>
        <w:autoSpaceDN w:val="0"/>
        <w:adjustRightInd w:val="0"/>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计划、资源和产品的定义完全由客户或上层领导决定，忽略了软件项目组整体意见，并且这些决定不完全一致。 计划忽略了必要的任务和活动。致使 计划不切实际。计划基于特定的项目组人员、需要特定的技能，但是在有限的时间，精力下，难以得到这样的项目组人员或者无法完成特定技术的学习。 软件规模估算过于乐观。 工作量估算过于乐观。 进度的压力造成生产率的下降。 目标日期提前，但没有相应地调整产品范围和可用资源。 一个关键任务的延迟导致其他相关任务的连锁反应。</w:t>
      </w:r>
    </w:p>
    <w:p>
      <w:pPr>
        <w:pStyle w:val="4"/>
      </w:pPr>
      <w:bookmarkStart w:id="521" w:name="_Toc367709347"/>
      <w:bookmarkStart w:id="522" w:name="_Toc465023309"/>
      <w:bookmarkStart w:id="523" w:name="_Toc464199047"/>
      <w:bookmarkStart w:id="524" w:name="_Toc469163178"/>
      <w:bookmarkStart w:id="525" w:name="_Toc31932"/>
      <w:r>
        <w:rPr>
          <w:rFonts w:hint="eastAsia"/>
        </w:rPr>
        <w:t>11.1.2解决</w:t>
      </w:r>
      <w:r>
        <w:t>方案</w:t>
      </w:r>
      <w:bookmarkEnd w:id="521"/>
      <w:bookmarkEnd w:id="522"/>
      <w:bookmarkEnd w:id="523"/>
      <w:bookmarkEnd w:id="524"/>
      <w:bookmarkEnd w:id="525"/>
    </w:p>
    <w:p>
      <w:pPr>
        <w:pStyle w:val="36"/>
        <w:spacing w:line="360" w:lineRule="auto"/>
        <w:ind w:firstLine="48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pPr>
        <w:pStyle w:val="3"/>
        <w:rPr>
          <w:rStyle w:val="34"/>
          <w:rFonts w:ascii="Arial" w:hAnsi="Arial" w:eastAsia="黑体" w:cs="Times New Roman"/>
          <w:b/>
          <w:bCs/>
          <w:sz w:val="30"/>
        </w:rPr>
      </w:pPr>
      <w:bookmarkStart w:id="526" w:name="_Toc465023310"/>
      <w:bookmarkStart w:id="527" w:name="_Toc469163179"/>
      <w:bookmarkStart w:id="528" w:name="_Toc367709348"/>
      <w:bookmarkStart w:id="529" w:name="_Toc464199048"/>
      <w:bookmarkStart w:id="530" w:name="_Toc14800"/>
      <w:r>
        <w:rPr>
          <w:rStyle w:val="34"/>
          <w:rFonts w:hint="eastAsia" w:ascii="Arial" w:hAnsi="Arial" w:eastAsia="黑体" w:cs="Times New Roman"/>
          <w:b/>
          <w:bCs/>
          <w:sz w:val="30"/>
        </w:rPr>
        <w:t>11.2</w:t>
      </w:r>
      <w:r>
        <w:rPr>
          <w:rStyle w:val="34"/>
          <w:rFonts w:ascii="Arial" w:hAnsi="Arial" w:eastAsia="黑体" w:cs="Times New Roman"/>
          <w:b/>
          <w:bCs/>
          <w:sz w:val="30"/>
        </w:rPr>
        <w:t> 组织和管理风险</w:t>
      </w:r>
      <w:bookmarkEnd w:id="526"/>
      <w:bookmarkEnd w:id="527"/>
      <w:bookmarkEnd w:id="528"/>
      <w:bookmarkEnd w:id="529"/>
      <w:bookmarkEnd w:id="530"/>
    </w:p>
    <w:p>
      <w:pPr>
        <w:pStyle w:val="4"/>
      </w:pPr>
      <w:bookmarkStart w:id="531" w:name="_Toc464199049"/>
      <w:bookmarkStart w:id="532" w:name="_Toc469163180"/>
      <w:bookmarkStart w:id="533" w:name="_Toc465023311"/>
      <w:bookmarkStart w:id="534" w:name="_Toc367709349"/>
      <w:bookmarkStart w:id="535" w:name="_Toc20309"/>
      <w:r>
        <w:rPr>
          <w:rFonts w:hint="eastAsia"/>
        </w:rPr>
        <w:t>11.2.1可能</w:t>
      </w:r>
      <w:r>
        <w:t>存在的问题：</w:t>
      </w:r>
      <w:bookmarkEnd w:id="531"/>
      <w:bookmarkEnd w:id="532"/>
      <w:bookmarkEnd w:id="533"/>
      <w:bookmarkEnd w:id="534"/>
      <w:bookmarkEnd w:id="535"/>
    </w:p>
    <w:p>
      <w:pPr>
        <w:pStyle w:val="36"/>
        <w:spacing w:line="360" w:lineRule="auto"/>
        <w:ind w:firstLine="480"/>
        <w:rPr>
          <w:rFonts w:ascii="Times New Roman" w:hAnsi="Times New Roman"/>
          <w:color w:val="000000" w:themeColor="text1"/>
          <w:sz w:val="24"/>
          <w:szCs w:val="24"/>
          <w14:textFill>
            <w14:solidFill>
              <w14:schemeClr w14:val="tx1"/>
            </w14:solidFill>
          </w14:textFill>
        </w:rPr>
      </w:pPr>
      <w:r>
        <w:rPr>
          <w:rFonts w:hint="eastAsia" w:ascii="Times New Roman" w:hAnsi="Times New Roman"/>
          <w:sz w:val="24"/>
        </w:rPr>
        <w:tab/>
      </w:r>
      <w:r>
        <w:rPr>
          <w:rFonts w:hint="eastAsia" w:ascii="Times New Roman" w:hAnsi="Times New Roman"/>
          <w:color w:val="000000" w:themeColor="text1"/>
          <w:sz w:val="24"/>
          <w:szCs w:val="24"/>
          <w14:textFill>
            <w14:solidFill>
              <w14:schemeClr w14:val="tx1"/>
            </w14:solidFill>
          </w14:textFill>
        </w:rPr>
        <w:t>缺乏强有力、有凝聚力的领导。 无法正确协调项目组成员之间的关系，导致软件项目小组能力下降。 削减预算打乱软件项目计划。 低效的项目组织结构降低软件开发的生产率。 管理层审查/决策的周期比预期时间长。 管理层作出了打击软件项目组积极性的决定。 计划性太差，无法适应期望的开发速度。 软件项目计划由于压力而放弃，导致开发混乱。 管理方面的英雄主义，忽视客观确切的状态报告，降低发现和改正问题的能力。</w:t>
      </w:r>
    </w:p>
    <w:p>
      <w:pPr>
        <w:pStyle w:val="4"/>
      </w:pPr>
      <w:bookmarkStart w:id="536" w:name="_Toc465023312"/>
      <w:bookmarkStart w:id="537" w:name="_Toc464199050"/>
      <w:bookmarkStart w:id="538" w:name="_Toc469163181"/>
      <w:bookmarkStart w:id="539" w:name="_Toc367709350"/>
      <w:bookmarkStart w:id="540" w:name="_Toc7031"/>
      <w:r>
        <w:rPr>
          <w:rFonts w:hint="eastAsia"/>
        </w:rPr>
        <w:t>11.2.2解决</w:t>
      </w:r>
      <w:r>
        <w:t>方案：</w:t>
      </w:r>
      <w:bookmarkEnd w:id="536"/>
      <w:bookmarkEnd w:id="537"/>
      <w:bookmarkEnd w:id="538"/>
      <w:bookmarkEnd w:id="539"/>
      <w:bookmarkEnd w:id="540"/>
    </w:p>
    <w:p>
      <w:pPr>
        <w:pStyle w:val="36"/>
        <w:spacing w:line="360" w:lineRule="auto"/>
        <w:ind w:firstLine="48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pPr>
        <w:pStyle w:val="3"/>
        <w:rPr>
          <w:rStyle w:val="34"/>
          <w:rFonts w:ascii="Arial" w:hAnsi="Arial" w:eastAsia="黑体" w:cs="Times New Roman"/>
          <w:b/>
          <w:bCs/>
          <w:sz w:val="30"/>
        </w:rPr>
      </w:pPr>
      <w:bookmarkStart w:id="541" w:name="_Toc367709351"/>
      <w:bookmarkStart w:id="542" w:name="_Toc469163182"/>
      <w:bookmarkStart w:id="543" w:name="_Toc464199051"/>
      <w:bookmarkStart w:id="544" w:name="_Toc465023313"/>
      <w:bookmarkStart w:id="545" w:name="_Toc30767"/>
      <w:r>
        <w:rPr>
          <w:rStyle w:val="34"/>
          <w:rFonts w:hint="eastAsia" w:ascii="Arial" w:hAnsi="Arial" w:eastAsia="黑体" w:cs="Times New Roman"/>
          <w:b/>
          <w:bCs/>
          <w:sz w:val="30"/>
        </w:rPr>
        <w:t>11.3开发环境风险</w:t>
      </w:r>
      <w:bookmarkEnd w:id="541"/>
      <w:bookmarkEnd w:id="542"/>
      <w:bookmarkEnd w:id="543"/>
      <w:bookmarkEnd w:id="544"/>
      <w:bookmarkEnd w:id="545"/>
    </w:p>
    <w:p>
      <w:pPr>
        <w:pStyle w:val="4"/>
      </w:pPr>
      <w:bookmarkStart w:id="546" w:name="_Toc367709352"/>
      <w:bookmarkStart w:id="547" w:name="_Toc465023314"/>
      <w:bookmarkStart w:id="548" w:name="_Toc469163183"/>
      <w:bookmarkStart w:id="549" w:name="_Toc464199052"/>
      <w:bookmarkStart w:id="550" w:name="_Toc10520"/>
      <w:r>
        <w:rPr>
          <w:rFonts w:hint="eastAsia"/>
        </w:rPr>
        <w:t>11.3.1可能</w:t>
      </w:r>
      <w:r>
        <w:t>存在的问题：</w:t>
      </w:r>
      <w:bookmarkEnd w:id="546"/>
      <w:bookmarkEnd w:id="547"/>
      <w:bookmarkEnd w:id="548"/>
      <w:bookmarkEnd w:id="549"/>
      <w:bookmarkEnd w:id="55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开发设施和工具不能及时到位。开发设施和工具到位但不配套。 开发设施和工具不如期望的那样有效。 开发人员需要更换开发设施和工具。 开发设施和工具的学习期比预期要长。 开发设施和工具的选择不是基于技术需求，不能提供计划要求的功能。</w:t>
      </w:r>
    </w:p>
    <w:p>
      <w:pPr>
        <w:pStyle w:val="4"/>
      </w:pPr>
      <w:bookmarkStart w:id="551" w:name="_Toc464199053"/>
      <w:bookmarkStart w:id="552" w:name="_Toc465023315"/>
      <w:bookmarkStart w:id="553" w:name="_Toc367709353"/>
      <w:bookmarkStart w:id="554" w:name="_Toc469163184"/>
      <w:bookmarkStart w:id="555" w:name="_Toc25052"/>
      <w:r>
        <w:rPr>
          <w:rFonts w:hint="eastAsia"/>
        </w:rPr>
        <w:t>11.3.2解决</w:t>
      </w:r>
      <w:r>
        <w:t>方案：</w:t>
      </w:r>
      <w:bookmarkEnd w:id="551"/>
      <w:bookmarkEnd w:id="552"/>
      <w:bookmarkEnd w:id="553"/>
      <w:bookmarkEnd w:id="554"/>
      <w:bookmarkEnd w:id="555"/>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项目组进行项目开发之前应该充分了解开发项目所需要的各项软硬件需求。主要有需要的电脑，软件等。并且要充分分析采用的开发工具是否合理。</w:t>
      </w:r>
    </w:p>
    <w:p>
      <w:pPr>
        <w:pStyle w:val="3"/>
        <w:rPr>
          <w:rStyle w:val="34"/>
          <w:rFonts w:ascii="Arial" w:hAnsi="Arial" w:eastAsia="黑体" w:cs="Times New Roman"/>
          <w:b/>
          <w:bCs/>
          <w:sz w:val="30"/>
        </w:rPr>
      </w:pPr>
      <w:bookmarkStart w:id="556" w:name="_Toc469163185"/>
      <w:bookmarkStart w:id="557" w:name="_Toc367709354"/>
      <w:bookmarkStart w:id="558" w:name="_Toc465023316"/>
      <w:bookmarkStart w:id="559" w:name="_Toc464199054"/>
      <w:bookmarkStart w:id="560" w:name="_Toc13060"/>
      <w:r>
        <w:rPr>
          <w:rStyle w:val="34"/>
          <w:rFonts w:hint="eastAsia" w:ascii="Arial" w:hAnsi="Arial" w:eastAsia="黑体" w:cs="Times New Roman"/>
          <w:b/>
          <w:bCs/>
          <w:sz w:val="30"/>
        </w:rPr>
        <w:t>11.4最终用户风险</w:t>
      </w:r>
      <w:bookmarkEnd w:id="556"/>
      <w:bookmarkEnd w:id="557"/>
      <w:bookmarkEnd w:id="558"/>
      <w:bookmarkEnd w:id="559"/>
      <w:bookmarkEnd w:id="560"/>
    </w:p>
    <w:p>
      <w:pPr>
        <w:pStyle w:val="4"/>
      </w:pPr>
      <w:bookmarkStart w:id="561" w:name="_Toc367709355"/>
      <w:bookmarkStart w:id="562" w:name="_Toc465023317"/>
      <w:bookmarkStart w:id="563" w:name="_Toc464199055"/>
      <w:bookmarkStart w:id="564" w:name="_Toc469163186"/>
      <w:bookmarkStart w:id="565" w:name="_Toc29536"/>
      <w:r>
        <w:rPr>
          <w:rFonts w:hint="eastAsia"/>
        </w:rPr>
        <w:t>11.4.1</w:t>
      </w:r>
      <w:r>
        <w:t> </w:t>
      </w:r>
      <w:r>
        <w:rPr>
          <w:rFonts w:hint="eastAsia"/>
        </w:rPr>
        <w:t>可能</w:t>
      </w:r>
      <w:r>
        <w:t>存在的问题：</w:t>
      </w:r>
      <w:bookmarkEnd w:id="561"/>
      <w:bookmarkEnd w:id="562"/>
      <w:bookmarkEnd w:id="563"/>
      <w:bookmarkEnd w:id="564"/>
      <w:bookmarkEnd w:id="565"/>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最终用户坚持新的需求。最终用户对交付的软件产品不满意，要求重新开发。 最终用户的意见未被采纳，造成软件产品无法满足用户要求。</w:t>
      </w:r>
    </w:p>
    <w:p>
      <w:pPr>
        <w:pStyle w:val="4"/>
      </w:pPr>
      <w:bookmarkStart w:id="566" w:name="_Toc469163187"/>
      <w:bookmarkStart w:id="567" w:name="_Toc367709356"/>
      <w:bookmarkStart w:id="568" w:name="_Toc464199056"/>
      <w:bookmarkStart w:id="569" w:name="_Toc465023318"/>
      <w:bookmarkStart w:id="570" w:name="_Toc25663"/>
      <w:r>
        <w:rPr>
          <w:rFonts w:hint="eastAsia"/>
        </w:rPr>
        <w:t>11.4.2解决方案</w:t>
      </w:r>
      <w:r>
        <w:t>：</w:t>
      </w:r>
      <w:bookmarkEnd w:id="566"/>
      <w:bookmarkEnd w:id="567"/>
      <w:bookmarkEnd w:id="568"/>
      <w:bookmarkEnd w:id="569"/>
      <w:bookmarkEnd w:id="57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在开发项目之前，充分进行用户需求分析，开发项目应该具有前瞻性。开发人员应该站在用户的角度进行分析、设计。提高软件产品的适用性。</w:t>
      </w:r>
    </w:p>
    <w:p>
      <w:pPr>
        <w:pStyle w:val="3"/>
        <w:rPr>
          <w:rStyle w:val="34"/>
          <w:rFonts w:ascii="Arial" w:hAnsi="Arial" w:eastAsia="黑体" w:cs="Times New Roman"/>
          <w:b/>
          <w:bCs/>
          <w:sz w:val="30"/>
        </w:rPr>
      </w:pPr>
      <w:bookmarkStart w:id="571" w:name="_Toc465023319"/>
      <w:bookmarkStart w:id="572" w:name="_Toc367709357"/>
      <w:bookmarkStart w:id="573" w:name="_Toc469163188"/>
      <w:bookmarkStart w:id="574" w:name="_Toc464199057"/>
      <w:bookmarkStart w:id="575" w:name="_Toc21371"/>
      <w:r>
        <w:rPr>
          <w:rStyle w:val="34"/>
          <w:rFonts w:hint="eastAsia" w:ascii="Arial" w:hAnsi="Arial" w:eastAsia="黑体" w:cs="Times New Roman"/>
          <w:b/>
          <w:bCs/>
          <w:sz w:val="30"/>
        </w:rPr>
        <w:t>11.5需求风险</w:t>
      </w:r>
      <w:bookmarkEnd w:id="571"/>
      <w:bookmarkEnd w:id="572"/>
      <w:bookmarkEnd w:id="573"/>
      <w:bookmarkEnd w:id="574"/>
      <w:r>
        <w:rPr>
          <w:rStyle w:val="34"/>
          <w:rFonts w:hint="eastAsia" w:ascii="Arial" w:hAnsi="Arial" w:eastAsia="黑体" w:cs="Times New Roman"/>
          <w:b/>
          <w:bCs/>
          <w:sz w:val="30"/>
        </w:rPr>
        <w:t> </w:t>
      </w:r>
      <w:bookmarkEnd w:id="575"/>
    </w:p>
    <w:p>
      <w:pPr>
        <w:pStyle w:val="4"/>
      </w:pPr>
      <w:bookmarkStart w:id="576" w:name="_Toc367709358"/>
      <w:bookmarkStart w:id="577" w:name="_Toc469163189"/>
      <w:bookmarkStart w:id="578" w:name="_Toc464199058"/>
      <w:bookmarkStart w:id="579" w:name="_Toc465023320"/>
      <w:bookmarkStart w:id="580" w:name="_Toc31020"/>
      <w:r>
        <w:rPr>
          <w:rFonts w:hint="eastAsia"/>
        </w:rPr>
        <w:t>11.5.1可能</w:t>
      </w:r>
      <w:r>
        <w:t>存在的问题：</w:t>
      </w:r>
      <w:bookmarkEnd w:id="576"/>
      <w:bookmarkEnd w:id="577"/>
      <w:bookmarkEnd w:id="578"/>
      <w:bookmarkEnd w:id="579"/>
      <w:bookmarkEnd w:id="58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需求已经成为软件项目基准，但仍在变化。需求定义欠佳：不清晰、不准确、不一致。  增加了额外的需求。 </w:t>
      </w:r>
    </w:p>
    <w:p>
      <w:pPr>
        <w:pStyle w:val="4"/>
      </w:pPr>
      <w:bookmarkStart w:id="581" w:name="_Toc464199059"/>
      <w:bookmarkStart w:id="582" w:name="_Toc465023321"/>
      <w:bookmarkStart w:id="583" w:name="_Toc367709359"/>
      <w:bookmarkStart w:id="584" w:name="_Toc469163190"/>
      <w:bookmarkStart w:id="585" w:name="_Toc17182"/>
      <w:r>
        <w:rPr>
          <w:rFonts w:hint="eastAsia"/>
        </w:rPr>
        <w:t>11.5.2解决方案：</w:t>
      </w:r>
      <w:bookmarkEnd w:id="581"/>
      <w:bookmarkEnd w:id="582"/>
      <w:bookmarkEnd w:id="583"/>
      <w:bookmarkEnd w:id="584"/>
      <w:bookmarkEnd w:id="585"/>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在进行需求分析的时候应该充分，充分了解、分析二手书买卖交易的需求内容，类比分析相关产品的需求，力争做到分析全面、彻底。</w:t>
      </w:r>
    </w:p>
    <w:p>
      <w:pPr>
        <w:pStyle w:val="3"/>
        <w:rPr>
          <w:rStyle w:val="34"/>
          <w:rFonts w:ascii="Arial" w:hAnsi="Arial" w:eastAsia="黑体" w:cs="Times New Roman"/>
          <w:b/>
          <w:bCs/>
          <w:sz w:val="30"/>
        </w:rPr>
      </w:pPr>
      <w:bookmarkStart w:id="586" w:name="_Toc469163191"/>
      <w:bookmarkStart w:id="587" w:name="_Toc465023322"/>
      <w:bookmarkStart w:id="588" w:name="_Toc464199060"/>
      <w:bookmarkStart w:id="589" w:name="_Toc367709360"/>
      <w:bookmarkStart w:id="590" w:name="_Toc13478"/>
      <w:r>
        <w:rPr>
          <w:rStyle w:val="34"/>
          <w:rFonts w:hint="eastAsia" w:ascii="Arial" w:hAnsi="Arial" w:eastAsia="黑体" w:cs="Times New Roman"/>
          <w:b/>
          <w:bCs/>
          <w:sz w:val="30"/>
        </w:rPr>
        <w:t>11.6产品风险</w:t>
      </w:r>
      <w:bookmarkEnd w:id="586"/>
      <w:bookmarkEnd w:id="587"/>
      <w:bookmarkEnd w:id="588"/>
      <w:bookmarkEnd w:id="589"/>
      <w:bookmarkEnd w:id="590"/>
    </w:p>
    <w:p>
      <w:pPr>
        <w:pStyle w:val="4"/>
      </w:pPr>
      <w:bookmarkStart w:id="591" w:name="_Toc12447"/>
      <w:r>
        <w:t> </w:t>
      </w:r>
      <w:bookmarkStart w:id="592" w:name="_Toc465023323"/>
      <w:bookmarkStart w:id="593" w:name="_Toc367709361"/>
      <w:bookmarkStart w:id="594" w:name="_Toc464199061"/>
      <w:bookmarkStart w:id="595" w:name="_Toc469163192"/>
      <w:r>
        <w:rPr>
          <w:rFonts w:hint="eastAsia"/>
        </w:rPr>
        <w:t>11.6.1可能</w:t>
      </w:r>
      <w:r>
        <w:t>存在的问题：</w:t>
      </w:r>
      <w:bookmarkEnd w:id="591"/>
      <w:bookmarkEnd w:id="592"/>
      <w:bookmarkEnd w:id="593"/>
      <w:bookmarkEnd w:id="594"/>
      <w:bookmarkEnd w:id="595"/>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错误发生率高的模块，需要更多的时间对它进行测试和重构。  矫正质量低下的软件产品需要更多的时间对它进行测试和重构。  由于功能错误，导致需要重新进行设计和实现。 开发额外不需要的功能延长了进度。  要满足软件产品规模和速度要求，需要更多的时间。 严格要求与现有系统兼容，需要更多的时间。 要求软件重用，需要更多的时间。</w:t>
      </w:r>
    </w:p>
    <w:p>
      <w:pPr>
        <w:pStyle w:val="4"/>
      </w:pPr>
      <w:bookmarkStart w:id="596" w:name="_Toc465023324"/>
      <w:bookmarkStart w:id="597" w:name="_Toc469163193"/>
      <w:bookmarkStart w:id="598" w:name="_Toc464199062"/>
      <w:bookmarkStart w:id="599" w:name="_Toc367709362"/>
      <w:bookmarkStart w:id="600" w:name="_Toc20214"/>
      <w:r>
        <w:rPr>
          <w:rFonts w:hint="eastAsia"/>
        </w:rPr>
        <w:t>11.6.2解决方案</w:t>
      </w:r>
      <w:r>
        <w:t>：</w:t>
      </w:r>
      <w:bookmarkEnd w:id="596"/>
      <w:bookmarkEnd w:id="597"/>
      <w:bookmarkEnd w:id="598"/>
      <w:bookmarkEnd w:id="599"/>
      <w:bookmarkEnd w:id="600"/>
    </w:p>
    <w:p>
      <w:pPr>
        <w:spacing w:line="360" w:lineRule="auto"/>
        <w:ind w:firstLine="480" w:firstLineChars="200"/>
        <w:rPr>
          <w:color w:val="000000" w:themeColor="text1"/>
          <w:sz w:val="24"/>
          <w14:textFill>
            <w14:solidFill>
              <w14:schemeClr w14:val="tx1"/>
            </w14:solidFill>
          </w14:textFill>
        </w:rPr>
      </w:pPr>
      <w:bookmarkStart w:id="601" w:name="_Toc464199063"/>
      <w:bookmarkStart w:id="602" w:name="_Toc367709363"/>
      <w:bookmarkStart w:id="603" w:name="_Toc465023325"/>
      <w:r>
        <w:rPr>
          <w:rFonts w:hint="eastAsia"/>
          <w:color w:val="000000" w:themeColor="text1"/>
          <w:sz w:val="24"/>
          <w14:textFill>
            <w14:solidFill>
              <w14:schemeClr w14:val="tx1"/>
            </w14:solidFill>
          </w14:textFill>
        </w:rPr>
        <w:t>在错误率发生高的模块，进行详细的计划，按照以后的计划进行开发、测试。不要进行不必要的开发，测试。</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开发前进行详细的功能分析，避免发生功能错误。</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详细了解对产品和速度的要求，系统兼容性等问题，并在开发计划时加以考虑。</w:t>
      </w:r>
    </w:p>
    <w:p>
      <w:pPr>
        <w:pStyle w:val="3"/>
        <w:rPr>
          <w:rStyle w:val="34"/>
          <w:rFonts w:ascii="Arial" w:hAnsi="Arial" w:eastAsia="黑体" w:cs="Times New Roman"/>
          <w:b/>
          <w:bCs/>
          <w:sz w:val="30"/>
        </w:rPr>
      </w:pPr>
      <w:bookmarkStart w:id="604" w:name="_Toc469163194"/>
      <w:bookmarkStart w:id="605" w:name="_Toc29026"/>
      <w:r>
        <w:rPr>
          <w:rStyle w:val="34"/>
          <w:rFonts w:hint="eastAsia" w:ascii="Arial" w:hAnsi="Arial" w:eastAsia="黑体" w:cs="Times New Roman"/>
          <w:b/>
          <w:bCs/>
          <w:sz w:val="30"/>
        </w:rPr>
        <w:t>11.7人员风险</w:t>
      </w:r>
      <w:bookmarkEnd w:id="601"/>
      <w:bookmarkEnd w:id="602"/>
      <w:bookmarkEnd w:id="603"/>
      <w:bookmarkEnd w:id="604"/>
      <w:bookmarkEnd w:id="605"/>
    </w:p>
    <w:p>
      <w:pPr>
        <w:pStyle w:val="4"/>
      </w:pPr>
      <w:bookmarkStart w:id="606" w:name="_Toc367709364"/>
      <w:bookmarkStart w:id="607" w:name="_Toc465023326"/>
      <w:bookmarkStart w:id="608" w:name="_Toc464199064"/>
      <w:bookmarkStart w:id="609" w:name="_Toc469163195"/>
      <w:bookmarkStart w:id="610" w:name="_Toc13622"/>
      <w:r>
        <w:rPr>
          <w:rFonts w:hint="eastAsia"/>
        </w:rPr>
        <w:t>11.7.1</w:t>
      </w:r>
      <w:r>
        <w:t> </w:t>
      </w:r>
      <w:r>
        <w:rPr>
          <w:rFonts w:hint="eastAsia"/>
        </w:rPr>
        <w:t>可能</w:t>
      </w:r>
      <w:r>
        <w:t>存在的问题：</w:t>
      </w:r>
      <w:bookmarkEnd w:id="606"/>
      <w:bookmarkEnd w:id="607"/>
      <w:bookmarkEnd w:id="608"/>
      <w:bookmarkEnd w:id="609"/>
      <w:bookmarkEnd w:id="61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招聘人员所需的时间比预期要长。作为开发人员参与工作的先决条件（如培训、其它项目的完成等）不能按时完成。 开发人员与管理层关系不佳导致决策迟缓、影响全局。 项目组人员没有全身心地投入到项目中，无法达到所需的软件产品功能和性能需求。 缺乏激励措施、士气低下。 缺乏必要的规范，增加工作失误，重复工作，降低工作质量。 缺乏工作基础（语言、经验、工具等）。 项目结束前，项目组人员离开软件项目组。  由于项目组人员间的冲突，导致沟通不畅，设计欠佳，接口错误和额外重复的工作。 有问题的项目组人员没有及时调离软件项目组，影响其他人员的工作积极性。 最佳人选没有加入软件项目组，或者加入软件项目组但没有合理使用。 项目组关键人员只能兼职参与。 项目组人员的数目不足。 任务的分配和人员的技能不匹配。 人员工作的进展比预期的要慢。 项目管理人员怠工，导致计划和进度失效。 技术人员怠工导致工作遗漏、质量低下，工作需要重做。</w:t>
      </w:r>
    </w:p>
    <w:p>
      <w:pPr>
        <w:pStyle w:val="4"/>
      </w:pPr>
      <w:bookmarkStart w:id="611" w:name="_Toc469163196"/>
      <w:bookmarkStart w:id="612" w:name="_Toc465023327"/>
      <w:bookmarkStart w:id="613" w:name="_Toc367709365"/>
      <w:bookmarkStart w:id="614" w:name="_Toc464199065"/>
      <w:bookmarkStart w:id="615" w:name="_Toc15903"/>
      <w:r>
        <w:rPr>
          <w:rFonts w:hint="eastAsia"/>
        </w:rPr>
        <w:t>11.7.2解决</w:t>
      </w:r>
      <w:r>
        <w:t>方案：</w:t>
      </w:r>
      <w:bookmarkEnd w:id="611"/>
      <w:bookmarkEnd w:id="612"/>
      <w:bookmarkEnd w:id="613"/>
      <w:bookmarkEnd w:id="614"/>
      <w:bookmarkEnd w:id="615"/>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pPr>
        <w:pStyle w:val="3"/>
        <w:rPr>
          <w:rStyle w:val="34"/>
          <w:rFonts w:ascii="Arial" w:hAnsi="Arial" w:eastAsia="黑体" w:cs="Times New Roman"/>
          <w:b/>
          <w:bCs/>
          <w:sz w:val="30"/>
        </w:rPr>
      </w:pPr>
      <w:bookmarkStart w:id="616" w:name="_Toc465023328"/>
      <w:bookmarkStart w:id="617" w:name="_Toc464199066"/>
      <w:bookmarkStart w:id="618" w:name="_Toc469163197"/>
      <w:bookmarkStart w:id="619" w:name="_Toc367709366"/>
      <w:bookmarkStart w:id="620" w:name="_Toc25899"/>
      <w:r>
        <w:rPr>
          <w:rStyle w:val="34"/>
          <w:rFonts w:hint="eastAsia" w:ascii="Arial" w:hAnsi="Arial" w:eastAsia="黑体" w:cs="Times New Roman"/>
          <w:b/>
          <w:bCs/>
          <w:sz w:val="30"/>
        </w:rPr>
        <w:t>11.8 设计和实现风险</w:t>
      </w:r>
      <w:bookmarkEnd w:id="616"/>
      <w:bookmarkEnd w:id="617"/>
      <w:bookmarkEnd w:id="618"/>
      <w:bookmarkEnd w:id="619"/>
      <w:bookmarkEnd w:id="620"/>
    </w:p>
    <w:p>
      <w:pPr>
        <w:pStyle w:val="4"/>
      </w:pPr>
      <w:bookmarkStart w:id="621" w:name="_Toc464199067"/>
      <w:bookmarkStart w:id="622" w:name="_Toc469163198"/>
      <w:bookmarkStart w:id="623" w:name="_Toc465023329"/>
      <w:bookmarkStart w:id="624" w:name="_Toc367709367"/>
      <w:bookmarkStart w:id="625" w:name="_Toc11744"/>
      <w:r>
        <w:rPr>
          <w:rFonts w:hint="eastAsia"/>
        </w:rPr>
        <w:t>11.8.1可能</w:t>
      </w:r>
      <w:r>
        <w:t>存在的问题：</w:t>
      </w:r>
      <w:bookmarkEnd w:id="621"/>
      <w:bookmarkEnd w:id="622"/>
      <w:bookmarkEnd w:id="623"/>
      <w:bookmarkEnd w:id="624"/>
      <w:bookmarkEnd w:id="625"/>
    </w:p>
    <w:p>
      <w:pPr>
        <w:spacing w:line="360" w:lineRule="auto"/>
        <w:ind w:firstLine="480" w:firstLineChars="200"/>
        <w:rPr>
          <w:sz w:val="24"/>
        </w:rPr>
      </w:pPr>
      <w:r>
        <w:rPr>
          <w:rFonts w:hint="eastAsia"/>
          <w:color w:val="000000" w:themeColor="text1"/>
          <w:sz w:val="24"/>
          <w14:textFill>
            <w14:solidFill>
              <w14:schemeClr w14:val="tx1"/>
            </w14:solidFill>
          </w14:textFill>
        </w:rPr>
        <w:t xml:space="preserve">设计过于简单，考虑不仔细、不全面，导致重新设计和实现。 设计过于复杂，导致一些不必要的工作，影响效率。 设计质量低下，导致重新设计和实现。 使用不熟悉的方法，导致需要额外的培训时间。 产品使用低级语言编写，导致开发效率较低。 分别开发的模块无法有效集成，需要重新设计和实现。 </w:t>
      </w:r>
    </w:p>
    <w:p>
      <w:pPr>
        <w:pStyle w:val="4"/>
      </w:pPr>
      <w:bookmarkStart w:id="626" w:name="_Toc469163199"/>
      <w:bookmarkStart w:id="627" w:name="_Toc367709368"/>
      <w:bookmarkStart w:id="628" w:name="_Toc464199068"/>
      <w:bookmarkStart w:id="629" w:name="_Toc465023330"/>
      <w:bookmarkStart w:id="630" w:name="_Toc20641"/>
      <w:r>
        <w:rPr>
          <w:rFonts w:hint="eastAsia"/>
        </w:rPr>
        <w:t>11.8.2解决方法</w:t>
      </w:r>
      <w:bookmarkEnd w:id="626"/>
      <w:bookmarkEnd w:id="627"/>
      <w:bookmarkEnd w:id="628"/>
      <w:bookmarkEnd w:id="629"/>
      <w:bookmarkEnd w:id="63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开发之前要对项目进行全面考虑，撰写详细的需求说明、开发计划等文档。对项目进行分模块开发，对每个模块进行详细的分析、设计。开发前选用合适的开发方法，提高项目组的开发效率。 </w:t>
      </w:r>
    </w:p>
    <w:p>
      <w:pPr>
        <w:pStyle w:val="3"/>
        <w:rPr>
          <w:rStyle w:val="34"/>
          <w:rFonts w:ascii="Arial" w:hAnsi="Arial" w:eastAsia="黑体" w:cs="Times New Roman"/>
          <w:b/>
          <w:bCs/>
          <w:sz w:val="30"/>
        </w:rPr>
      </w:pPr>
      <w:bookmarkStart w:id="631" w:name="_Toc465023331"/>
      <w:bookmarkStart w:id="632" w:name="_Toc464199069"/>
      <w:bookmarkStart w:id="633" w:name="_Toc367709369"/>
      <w:bookmarkStart w:id="634" w:name="_Toc469163200"/>
      <w:bookmarkStart w:id="635" w:name="_Toc3697"/>
      <w:r>
        <w:rPr>
          <w:rStyle w:val="34"/>
          <w:rFonts w:hint="eastAsia" w:ascii="Arial" w:hAnsi="Arial" w:eastAsia="黑体" w:cs="Times New Roman"/>
          <w:b/>
          <w:bCs/>
          <w:sz w:val="30"/>
        </w:rPr>
        <w:t>11.9</w:t>
      </w:r>
      <w:r>
        <w:rPr>
          <w:rStyle w:val="34"/>
          <w:rFonts w:ascii="Arial" w:hAnsi="Arial" w:eastAsia="黑体" w:cs="Times New Roman"/>
          <w:b/>
          <w:bCs/>
          <w:sz w:val="30"/>
        </w:rPr>
        <w:t>过程风险</w:t>
      </w:r>
      <w:bookmarkEnd w:id="631"/>
      <w:bookmarkEnd w:id="632"/>
      <w:bookmarkEnd w:id="633"/>
      <w:bookmarkEnd w:id="634"/>
      <w:bookmarkEnd w:id="635"/>
    </w:p>
    <w:p>
      <w:pPr>
        <w:pStyle w:val="4"/>
      </w:pPr>
      <w:bookmarkStart w:id="636" w:name="_Toc367709370"/>
      <w:bookmarkStart w:id="637" w:name="_Toc464199070"/>
      <w:bookmarkStart w:id="638" w:name="_Toc465023332"/>
      <w:bookmarkStart w:id="639" w:name="_Toc469163201"/>
      <w:bookmarkStart w:id="640" w:name="_Toc19643"/>
      <w:r>
        <w:rPr>
          <w:rFonts w:hint="eastAsia"/>
        </w:rPr>
        <w:t>11.9.1可能</w:t>
      </w:r>
      <w:r>
        <w:t>存在的问题：</w:t>
      </w:r>
      <w:bookmarkEnd w:id="636"/>
      <w:bookmarkEnd w:id="637"/>
      <w:bookmarkEnd w:id="638"/>
      <w:bookmarkEnd w:id="639"/>
      <w:bookmarkEnd w:id="640"/>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跟踪不准确，导致无法预知项目进展是否落后于计划。 前期的质量保证行为不真实，导致后期的重复工作。 没有遵循标准，导致沟通不足，质量问题和重复工作。 风险管理粗心，导致没有发现重大的软件项目风险。</w:t>
      </w:r>
    </w:p>
    <w:p>
      <w:pPr>
        <w:pStyle w:val="4"/>
      </w:pPr>
      <w:bookmarkStart w:id="641" w:name="_Toc464199071"/>
      <w:bookmarkStart w:id="642" w:name="_Toc367709371"/>
      <w:bookmarkStart w:id="643" w:name="_Toc469163202"/>
      <w:bookmarkStart w:id="644" w:name="_Toc465023333"/>
      <w:bookmarkStart w:id="645" w:name="_Toc11484"/>
      <w:r>
        <w:rPr>
          <w:rFonts w:hint="eastAsia"/>
        </w:rPr>
        <w:t>11.9.2解决</w:t>
      </w:r>
      <w:r>
        <w:t>方法：</w:t>
      </w:r>
      <w:bookmarkEnd w:id="641"/>
      <w:bookmarkEnd w:id="642"/>
      <w:bookmarkEnd w:id="643"/>
      <w:bookmarkEnd w:id="644"/>
      <w:bookmarkEnd w:id="645"/>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项目在开发过程中严格按照计划行事，按标准行事。每周进行例会，总结前段时间的成果，计划下一阶段的开发。对发现的问题要及时沟通，及时解决。</w:t>
      </w:r>
    </w:p>
    <w:p>
      <w:pPr>
        <w:pStyle w:val="2"/>
        <w:rPr>
          <w:rStyle w:val="34"/>
          <w:rFonts w:ascii="Times New Roman" w:hAnsi="Times New Roman" w:eastAsia="宋体"/>
          <w:b/>
          <w:bCs/>
          <w:sz w:val="24"/>
        </w:rPr>
      </w:pPr>
      <w:bookmarkStart w:id="646" w:name="_Toc465023334"/>
      <w:bookmarkStart w:id="647" w:name="_Toc464199072"/>
      <w:bookmarkStart w:id="648" w:name="_Toc469163203"/>
      <w:bookmarkStart w:id="649" w:name="_Toc29930"/>
      <w:r>
        <w:rPr>
          <w:rFonts w:hint="eastAsia"/>
        </w:rPr>
        <w:t>12 支持条件</w:t>
      </w:r>
      <w:bookmarkEnd w:id="646"/>
      <w:bookmarkEnd w:id="647"/>
      <w:bookmarkEnd w:id="648"/>
      <w:bookmarkEnd w:id="649"/>
    </w:p>
    <w:p>
      <w:pPr>
        <w:pStyle w:val="3"/>
        <w:rPr>
          <w:rStyle w:val="34"/>
          <w:rFonts w:ascii="Arial" w:hAnsi="Arial" w:eastAsia="黑体" w:cs="Times New Roman"/>
          <w:b/>
          <w:bCs/>
          <w:sz w:val="30"/>
        </w:rPr>
      </w:pPr>
      <w:bookmarkStart w:id="650" w:name="_Toc464199073"/>
      <w:bookmarkStart w:id="651" w:name="_Toc465023335"/>
      <w:bookmarkStart w:id="652" w:name="_Toc469163204"/>
      <w:bookmarkStart w:id="653" w:name="_Toc30494"/>
      <w:r>
        <w:rPr>
          <w:rStyle w:val="34"/>
          <w:rFonts w:hint="eastAsia" w:ascii="Arial" w:hAnsi="Arial" w:eastAsia="黑体" w:cs="Times New Roman"/>
          <w:b/>
          <w:bCs/>
          <w:sz w:val="30"/>
        </w:rPr>
        <w:t>12.1计算机系统支持</w:t>
      </w:r>
      <w:bookmarkEnd w:id="650"/>
      <w:bookmarkEnd w:id="651"/>
      <w:bookmarkEnd w:id="652"/>
      <w:bookmarkEnd w:id="653"/>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开发过程要求计算机有DBMS和web服务器的支持</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用户使用时要求计算机安装有支持html5的浏览器</w:t>
      </w:r>
    </w:p>
    <w:p>
      <w:pPr>
        <w:spacing w:line="360" w:lineRule="auto"/>
        <w:ind w:firstLine="480" w:firstLineChars="200"/>
        <w:rPr>
          <w:sz w:val="24"/>
        </w:rPr>
      </w:pPr>
    </w:p>
    <w:p>
      <w:pPr>
        <w:pStyle w:val="3"/>
        <w:rPr>
          <w:rStyle w:val="34"/>
          <w:rFonts w:ascii="Arial" w:hAnsi="Arial" w:eastAsia="黑体" w:cs="Times New Roman"/>
          <w:b/>
          <w:bCs/>
          <w:sz w:val="30"/>
        </w:rPr>
      </w:pPr>
      <w:bookmarkStart w:id="654" w:name="_Toc465023336"/>
      <w:bookmarkStart w:id="655" w:name="_Toc469163205"/>
      <w:bookmarkStart w:id="656" w:name="_Toc464199074"/>
      <w:bookmarkStart w:id="657" w:name="_Toc26205"/>
      <w:r>
        <w:rPr>
          <w:rStyle w:val="34"/>
          <w:rFonts w:hint="eastAsia" w:ascii="Arial" w:hAnsi="Arial" w:eastAsia="黑体" w:cs="Times New Roman"/>
          <w:b/>
          <w:bCs/>
          <w:sz w:val="30"/>
        </w:rPr>
        <w:t>12.2需要需方承担的工作和提供的条件</w:t>
      </w:r>
      <w:bookmarkEnd w:id="654"/>
      <w:bookmarkEnd w:id="655"/>
      <w:bookmarkEnd w:id="656"/>
      <w:bookmarkEnd w:id="657"/>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需求的提出和讨论以及使用的反馈</w:t>
      </w:r>
    </w:p>
    <w:p>
      <w:pPr>
        <w:spacing w:line="360" w:lineRule="auto"/>
        <w:ind w:firstLine="480" w:firstLineChars="200"/>
        <w:rPr>
          <w:sz w:val="24"/>
        </w:rPr>
      </w:pPr>
    </w:p>
    <w:p>
      <w:pPr>
        <w:pStyle w:val="3"/>
        <w:rPr>
          <w:rStyle w:val="34"/>
          <w:rFonts w:ascii="Arial" w:hAnsi="Arial" w:eastAsia="黑体" w:cs="Times New Roman"/>
          <w:b/>
          <w:bCs/>
          <w:sz w:val="30"/>
        </w:rPr>
      </w:pPr>
      <w:bookmarkStart w:id="658" w:name="_Toc469163206"/>
      <w:bookmarkStart w:id="659" w:name="_Toc464199075"/>
      <w:bookmarkStart w:id="660" w:name="_Toc465023337"/>
      <w:bookmarkStart w:id="661" w:name="_Toc26687"/>
      <w:r>
        <w:rPr>
          <w:rStyle w:val="34"/>
          <w:rFonts w:hint="eastAsia" w:ascii="Arial" w:hAnsi="Arial" w:eastAsia="黑体" w:cs="Times New Roman"/>
          <w:b/>
          <w:bCs/>
          <w:sz w:val="30"/>
        </w:rPr>
        <w:t>12.3需要分包商承担的工作和提供的条件</w:t>
      </w:r>
      <w:bookmarkEnd w:id="658"/>
      <w:bookmarkEnd w:id="659"/>
      <w:bookmarkEnd w:id="660"/>
      <w:bookmarkEnd w:id="661"/>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w:t>
      </w:r>
    </w:p>
    <w:p>
      <w:pPr>
        <w:pStyle w:val="2"/>
      </w:pPr>
      <w:bookmarkStart w:id="662" w:name="_Toc464199076"/>
      <w:bookmarkStart w:id="663" w:name="_Toc469163207"/>
      <w:bookmarkStart w:id="664" w:name="_Toc465023338"/>
      <w:bookmarkStart w:id="665" w:name="_Toc8231"/>
      <w:r>
        <w:rPr>
          <w:rFonts w:hint="eastAsia"/>
        </w:rPr>
        <w:t>13 注解</w:t>
      </w:r>
      <w:bookmarkEnd w:id="662"/>
      <w:bookmarkEnd w:id="663"/>
      <w:bookmarkEnd w:id="664"/>
      <w:bookmarkEnd w:id="665"/>
    </w:p>
    <w:p>
      <w:pPr>
        <w:spacing w:line="360" w:lineRule="auto"/>
        <w:ind w:firstLine="480" w:firstLineChars="200"/>
        <w:rPr>
          <w:sz w:val="24"/>
        </w:rPr>
      </w:pPr>
      <w:r>
        <w:rPr>
          <w:rFonts w:hint="eastAsia"/>
          <w:color w:val="000000" w:themeColor="text1"/>
          <w:sz w:val="24"/>
          <w14:textFill>
            <w14:solidFill>
              <w14:schemeClr w14:val="tx1"/>
            </w14:solidFill>
          </w14:textFill>
        </w:rPr>
        <w:t>暂无</w:t>
      </w:r>
    </w:p>
    <w:sectPr>
      <w:footerReference r:id="rId10"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t>1</w: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fldChar w:fldCharType="begin"/>
    </w:r>
    <w:r>
      <w:rPr>
        <w:rStyle w:val="24"/>
      </w:rPr>
      <w:instrText xml:space="preserve">PAGE  </w:instrText>
    </w:r>
    <w:r>
      <w:fldChar w:fldCharType="separate"/>
    </w:r>
    <w:r>
      <w:rPr>
        <w:rStyle w:val="24"/>
      </w:rPr>
      <w:t>2</w:t>
    </w:r>
    <w: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MYNr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TMYNr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28</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0bVXDAgAA2A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m0bVX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28</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SS</w:t>
    </w:r>
    <w:r>
      <w:t xml:space="preserve"> </w:t>
    </w:r>
    <w:r>
      <w:rPr>
        <w:rFonts w:hint="eastAsia"/>
      </w:rPr>
      <w:t>购物网站</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440421"/>
    <w:multiLevelType w:val="singleLevel"/>
    <w:tmpl w:val="58440421"/>
    <w:lvl w:ilvl="0" w:tentative="0">
      <w:start w:val="1"/>
      <w:numFmt w:val="decimal"/>
      <w:suff w:val="nothing"/>
      <w:lvlText w:val="%1."/>
      <w:lvlJc w:val="left"/>
    </w:lvl>
  </w:abstractNum>
  <w:abstractNum w:abstractNumId="3">
    <w:nsid w:val="58440480"/>
    <w:multiLevelType w:val="singleLevel"/>
    <w:tmpl w:val="58440480"/>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54"/>
    <w:rsid w:val="00000774"/>
    <w:rsid w:val="00050532"/>
    <w:rsid w:val="00062ECB"/>
    <w:rsid w:val="000656A8"/>
    <w:rsid w:val="000674D4"/>
    <w:rsid w:val="00091888"/>
    <w:rsid w:val="000B45CE"/>
    <w:rsid w:val="000B51F5"/>
    <w:rsid w:val="00107875"/>
    <w:rsid w:val="0012208A"/>
    <w:rsid w:val="001630A4"/>
    <w:rsid w:val="00182F89"/>
    <w:rsid w:val="00192602"/>
    <w:rsid w:val="001A0E78"/>
    <w:rsid w:val="00201976"/>
    <w:rsid w:val="00221626"/>
    <w:rsid w:val="00241ADD"/>
    <w:rsid w:val="00263E78"/>
    <w:rsid w:val="002B16CE"/>
    <w:rsid w:val="002B3FE4"/>
    <w:rsid w:val="002C2403"/>
    <w:rsid w:val="002C24E0"/>
    <w:rsid w:val="002C6CEA"/>
    <w:rsid w:val="002E52C6"/>
    <w:rsid w:val="00332163"/>
    <w:rsid w:val="00360716"/>
    <w:rsid w:val="003770C1"/>
    <w:rsid w:val="003958FC"/>
    <w:rsid w:val="003C06DD"/>
    <w:rsid w:val="003D2A95"/>
    <w:rsid w:val="003F3CD0"/>
    <w:rsid w:val="00440F6A"/>
    <w:rsid w:val="0044711A"/>
    <w:rsid w:val="004568F3"/>
    <w:rsid w:val="00464AB5"/>
    <w:rsid w:val="004A1F7E"/>
    <w:rsid w:val="004B674A"/>
    <w:rsid w:val="004C4B47"/>
    <w:rsid w:val="004D1AD1"/>
    <w:rsid w:val="004D60AB"/>
    <w:rsid w:val="004D6F4E"/>
    <w:rsid w:val="00511074"/>
    <w:rsid w:val="0056190D"/>
    <w:rsid w:val="005A184D"/>
    <w:rsid w:val="005A65B0"/>
    <w:rsid w:val="005F4EA4"/>
    <w:rsid w:val="00621D54"/>
    <w:rsid w:val="006307AE"/>
    <w:rsid w:val="00637DFF"/>
    <w:rsid w:val="006609F8"/>
    <w:rsid w:val="006615A2"/>
    <w:rsid w:val="00673262"/>
    <w:rsid w:val="00694A39"/>
    <w:rsid w:val="006A4200"/>
    <w:rsid w:val="006A7ACC"/>
    <w:rsid w:val="006C7DA7"/>
    <w:rsid w:val="007034D5"/>
    <w:rsid w:val="007052F0"/>
    <w:rsid w:val="00770B73"/>
    <w:rsid w:val="00783248"/>
    <w:rsid w:val="00797744"/>
    <w:rsid w:val="007B50AD"/>
    <w:rsid w:val="007D71BB"/>
    <w:rsid w:val="007E4CCE"/>
    <w:rsid w:val="007F1AF4"/>
    <w:rsid w:val="008106D3"/>
    <w:rsid w:val="00810724"/>
    <w:rsid w:val="00811616"/>
    <w:rsid w:val="008318A3"/>
    <w:rsid w:val="00836727"/>
    <w:rsid w:val="00851F58"/>
    <w:rsid w:val="008523A2"/>
    <w:rsid w:val="008620C7"/>
    <w:rsid w:val="00862A65"/>
    <w:rsid w:val="0087592F"/>
    <w:rsid w:val="008C09C0"/>
    <w:rsid w:val="008E25BB"/>
    <w:rsid w:val="008F0BB8"/>
    <w:rsid w:val="008F32FB"/>
    <w:rsid w:val="008F4131"/>
    <w:rsid w:val="009000F2"/>
    <w:rsid w:val="00914C7F"/>
    <w:rsid w:val="00925F61"/>
    <w:rsid w:val="00926EDE"/>
    <w:rsid w:val="00946694"/>
    <w:rsid w:val="0095181E"/>
    <w:rsid w:val="00952A5B"/>
    <w:rsid w:val="00981D08"/>
    <w:rsid w:val="00997FBD"/>
    <w:rsid w:val="009A334C"/>
    <w:rsid w:val="009B5B88"/>
    <w:rsid w:val="009D14B7"/>
    <w:rsid w:val="009D1FF6"/>
    <w:rsid w:val="009E0C67"/>
    <w:rsid w:val="00A50AAD"/>
    <w:rsid w:val="00A53E86"/>
    <w:rsid w:val="00A61F3F"/>
    <w:rsid w:val="00A64BC3"/>
    <w:rsid w:val="00A82679"/>
    <w:rsid w:val="00A944DF"/>
    <w:rsid w:val="00AA03EF"/>
    <w:rsid w:val="00AB09AD"/>
    <w:rsid w:val="00B20A03"/>
    <w:rsid w:val="00B22C6B"/>
    <w:rsid w:val="00B254E6"/>
    <w:rsid w:val="00B51324"/>
    <w:rsid w:val="00B81B37"/>
    <w:rsid w:val="00BA2A47"/>
    <w:rsid w:val="00BD226B"/>
    <w:rsid w:val="00BE0C2D"/>
    <w:rsid w:val="00BE0D2C"/>
    <w:rsid w:val="00BF0F7C"/>
    <w:rsid w:val="00C041EF"/>
    <w:rsid w:val="00C108EB"/>
    <w:rsid w:val="00C26AC3"/>
    <w:rsid w:val="00C57904"/>
    <w:rsid w:val="00C72289"/>
    <w:rsid w:val="00CE304F"/>
    <w:rsid w:val="00CF7E27"/>
    <w:rsid w:val="00D122D7"/>
    <w:rsid w:val="00D3125E"/>
    <w:rsid w:val="00D31A29"/>
    <w:rsid w:val="00D3313B"/>
    <w:rsid w:val="00D53CAB"/>
    <w:rsid w:val="00D56805"/>
    <w:rsid w:val="00D56AD7"/>
    <w:rsid w:val="00D7515D"/>
    <w:rsid w:val="00D934A8"/>
    <w:rsid w:val="00DA655A"/>
    <w:rsid w:val="00DC4C35"/>
    <w:rsid w:val="00DC767C"/>
    <w:rsid w:val="00DD113A"/>
    <w:rsid w:val="00DD1B27"/>
    <w:rsid w:val="00DE3DFC"/>
    <w:rsid w:val="00DE4BD9"/>
    <w:rsid w:val="00E02B98"/>
    <w:rsid w:val="00E62F47"/>
    <w:rsid w:val="00EA2438"/>
    <w:rsid w:val="00EB4597"/>
    <w:rsid w:val="00EE3B6C"/>
    <w:rsid w:val="00EF270E"/>
    <w:rsid w:val="00F04A29"/>
    <w:rsid w:val="00F858AB"/>
    <w:rsid w:val="00FB57A1"/>
    <w:rsid w:val="00FD048E"/>
    <w:rsid w:val="00FE0442"/>
    <w:rsid w:val="00FF352A"/>
    <w:rsid w:val="03954306"/>
    <w:rsid w:val="04446D07"/>
    <w:rsid w:val="067E7FF8"/>
    <w:rsid w:val="0BD87EAC"/>
    <w:rsid w:val="0CF6382B"/>
    <w:rsid w:val="0D2A4C40"/>
    <w:rsid w:val="152E0625"/>
    <w:rsid w:val="161368DA"/>
    <w:rsid w:val="1BD14B90"/>
    <w:rsid w:val="1CFD354A"/>
    <w:rsid w:val="1FF9135A"/>
    <w:rsid w:val="44FC41E8"/>
    <w:rsid w:val="57DA2ADA"/>
    <w:rsid w:val="58E41A51"/>
    <w:rsid w:val="5C1D4A08"/>
    <w:rsid w:val="5FFA619B"/>
    <w:rsid w:val="68270728"/>
    <w:rsid w:val="6D2D56F3"/>
    <w:rsid w:val="70535486"/>
    <w:rsid w:val="70827147"/>
    <w:rsid w:val="71B257B9"/>
    <w:rsid w:val="7344250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30"/>
    <w:qFormat/>
    <w:uiPriority w:val="0"/>
    <w:pPr>
      <w:outlineLvl w:val="0"/>
    </w:pPr>
    <w:rPr>
      <w:sz w:val="32"/>
    </w:rPr>
  </w:style>
  <w:style w:type="paragraph" w:styleId="3">
    <w:name w:val="heading 2"/>
    <w:basedOn w:val="1"/>
    <w:next w:val="1"/>
    <w:link w:val="31"/>
    <w:qFormat/>
    <w:uiPriority w:val="0"/>
    <w:pPr>
      <w:keepNext/>
      <w:keepLines/>
      <w:spacing w:before="260" w:after="260" w:line="413" w:lineRule="auto"/>
      <w:outlineLvl w:val="1"/>
    </w:pPr>
    <w:rPr>
      <w:rFonts w:ascii="Arial" w:hAnsi="Arial" w:eastAsia="黑体"/>
      <w:b/>
      <w:bCs/>
      <w:kern w:val="0"/>
      <w:sz w:val="30"/>
      <w:szCs w:val="32"/>
    </w:rPr>
  </w:style>
  <w:style w:type="paragraph" w:styleId="4">
    <w:name w:val="heading 3"/>
    <w:basedOn w:val="1"/>
    <w:next w:val="1"/>
    <w:link w:val="32"/>
    <w:qFormat/>
    <w:uiPriority w:val="0"/>
    <w:pPr>
      <w:keepNext/>
      <w:keepLines/>
      <w:spacing w:before="260" w:after="260" w:line="413" w:lineRule="auto"/>
      <w:outlineLvl w:val="2"/>
    </w:pPr>
    <w:rPr>
      <w:b/>
      <w:bCs/>
      <w:kern w:val="0"/>
      <w:sz w:val="28"/>
      <w:szCs w:val="32"/>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cstheme="majorBidi"/>
      <w:b/>
      <w:bCs/>
      <w:sz w:val="28"/>
      <w:szCs w:val="28"/>
    </w:rPr>
  </w:style>
  <w:style w:type="paragraph" w:styleId="6">
    <w:name w:val="heading 5"/>
    <w:basedOn w:val="1"/>
    <w:next w:val="1"/>
    <w:link w:val="41"/>
    <w:unhideWhenUsed/>
    <w:qFormat/>
    <w:uiPriority w:val="9"/>
    <w:pPr>
      <w:keepNext/>
      <w:keepLines/>
      <w:spacing w:before="280" w:after="290" w:line="376" w:lineRule="auto"/>
      <w:outlineLvl w:val="4"/>
    </w:pPr>
    <w:rPr>
      <w:b/>
      <w:bCs/>
      <w:sz w:val="24"/>
      <w:szCs w:val="28"/>
    </w:rPr>
  </w:style>
  <w:style w:type="character" w:default="1" w:styleId="23">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ind w:left="2520" w:leftChars="1200"/>
    </w:pPr>
    <w:rPr>
      <w:rFonts w:asciiTheme="minorHAnsi" w:hAnsiTheme="minorHAnsi" w:eastAsiaTheme="minorEastAsia" w:cstheme="minorBidi"/>
      <w:szCs w:val="22"/>
    </w:rPr>
  </w:style>
  <w:style w:type="paragraph" w:styleId="8">
    <w:name w:val="Normal Indent"/>
    <w:basedOn w:val="1"/>
    <w:qFormat/>
    <w:uiPriority w:val="0"/>
    <w:pPr>
      <w:spacing w:line="360" w:lineRule="auto"/>
      <w:ind w:firstLine="200" w:firstLineChars="200"/>
      <w:jc w:val="left"/>
    </w:pPr>
    <w:rPr>
      <w:kern w:val="0"/>
      <w:szCs w:val="20"/>
      <w:lang w:eastAsia="en-US"/>
    </w:rPr>
  </w:style>
  <w:style w:type="paragraph" w:styleId="9">
    <w:name w:val="caption"/>
    <w:basedOn w:val="1"/>
    <w:next w:val="1"/>
    <w:qFormat/>
    <w:uiPriority w:val="35"/>
    <w:rPr>
      <w:rFonts w:ascii="Cambria" w:hAnsi="Cambria" w:eastAsia="黑体"/>
      <w:sz w:val="20"/>
      <w:szCs w:val="20"/>
    </w:rPr>
  </w:style>
  <w:style w:type="paragraph" w:styleId="10">
    <w:name w:val="annotation text"/>
    <w:basedOn w:val="1"/>
    <w:unhideWhenUsed/>
    <w:qFormat/>
    <w:uiPriority w:val="99"/>
    <w:pPr>
      <w:jc w:val="left"/>
    </w:pPr>
  </w:style>
  <w:style w:type="paragraph" w:styleId="11">
    <w:name w:val="toc 5"/>
    <w:basedOn w:val="1"/>
    <w:next w:val="1"/>
    <w:unhideWhenUsed/>
    <w:uiPriority w:val="39"/>
    <w:pPr>
      <w:ind w:left="1680" w:leftChars="800"/>
    </w:pPr>
    <w:rPr>
      <w:rFonts w:asciiTheme="minorHAnsi" w:hAnsiTheme="minorHAnsi" w:eastAsiaTheme="minorEastAsia" w:cstheme="minorBidi"/>
      <w:szCs w:val="22"/>
    </w:rPr>
  </w:style>
  <w:style w:type="paragraph" w:styleId="12">
    <w:name w:val="toc 3"/>
    <w:basedOn w:val="1"/>
    <w:next w:val="1"/>
    <w:uiPriority w:val="39"/>
    <w:pPr>
      <w:ind w:left="420"/>
      <w:jc w:val="left"/>
    </w:pPr>
    <w:rPr>
      <w:i/>
      <w:iCs/>
    </w:rPr>
  </w:style>
  <w:style w:type="paragraph" w:styleId="13">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4">
    <w:name w:val="Balloon Text"/>
    <w:basedOn w:val="1"/>
    <w:link w:val="38"/>
    <w:unhideWhenUsed/>
    <w:qFormat/>
    <w:uiPriority w:val="99"/>
    <w:rPr>
      <w:sz w:val="18"/>
      <w:szCs w:val="18"/>
    </w:rPr>
  </w:style>
  <w:style w:type="paragraph" w:styleId="15">
    <w:name w:val="footer"/>
    <w:basedOn w:val="1"/>
    <w:link w:val="29"/>
    <w:unhideWhenUsed/>
    <w:qFormat/>
    <w:uiPriority w:val="0"/>
    <w:pPr>
      <w:tabs>
        <w:tab w:val="center" w:pos="4153"/>
        <w:tab w:val="right" w:pos="8306"/>
      </w:tabs>
      <w:snapToGrid w:val="0"/>
      <w:jc w:val="left"/>
    </w:pPr>
    <w:rPr>
      <w:sz w:val="18"/>
      <w:szCs w:val="18"/>
    </w:rPr>
  </w:style>
  <w:style w:type="paragraph" w:styleId="16">
    <w:name w:val="header"/>
    <w:basedOn w:val="1"/>
    <w:link w:val="28"/>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right" w:leader="dot" w:pos="8296"/>
      </w:tabs>
      <w:spacing w:before="120" w:after="120"/>
      <w:jc w:val="center"/>
    </w:pPr>
    <w:rPr>
      <w:b/>
      <w:bCs/>
      <w:caps/>
    </w:rPr>
  </w:style>
  <w:style w:type="paragraph" w:styleId="18">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9">
    <w:name w:val="toc 6"/>
    <w:basedOn w:val="1"/>
    <w:next w:val="1"/>
    <w:unhideWhenUsed/>
    <w:uiPriority w:val="39"/>
    <w:pPr>
      <w:ind w:left="2100" w:leftChars="1000"/>
    </w:pPr>
    <w:rPr>
      <w:rFonts w:asciiTheme="minorHAnsi" w:hAnsiTheme="minorHAnsi" w:eastAsiaTheme="minorEastAsia" w:cstheme="minorBidi"/>
      <w:szCs w:val="22"/>
    </w:rPr>
  </w:style>
  <w:style w:type="paragraph" w:styleId="20">
    <w:name w:val="toc 2"/>
    <w:basedOn w:val="1"/>
    <w:next w:val="1"/>
    <w:qFormat/>
    <w:uiPriority w:val="39"/>
    <w:pPr>
      <w:ind w:left="210"/>
      <w:jc w:val="left"/>
    </w:pPr>
    <w:rPr>
      <w:smallCaps/>
    </w:rPr>
  </w:style>
  <w:style w:type="paragraph" w:styleId="21">
    <w:name w:val="toc 9"/>
    <w:basedOn w:val="1"/>
    <w:next w:val="1"/>
    <w:unhideWhenUsed/>
    <w:uiPriority w:val="39"/>
    <w:pPr>
      <w:ind w:left="3360" w:leftChars="1600"/>
    </w:pPr>
    <w:rPr>
      <w:rFonts w:asciiTheme="minorHAnsi" w:hAnsiTheme="minorHAnsi" w:eastAsiaTheme="minorEastAsia" w:cstheme="minorBidi"/>
      <w:szCs w:val="22"/>
    </w:rPr>
  </w:style>
  <w:style w:type="paragraph" w:styleId="22">
    <w:name w:val="Title"/>
    <w:basedOn w:val="1"/>
    <w:next w:val="1"/>
    <w:link w:val="35"/>
    <w:qFormat/>
    <w:uiPriority w:val="0"/>
    <w:pPr>
      <w:spacing w:before="240" w:after="60"/>
      <w:jc w:val="center"/>
      <w:outlineLvl w:val="0"/>
    </w:pPr>
    <w:rPr>
      <w:rFonts w:ascii="Cambria" w:hAnsi="Cambria"/>
      <w:b/>
      <w:bCs/>
      <w:sz w:val="32"/>
      <w:szCs w:val="32"/>
      <w:lang w:val="zh-CN"/>
    </w:rPr>
  </w:style>
  <w:style w:type="character" w:styleId="24">
    <w:name w:val="page number"/>
    <w:basedOn w:val="23"/>
    <w:qFormat/>
    <w:uiPriority w:val="0"/>
  </w:style>
  <w:style w:type="character" w:styleId="25">
    <w:name w:val="Hyperlink"/>
    <w:qFormat/>
    <w:uiPriority w:val="99"/>
    <w:rPr>
      <w:color w:val="0000FF"/>
      <w:u w:val="single"/>
    </w:rPr>
  </w:style>
  <w:style w:type="character" w:styleId="26">
    <w:name w:val="annotation reference"/>
    <w:basedOn w:val="23"/>
    <w:unhideWhenUsed/>
    <w:qFormat/>
    <w:uiPriority w:val="99"/>
    <w:rPr>
      <w:sz w:val="21"/>
      <w:szCs w:val="21"/>
    </w:rPr>
  </w:style>
  <w:style w:type="character" w:customStyle="1" w:styleId="28">
    <w:name w:val="页眉 Char"/>
    <w:basedOn w:val="23"/>
    <w:link w:val="16"/>
    <w:qFormat/>
    <w:uiPriority w:val="0"/>
    <w:rPr>
      <w:sz w:val="18"/>
      <w:szCs w:val="18"/>
    </w:rPr>
  </w:style>
  <w:style w:type="character" w:customStyle="1" w:styleId="29">
    <w:name w:val="页脚 Char"/>
    <w:basedOn w:val="23"/>
    <w:link w:val="15"/>
    <w:uiPriority w:val="0"/>
    <w:rPr>
      <w:sz w:val="18"/>
      <w:szCs w:val="18"/>
    </w:rPr>
  </w:style>
  <w:style w:type="character" w:customStyle="1" w:styleId="30">
    <w:name w:val="标题 1 Char"/>
    <w:basedOn w:val="23"/>
    <w:link w:val="2"/>
    <w:qFormat/>
    <w:uiPriority w:val="0"/>
    <w:rPr>
      <w:rFonts w:ascii="Arial" w:hAnsi="Arial" w:eastAsia="黑体" w:cs="Times New Roman"/>
      <w:b/>
      <w:bCs/>
      <w:sz w:val="32"/>
      <w:szCs w:val="32"/>
    </w:rPr>
  </w:style>
  <w:style w:type="character" w:customStyle="1" w:styleId="31">
    <w:name w:val="标题 2 Char"/>
    <w:basedOn w:val="23"/>
    <w:link w:val="3"/>
    <w:qFormat/>
    <w:uiPriority w:val="0"/>
    <w:rPr>
      <w:rFonts w:ascii="Arial" w:hAnsi="Arial" w:eastAsia="黑体" w:cs="Times New Roman"/>
      <w:b/>
      <w:bCs/>
      <w:sz w:val="30"/>
      <w:szCs w:val="32"/>
    </w:rPr>
  </w:style>
  <w:style w:type="character" w:customStyle="1" w:styleId="32">
    <w:name w:val="标题 3 Char"/>
    <w:basedOn w:val="23"/>
    <w:link w:val="4"/>
    <w:qFormat/>
    <w:uiPriority w:val="0"/>
    <w:rPr>
      <w:rFonts w:ascii="Times New Roman" w:hAnsi="Times New Roman" w:eastAsia="宋体" w:cs="Times New Roman"/>
      <w:b/>
      <w:bCs/>
      <w:sz w:val="28"/>
      <w:szCs w:val="32"/>
    </w:rPr>
  </w:style>
  <w:style w:type="paragraph" w:customStyle="1" w:styleId="33">
    <w:name w:val="列出段落1"/>
    <w:basedOn w:val="1"/>
    <w:qFormat/>
    <w:uiPriority w:val="34"/>
    <w:pPr>
      <w:ind w:firstLine="420" w:firstLineChars="200"/>
    </w:pPr>
    <w:rPr>
      <w:rFonts w:asciiTheme="minorHAnsi" w:hAnsiTheme="minorHAnsi" w:eastAsiaTheme="minorEastAsia" w:cstheme="minorBidi"/>
      <w:szCs w:val="22"/>
    </w:rPr>
  </w:style>
  <w:style w:type="character" w:customStyle="1" w:styleId="34">
    <w:name w:val="标题 字符"/>
    <w:basedOn w:val="23"/>
    <w:qFormat/>
    <w:uiPriority w:val="10"/>
    <w:rPr>
      <w:rFonts w:asciiTheme="majorHAnsi" w:hAnsiTheme="majorHAnsi" w:eastAsiaTheme="majorEastAsia" w:cstheme="majorBidi"/>
      <w:b/>
      <w:bCs/>
      <w:sz w:val="32"/>
      <w:szCs w:val="32"/>
    </w:rPr>
  </w:style>
  <w:style w:type="character" w:customStyle="1" w:styleId="35">
    <w:name w:val="标题 Char"/>
    <w:link w:val="22"/>
    <w:qFormat/>
    <w:uiPriority w:val="10"/>
    <w:rPr>
      <w:rFonts w:ascii="Cambria" w:hAnsi="Cambria" w:eastAsia="宋体" w:cs="Times New Roman"/>
      <w:b/>
      <w:bCs/>
      <w:sz w:val="32"/>
      <w:szCs w:val="32"/>
      <w:lang w:val="zh-CN" w:eastAsia="zh-CN"/>
    </w:rPr>
  </w:style>
  <w:style w:type="paragraph" w:customStyle="1" w:styleId="36">
    <w:name w:val="_Style 5"/>
    <w:basedOn w:val="1"/>
    <w:qFormat/>
    <w:uiPriority w:val="34"/>
    <w:pPr>
      <w:ind w:firstLine="420" w:firstLineChars="200"/>
    </w:pPr>
    <w:rPr>
      <w:rFonts w:ascii="Calibri" w:hAnsi="Calibri"/>
      <w:szCs w:val="22"/>
    </w:rPr>
  </w:style>
  <w:style w:type="paragraph" w:customStyle="1" w:styleId="3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rPr>
  </w:style>
  <w:style w:type="character" w:customStyle="1" w:styleId="38">
    <w:name w:val="批注框文本 Char"/>
    <w:basedOn w:val="23"/>
    <w:link w:val="14"/>
    <w:semiHidden/>
    <w:qFormat/>
    <w:uiPriority w:val="99"/>
    <w:rPr>
      <w:rFonts w:ascii="Times New Roman" w:hAnsi="Times New Roman" w:eastAsia="宋体" w:cs="Times New Roman"/>
      <w:kern w:val="2"/>
      <w:sz w:val="18"/>
      <w:szCs w:val="18"/>
    </w:rPr>
  </w:style>
  <w:style w:type="paragraph" w:customStyle="1" w:styleId="39">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rPr>
  </w:style>
  <w:style w:type="character" w:customStyle="1" w:styleId="40">
    <w:name w:val="标题 4 Char"/>
    <w:basedOn w:val="23"/>
    <w:link w:val="5"/>
    <w:qFormat/>
    <w:uiPriority w:val="9"/>
    <w:rPr>
      <w:rFonts w:eastAsia="宋体" w:asciiTheme="majorHAnsi" w:hAnsiTheme="majorHAnsi" w:cstheme="majorBidi"/>
      <w:b/>
      <w:bCs/>
      <w:kern w:val="2"/>
      <w:sz w:val="28"/>
      <w:szCs w:val="28"/>
    </w:rPr>
  </w:style>
  <w:style w:type="character" w:customStyle="1" w:styleId="41">
    <w:name w:val="标题 5 Char"/>
    <w:basedOn w:val="23"/>
    <w:link w:val="6"/>
    <w:qFormat/>
    <w:uiPriority w:val="9"/>
    <w:rPr>
      <w:rFonts w:ascii="Times New Roman" w:hAnsi="Times New Roman" w:eastAsia="宋体" w:cs="Times New Roman"/>
      <w:b/>
      <w:bCs/>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E4698-78AE-44DD-BECA-2DF647394CDF}">
  <ds:schemaRefs/>
</ds:datastoreItem>
</file>

<file path=docProps/app.xml><?xml version="1.0" encoding="utf-8"?>
<Properties xmlns="http://schemas.openxmlformats.org/officeDocument/2006/extended-properties" xmlns:vt="http://schemas.openxmlformats.org/officeDocument/2006/docPropsVTypes">
  <Template>Normal.dotm</Template>
  <Pages>41</Pages>
  <Words>4282</Words>
  <Characters>24408</Characters>
  <Lines>203</Lines>
  <Paragraphs>57</Paragraphs>
  <ScaleCrop>false</ScaleCrop>
  <LinksUpToDate>false</LinksUpToDate>
  <CharactersWithSpaces>28633</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2016-10-23T14:11:00Z</dcterms:created>
  <dc:creator>易木</dc:creator>
  <cp:lastModifiedBy>Thinkpad</cp:lastModifiedBy>
  <dcterms:modified xsi:type="dcterms:W3CDTF">2016-12-20T06:59:11Z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