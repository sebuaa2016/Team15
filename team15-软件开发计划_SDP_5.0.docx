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B6C" w:rsidRDefault="00D56805">
      <w:pPr>
        <w:spacing w:line="360" w:lineRule="auto"/>
        <w:ind w:firstLineChars="200" w:firstLine="480"/>
        <w:jc w:val="center"/>
        <w:rPr>
          <w:sz w:val="24"/>
        </w:rPr>
      </w:pPr>
      <w:r>
        <w:rPr>
          <w:noProof/>
          <w:sz w:val="24"/>
        </w:rPr>
        <w:drawing>
          <wp:inline distT="0" distB="0" distL="0" distR="0">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a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04565" cy="761365"/>
                    </a:xfrm>
                    <a:prstGeom prst="rect">
                      <a:avLst/>
                    </a:prstGeom>
                    <a:noFill/>
                    <a:ln>
                      <a:noFill/>
                    </a:ln>
                  </pic:spPr>
                </pic:pic>
              </a:graphicData>
            </a:graphic>
          </wp:inline>
        </w:drawing>
      </w:r>
      <w:r>
        <w:rPr>
          <w:rFonts w:hint="eastAsia"/>
          <w:noProof/>
          <w:sz w:val="24"/>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2p97tkAAAAKAQAADwAAAAAAAAABACAAAAAiAAAAZHJzL2Rv&#10;d25yZXYueG1sUEsBAhQAFAAAAAgAh07iQBXYjAgAAgAA1wMAAA4AAAAAAAAAAQAgAAAAKAEAAGRy&#10;cy9lMm9Eb2MueG1sUEsFBgAAAAAGAAYAWQEAAJoFAAAAAA==&#10;">
                <v:fill on="t" focussize="0,0"/>
                <v:stroke on="f"/>
                <v:imagedata o:title=""/>
                <o:lock v:ext="edit" aspectratio="f"/>
              </v:rect>
            </w:pict>
          </mc:Fallback>
        </mc:AlternateContent>
      </w:r>
      <w:r>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26.15pt;margin-top:-78pt;height:70.2pt;width:675pt;z-index:251660288;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JGIZDoBAgAA2AMAAA4AAAAAAAAAAQAgAAAAJwEAAGRy&#10;cy9lMm9Eb2MueG1sUEsFBgAAAAAGAAYAWQEAAJoFAAAAAA==&#10;">
                <v:fill on="t" focussize="0,0"/>
                <v:stroke on="f"/>
                <v:imagedata o:title=""/>
                <o:lock v:ext="edit" aspectratio="f"/>
              </v:rect>
            </w:pict>
          </mc:Fallback>
        </mc:AlternateContent>
      </w:r>
    </w:p>
    <w:p w:rsidR="00EE3B6C" w:rsidRDefault="00EE3B6C">
      <w:pPr>
        <w:spacing w:line="360" w:lineRule="auto"/>
        <w:ind w:firstLineChars="200" w:firstLine="480"/>
        <w:jc w:val="center"/>
        <w:rPr>
          <w:sz w:val="24"/>
        </w:rPr>
      </w:pPr>
    </w:p>
    <w:p w:rsidR="00EE3B6C" w:rsidRDefault="00D56805">
      <w:pPr>
        <w:pStyle w:val="a9"/>
        <w:rPr>
          <w:sz w:val="44"/>
          <w:szCs w:val="44"/>
        </w:rPr>
      </w:pPr>
      <w:bookmarkStart w:id="0" w:name="_Toc464198918"/>
      <w:bookmarkStart w:id="1" w:name="_Toc465023180"/>
      <w:bookmarkStart w:id="2" w:name="_Toc469163056"/>
      <w:r>
        <w:rPr>
          <w:rFonts w:hint="eastAsia"/>
          <w:sz w:val="44"/>
          <w:szCs w:val="44"/>
        </w:rPr>
        <w:t>Shopping Site</w:t>
      </w:r>
      <w:bookmarkEnd w:id="0"/>
      <w:bookmarkEnd w:id="1"/>
      <w:bookmarkEnd w:id="2"/>
    </w:p>
    <w:p w:rsidR="00EE3B6C" w:rsidRDefault="00D56805">
      <w:pPr>
        <w:pStyle w:val="a9"/>
        <w:rPr>
          <w:sz w:val="44"/>
          <w:szCs w:val="44"/>
        </w:rPr>
      </w:pPr>
      <w:bookmarkStart w:id="3" w:name="_Toc464198919"/>
      <w:bookmarkStart w:id="4" w:name="_Toc465023181"/>
      <w:bookmarkStart w:id="5" w:name="_Toc469163057"/>
      <w:r>
        <w:rPr>
          <w:rFonts w:hint="eastAsia"/>
          <w:sz w:val="44"/>
          <w:szCs w:val="44"/>
        </w:rPr>
        <w:t>购物网站</w:t>
      </w:r>
      <w:bookmarkEnd w:id="3"/>
      <w:bookmarkEnd w:id="4"/>
      <w:bookmarkEnd w:id="5"/>
    </w:p>
    <w:p w:rsidR="00EE3B6C" w:rsidRDefault="00D56805">
      <w:pPr>
        <w:pStyle w:val="a9"/>
        <w:rPr>
          <w:sz w:val="44"/>
          <w:szCs w:val="44"/>
        </w:rPr>
      </w:pPr>
      <w:bookmarkStart w:id="6" w:name="_Toc465023182"/>
      <w:bookmarkStart w:id="7" w:name="_Toc464198920"/>
      <w:bookmarkStart w:id="8" w:name="_Toc469163058"/>
      <w:r>
        <w:rPr>
          <w:rFonts w:hint="eastAsia"/>
          <w:sz w:val="44"/>
          <w:szCs w:val="44"/>
        </w:rPr>
        <w:t>软件开发计划书</w:t>
      </w:r>
      <w:bookmarkEnd w:id="6"/>
      <w:bookmarkEnd w:id="7"/>
      <w:bookmarkEnd w:id="8"/>
    </w:p>
    <w:p w:rsidR="00EE3B6C" w:rsidRDefault="00EE3B6C">
      <w:pPr>
        <w:spacing w:line="360" w:lineRule="auto"/>
        <w:ind w:firstLineChars="200" w:firstLine="880"/>
        <w:jc w:val="center"/>
        <w:rPr>
          <w:sz w:val="44"/>
          <w:szCs w:val="44"/>
        </w:rPr>
      </w:pPr>
    </w:p>
    <w:p w:rsidR="00EE3B6C" w:rsidRDefault="00D56805">
      <w:pPr>
        <w:spacing w:line="360" w:lineRule="auto"/>
        <w:ind w:firstLineChars="200" w:firstLine="480"/>
        <w:jc w:val="center"/>
        <w:rPr>
          <w:sz w:val="24"/>
        </w:rPr>
      </w:pPr>
      <w:r>
        <w:rPr>
          <w:noProof/>
          <w:sz w:val="24"/>
        </w:rPr>
        <w:drawing>
          <wp:inline distT="0" distB="0" distL="0" distR="0">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62500" cy="4344670"/>
                    </a:xfrm>
                    <a:prstGeom prst="rect">
                      <a:avLst/>
                    </a:prstGeom>
                    <a:noFill/>
                    <a:ln>
                      <a:noFill/>
                    </a:ln>
                  </pic:spPr>
                </pic:pic>
              </a:graphicData>
            </a:graphic>
          </wp:inline>
        </w:drawing>
      </w:r>
    </w:p>
    <w:p w:rsidR="00EE3B6C" w:rsidRDefault="00EE3B6C">
      <w:pPr>
        <w:spacing w:line="360" w:lineRule="auto"/>
        <w:ind w:firstLineChars="200" w:firstLine="480"/>
        <w:jc w:val="center"/>
        <w:rPr>
          <w:sz w:val="24"/>
          <w:szCs w:val="28"/>
        </w:rPr>
      </w:pPr>
    </w:p>
    <w:p w:rsidR="00EE3B6C" w:rsidRDefault="00D56805">
      <w:pPr>
        <w:spacing w:line="360" w:lineRule="auto"/>
        <w:ind w:firstLineChars="200" w:firstLine="480"/>
        <w:jc w:val="center"/>
        <w:rPr>
          <w:sz w:val="24"/>
          <w:szCs w:val="28"/>
        </w:rPr>
      </w:pPr>
      <w:r>
        <w:rPr>
          <w:rFonts w:hint="eastAsia"/>
          <w:noProof/>
          <w:sz w:val="24"/>
        </w:rPr>
        <mc:AlternateContent>
          <mc:Choice Requires="wps">
            <w:drawing>
              <wp:anchor distT="0" distB="0" distL="114300" distR="114300" simplePos="0" relativeHeight="251659264" behindDoc="1" locked="0" layoutInCell="1" allowOverlap="1">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_x0000_s1026" o:spid="_x0000_s1026" o:spt="1" alt="深色横线" style="position:absolute;left:0pt;margin-left:-124.65pt;margin-top:28.35pt;height:70.2pt;width:639pt;z-index:-251657216;mso-width-relative:page;mso-height-relative:page;" filled="t" stroked="f" coordsize="21600,21600" o:gfxdata="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">
                <v:fill type="tile" on="t" focussize="0,0" recolor="t" r:id="rId15"/>
                <v:stroke on="f"/>
                <v:imagedata o:title=""/>
                <o:lock v:ext="edit" aspectratio="f"/>
              </v:rect>
            </w:pict>
          </mc:Fallback>
        </mc:AlternateContent>
      </w:r>
    </w:p>
    <w:p w:rsidR="00EE3B6C" w:rsidRDefault="00D56805">
      <w:pPr>
        <w:spacing w:line="360" w:lineRule="auto"/>
        <w:ind w:firstLineChars="200" w:firstLine="480"/>
        <w:jc w:val="center"/>
        <w:rPr>
          <w:sz w:val="24"/>
          <w:szCs w:val="30"/>
        </w:rPr>
      </w:pPr>
      <w:r>
        <w:rPr>
          <w:rFonts w:hint="eastAsia"/>
          <w:sz w:val="24"/>
          <w:szCs w:val="30"/>
        </w:rPr>
        <w:t>北京航空航天大学</w:t>
      </w:r>
    </w:p>
    <w:p w:rsidR="00EE3B6C" w:rsidRDefault="00D56805">
      <w:pPr>
        <w:spacing w:line="360" w:lineRule="auto"/>
        <w:ind w:firstLineChars="200" w:firstLine="480"/>
        <w:jc w:val="center"/>
        <w:rPr>
          <w:sz w:val="24"/>
          <w:szCs w:val="30"/>
        </w:rPr>
        <w:sectPr w:rsidR="00EE3B6C">
          <w:headerReference w:type="even" r:id="rId16"/>
          <w:headerReference w:type="default" r:id="rId17"/>
          <w:footerReference w:type="even" r:id="rId18"/>
          <w:footerReference w:type="default" r:id="rId19"/>
          <w:footerReference w:type="first" r:id="rId20"/>
          <w:pgSz w:w="11906" w:h="16838"/>
          <w:pgMar w:top="1440" w:right="1800" w:bottom="1440" w:left="1800" w:header="851" w:footer="992" w:gutter="0"/>
          <w:pgNumType w:start="1"/>
          <w:cols w:space="720"/>
          <w:titlePg/>
          <w:docGrid w:type="lines" w:linePitch="312"/>
        </w:sectPr>
      </w:pPr>
      <w:r>
        <w:rPr>
          <w:rFonts w:hint="eastAsia"/>
          <w:sz w:val="24"/>
          <w:szCs w:val="30"/>
        </w:rPr>
        <w:t>2016-10</w:t>
      </w:r>
    </w:p>
    <w:p w:rsidR="00EE3B6C" w:rsidRDefault="00EE3B6C">
      <w:pPr>
        <w:spacing w:line="360" w:lineRule="auto"/>
        <w:ind w:firstLineChars="200" w:firstLine="480"/>
        <w:jc w:val="center"/>
        <w:rPr>
          <w:sz w:val="24"/>
        </w:rPr>
      </w:pPr>
    </w:p>
    <w:p w:rsidR="00EE3B6C" w:rsidRDefault="00D56805">
      <w:pPr>
        <w:spacing w:line="360" w:lineRule="auto"/>
        <w:ind w:firstLineChars="200" w:firstLine="480"/>
        <w:jc w:val="center"/>
        <w:rPr>
          <w:sz w:val="24"/>
          <w:szCs w:val="28"/>
        </w:rPr>
      </w:pPr>
      <w:r>
        <w:rPr>
          <w:rFonts w:hint="eastAsia"/>
          <w:sz w:val="24"/>
          <w:szCs w:val="28"/>
        </w:rPr>
        <w:t>版本变更历史</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EE3B6C">
        <w:trPr>
          <w:jc w:val="center"/>
        </w:trPr>
        <w:tc>
          <w:tcPr>
            <w:tcW w:w="8498" w:type="dxa"/>
            <w:gridSpan w:val="3"/>
            <w:shd w:val="clear" w:color="auto" w:fill="auto"/>
            <w:vAlign w:val="center"/>
          </w:tcPr>
          <w:p w:rsidR="00EE3B6C" w:rsidRDefault="00D56805">
            <w:pPr>
              <w:jc w:val="center"/>
              <w:rPr>
                <w:b/>
              </w:rPr>
            </w:pPr>
            <w:r>
              <w:rPr>
                <w:rFonts w:hint="eastAsia"/>
                <w:b/>
              </w:rPr>
              <w:t>项目组成员信息</w:t>
            </w:r>
          </w:p>
        </w:tc>
      </w:tr>
      <w:tr w:rsidR="00EE3B6C">
        <w:trPr>
          <w:jc w:val="center"/>
        </w:trPr>
        <w:tc>
          <w:tcPr>
            <w:tcW w:w="1398" w:type="dxa"/>
            <w:shd w:val="clear" w:color="auto" w:fill="auto"/>
            <w:vAlign w:val="center"/>
          </w:tcPr>
          <w:p w:rsidR="00EE3B6C" w:rsidRDefault="00D56805">
            <w:pPr>
              <w:jc w:val="center"/>
              <w:rPr>
                <w:b/>
              </w:rPr>
            </w:pPr>
            <w:r>
              <w:rPr>
                <w:rFonts w:hint="eastAsia"/>
                <w:b/>
              </w:rPr>
              <w:t>小组名称</w:t>
            </w:r>
          </w:p>
        </w:tc>
        <w:tc>
          <w:tcPr>
            <w:tcW w:w="7100" w:type="dxa"/>
            <w:gridSpan w:val="2"/>
            <w:shd w:val="clear" w:color="auto" w:fill="auto"/>
            <w:vAlign w:val="center"/>
          </w:tcPr>
          <w:p w:rsidR="00EE3B6C" w:rsidRDefault="00D56805">
            <w:pPr>
              <w:jc w:val="center"/>
              <w:rPr>
                <w:b/>
              </w:rPr>
            </w:pPr>
            <w:r>
              <w:rPr>
                <w:rFonts w:hint="eastAsia"/>
                <w:b/>
              </w:rPr>
              <w:t>Team15</w:t>
            </w:r>
            <w:r>
              <w:rPr>
                <w:b/>
              </w:rPr>
              <w:t xml:space="preserve"> </w:t>
            </w:r>
            <w:r>
              <w:rPr>
                <w:rFonts w:hint="eastAsia"/>
                <w:b/>
              </w:rPr>
              <w:t>number1</w:t>
            </w:r>
          </w:p>
        </w:tc>
      </w:tr>
      <w:tr w:rsidR="00EE3B6C">
        <w:trPr>
          <w:jc w:val="center"/>
        </w:trPr>
        <w:tc>
          <w:tcPr>
            <w:tcW w:w="1398" w:type="dxa"/>
            <w:shd w:val="clear" w:color="auto" w:fill="auto"/>
            <w:vAlign w:val="center"/>
          </w:tcPr>
          <w:p w:rsidR="00EE3B6C" w:rsidRDefault="00D56805">
            <w:pPr>
              <w:jc w:val="center"/>
              <w:rPr>
                <w:b/>
              </w:rPr>
            </w:pPr>
            <w:r>
              <w:rPr>
                <w:rFonts w:hint="eastAsia"/>
                <w:b/>
              </w:rPr>
              <w:t>学号</w:t>
            </w:r>
          </w:p>
        </w:tc>
        <w:tc>
          <w:tcPr>
            <w:tcW w:w="1533" w:type="dxa"/>
            <w:shd w:val="clear" w:color="auto" w:fill="auto"/>
            <w:vAlign w:val="center"/>
          </w:tcPr>
          <w:p w:rsidR="00EE3B6C" w:rsidRDefault="00D56805">
            <w:pPr>
              <w:jc w:val="center"/>
              <w:rPr>
                <w:b/>
              </w:rPr>
            </w:pPr>
            <w:r>
              <w:rPr>
                <w:rFonts w:hint="eastAsia"/>
                <w:b/>
              </w:rPr>
              <w:t>姓名</w:t>
            </w:r>
          </w:p>
        </w:tc>
        <w:tc>
          <w:tcPr>
            <w:tcW w:w="5567" w:type="dxa"/>
            <w:shd w:val="clear" w:color="auto" w:fill="auto"/>
            <w:vAlign w:val="center"/>
          </w:tcPr>
          <w:p w:rsidR="00EE3B6C" w:rsidRDefault="00D56805">
            <w:pPr>
              <w:jc w:val="center"/>
              <w:rPr>
                <w:b/>
              </w:rPr>
            </w:pPr>
            <w:r>
              <w:rPr>
                <w:rFonts w:hint="eastAsia"/>
                <w:b/>
              </w:rPr>
              <w:t>本文档中主要承担的工作内容</w:t>
            </w:r>
          </w:p>
        </w:tc>
      </w:tr>
      <w:tr w:rsidR="00EE3B6C">
        <w:trPr>
          <w:jc w:val="center"/>
        </w:trPr>
        <w:tc>
          <w:tcPr>
            <w:tcW w:w="1398" w:type="dxa"/>
            <w:shd w:val="clear" w:color="auto" w:fill="auto"/>
          </w:tcPr>
          <w:p w:rsidR="00EE3B6C" w:rsidRDefault="00D56805">
            <w:r>
              <w:rPr>
                <w:rFonts w:hint="eastAsia"/>
              </w:rPr>
              <w:t>14061156</w:t>
            </w:r>
          </w:p>
        </w:tc>
        <w:tc>
          <w:tcPr>
            <w:tcW w:w="1533" w:type="dxa"/>
            <w:shd w:val="clear" w:color="auto" w:fill="auto"/>
          </w:tcPr>
          <w:p w:rsidR="00EE3B6C" w:rsidRDefault="00D56805">
            <w:r>
              <w:rPr>
                <w:rFonts w:hint="eastAsia"/>
                <w:szCs w:val="21"/>
              </w:rPr>
              <w:t>崔煜昆</w:t>
            </w:r>
          </w:p>
        </w:tc>
        <w:tc>
          <w:tcPr>
            <w:tcW w:w="5567" w:type="dxa"/>
            <w:shd w:val="clear" w:color="auto" w:fill="auto"/>
          </w:tcPr>
          <w:p w:rsidR="00EE3B6C" w:rsidRDefault="00D56805">
            <w:r>
              <w:rPr>
                <w:rFonts w:hint="eastAsia"/>
              </w:rPr>
              <w:t>1-</w:t>
            </w:r>
            <w:r>
              <w:t>5</w:t>
            </w:r>
            <w:r>
              <w:rPr>
                <w:rFonts w:hint="eastAsia"/>
              </w:rPr>
              <w:t>的编写</w:t>
            </w:r>
          </w:p>
        </w:tc>
      </w:tr>
      <w:tr w:rsidR="00EE3B6C">
        <w:trPr>
          <w:jc w:val="center"/>
        </w:trPr>
        <w:tc>
          <w:tcPr>
            <w:tcW w:w="1398" w:type="dxa"/>
            <w:shd w:val="clear" w:color="auto" w:fill="auto"/>
          </w:tcPr>
          <w:p w:rsidR="00EE3B6C" w:rsidRDefault="00D56805">
            <w:r>
              <w:rPr>
                <w:rFonts w:hint="eastAsia"/>
              </w:rPr>
              <w:t>14061164</w:t>
            </w:r>
          </w:p>
        </w:tc>
        <w:tc>
          <w:tcPr>
            <w:tcW w:w="1533" w:type="dxa"/>
            <w:shd w:val="clear" w:color="auto" w:fill="auto"/>
          </w:tcPr>
          <w:p w:rsidR="00EE3B6C" w:rsidRDefault="00D56805">
            <w:r>
              <w:rPr>
                <w:rFonts w:hint="eastAsia"/>
                <w:kern w:val="0"/>
                <w:sz w:val="24"/>
              </w:rPr>
              <w:t>杨汀阳</w:t>
            </w:r>
          </w:p>
        </w:tc>
        <w:tc>
          <w:tcPr>
            <w:tcW w:w="5567" w:type="dxa"/>
            <w:shd w:val="clear" w:color="auto" w:fill="auto"/>
          </w:tcPr>
          <w:p w:rsidR="00EE3B6C" w:rsidRDefault="00D56805">
            <w:r>
              <w:rPr>
                <w:rFonts w:hint="eastAsia"/>
              </w:rPr>
              <w:t>6</w:t>
            </w:r>
            <w:r>
              <w:t>.1</w:t>
            </w:r>
            <w:r>
              <w:rPr>
                <w:rFonts w:hint="eastAsia"/>
              </w:rPr>
              <w:t>-</w:t>
            </w:r>
            <w:r>
              <w:t>6</w:t>
            </w:r>
            <w:r>
              <w:rPr>
                <w:rFonts w:hint="eastAsia"/>
              </w:rPr>
              <w:t>.</w:t>
            </w:r>
            <w:r>
              <w:t>10</w:t>
            </w:r>
            <w:r>
              <w:rPr>
                <w:rFonts w:hint="eastAsia"/>
              </w:rPr>
              <w:t>的编写</w:t>
            </w:r>
          </w:p>
        </w:tc>
      </w:tr>
      <w:tr w:rsidR="00EE3B6C">
        <w:trPr>
          <w:jc w:val="center"/>
        </w:trPr>
        <w:tc>
          <w:tcPr>
            <w:tcW w:w="1398" w:type="dxa"/>
            <w:shd w:val="clear" w:color="auto" w:fill="auto"/>
          </w:tcPr>
          <w:p w:rsidR="00EE3B6C" w:rsidRDefault="00D56805">
            <w:r>
              <w:rPr>
                <w:rFonts w:hint="eastAsia"/>
              </w:rPr>
              <w:t>14061165</w:t>
            </w:r>
          </w:p>
        </w:tc>
        <w:tc>
          <w:tcPr>
            <w:tcW w:w="1533" w:type="dxa"/>
            <w:shd w:val="clear" w:color="auto" w:fill="auto"/>
          </w:tcPr>
          <w:p w:rsidR="00EE3B6C" w:rsidRDefault="00D56805">
            <w:r>
              <w:rPr>
                <w:rFonts w:hint="eastAsia"/>
                <w:szCs w:val="21"/>
              </w:rPr>
              <w:t>祝星</w:t>
            </w:r>
            <w:proofErr w:type="gramStart"/>
            <w:r>
              <w:rPr>
                <w:rFonts w:hint="eastAsia"/>
                <w:szCs w:val="21"/>
              </w:rPr>
              <w:t>馗</w:t>
            </w:r>
            <w:proofErr w:type="gramEnd"/>
          </w:p>
        </w:tc>
        <w:tc>
          <w:tcPr>
            <w:tcW w:w="5567" w:type="dxa"/>
            <w:shd w:val="clear" w:color="auto" w:fill="auto"/>
          </w:tcPr>
          <w:p w:rsidR="00EE3B6C" w:rsidRDefault="00D56805">
            <w:r>
              <w:rPr>
                <w:rFonts w:hint="eastAsia"/>
              </w:rPr>
              <w:t>6.11-</w:t>
            </w:r>
            <w:r>
              <w:t>6.17</w:t>
            </w:r>
            <w:r>
              <w:rPr>
                <w:rFonts w:hint="eastAsia"/>
              </w:rPr>
              <w:t>的编写</w:t>
            </w:r>
          </w:p>
        </w:tc>
      </w:tr>
      <w:tr w:rsidR="00EE3B6C">
        <w:trPr>
          <w:jc w:val="center"/>
        </w:trPr>
        <w:tc>
          <w:tcPr>
            <w:tcW w:w="1398" w:type="dxa"/>
            <w:shd w:val="clear" w:color="auto" w:fill="auto"/>
          </w:tcPr>
          <w:p w:rsidR="00EE3B6C" w:rsidRDefault="00D56805">
            <w:r>
              <w:rPr>
                <w:rFonts w:hint="eastAsia"/>
              </w:rPr>
              <w:t>14061162</w:t>
            </w:r>
          </w:p>
        </w:tc>
        <w:tc>
          <w:tcPr>
            <w:tcW w:w="1533" w:type="dxa"/>
            <w:shd w:val="clear" w:color="auto" w:fill="auto"/>
          </w:tcPr>
          <w:p w:rsidR="00EE3B6C" w:rsidRDefault="00D56805">
            <w:proofErr w:type="gramStart"/>
            <w:r>
              <w:rPr>
                <w:rFonts w:hint="eastAsia"/>
                <w:kern w:val="0"/>
                <w:sz w:val="24"/>
              </w:rPr>
              <w:t>李游</w:t>
            </w:r>
            <w:proofErr w:type="gramEnd"/>
          </w:p>
        </w:tc>
        <w:tc>
          <w:tcPr>
            <w:tcW w:w="5567" w:type="dxa"/>
            <w:shd w:val="clear" w:color="auto" w:fill="auto"/>
          </w:tcPr>
          <w:p w:rsidR="00EE3B6C" w:rsidRDefault="00D56805">
            <w:r>
              <w:rPr>
                <w:rFonts w:hint="eastAsia"/>
              </w:rPr>
              <w:t>7-</w:t>
            </w:r>
            <w:r>
              <w:t>13</w:t>
            </w:r>
            <w:r>
              <w:rPr>
                <w:rFonts w:hint="eastAsia"/>
              </w:rPr>
              <w:t>的编写</w:t>
            </w:r>
          </w:p>
        </w:tc>
      </w:tr>
    </w:tbl>
    <w:p w:rsidR="00EE3B6C" w:rsidRDefault="00EE3B6C">
      <w:pPr>
        <w:jc w:val="center"/>
        <w:rPr>
          <w:rFonts w:eastAsia="黑体"/>
          <w:sz w:val="30"/>
          <w:szCs w:val="30"/>
        </w:rPr>
      </w:pPr>
      <w:bookmarkStart w:id="9" w:name="_GoBack"/>
      <w:bookmarkEnd w:id="9"/>
    </w:p>
    <w:p w:rsidR="00EE3B6C" w:rsidRDefault="00D56805">
      <w:pPr>
        <w:jc w:val="center"/>
      </w:pPr>
      <w:r>
        <w:rPr>
          <w:rFonts w:eastAsia="黑体" w:hint="eastAsia"/>
          <w:sz w:val="30"/>
          <w:szCs w:val="30"/>
        </w:rPr>
        <w:t>2016-</w:t>
      </w:r>
      <w:r>
        <w:rPr>
          <w:rFonts w:eastAsia="黑体"/>
          <w:sz w:val="30"/>
          <w:szCs w:val="30"/>
        </w:rPr>
        <w:t>10</w:t>
      </w:r>
    </w:p>
    <w:p w:rsidR="00EE3B6C" w:rsidRDefault="00EE3B6C">
      <w:pPr>
        <w:sectPr w:rsidR="00EE3B6C">
          <w:footerReference w:type="even" r:id="rId21"/>
          <w:pgSz w:w="11906" w:h="16838"/>
          <w:pgMar w:top="1440" w:right="1800" w:bottom="1440" w:left="1800" w:header="851" w:footer="992" w:gutter="0"/>
          <w:cols w:space="425"/>
          <w:docGrid w:type="lines" w:linePitch="312"/>
        </w:sectPr>
      </w:pPr>
    </w:p>
    <w:p w:rsidR="00EE3B6C" w:rsidRDefault="00EE3B6C">
      <w:pPr>
        <w:spacing w:line="360" w:lineRule="auto"/>
        <w:ind w:firstLineChars="200" w:firstLine="480"/>
        <w:jc w:val="center"/>
        <w:rPr>
          <w:sz w:val="24"/>
          <w:szCs w:val="28"/>
        </w:rPr>
      </w:pPr>
    </w:p>
    <w:p w:rsidR="00EE3B6C" w:rsidRDefault="00D56805">
      <w:pPr>
        <w:spacing w:line="360" w:lineRule="auto"/>
        <w:ind w:firstLineChars="200" w:firstLine="480"/>
        <w:jc w:val="center"/>
        <w:rPr>
          <w:sz w:val="24"/>
          <w:szCs w:val="28"/>
        </w:rPr>
      </w:pPr>
      <w:r>
        <w:rPr>
          <w:rFonts w:hint="eastAsia"/>
          <w:sz w:val="24"/>
          <w:szCs w:val="28"/>
        </w:rPr>
        <w:t>贡献</w:t>
      </w:r>
      <w:r>
        <w:rPr>
          <w:sz w:val="24"/>
          <w:szCs w:val="28"/>
        </w:rPr>
        <w:t>率：</w:t>
      </w:r>
    </w:p>
    <w:tbl>
      <w:tblPr>
        <w:tblW w:w="3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701"/>
      </w:tblGrid>
      <w:tr w:rsidR="00EE3B6C">
        <w:trPr>
          <w:jc w:val="center"/>
        </w:trPr>
        <w:tc>
          <w:tcPr>
            <w:tcW w:w="1838" w:type="dxa"/>
          </w:tcPr>
          <w:p w:rsidR="00EE3B6C" w:rsidRDefault="00D56805">
            <w:pPr>
              <w:spacing w:line="360" w:lineRule="auto"/>
              <w:ind w:firstLineChars="200" w:firstLine="480"/>
              <w:rPr>
                <w:kern w:val="0"/>
                <w:sz w:val="24"/>
              </w:rPr>
            </w:pPr>
            <w:r>
              <w:rPr>
                <w:rFonts w:hint="eastAsia"/>
                <w:kern w:val="0"/>
                <w:sz w:val="24"/>
              </w:rPr>
              <w:t>杨汀阳</w:t>
            </w:r>
          </w:p>
        </w:tc>
        <w:tc>
          <w:tcPr>
            <w:tcW w:w="1701" w:type="dxa"/>
          </w:tcPr>
          <w:p w:rsidR="00EE3B6C" w:rsidRDefault="00D56805">
            <w:pPr>
              <w:spacing w:line="360" w:lineRule="auto"/>
              <w:ind w:firstLineChars="200" w:firstLine="480"/>
              <w:rPr>
                <w:kern w:val="0"/>
                <w:sz w:val="24"/>
              </w:rPr>
            </w:pPr>
            <w:r>
              <w:rPr>
                <w:rFonts w:hint="eastAsia"/>
                <w:kern w:val="0"/>
                <w:sz w:val="24"/>
              </w:rPr>
              <w:t>25</w:t>
            </w:r>
            <w:r>
              <w:rPr>
                <w:kern w:val="0"/>
                <w:sz w:val="24"/>
              </w:rPr>
              <w:t>%</w:t>
            </w:r>
          </w:p>
        </w:tc>
      </w:tr>
      <w:tr w:rsidR="00EE3B6C">
        <w:trPr>
          <w:jc w:val="center"/>
        </w:trPr>
        <w:tc>
          <w:tcPr>
            <w:tcW w:w="1838" w:type="dxa"/>
          </w:tcPr>
          <w:p w:rsidR="00EE3B6C" w:rsidRDefault="00D56805">
            <w:pPr>
              <w:spacing w:line="360" w:lineRule="auto"/>
              <w:ind w:firstLineChars="200" w:firstLine="480"/>
              <w:rPr>
                <w:kern w:val="0"/>
                <w:sz w:val="24"/>
              </w:rPr>
            </w:pPr>
            <w:r>
              <w:rPr>
                <w:rFonts w:hint="eastAsia"/>
                <w:kern w:val="0"/>
                <w:sz w:val="24"/>
              </w:rPr>
              <w:t>祝星</w:t>
            </w:r>
            <w:proofErr w:type="gramStart"/>
            <w:r>
              <w:rPr>
                <w:rFonts w:hint="eastAsia"/>
                <w:kern w:val="0"/>
                <w:sz w:val="24"/>
              </w:rPr>
              <w:t>馗</w:t>
            </w:r>
            <w:proofErr w:type="gramEnd"/>
          </w:p>
        </w:tc>
        <w:tc>
          <w:tcPr>
            <w:tcW w:w="1701" w:type="dxa"/>
          </w:tcPr>
          <w:p w:rsidR="00EE3B6C" w:rsidRDefault="00D56805">
            <w:pPr>
              <w:spacing w:line="360" w:lineRule="auto"/>
              <w:ind w:firstLineChars="200" w:firstLine="480"/>
              <w:rPr>
                <w:kern w:val="0"/>
                <w:sz w:val="24"/>
              </w:rPr>
            </w:pPr>
            <w:r>
              <w:rPr>
                <w:rFonts w:hint="eastAsia"/>
                <w:kern w:val="0"/>
                <w:sz w:val="24"/>
              </w:rPr>
              <w:t>25</w:t>
            </w:r>
            <w:r>
              <w:rPr>
                <w:kern w:val="0"/>
                <w:sz w:val="24"/>
              </w:rPr>
              <w:t>%</w:t>
            </w:r>
          </w:p>
        </w:tc>
      </w:tr>
      <w:tr w:rsidR="00EE3B6C">
        <w:trPr>
          <w:jc w:val="center"/>
        </w:trPr>
        <w:tc>
          <w:tcPr>
            <w:tcW w:w="1838" w:type="dxa"/>
          </w:tcPr>
          <w:p w:rsidR="00EE3B6C" w:rsidRDefault="00D56805">
            <w:pPr>
              <w:spacing w:line="360" w:lineRule="auto"/>
              <w:ind w:firstLineChars="200" w:firstLine="420"/>
              <w:rPr>
                <w:kern w:val="0"/>
                <w:sz w:val="24"/>
              </w:rPr>
            </w:pPr>
            <w:r>
              <w:rPr>
                <w:rFonts w:hint="eastAsia"/>
                <w:szCs w:val="21"/>
              </w:rPr>
              <w:t>崔煜昆</w:t>
            </w:r>
          </w:p>
        </w:tc>
        <w:tc>
          <w:tcPr>
            <w:tcW w:w="1701" w:type="dxa"/>
          </w:tcPr>
          <w:p w:rsidR="00EE3B6C" w:rsidRDefault="00D56805">
            <w:pPr>
              <w:spacing w:line="360" w:lineRule="auto"/>
              <w:ind w:firstLineChars="200" w:firstLine="480"/>
              <w:rPr>
                <w:kern w:val="0"/>
                <w:sz w:val="24"/>
              </w:rPr>
            </w:pPr>
            <w:r>
              <w:rPr>
                <w:rFonts w:hint="eastAsia"/>
                <w:kern w:val="0"/>
                <w:sz w:val="24"/>
              </w:rPr>
              <w:t>25</w:t>
            </w:r>
            <w:r>
              <w:rPr>
                <w:kern w:val="0"/>
                <w:sz w:val="24"/>
              </w:rPr>
              <w:t>%</w:t>
            </w:r>
          </w:p>
        </w:tc>
      </w:tr>
      <w:tr w:rsidR="00EE3B6C">
        <w:trPr>
          <w:jc w:val="center"/>
        </w:trPr>
        <w:tc>
          <w:tcPr>
            <w:tcW w:w="1838" w:type="dxa"/>
          </w:tcPr>
          <w:p w:rsidR="00EE3B6C" w:rsidRDefault="00D56805">
            <w:pPr>
              <w:spacing w:line="360" w:lineRule="auto"/>
              <w:ind w:firstLineChars="200" w:firstLine="480"/>
              <w:rPr>
                <w:kern w:val="0"/>
                <w:sz w:val="24"/>
              </w:rPr>
            </w:pPr>
            <w:proofErr w:type="gramStart"/>
            <w:r>
              <w:rPr>
                <w:rFonts w:hint="eastAsia"/>
                <w:kern w:val="0"/>
                <w:sz w:val="24"/>
              </w:rPr>
              <w:t>李游</w:t>
            </w:r>
            <w:proofErr w:type="gramEnd"/>
          </w:p>
        </w:tc>
        <w:tc>
          <w:tcPr>
            <w:tcW w:w="1701" w:type="dxa"/>
          </w:tcPr>
          <w:p w:rsidR="00EE3B6C" w:rsidRDefault="00D56805">
            <w:pPr>
              <w:spacing w:line="360" w:lineRule="auto"/>
              <w:ind w:firstLineChars="200" w:firstLine="480"/>
              <w:rPr>
                <w:kern w:val="0"/>
                <w:sz w:val="24"/>
              </w:rPr>
            </w:pPr>
            <w:r>
              <w:rPr>
                <w:rFonts w:hint="eastAsia"/>
                <w:kern w:val="0"/>
                <w:sz w:val="24"/>
              </w:rPr>
              <w:t>25</w:t>
            </w:r>
            <w:r>
              <w:rPr>
                <w:kern w:val="0"/>
                <w:sz w:val="24"/>
              </w:rPr>
              <w:t>%</w:t>
            </w:r>
          </w:p>
        </w:tc>
      </w:tr>
    </w:tbl>
    <w:p w:rsidR="00EE3B6C" w:rsidRDefault="00EE3B6C">
      <w:pPr>
        <w:spacing w:line="360" w:lineRule="auto"/>
        <w:ind w:firstLineChars="200" w:firstLine="480"/>
        <w:jc w:val="center"/>
        <w:rPr>
          <w:sz w:val="24"/>
          <w:szCs w:val="28"/>
        </w:rPr>
      </w:pPr>
    </w:p>
    <w:p w:rsidR="00EE3B6C" w:rsidRDefault="00EE3B6C">
      <w:pPr>
        <w:spacing w:line="360" w:lineRule="auto"/>
        <w:ind w:firstLineChars="200" w:firstLine="480"/>
        <w:jc w:val="center"/>
        <w:rPr>
          <w:sz w:val="24"/>
          <w:szCs w:val="28"/>
        </w:rPr>
      </w:pPr>
    </w:p>
    <w:p w:rsidR="00EE3B6C" w:rsidRDefault="00EE3B6C">
      <w:pPr>
        <w:spacing w:line="360" w:lineRule="auto"/>
        <w:ind w:firstLineChars="200" w:firstLine="480"/>
        <w:jc w:val="center"/>
        <w:rPr>
          <w:ins w:id="10" w:author="姚淑珍" w:date="2013-10-25T17:33:00Z"/>
          <w:sz w:val="24"/>
          <w:szCs w:val="28"/>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384"/>
        <w:gridCol w:w="1592"/>
        <w:gridCol w:w="1776"/>
        <w:gridCol w:w="2193"/>
      </w:tblGrid>
      <w:tr w:rsidR="00EE3B6C">
        <w:trPr>
          <w:jc w:val="center"/>
        </w:trPr>
        <w:tc>
          <w:tcPr>
            <w:tcW w:w="988" w:type="dxa"/>
          </w:tcPr>
          <w:p w:rsidR="00EE3B6C" w:rsidRDefault="00D56805">
            <w:pPr>
              <w:spacing w:line="360" w:lineRule="auto"/>
              <w:jc w:val="center"/>
              <w:rPr>
                <w:kern w:val="0"/>
                <w:szCs w:val="21"/>
              </w:rPr>
            </w:pPr>
            <w:r>
              <w:rPr>
                <w:rFonts w:hint="eastAsia"/>
                <w:kern w:val="0"/>
                <w:szCs w:val="21"/>
              </w:rPr>
              <w:t>版本</w:t>
            </w:r>
          </w:p>
        </w:tc>
        <w:tc>
          <w:tcPr>
            <w:tcW w:w="1384" w:type="dxa"/>
          </w:tcPr>
          <w:p w:rsidR="00EE3B6C" w:rsidRDefault="00D56805">
            <w:pPr>
              <w:spacing w:line="360" w:lineRule="auto"/>
              <w:jc w:val="center"/>
              <w:rPr>
                <w:kern w:val="0"/>
                <w:szCs w:val="21"/>
              </w:rPr>
            </w:pPr>
            <w:r>
              <w:rPr>
                <w:rFonts w:hint="eastAsia"/>
                <w:kern w:val="0"/>
                <w:szCs w:val="21"/>
              </w:rPr>
              <w:t>提交日期</w:t>
            </w:r>
          </w:p>
        </w:tc>
        <w:tc>
          <w:tcPr>
            <w:tcW w:w="1592" w:type="dxa"/>
          </w:tcPr>
          <w:p w:rsidR="00EE3B6C" w:rsidRDefault="00D56805">
            <w:pPr>
              <w:spacing w:line="360" w:lineRule="auto"/>
              <w:jc w:val="center"/>
              <w:rPr>
                <w:kern w:val="0"/>
                <w:szCs w:val="21"/>
              </w:rPr>
            </w:pPr>
            <w:r>
              <w:rPr>
                <w:rFonts w:hint="eastAsia"/>
                <w:kern w:val="0"/>
                <w:szCs w:val="21"/>
              </w:rPr>
              <w:t>主要编制人</w:t>
            </w:r>
          </w:p>
        </w:tc>
        <w:tc>
          <w:tcPr>
            <w:tcW w:w="1776" w:type="dxa"/>
          </w:tcPr>
          <w:p w:rsidR="00EE3B6C" w:rsidRDefault="00D56805">
            <w:pPr>
              <w:spacing w:line="360" w:lineRule="auto"/>
              <w:jc w:val="center"/>
              <w:rPr>
                <w:kern w:val="0"/>
                <w:szCs w:val="21"/>
              </w:rPr>
            </w:pPr>
            <w:r>
              <w:rPr>
                <w:rFonts w:hint="eastAsia"/>
                <w:kern w:val="0"/>
                <w:szCs w:val="21"/>
              </w:rPr>
              <w:t>审核人</w:t>
            </w:r>
          </w:p>
        </w:tc>
        <w:tc>
          <w:tcPr>
            <w:tcW w:w="2193" w:type="dxa"/>
          </w:tcPr>
          <w:p w:rsidR="00EE3B6C" w:rsidRDefault="00D56805">
            <w:pPr>
              <w:spacing w:line="360" w:lineRule="auto"/>
              <w:ind w:firstLineChars="200" w:firstLine="420"/>
              <w:jc w:val="center"/>
              <w:rPr>
                <w:kern w:val="0"/>
                <w:szCs w:val="21"/>
              </w:rPr>
            </w:pPr>
            <w:r>
              <w:rPr>
                <w:rFonts w:hint="eastAsia"/>
                <w:kern w:val="0"/>
                <w:szCs w:val="21"/>
              </w:rPr>
              <w:t>版本说明</w:t>
            </w:r>
          </w:p>
        </w:tc>
      </w:tr>
      <w:tr w:rsidR="00EE3B6C">
        <w:trPr>
          <w:jc w:val="center"/>
        </w:trPr>
        <w:tc>
          <w:tcPr>
            <w:tcW w:w="988" w:type="dxa"/>
          </w:tcPr>
          <w:p w:rsidR="00EE3B6C" w:rsidRDefault="00D56805">
            <w:pPr>
              <w:spacing w:line="360" w:lineRule="auto"/>
              <w:jc w:val="center"/>
              <w:rPr>
                <w:kern w:val="0"/>
                <w:szCs w:val="21"/>
              </w:rPr>
            </w:pPr>
            <w:r>
              <w:rPr>
                <w:rFonts w:hint="eastAsia"/>
                <w:kern w:val="0"/>
                <w:szCs w:val="21"/>
              </w:rPr>
              <w:t>V1.0</w:t>
            </w:r>
          </w:p>
        </w:tc>
        <w:tc>
          <w:tcPr>
            <w:tcW w:w="1384" w:type="dxa"/>
          </w:tcPr>
          <w:p w:rsidR="00EE3B6C" w:rsidRDefault="00D56805">
            <w:pPr>
              <w:spacing w:line="360" w:lineRule="auto"/>
              <w:jc w:val="center"/>
              <w:rPr>
                <w:kern w:val="0"/>
                <w:szCs w:val="21"/>
              </w:rPr>
            </w:pPr>
            <w:r>
              <w:rPr>
                <w:rFonts w:hint="eastAsia"/>
                <w:kern w:val="0"/>
                <w:szCs w:val="21"/>
              </w:rPr>
              <w:t>2016.10.10</w:t>
            </w:r>
          </w:p>
        </w:tc>
        <w:tc>
          <w:tcPr>
            <w:tcW w:w="1592" w:type="dxa"/>
          </w:tcPr>
          <w:p w:rsidR="00EE3B6C" w:rsidRDefault="00D56805">
            <w:pPr>
              <w:spacing w:line="360" w:lineRule="auto"/>
              <w:jc w:val="center"/>
              <w:rPr>
                <w:kern w:val="0"/>
                <w:szCs w:val="21"/>
              </w:rPr>
            </w:pPr>
            <w:r>
              <w:rPr>
                <w:rFonts w:hint="eastAsia"/>
                <w:kern w:val="0"/>
                <w:szCs w:val="21"/>
              </w:rPr>
              <w:t>全组共同完成</w:t>
            </w:r>
          </w:p>
        </w:tc>
        <w:tc>
          <w:tcPr>
            <w:tcW w:w="1776" w:type="dxa"/>
          </w:tcPr>
          <w:p w:rsidR="00EE3B6C" w:rsidRDefault="00D56805">
            <w:pPr>
              <w:spacing w:line="360" w:lineRule="auto"/>
              <w:jc w:val="center"/>
              <w:rPr>
                <w:kern w:val="0"/>
                <w:szCs w:val="21"/>
              </w:rPr>
            </w:pPr>
            <w:r>
              <w:rPr>
                <w:rFonts w:hint="eastAsia"/>
                <w:kern w:val="0"/>
                <w:szCs w:val="21"/>
              </w:rPr>
              <w:t>全组共同完成</w:t>
            </w:r>
          </w:p>
        </w:tc>
        <w:tc>
          <w:tcPr>
            <w:tcW w:w="2193" w:type="dxa"/>
          </w:tcPr>
          <w:p w:rsidR="00EE3B6C" w:rsidRDefault="00D56805">
            <w:pPr>
              <w:spacing w:line="360" w:lineRule="auto"/>
              <w:jc w:val="center"/>
              <w:rPr>
                <w:kern w:val="0"/>
                <w:szCs w:val="21"/>
              </w:rPr>
            </w:pPr>
            <w:r>
              <w:rPr>
                <w:rFonts w:hint="eastAsia"/>
                <w:kern w:val="0"/>
                <w:szCs w:val="21"/>
              </w:rPr>
              <w:t>最初版本</w:t>
            </w:r>
          </w:p>
        </w:tc>
      </w:tr>
      <w:tr w:rsidR="00EE3B6C">
        <w:trPr>
          <w:jc w:val="center"/>
        </w:trPr>
        <w:tc>
          <w:tcPr>
            <w:tcW w:w="988" w:type="dxa"/>
          </w:tcPr>
          <w:p w:rsidR="00EE3B6C" w:rsidRDefault="00D56805">
            <w:pPr>
              <w:spacing w:line="360" w:lineRule="auto"/>
              <w:jc w:val="center"/>
              <w:rPr>
                <w:kern w:val="0"/>
                <w:szCs w:val="21"/>
              </w:rPr>
            </w:pPr>
            <w:r>
              <w:rPr>
                <w:rFonts w:hint="eastAsia"/>
                <w:kern w:val="0"/>
                <w:szCs w:val="21"/>
              </w:rPr>
              <w:t>V2.0</w:t>
            </w:r>
          </w:p>
        </w:tc>
        <w:tc>
          <w:tcPr>
            <w:tcW w:w="1384" w:type="dxa"/>
          </w:tcPr>
          <w:p w:rsidR="00EE3B6C" w:rsidRDefault="00D56805">
            <w:pPr>
              <w:spacing w:line="360" w:lineRule="auto"/>
              <w:jc w:val="center"/>
              <w:rPr>
                <w:kern w:val="0"/>
                <w:szCs w:val="21"/>
              </w:rPr>
            </w:pPr>
            <w:r>
              <w:rPr>
                <w:rFonts w:hint="eastAsia"/>
                <w:kern w:val="0"/>
                <w:szCs w:val="21"/>
              </w:rPr>
              <w:t>2016</w:t>
            </w:r>
            <w:r>
              <w:rPr>
                <w:kern w:val="0"/>
                <w:szCs w:val="21"/>
              </w:rPr>
              <w:t>.10.16</w:t>
            </w:r>
          </w:p>
        </w:tc>
        <w:tc>
          <w:tcPr>
            <w:tcW w:w="1592" w:type="dxa"/>
          </w:tcPr>
          <w:p w:rsidR="00EE3B6C" w:rsidRDefault="00D56805">
            <w:pPr>
              <w:spacing w:line="360" w:lineRule="auto"/>
              <w:jc w:val="center"/>
              <w:rPr>
                <w:kern w:val="0"/>
                <w:szCs w:val="21"/>
              </w:rPr>
            </w:pPr>
            <w:r>
              <w:rPr>
                <w:rFonts w:hint="eastAsia"/>
                <w:kern w:val="0"/>
                <w:szCs w:val="21"/>
              </w:rPr>
              <w:t>全组共同完成</w:t>
            </w:r>
          </w:p>
        </w:tc>
        <w:tc>
          <w:tcPr>
            <w:tcW w:w="1776" w:type="dxa"/>
          </w:tcPr>
          <w:p w:rsidR="00EE3B6C" w:rsidRDefault="00D56805">
            <w:pPr>
              <w:spacing w:line="360" w:lineRule="auto"/>
              <w:jc w:val="center"/>
              <w:rPr>
                <w:kern w:val="0"/>
                <w:szCs w:val="21"/>
              </w:rPr>
            </w:pPr>
            <w:r>
              <w:rPr>
                <w:rFonts w:hint="eastAsia"/>
                <w:kern w:val="0"/>
                <w:szCs w:val="21"/>
              </w:rPr>
              <w:t>全组共同完成</w:t>
            </w:r>
          </w:p>
        </w:tc>
        <w:tc>
          <w:tcPr>
            <w:tcW w:w="2193" w:type="dxa"/>
          </w:tcPr>
          <w:p w:rsidR="00EE3B6C" w:rsidRDefault="00D56805">
            <w:pPr>
              <w:spacing w:line="360" w:lineRule="auto"/>
              <w:jc w:val="center"/>
              <w:rPr>
                <w:kern w:val="0"/>
                <w:szCs w:val="21"/>
              </w:rPr>
            </w:pPr>
            <w:r>
              <w:rPr>
                <w:rFonts w:hint="eastAsia"/>
                <w:kern w:val="0"/>
                <w:szCs w:val="21"/>
              </w:rPr>
              <w:t>第二个版本</w:t>
            </w:r>
          </w:p>
        </w:tc>
      </w:tr>
      <w:tr w:rsidR="00EE3B6C">
        <w:trPr>
          <w:jc w:val="center"/>
        </w:trPr>
        <w:tc>
          <w:tcPr>
            <w:tcW w:w="988" w:type="dxa"/>
          </w:tcPr>
          <w:p w:rsidR="00EE3B6C" w:rsidRDefault="00D56805">
            <w:pPr>
              <w:spacing w:line="360" w:lineRule="auto"/>
              <w:jc w:val="center"/>
              <w:rPr>
                <w:kern w:val="0"/>
                <w:sz w:val="24"/>
              </w:rPr>
            </w:pPr>
            <w:r>
              <w:rPr>
                <w:rFonts w:hint="eastAsia"/>
                <w:kern w:val="0"/>
              </w:rPr>
              <w:t>V3.0</w:t>
            </w:r>
          </w:p>
        </w:tc>
        <w:tc>
          <w:tcPr>
            <w:tcW w:w="1384" w:type="dxa"/>
          </w:tcPr>
          <w:p w:rsidR="00EE3B6C" w:rsidRDefault="00D56805">
            <w:pPr>
              <w:spacing w:line="360" w:lineRule="auto"/>
              <w:jc w:val="center"/>
              <w:rPr>
                <w:kern w:val="0"/>
                <w:sz w:val="24"/>
              </w:rPr>
            </w:pPr>
            <w:r>
              <w:rPr>
                <w:rFonts w:hint="eastAsia"/>
                <w:kern w:val="0"/>
              </w:rPr>
              <w:t>2016.10.23</w:t>
            </w:r>
          </w:p>
        </w:tc>
        <w:tc>
          <w:tcPr>
            <w:tcW w:w="1592" w:type="dxa"/>
          </w:tcPr>
          <w:p w:rsidR="00EE3B6C" w:rsidRDefault="00D56805">
            <w:pPr>
              <w:spacing w:line="360" w:lineRule="auto"/>
              <w:jc w:val="center"/>
              <w:rPr>
                <w:kern w:val="0"/>
                <w:sz w:val="24"/>
              </w:rPr>
            </w:pPr>
            <w:r>
              <w:rPr>
                <w:rFonts w:hint="eastAsia"/>
                <w:kern w:val="0"/>
                <w:szCs w:val="21"/>
              </w:rPr>
              <w:t>全组共同完成</w:t>
            </w:r>
          </w:p>
        </w:tc>
        <w:tc>
          <w:tcPr>
            <w:tcW w:w="1776" w:type="dxa"/>
          </w:tcPr>
          <w:p w:rsidR="00EE3B6C" w:rsidRDefault="00D56805">
            <w:pPr>
              <w:spacing w:line="360" w:lineRule="auto"/>
              <w:jc w:val="center"/>
              <w:rPr>
                <w:kern w:val="0"/>
                <w:sz w:val="24"/>
              </w:rPr>
            </w:pPr>
            <w:r>
              <w:rPr>
                <w:rFonts w:hint="eastAsia"/>
                <w:kern w:val="0"/>
                <w:szCs w:val="21"/>
              </w:rPr>
              <w:t>全组共同完成</w:t>
            </w:r>
          </w:p>
        </w:tc>
        <w:tc>
          <w:tcPr>
            <w:tcW w:w="2193" w:type="dxa"/>
          </w:tcPr>
          <w:p w:rsidR="00EE3B6C" w:rsidRDefault="00D56805">
            <w:pPr>
              <w:spacing w:line="360" w:lineRule="auto"/>
              <w:jc w:val="center"/>
              <w:rPr>
                <w:kern w:val="0"/>
                <w:sz w:val="24"/>
              </w:rPr>
            </w:pPr>
            <w:r>
              <w:rPr>
                <w:rFonts w:hint="eastAsia"/>
                <w:kern w:val="0"/>
                <w:szCs w:val="21"/>
              </w:rPr>
              <w:t>第三个版本</w:t>
            </w:r>
          </w:p>
        </w:tc>
      </w:tr>
      <w:tr w:rsidR="00EE3B6C">
        <w:trPr>
          <w:jc w:val="center"/>
        </w:trPr>
        <w:tc>
          <w:tcPr>
            <w:tcW w:w="988" w:type="dxa"/>
          </w:tcPr>
          <w:p w:rsidR="00EE3B6C" w:rsidRDefault="00D56805">
            <w:pPr>
              <w:spacing w:line="360" w:lineRule="auto"/>
              <w:jc w:val="center"/>
              <w:rPr>
                <w:kern w:val="0"/>
              </w:rPr>
            </w:pPr>
            <w:r>
              <w:rPr>
                <w:rFonts w:hint="eastAsia"/>
                <w:kern w:val="0"/>
              </w:rPr>
              <w:t>V4.0</w:t>
            </w:r>
          </w:p>
        </w:tc>
        <w:tc>
          <w:tcPr>
            <w:tcW w:w="1384" w:type="dxa"/>
          </w:tcPr>
          <w:p w:rsidR="00EE3B6C" w:rsidRDefault="00D56805">
            <w:pPr>
              <w:spacing w:line="360" w:lineRule="auto"/>
              <w:jc w:val="center"/>
              <w:rPr>
                <w:kern w:val="0"/>
              </w:rPr>
            </w:pPr>
            <w:r>
              <w:rPr>
                <w:rFonts w:hint="eastAsia"/>
                <w:kern w:val="0"/>
              </w:rPr>
              <w:t>2016.12.10</w:t>
            </w:r>
          </w:p>
        </w:tc>
        <w:tc>
          <w:tcPr>
            <w:tcW w:w="1592" w:type="dxa"/>
          </w:tcPr>
          <w:p w:rsidR="00EE3B6C" w:rsidRDefault="00D56805">
            <w:pPr>
              <w:spacing w:line="360" w:lineRule="auto"/>
              <w:jc w:val="center"/>
              <w:rPr>
                <w:kern w:val="0"/>
                <w:szCs w:val="21"/>
              </w:rPr>
            </w:pPr>
            <w:r>
              <w:rPr>
                <w:rFonts w:hint="eastAsia"/>
                <w:kern w:val="0"/>
                <w:szCs w:val="21"/>
              </w:rPr>
              <w:t>全组共同完成</w:t>
            </w:r>
          </w:p>
        </w:tc>
        <w:tc>
          <w:tcPr>
            <w:tcW w:w="1776" w:type="dxa"/>
          </w:tcPr>
          <w:p w:rsidR="00EE3B6C" w:rsidRDefault="00D56805">
            <w:pPr>
              <w:spacing w:line="360" w:lineRule="auto"/>
              <w:jc w:val="center"/>
              <w:rPr>
                <w:kern w:val="0"/>
                <w:szCs w:val="21"/>
              </w:rPr>
            </w:pPr>
            <w:r>
              <w:rPr>
                <w:rFonts w:hint="eastAsia"/>
                <w:kern w:val="0"/>
                <w:szCs w:val="21"/>
              </w:rPr>
              <w:t>全组共同完成</w:t>
            </w:r>
          </w:p>
        </w:tc>
        <w:tc>
          <w:tcPr>
            <w:tcW w:w="2193" w:type="dxa"/>
          </w:tcPr>
          <w:p w:rsidR="00EE3B6C" w:rsidRDefault="00D56805">
            <w:pPr>
              <w:spacing w:line="360" w:lineRule="auto"/>
              <w:jc w:val="center"/>
              <w:rPr>
                <w:kern w:val="0"/>
              </w:rPr>
            </w:pPr>
            <w:r>
              <w:rPr>
                <w:rFonts w:hint="eastAsia"/>
                <w:kern w:val="0"/>
              </w:rPr>
              <w:t>互评修改版本</w:t>
            </w:r>
          </w:p>
        </w:tc>
      </w:tr>
    </w:tbl>
    <w:p w:rsidR="00EE3B6C" w:rsidRDefault="00EE3B6C">
      <w:pPr>
        <w:spacing w:line="360" w:lineRule="auto"/>
        <w:ind w:firstLineChars="200" w:firstLine="482"/>
        <w:jc w:val="center"/>
        <w:rPr>
          <w:b/>
          <w:bCs/>
          <w:sz w:val="24"/>
        </w:rPr>
        <w:sectPr w:rsidR="00EE3B6C">
          <w:footerReference w:type="default" r:id="rId22"/>
          <w:pgSz w:w="11906" w:h="16838"/>
          <w:pgMar w:top="1440" w:right="1800" w:bottom="1440" w:left="1800" w:header="851" w:footer="992" w:gutter="0"/>
          <w:cols w:space="720"/>
          <w:docGrid w:type="lines" w:linePitch="312"/>
        </w:sectPr>
      </w:pPr>
    </w:p>
    <w:p w:rsidR="00EE3B6C" w:rsidRDefault="00D56805" w:rsidP="00EA2438">
      <w:pPr>
        <w:pStyle w:val="1"/>
      </w:pPr>
      <w:bookmarkStart w:id="11" w:name="_Toc464198921"/>
      <w:bookmarkStart w:id="12" w:name="_Toc465023183"/>
      <w:bookmarkStart w:id="13" w:name="_Toc469163059"/>
      <w:r>
        <w:rPr>
          <w:rFonts w:hint="eastAsia"/>
        </w:rPr>
        <w:lastRenderedPageBreak/>
        <w:t>软件开发计划书</w:t>
      </w:r>
      <w:bookmarkEnd w:id="11"/>
      <w:bookmarkEnd w:id="12"/>
      <w:bookmarkEnd w:id="13"/>
    </w:p>
    <w:sdt>
      <w:sdtPr>
        <w:rPr>
          <w:rFonts w:ascii="Times New Roman" w:eastAsia="宋体" w:hAnsi="Times New Roman" w:cs="Times New Roman"/>
          <w:color w:val="auto"/>
          <w:kern w:val="2"/>
          <w:sz w:val="21"/>
          <w:szCs w:val="24"/>
          <w:lang w:val="zh-CN"/>
        </w:rPr>
        <w:id w:val="-592320147"/>
      </w:sdtPr>
      <w:sdtEndPr>
        <w:rPr>
          <w:b/>
          <w:bCs/>
        </w:rPr>
      </w:sdtEndPr>
      <w:sdtContent>
        <w:p w:rsidR="00EE3B6C" w:rsidRDefault="00D56805" w:rsidP="00EA2438">
          <w:pPr>
            <w:pStyle w:val="TOC2"/>
          </w:pPr>
          <w:r>
            <w:rPr>
              <w:lang w:val="zh-CN"/>
            </w:rPr>
            <w:t>目录</w:t>
          </w:r>
        </w:p>
        <w:p w:rsidR="004D6F4E" w:rsidRDefault="00D56805">
          <w:pPr>
            <w:pStyle w:val="10"/>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69163056" w:history="1">
            <w:r w:rsidR="004D6F4E" w:rsidRPr="00B906C6">
              <w:rPr>
                <w:rStyle w:val="ab"/>
                <w:noProof/>
              </w:rPr>
              <w:t>Shopping Site</w:t>
            </w:r>
            <w:r w:rsidR="004D6F4E">
              <w:rPr>
                <w:noProof/>
                <w:webHidden/>
              </w:rPr>
              <w:tab/>
            </w:r>
            <w:r w:rsidR="004D6F4E">
              <w:rPr>
                <w:noProof/>
                <w:webHidden/>
              </w:rPr>
              <w:fldChar w:fldCharType="begin"/>
            </w:r>
            <w:r w:rsidR="004D6F4E">
              <w:rPr>
                <w:noProof/>
                <w:webHidden/>
              </w:rPr>
              <w:instrText xml:space="preserve"> PAGEREF _Toc469163056 \h </w:instrText>
            </w:r>
            <w:r w:rsidR="004D6F4E">
              <w:rPr>
                <w:noProof/>
                <w:webHidden/>
              </w:rPr>
            </w:r>
            <w:r w:rsidR="004D6F4E">
              <w:rPr>
                <w:noProof/>
                <w:webHidden/>
              </w:rPr>
              <w:fldChar w:fldCharType="separate"/>
            </w:r>
            <w:r w:rsidR="004D6F4E">
              <w:rPr>
                <w:noProof/>
                <w:webHidden/>
              </w:rPr>
              <w:t>1</w:t>
            </w:r>
            <w:r w:rsidR="004D6F4E">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57" w:history="1">
            <w:r w:rsidRPr="00B906C6">
              <w:rPr>
                <w:rStyle w:val="ab"/>
                <w:rFonts w:hint="eastAsia"/>
                <w:noProof/>
              </w:rPr>
              <w:t>购物网站</w:t>
            </w:r>
            <w:r>
              <w:rPr>
                <w:noProof/>
                <w:webHidden/>
              </w:rPr>
              <w:tab/>
            </w:r>
            <w:r>
              <w:rPr>
                <w:noProof/>
                <w:webHidden/>
              </w:rPr>
              <w:fldChar w:fldCharType="begin"/>
            </w:r>
            <w:r>
              <w:rPr>
                <w:noProof/>
                <w:webHidden/>
              </w:rPr>
              <w:instrText xml:space="preserve"> PAGEREF _Toc469163057 \h </w:instrText>
            </w:r>
            <w:r>
              <w:rPr>
                <w:noProof/>
                <w:webHidden/>
              </w:rPr>
            </w:r>
            <w:r>
              <w:rPr>
                <w:noProof/>
                <w:webHidden/>
              </w:rPr>
              <w:fldChar w:fldCharType="separate"/>
            </w:r>
            <w:r>
              <w:rPr>
                <w:noProof/>
                <w:webHidden/>
              </w:rPr>
              <w:t>1</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58" w:history="1">
            <w:r w:rsidRPr="00B906C6">
              <w:rPr>
                <w:rStyle w:val="ab"/>
                <w:rFonts w:hint="eastAsia"/>
                <w:noProof/>
              </w:rPr>
              <w:t>软件开发计划书</w:t>
            </w:r>
            <w:r>
              <w:rPr>
                <w:noProof/>
                <w:webHidden/>
              </w:rPr>
              <w:tab/>
            </w:r>
            <w:r>
              <w:rPr>
                <w:noProof/>
                <w:webHidden/>
              </w:rPr>
              <w:fldChar w:fldCharType="begin"/>
            </w:r>
            <w:r>
              <w:rPr>
                <w:noProof/>
                <w:webHidden/>
              </w:rPr>
              <w:instrText xml:space="preserve"> PAGEREF _Toc469163058 \h </w:instrText>
            </w:r>
            <w:r>
              <w:rPr>
                <w:noProof/>
                <w:webHidden/>
              </w:rPr>
            </w:r>
            <w:r>
              <w:rPr>
                <w:noProof/>
                <w:webHidden/>
              </w:rPr>
              <w:fldChar w:fldCharType="separate"/>
            </w:r>
            <w:r>
              <w:rPr>
                <w:noProof/>
                <w:webHidden/>
              </w:rPr>
              <w:t>1</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59" w:history="1">
            <w:r w:rsidRPr="00B906C6">
              <w:rPr>
                <w:rStyle w:val="ab"/>
                <w:rFonts w:hint="eastAsia"/>
                <w:noProof/>
              </w:rPr>
              <w:t>软件开发计划书</w:t>
            </w:r>
            <w:r>
              <w:rPr>
                <w:noProof/>
                <w:webHidden/>
              </w:rPr>
              <w:tab/>
            </w:r>
            <w:r>
              <w:rPr>
                <w:noProof/>
                <w:webHidden/>
              </w:rPr>
              <w:fldChar w:fldCharType="begin"/>
            </w:r>
            <w:r>
              <w:rPr>
                <w:noProof/>
                <w:webHidden/>
              </w:rPr>
              <w:instrText xml:space="preserve"> PAGEREF _Toc469163059 \h </w:instrText>
            </w:r>
            <w:r>
              <w:rPr>
                <w:noProof/>
                <w:webHidden/>
              </w:rPr>
            </w:r>
            <w:r>
              <w:rPr>
                <w:noProof/>
                <w:webHidden/>
              </w:rPr>
              <w:fldChar w:fldCharType="separate"/>
            </w:r>
            <w:r>
              <w:rPr>
                <w:noProof/>
                <w:webHidden/>
              </w:rPr>
              <w:t>4</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60" w:history="1">
            <w:r w:rsidRPr="00B906C6">
              <w:rPr>
                <w:rStyle w:val="ab"/>
                <w:noProof/>
              </w:rPr>
              <w:t>1</w:t>
            </w:r>
            <w:r w:rsidRPr="00B906C6">
              <w:rPr>
                <w:rStyle w:val="ab"/>
                <w:rFonts w:hint="eastAsia"/>
                <w:noProof/>
              </w:rPr>
              <w:t>引言</w:t>
            </w:r>
            <w:r>
              <w:rPr>
                <w:noProof/>
                <w:webHidden/>
              </w:rPr>
              <w:tab/>
            </w:r>
            <w:r>
              <w:rPr>
                <w:noProof/>
                <w:webHidden/>
              </w:rPr>
              <w:fldChar w:fldCharType="begin"/>
            </w:r>
            <w:r>
              <w:rPr>
                <w:noProof/>
                <w:webHidden/>
              </w:rPr>
              <w:instrText xml:space="preserve"> PAGEREF _Toc469163060 \h </w:instrText>
            </w:r>
            <w:r>
              <w:rPr>
                <w:noProof/>
                <w:webHidden/>
              </w:rPr>
            </w:r>
            <w:r>
              <w:rPr>
                <w:noProof/>
                <w:webHidden/>
              </w:rPr>
              <w:fldChar w:fldCharType="separate"/>
            </w:r>
            <w:r>
              <w:rPr>
                <w:noProof/>
                <w:webHidden/>
              </w:rPr>
              <w:t>8</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61" w:history="1">
            <w:r w:rsidRPr="00B906C6">
              <w:rPr>
                <w:rStyle w:val="ab"/>
                <w:noProof/>
              </w:rPr>
              <w:t>1.1</w:t>
            </w:r>
            <w:r w:rsidRPr="00B906C6">
              <w:rPr>
                <w:rStyle w:val="ab"/>
                <w:rFonts w:hint="eastAsia"/>
                <w:noProof/>
              </w:rPr>
              <w:t>标识</w:t>
            </w:r>
            <w:r>
              <w:rPr>
                <w:noProof/>
                <w:webHidden/>
              </w:rPr>
              <w:tab/>
            </w:r>
            <w:r>
              <w:rPr>
                <w:noProof/>
                <w:webHidden/>
              </w:rPr>
              <w:fldChar w:fldCharType="begin"/>
            </w:r>
            <w:r>
              <w:rPr>
                <w:noProof/>
                <w:webHidden/>
              </w:rPr>
              <w:instrText xml:space="preserve"> PAGEREF _Toc469163061 \h </w:instrText>
            </w:r>
            <w:r>
              <w:rPr>
                <w:noProof/>
                <w:webHidden/>
              </w:rPr>
            </w:r>
            <w:r>
              <w:rPr>
                <w:noProof/>
                <w:webHidden/>
              </w:rPr>
              <w:fldChar w:fldCharType="separate"/>
            </w:r>
            <w:r>
              <w:rPr>
                <w:noProof/>
                <w:webHidden/>
              </w:rPr>
              <w:t>8</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62" w:history="1">
            <w:r w:rsidRPr="00B906C6">
              <w:rPr>
                <w:rStyle w:val="ab"/>
                <w:noProof/>
              </w:rPr>
              <w:t>1.2</w:t>
            </w:r>
            <w:r w:rsidRPr="00B906C6">
              <w:rPr>
                <w:rStyle w:val="ab"/>
                <w:rFonts w:hint="eastAsia"/>
                <w:noProof/>
              </w:rPr>
              <w:t>编写目的</w:t>
            </w:r>
            <w:r>
              <w:rPr>
                <w:noProof/>
                <w:webHidden/>
              </w:rPr>
              <w:tab/>
            </w:r>
            <w:r>
              <w:rPr>
                <w:noProof/>
                <w:webHidden/>
              </w:rPr>
              <w:fldChar w:fldCharType="begin"/>
            </w:r>
            <w:r>
              <w:rPr>
                <w:noProof/>
                <w:webHidden/>
              </w:rPr>
              <w:instrText xml:space="preserve"> PAGEREF _Toc469163062 \h </w:instrText>
            </w:r>
            <w:r>
              <w:rPr>
                <w:noProof/>
                <w:webHidden/>
              </w:rPr>
            </w:r>
            <w:r>
              <w:rPr>
                <w:noProof/>
                <w:webHidden/>
              </w:rPr>
              <w:fldChar w:fldCharType="separate"/>
            </w:r>
            <w:r>
              <w:rPr>
                <w:noProof/>
                <w:webHidden/>
              </w:rPr>
              <w:t>8</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63" w:history="1">
            <w:r w:rsidRPr="00B906C6">
              <w:rPr>
                <w:rStyle w:val="ab"/>
                <w:noProof/>
              </w:rPr>
              <w:t>1.3</w:t>
            </w:r>
            <w:r w:rsidRPr="00B906C6">
              <w:rPr>
                <w:rStyle w:val="ab"/>
                <w:rFonts w:hint="eastAsia"/>
                <w:noProof/>
              </w:rPr>
              <w:t>引用文件</w:t>
            </w:r>
            <w:r>
              <w:rPr>
                <w:noProof/>
                <w:webHidden/>
              </w:rPr>
              <w:tab/>
            </w:r>
            <w:r>
              <w:rPr>
                <w:noProof/>
                <w:webHidden/>
              </w:rPr>
              <w:fldChar w:fldCharType="begin"/>
            </w:r>
            <w:r>
              <w:rPr>
                <w:noProof/>
                <w:webHidden/>
              </w:rPr>
              <w:instrText xml:space="preserve"> PAGEREF _Toc469163063 \h </w:instrText>
            </w:r>
            <w:r>
              <w:rPr>
                <w:noProof/>
                <w:webHidden/>
              </w:rPr>
            </w:r>
            <w:r>
              <w:rPr>
                <w:noProof/>
                <w:webHidden/>
              </w:rPr>
              <w:fldChar w:fldCharType="separate"/>
            </w:r>
            <w:r>
              <w:rPr>
                <w:noProof/>
                <w:webHidden/>
              </w:rPr>
              <w:t>8</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64" w:history="1">
            <w:r w:rsidRPr="00B906C6">
              <w:rPr>
                <w:rStyle w:val="ab"/>
                <w:noProof/>
              </w:rPr>
              <w:t>2</w:t>
            </w:r>
            <w:r w:rsidRPr="00B906C6">
              <w:rPr>
                <w:rStyle w:val="ab"/>
                <w:rFonts w:hint="eastAsia"/>
                <w:noProof/>
              </w:rPr>
              <w:t>系统概述</w:t>
            </w:r>
            <w:r>
              <w:rPr>
                <w:noProof/>
                <w:webHidden/>
              </w:rPr>
              <w:tab/>
            </w:r>
            <w:r>
              <w:rPr>
                <w:noProof/>
                <w:webHidden/>
              </w:rPr>
              <w:fldChar w:fldCharType="begin"/>
            </w:r>
            <w:r>
              <w:rPr>
                <w:noProof/>
                <w:webHidden/>
              </w:rPr>
              <w:instrText xml:space="preserve"> PAGEREF _Toc469163064 \h </w:instrText>
            </w:r>
            <w:r>
              <w:rPr>
                <w:noProof/>
                <w:webHidden/>
              </w:rPr>
            </w:r>
            <w:r>
              <w:rPr>
                <w:noProof/>
                <w:webHidden/>
              </w:rPr>
              <w:fldChar w:fldCharType="separate"/>
            </w:r>
            <w:r>
              <w:rPr>
                <w:noProof/>
                <w:webHidden/>
              </w:rPr>
              <w:t>9</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65" w:history="1">
            <w:r w:rsidRPr="00B906C6">
              <w:rPr>
                <w:rStyle w:val="ab"/>
                <w:noProof/>
              </w:rPr>
              <w:t xml:space="preserve">3 </w:t>
            </w:r>
            <w:r w:rsidRPr="00B906C6">
              <w:rPr>
                <w:rStyle w:val="ab"/>
                <w:rFonts w:hint="eastAsia"/>
                <w:noProof/>
              </w:rPr>
              <w:t>交付产品</w:t>
            </w:r>
            <w:r>
              <w:rPr>
                <w:noProof/>
                <w:webHidden/>
              </w:rPr>
              <w:tab/>
            </w:r>
            <w:r>
              <w:rPr>
                <w:noProof/>
                <w:webHidden/>
              </w:rPr>
              <w:fldChar w:fldCharType="begin"/>
            </w:r>
            <w:r>
              <w:rPr>
                <w:noProof/>
                <w:webHidden/>
              </w:rPr>
              <w:instrText xml:space="preserve"> PAGEREF _Toc469163065 \h </w:instrText>
            </w:r>
            <w:r>
              <w:rPr>
                <w:noProof/>
                <w:webHidden/>
              </w:rPr>
            </w:r>
            <w:r>
              <w:rPr>
                <w:noProof/>
                <w:webHidden/>
              </w:rPr>
              <w:fldChar w:fldCharType="separate"/>
            </w:r>
            <w:r>
              <w:rPr>
                <w:noProof/>
                <w:webHidden/>
              </w:rPr>
              <w:t>9</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66" w:history="1">
            <w:r w:rsidRPr="00B906C6">
              <w:rPr>
                <w:rStyle w:val="ab"/>
                <w:noProof/>
              </w:rPr>
              <w:t xml:space="preserve">3.1 </w:t>
            </w:r>
            <w:r w:rsidRPr="00B906C6">
              <w:rPr>
                <w:rStyle w:val="ab"/>
                <w:rFonts w:hint="eastAsia"/>
                <w:noProof/>
              </w:rPr>
              <w:t>程序</w:t>
            </w:r>
            <w:r>
              <w:rPr>
                <w:noProof/>
                <w:webHidden/>
              </w:rPr>
              <w:tab/>
            </w:r>
            <w:r>
              <w:rPr>
                <w:noProof/>
                <w:webHidden/>
              </w:rPr>
              <w:fldChar w:fldCharType="begin"/>
            </w:r>
            <w:r>
              <w:rPr>
                <w:noProof/>
                <w:webHidden/>
              </w:rPr>
              <w:instrText xml:space="preserve"> PAGEREF _Toc469163066 \h </w:instrText>
            </w:r>
            <w:r>
              <w:rPr>
                <w:noProof/>
                <w:webHidden/>
              </w:rPr>
            </w:r>
            <w:r>
              <w:rPr>
                <w:noProof/>
                <w:webHidden/>
              </w:rPr>
              <w:fldChar w:fldCharType="separate"/>
            </w:r>
            <w:r>
              <w:rPr>
                <w:noProof/>
                <w:webHidden/>
              </w:rPr>
              <w:t>9</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67" w:history="1">
            <w:r w:rsidRPr="00B906C6">
              <w:rPr>
                <w:rStyle w:val="ab"/>
                <w:noProof/>
              </w:rPr>
              <w:t xml:space="preserve">3.2 </w:t>
            </w:r>
            <w:r w:rsidRPr="00B906C6">
              <w:rPr>
                <w:rStyle w:val="ab"/>
                <w:rFonts w:hint="eastAsia"/>
                <w:noProof/>
              </w:rPr>
              <w:t>文档</w:t>
            </w:r>
            <w:r>
              <w:rPr>
                <w:noProof/>
                <w:webHidden/>
              </w:rPr>
              <w:tab/>
            </w:r>
            <w:r>
              <w:rPr>
                <w:noProof/>
                <w:webHidden/>
              </w:rPr>
              <w:fldChar w:fldCharType="begin"/>
            </w:r>
            <w:r>
              <w:rPr>
                <w:noProof/>
                <w:webHidden/>
              </w:rPr>
              <w:instrText xml:space="preserve"> PAGEREF _Toc469163067 \h </w:instrText>
            </w:r>
            <w:r>
              <w:rPr>
                <w:noProof/>
                <w:webHidden/>
              </w:rPr>
            </w:r>
            <w:r>
              <w:rPr>
                <w:noProof/>
                <w:webHidden/>
              </w:rPr>
              <w:fldChar w:fldCharType="separate"/>
            </w:r>
            <w:r>
              <w:rPr>
                <w:noProof/>
                <w:webHidden/>
              </w:rPr>
              <w:t>9</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68" w:history="1">
            <w:r w:rsidRPr="00B906C6">
              <w:rPr>
                <w:rStyle w:val="ab"/>
                <w:noProof/>
              </w:rPr>
              <w:t xml:space="preserve">3.3 </w:t>
            </w:r>
            <w:r w:rsidRPr="00B906C6">
              <w:rPr>
                <w:rStyle w:val="ab"/>
                <w:rFonts w:hint="eastAsia"/>
                <w:noProof/>
              </w:rPr>
              <w:t>服务</w:t>
            </w:r>
            <w:r>
              <w:rPr>
                <w:noProof/>
                <w:webHidden/>
              </w:rPr>
              <w:tab/>
            </w:r>
            <w:r>
              <w:rPr>
                <w:noProof/>
                <w:webHidden/>
              </w:rPr>
              <w:fldChar w:fldCharType="begin"/>
            </w:r>
            <w:r>
              <w:rPr>
                <w:noProof/>
                <w:webHidden/>
              </w:rPr>
              <w:instrText xml:space="preserve"> PAGEREF _Toc469163068 \h </w:instrText>
            </w:r>
            <w:r>
              <w:rPr>
                <w:noProof/>
                <w:webHidden/>
              </w:rPr>
            </w:r>
            <w:r>
              <w:rPr>
                <w:noProof/>
                <w:webHidden/>
              </w:rPr>
              <w:fldChar w:fldCharType="separate"/>
            </w:r>
            <w:r>
              <w:rPr>
                <w:noProof/>
                <w:webHidden/>
              </w:rPr>
              <w:t>10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69" w:history="1">
            <w:r w:rsidRPr="00B906C6">
              <w:rPr>
                <w:rStyle w:val="ab"/>
                <w:noProof/>
              </w:rPr>
              <w:t xml:space="preserve">3.4 </w:t>
            </w:r>
            <w:r w:rsidRPr="00B906C6">
              <w:rPr>
                <w:rStyle w:val="ab"/>
                <w:rFonts w:hint="eastAsia"/>
                <w:noProof/>
              </w:rPr>
              <w:t>非移交产品</w:t>
            </w:r>
            <w:r>
              <w:rPr>
                <w:noProof/>
                <w:webHidden/>
              </w:rPr>
              <w:tab/>
            </w:r>
            <w:r>
              <w:rPr>
                <w:noProof/>
                <w:webHidden/>
              </w:rPr>
              <w:fldChar w:fldCharType="begin"/>
            </w:r>
            <w:r>
              <w:rPr>
                <w:noProof/>
                <w:webHidden/>
              </w:rPr>
              <w:instrText xml:space="preserve"> PAGEREF _Toc469163069 \h </w:instrText>
            </w:r>
            <w:r>
              <w:rPr>
                <w:noProof/>
                <w:webHidden/>
              </w:rPr>
            </w:r>
            <w:r>
              <w:rPr>
                <w:noProof/>
                <w:webHidden/>
              </w:rPr>
              <w:fldChar w:fldCharType="separate"/>
            </w:r>
            <w:r>
              <w:rPr>
                <w:noProof/>
                <w:webHidden/>
              </w:rPr>
              <w:t>10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70" w:history="1">
            <w:r w:rsidRPr="00B906C6">
              <w:rPr>
                <w:rStyle w:val="ab"/>
                <w:noProof/>
              </w:rPr>
              <w:t xml:space="preserve">3.5 </w:t>
            </w:r>
            <w:r w:rsidRPr="00B906C6">
              <w:rPr>
                <w:rStyle w:val="ab"/>
                <w:rFonts w:hint="eastAsia"/>
                <w:noProof/>
              </w:rPr>
              <w:t>验收标准</w:t>
            </w:r>
            <w:r>
              <w:rPr>
                <w:noProof/>
                <w:webHidden/>
              </w:rPr>
              <w:tab/>
            </w:r>
            <w:r>
              <w:rPr>
                <w:noProof/>
                <w:webHidden/>
              </w:rPr>
              <w:fldChar w:fldCharType="begin"/>
            </w:r>
            <w:r>
              <w:rPr>
                <w:noProof/>
                <w:webHidden/>
              </w:rPr>
              <w:instrText xml:space="preserve"> PAGEREF _Toc469163070 \h </w:instrText>
            </w:r>
            <w:r>
              <w:rPr>
                <w:noProof/>
                <w:webHidden/>
              </w:rPr>
            </w:r>
            <w:r>
              <w:rPr>
                <w:noProof/>
                <w:webHidden/>
              </w:rPr>
              <w:fldChar w:fldCharType="separate"/>
            </w:r>
            <w:r>
              <w:rPr>
                <w:noProof/>
                <w:webHidden/>
              </w:rPr>
              <w:t>10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71" w:history="1">
            <w:r w:rsidRPr="00B906C6">
              <w:rPr>
                <w:rStyle w:val="ab"/>
                <w:noProof/>
              </w:rPr>
              <w:t xml:space="preserve">3.6 </w:t>
            </w:r>
            <w:r w:rsidRPr="00B906C6">
              <w:rPr>
                <w:rStyle w:val="ab"/>
                <w:rFonts w:hint="eastAsia"/>
                <w:noProof/>
              </w:rPr>
              <w:t>项目最迟交付期限</w:t>
            </w:r>
            <w:r>
              <w:rPr>
                <w:noProof/>
                <w:webHidden/>
              </w:rPr>
              <w:tab/>
            </w:r>
            <w:r>
              <w:rPr>
                <w:noProof/>
                <w:webHidden/>
              </w:rPr>
              <w:fldChar w:fldCharType="begin"/>
            </w:r>
            <w:r>
              <w:rPr>
                <w:noProof/>
                <w:webHidden/>
              </w:rPr>
              <w:instrText xml:space="preserve"> PAGEREF _Toc469163071 \h </w:instrText>
            </w:r>
            <w:r>
              <w:rPr>
                <w:noProof/>
                <w:webHidden/>
              </w:rPr>
            </w:r>
            <w:r>
              <w:rPr>
                <w:noProof/>
                <w:webHidden/>
              </w:rPr>
              <w:fldChar w:fldCharType="separate"/>
            </w:r>
            <w:r>
              <w:rPr>
                <w:noProof/>
                <w:webHidden/>
              </w:rPr>
              <w:t>10</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72" w:history="1">
            <w:r w:rsidRPr="00B906C6">
              <w:rPr>
                <w:rStyle w:val="ab"/>
                <w:noProof/>
              </w:rPr>
              <w:t>4</w:t>
            </w:r>
            <w:r w:rsidRPr="00B906C6">
              <w:rPr>
                <w:rStyle w:val="ab"/>
                <w:rFonts w:hint="eastAsia"/>
                <w:noProof/>
              </w:rPr>
              <w:t>所需工作概述</w:t>
            </w:r>
            <w:r>
              <w:rPr>
                <w:noProof/>
                <w:webHidden/>
              </w:rPr>
              <w:tab/>
            </w:r>
            <w:r>
              <w:rPr>
                <w:noProof/>
                <w:webHidden/>
              </w:rPr>
              <w:fldChar w:fldCharType="begin"/>
            </w:r>
            <w:r>
              <w:rPr>
                <w:noProof/>
                <w:webHidden/>
              </w:rPr>
              <w:instrText xml:space="preserve"> PAGEREF _Toc469163072 \h </w:instrText>
            </w:r>
            <w:r>
              <w:rPr>
                <w:noProof/>
                <w:webHidden/>
              </w:rPr>
            </w:r>
            <w:r>
              <w:rPr>
                <w:noProof/>
                <w:webHidden/>
              </w:rPr>
              <w:fldChar w:fldCharType="separate"/>
            </w:r>
            <w:r>
              <w:rPr>
                <w:noProof/>
                <w:webHidden/>
              </w:rPr>
              <w:t>10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73" w:history="1">
            <w:r w:rsidRPr="00B906C6">
              <w:rPr>
                <w:rStyle w:val="ab"/>
                <w:noProof/>
              </w:rPr>
              <w:t>4.1</w:t>
            </w:r>
            <w:r w:rsidRPr="00B906C6">
              <w:rPr>
                <w:rStyle w:val="ab"/>
                <w:rFonts w:hint="eastAsia"/>
                <w:noProof/>
              </w:rPr>
              <w:t>工作内容</w:t>
            </w:r>
            <w:r>
              <w:rPr>
                <w:noProof/>
                <w:webHidden/>
              </w:rPr>
              <w:tab/>
            </w:r>
            <w:r>
              <w:rPr>
                <w:noProof/>
                <w:webHidden/>
              </w:rPr>
              <w:fldChar w:fldCharType="begin"/>
            </w:r>
            <w:r>
              <w:rPr>
                <w:noProof/>
                <w:webHidden/>
              </w:rPr>
              <w:instrText xml:space="preserve"> PAGEREF _Toc469163073 \h </w:instrText>
            </w:r>
            <w:r>
              <w:rPr>
                <w:noProof/>
                <w:webHidden/>
              </w:rPr>
            </w:r>
            <w:r>
              <w:rPr>
                <w:noProof/>
                <w:webHidden/>
              </w:rPr>
              <w:fldChar w:fldCharType="separate"/>
            </w:r>
            <w:r>
              <w:rPr>
                <w:noProof/>
                <w:webHidden/>
              </w:rPr>
              <w:t>10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74" w:history="1">
            <w:r w:rsidRPr="00B906C6">
              <w:rPr>
                <w:rStyle w:val="ab"/>
                <w:noProof/>
              </w:rPr>
              <w:t xml:space="preserve">4.2 </w:t>
            </w:r>
            <w:r w:rsidRPr="00B906C6">
              <w:rPr>
                <w:rStyle w:val="ab"/>
                <w:rFonts w:hint="eastAsia"/>
                <w:noProof/>
              </w:rPr>
              <w:t>主要开发人员</w:t>
            </w:r>
            <w:r>
              <w:rPr>
                <w:noProof/>
                <w:webHidden/>
              </w:rPr>
              <w:tab/>
            </w:r>
            <w:r>
              <w:rPr>
                <w:noProof/>
                <w:webHidden/>
              </w:rPr>
              <w:fldChar w:fldCharType="begin"/>
            </w:r>
            <w:r>
              <w:rPr>
                <w:noProof/>
                <w:webHidden/>
              </w:rPr>
              <w:instrText xml:space="preserve"> PAGEREF _Toc469163074 \h </w:instrText>
            </w:r>
            <w:r>
              <w:rPr>
                <w:noProof/>
                <w:webHidden/>
              </w:rPr>
            </w:r>
            <w:r>
              <w:rPr>
                <w:noProof/>
                <w:webHidden/>
              </w:rPr>
              <w:fldChar w:fldCharType="separate"/>
            </w:r>
            <w:r>
              <w:rPr>
                <w:noProof/>
                <w:webHidden/>
              </w:rPr>
              <w:t>11</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75" w:history="1">
            <w:r w:rsidRPr="00B906C6">
              <w:rPr>
                <w:rStyle w:val="ab"/>
                <w:noProof/>
              </w:rPr>
              <w:t xml:space="preserve">5 </w:t>
            </w:r>
            <w:r w:rsidRPr="00B906C6">
              <w:rPr>
                <w:rStyle w:val="ab"/>
                <w:rFonts w:hint="eastAsia"/>
                <w:noProof/>
              </w:rPr>
              <w:t>实施整个软件开发活动计划</w:t>
            </w:r>
            <w:r>
              <w:rPr>
                <w:noProof/>
                <w:webHidden/>
              </w:rPr>
              <w:tab/>
            </w:r>
            <w:r>
              <w:rPr>
                <w:noProof/>
                <w:webHidden/>
              </w:rPr>
              <w:fldChar w:fldCharType="begin"/>
            </w:r>
            <w:r>
              <w:rPr>
                <w:noProof/>
                <w:webHidden/>
              </w:rPr>
              <w:instrText xml:space="preserve"> PAGEREF _Toc469163075 \h </w:instrText>
            </w:r>
            <w:r>
              <w:rPr>
                <w:noProof/>
                <w:webHidden/>
              </w:rPr>
            </w:r>
            <w:r>
              <w:rPr>
                <w:noProof/>
                <w:webHidden/>
              </w:rPr>
              <w:fldChar w:fldCharType="separate"/>
            </w:r>
            <w:r>
              <w:rPr>
                <w:noProof/>
                <w:webHidden/>
              </w:rPr>
              <w:t>11</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76" w:history="1">
            <w:r w:rsidRPr="00B906C6">
              <w:rPr>
                <w:rStyle w:val="ab"/>
                <w:noProof/>
              </w:rPr>
              <w:t>5.1</w:t>
            </w:r>
            <w:r w:rsidRPr="00B906C6">
              <w:rPr>
                <w:rStyle w:val="ab"/>
                <w:rFonts w:hint="eastAsia"/>
                <w:noProof/>
              </w:rPr>
              <w:t>软件开发过程</w:t>
            </w:r>
            <w:r>
              <w:rPr>
                <w:noProof/>
                <w:webHidden/>
              </w:rPr>
              <w:tab/>
            </w:r>
            <w:r>
              <w:rPr>
                <w:noProof/>
                <w:webHidden/>
              </w:rPr>
              <w:fldChar w:fldCharType="begin"/>
            </w:r>
            <w:r>
              <w:rPr>
                <w:noProof/>
                <w:webHidden/>
              </w:rPr>
              <w:instrText xml:space="preserve"> PAGEREF _Toc469163076 \h </w:instrText>
            </w:r>
            <w:r>
              <w:rPr>
                <w:noProof/>
                <w:webHidden/>
              </w:rPr>
            </w:r>
            <w:r>
              <w:rPr>
                <w:noProof/>
                <w:webHidden/>
              </w:rPr>
              <w:fldChar w:fldCharType="separate"/>
            </w:r>
            <w:r>
              <w:rPr>
                <w:noProof/>
                <w:webHidden/>
              </w:rPr>
              <w:t>11</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77" w:history="1">
            <w:r w:rsidRPr="00B906C6">
              <w:rPr>
                <w:rStyle w:val="ab"/>
                <w:noProof/>
              </w:rPr>
              <w:t xml:space="preserve">5.2 </w:t>
            </w:r>
            <w:r w:rsidRPr="00B906C6">
              <w:rPr>
                <w:rStyle w:val="ab"/>
                <w:rFonts w:hint="eastAsia"/>
                <w:noProof/>
              </w:rPr>
              <w:t>软件开发总体计划</w:t>
            </w:r>
            <w:r>
              <w:rPr>
                <w:noProof/>
                <w:webHidden/>
              </w:rPr>
              <w:tab/>
            </w:r>
            <w:r>
              <w:rPr>
                <w:noProof/>
                <w:webHidden/>
              </w:rPr>
              <w:fldChar w:fldCharType="begin"/>
            </w:r>
            <w:r>
              <w:rPr>
                <w:noProof/>
                <w:webHidden/>
              </w:rPr>
              <w:instrText xml:space="preserve"> PAGEREF _Toc469163077 \h </w:instrText>
            </w:r>
            <w:r>
              <w:rPr>
                <w:noProof/>
                <w:webHidden/>
              </w:rPr>
            </w:r>
            <w:r>
              <w:rPr>
                <w:noProof/>
                <w:webHidden/>
              </w:rPr>
              <w:fldChar w:fldCharType="separate"/>
            </w:r>
            <w:r>
              <w:rPr>
                <w:noProof/>
                <w:webHidden/>
              </w:rPr>
              <w:t>11</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78" w:history="1">
            <w:r w:rsidRPr="00B906C6">
              <w:rPr>
                <w:rStyle w:val="ab"/>
                <w:noProof/>
              </w:rPr>
              <w:t xml:space="preserve">5.2.1 </w:t>
            </w:r>
            <w:r w:rsidRPr="00B906C6">
              <w:rPr>
                <w:rStyle w:val="ab"/>
                <w:rFonts w:hint="eastAsia"/>
                <w:noProof/>
              </w:rPr>
              <w:t>软件开发方法</w:t>
            </w:r>
            <w:r>
              <w:rPr>
                <w:noProof/>
                <w:webHidden/>
              </w:rPr>
              <w:tab/>
            </w:r>
            <w:r>
              <w:rPr>
                <w:noProof/>
                <w:webHidden/>
              </w:rPr>
              <w:fldChar w:fldCharType="begin"/>
            </w:r>
            <w:r>
              <w:rPr>
                <w:noProof/>
                <w:webHidden/>
              </w:rPr>
              <w:instrText xml:space="preserve"> PAGEREF _Toc469163078 \h </w:instrText>
            </w:r>
            <w:r>
              <w:rPr>
                <w:noProof/>
                <w:webHidden/>
              </w:rPr>
            </w:r>
            <w:r>
              <w:rPr>
                <w:noProof/>
                <w:webHidden/>
              </w:rPr>
              <w:fldChar w:fldCharType="separate"/>
            </w:r>
            <w:r>
              <w:rPr>
                <w:noProof/>
                <w:webHidden/>
              </w:rPr>
              <w:t>11</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79" w:history="1">
            <w:r w:rsidRPr="00B906C6">
              <w:rPr>
                <w:rStyle w:val="ab"/>
                <w:noProof/>
              </w:rPr>
              <w:t xml:space="preserve">5.2.2 </w:t>
            </w:r>
            <w:r w:rsidRPr="00B906C6">
              <w:rPr>
                <w:rStyle w:val="ab"/>
                <w:rFonts w:hint="eastAsia"/>
                <w:noProof/>
              </w:rPr>
              <w:t>软件产品验收标准</w:t>
            </w:r>
            <w:r>
              <w:rPr>
                <w:noProof/>
                <w:webHidden/>
              </w:rPr>
              <w:tab/>
            </w:r>
            <w:r>
              <w:rPr>
                <w:noProof/>
                <w:webHidden/>
              </w:rPr>
              <w:fldChar w:fldCharType="begin"/>
            </w:r>
            <w:r>
              <w:rPr>
                <w:noProof/>
                <w:webHidden/>
              </w:rPr>
              <w:instrText xml:space="preserve"> PAGEREF _Toc469163079 \h </w:instrText>
            </w:r>
            <w:r>
              <w:rPr>
                <w:noProof/>
                <w:webHidden/>
              </w:rPr>
            </w:r>
            <w:r>
              <w:rPr>
                <w:noProof/>
                <w:webHidden/>
              </w:rPr>
              <w:fldChar w:fldCharType="separate"/>
            </w:r>
            <w:r>
              <w:rPr>
                <w:noProof/>
                <w:webHidden/>
              </w:rPr>
              <w:t>12</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80" w:history="1">
            <w:r w:rsidRPr="00B906C6">
              <w:rPr>
                <w:rStyle w:val="ab"/>
                <w:noProof/>
              </w:rPr>
              <w:t xml:space="preserve">5.3 </w:t>
            </w:r>
            <w:r w:rsidRPr="00B906C6">
              <w:rPr>
                <w:rStyle w:val="ab"/>
                <w:rFonts w:hint="eastAsia"/>
                <w:noProof/>
              </w:rPr>
              <w:t>软件开发预算</w:t>
            </w:r>
            <w:r>
              <w:rPr>
                <w:noProof/>
                <w:webHidden/>
              </w:rPr>
              <w:tab/>
            </w:r>
            <w:r>
              <w:rPr>
                <w:noProof/>
                <w:webHidden/>
              </w:rPr>
              <w:fldChar w:fldCharType="begin"/>
            </w:r>
            <w:r>
              <w:rPr>
                <w:noProof/>
                <w:webHidden/>
              </w:rPr>
              <w:instrText xml:space="preserve"> PAGEREF _Toc469163080 \h </w:instrText>
            </w:r>
            <w:r>
              <w:rPr>
                <w:noProof/>
                <w:webHidden/>
              </w:rPr>
            </w:r>
            <w:r>
              <w:rPr>
                <w:noProof/>
                <w:webHidden/>
              </w:rPr>
              <w:fldChar w:fldCharType="separate"/>
            </w:r>
            <w:r>
              <w:rPr>
                <w:noProof/>
                <w:webHidden/>
              </w:rPr>
              <w:t>12</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81" w:history="1">
            <w:r w:rsidRPr="00B906C6">
              <w:rPr>
                <w:rStyle w:val="ab"/>
                <w:noProof/>
              </w:rPr>
              <w:t xml:space="preserve">5.4 </w:t>
            </w:r>
            <w:r w:rsidRPr="00B906C6">
              <w:rPr>
                <w:rStyle w:val="ab"/>
                <w:rFonts w:hint="eastAsia"/>
                <w:noProof/>
              </w:rPr>
              <w:t>关键问题</w:t>
            </w:r>
            <w:r>
              <w:rPr>
                <w:noProof/>
                <w:webHidden/>
              </w:rPr>
              <w:tab/>
            </w:r>
            <w:r>
              <w:rPr>
                <w:noProof/>
                <w:webHidden/>
              </w:rPr>
              <w:fldChar w:fldCharType="begin"/>
            </w:r>
            <w:r>
              <w:rPr>
                <w:noProof/>
                <w:webHidden/>
              </w:rPr>
              <w:instrText xml:space="preserve"> PAGEREF _Toc469163081 \h </w:instrText>
            </w:r>
            <w:r>
              <w:rPr>
                <w:noProof/>
                <w:webHidden/>
              </w:rPr>
            </w:r>
            <w:r>
              <w:rPr>
                <w:noProof/>
                <w:webHidden/>
              </w:rPr>
              <w:fldChar w:fldCharType="separate"/>
            </w:r>
            <w:r>
              <w:rPr>
                <w:noProof/>
                <w:webHidden/>
              </w:rPr>
              <w:t>12</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82" w:history="1">
            <w:r w:rsidRPr="00B906C6">
              <w:rPr>
                <w:rStyle w:val="ab"/>
                <w:noProof/>
              </w:rPr>
              <w:t>5.5</w:t>
            </w:r>
            <w:r w:rsidRPr="00B906C6">
              <w:rPr>
                <w:rStyle w:val="ab"/>
                <w:rFonts w:hint="eastAsia"/>
                <w:noProof/>
              </w:rPr>
              <w:t>分工</w:t>
            </w:r>
            <w:r>
              <w:rPr>
                <w:noProof/>
                <w:webHidden/>
              </w:rPr>
              <w:tab/>
            </w:r>
            <w:r>
              <w:rPr>
                <w:noProof/>
                <w:webHidden/>
              </w:rPr>
              <w:fldChar w:fldCharType="begin"/>
            </w:r>
            <w:r>
              <w:rPr>
                <w:noProof/>
                <w:webHidden/>
              </w:rPr>
              <w:instrText xml:space="preserve"> PAGEREF _Toc469163082 \h </w:instrText>
            </w:r>
            <w:r>
              <w:rPr>
                <w:noProof/>
                <w:webHidden/>
              </w:rPr>
            </w:r>
            <w:r>
              <w:rPr>
                <w:noProof/>
                <w:webHidden/>
              </w:rPr>
              <w:fldChar w:fldCharType="separate"/>
            </w:r>
            <w:r>
              <w:rPr>
                <w:noProof/>
                <w:webHidden/>
              </w:rPr>
              <w:t>13</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083" w:history="1">
            <w:r w:rsidRPr="00B906C6">
              <w:rPr>
                <w:rStyle w:val="ab"/>
                <w:noProof/>
              </w:rPr>
              <w:t>6</w:t>
            </w:r>
            <w:r w:rsidRPr="00B906C6">
              <w:rPr>
                <w:rStyle w:val="ab"/>
                <w:rFonts w:hint="eastAsia"/>
                <w:noProof/>
              </w:rPr>
              <w:t>实施详细软件开发活动的计划</w:t>
            </w:r>
            <w:r>
              <w:rPr>
                <w:noProof/>
                <w:webHidden/>
              </w:rPr>
              <w:tab/>
            </w:r>
            <w:r>
              <w:rPr>
                <w:noProof/>
                <w:webHidden/>
              </w:rPr>
              <w:fldChar w:fldCharType="begin"/>
            </w:r>
            <w:r>
              <w:rPr>
                <w:noProof/>
                <w:webHidden/>
              </w:rPr>
              <w:instrText xml:space="preserve"> PAGEREF _Toc469163083 \h </w:instrText>
            </w:r>
            <w:r>
              <w:rPr>
                <w:noProof/>
                <w:webHidden/>
              </w:rPr>
            </w:r>
            <w:r>
              <w:rPr>
                <w:noProof/>
                <w:webHidden/>
              </w:rPr>
              <w:fldChar w:fldCharType="separate"/>
            </w:r>
            <w:r>
              <w:rPr>
                <w:noProof/>
                <w:webHidden/>
              </w:rPr>
              <w:t>13</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84" w:history="1">
            <w:r w:rsidRPr="00B906C6">
              <w:rPr>
                <w:rStyle w:val="ab"/>
                <w:noProof/>
              </w:rPr>
              <w:t>6.1</w:t>
            </w:r>
            <w:r w:rsidRPr="00B906C6">
              <w:rPr>
                <w:rStyle w:val="ab"/>
                <w:rFonts w:hint="eastAsia"/>
                <w:noProof/>
              </w:rPr>
              <w:t>项目计划和监督</w:t>
            </w:r>
            <w:r>
              <w:rPr>
                <w:noProof/>
                <w:webHidden/>
              </w:rPr>
              <w:tab/>
            </w:r>
            <w:r>
              <w:rPr>
                <w:noProof/>
                <w:webHidden/>
              </w:rPr>
              <w:fldChar w:fldCharType="begin"/>
            </w:r>
            <w:r>
              <w:rPr>
                <w:noProof/>
                <w:webHidden/>
              </w:rPr>
              <w:instrText xml:space="preserve"> PAGEREF _Toc469163084 \h </w:instrText>
            </w:r>
            <w:r>
              <w:rPr>
                <w:noProof/>
                <w:webHidden/>
              </w:rPr>
            </w:r>
            <w:r>
              <w:rPr>
                <w:noProof/>
                <w:webHidden/>
              </w:rPr>
              <w:fldChar w:fldCharType="separate"/>
            </w:r>
            <w:r>
              <w:rPr>
                <w:noProof/>
                <w:webHidden/>
              </w:rPr>
              <w:t>13</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85" w:history="1">
            <w:r w:rsidRPr="00B906C6">
              <w:rPr>
                <w:rStyle w:val="ab"/>
                <w:noProof/>
              </w:rPr>
              <w:t>6.1.1</w:t>
            </w:r>
            <w:r w:rsidRPr="00B906C6">
              <w:rPr>
                <w:rStyle w:val="ab"/>
                <w:rFonts w:hint="eastAsia"/>
                <w:noProof/>
              </w:rPr>
              <w:t>软件开发计划</w:t>
            </w:r>
            <w:r>
              <w:rPr>
                <w:noProof/>
                <w:webHidden/>
              </w:rPr>
              <w:tab/>
            </w:r>
            <w:r>
              <w:rPr>
                <w:noProof/>
                <w:webHidden/>
              </w:rPr>
              <w:fldChar w:fldCharType="begin"/>
            </w:r>
            <w:r>
              <w:rPr>
                <w:noProof/>
                <w:webHidden/>
              </w:rPr>
              <w:instrText xml:space="preserve"> PAGEREF _Toc469163085 \h </w:instrText>
            </w:r>
            <w:r>
              <w:rPr>
                <w:noProof/>
                <w:webHidden/>
              </w:rPr>
            </w:r>
            <w:r>
              <w:rPr>
                <w:noProof/>
                <w:webHidden/>
              </w:rPr>
              <w:fldChar w:fldCharType="separate"/>
            </w:r>
            <w:r>
              <w:rPr>
                <w:noProof/>
                <w:webHidden/>
              </w:rPr>
              <w:t>13</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86" w:history="1">
            <w:r w:rsidRPr="00B906C6">
              <w:rPr>
                <w:rStyle w:val="ab"/>
                <w:noProof/>
              </w:rPr>
              <w:t>6.1.2CSCI</w:t>
            </w:r>
            <w:r w:rsidRPr="00B906C6">
              <w:rPr>
                <w:rStyle w:val="ab"/>
                <w:rFonts w:hint="eastAsia"/>
                <w:noProof/>
              </w:rPr>
              <w:t>测试计划</w:t>
            </w:r>
            <w:r>
              <w:rPr>
                <w:noProof/>
                <w:webHidden/>
              </w:rPr>
              <w:tab/>
            </w:r>
            <w:r>
              <w:rPr>
                <w:noProof/>
                <w:webHidden/>
              </w:rPr>
              <w:fldChar w:fldCharType="begin"/>
            </w:r>
            <w:r>
              <w:rPr>
                <w:noProof/>
                <w:webHidden/>
              </w:rPr>
              <w:instrText xml:space="preserve"> PAGEREF _Toc469163086 \h </w:instrText>
            </w:r>
            <w:r>
              <w:rPr>
                <w:noProof/>
                <w:webHidden/>
              </w:rPr>
            </w:r>
            <w:r>
              <w:rPr>
                <w:noProof/>
                <w:webHidden/>
              </w:rPr>
              <w:fldChar w:fldCharType="separate"/>
            </w:r>
            <w:r>
              <w:rPr>
                <w:noProof/>
                <w:webHidden/>
              </w:rPr>
              <w:t>13</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87" w:history="1">
            <w:r w:rsidRPr="00B906C6">
              <w:rPr>
                <w:rStyle w:val="ab"/>
                <w:noProof/>
              </w:rPr>
              <w:t>6.1.3</w:t>
            </w:r>
            <w:r w:rsidRPr="00B906C6">
              <w:rPr>
                <w:rStyle w:val="ab"/>
                <w:rFonts w:hint="eastAsia"/>
                <w:noProof/>
              </w:rPr>
              <w:t>系统测试计划</w:t>
            </w:r>
            <w:r>
              <w:rPr>
                <w:noProof/>
                <w:webHidden/>
              </w:rPr>
              <w:tab/>
            </w:r>
            <w:r>
              <w:rPr>
                <w:noProof/>
                <w:webHidden/>
              </w:rPr>
              <w:fldChar w:fldCharType="begin"/>
            </w:r>
            <w:r>
              <w:rPr>
                <w:noProof/>
                <w:webHidden/>
              </w:rPr>
              <w:instrText xml:space="preserve"> PAGEREF _Toc469163087 \h </w:instrText>
            </w:r>
            <w:r>
              <w:rPr>
                <w:noProof/>
                <w:webHidden/>
              </w:rPr>
            </w:r>
            <w:r>
              <w:rPr>
                <w:noProof/>
                <w:webHidden/>
              </w:rPr>
              <w:fldChar w:fldCharType="separate"/>
            </w:r>
            <w:r>
              <w:rPr>
                <w:noProof/>
                <w:webHidden/>
              </w:rPr>
              <w:t>13</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88" w:history="1">
            <w:r w:rsidRPr="00B906C6">
              <w:rPr>
                <w:rStyle w:val="ab"/>
                <w:noProof/>
              </w:rPr>
              <w:t>6.1.4</w:t>
            </w:r>
            <w:r w:rsidRPr="00B906C6">
              <w:rPr>
                <w:rStyle w:val="ab"/>
                <w:rFonts w:hint="eastAsia"/>
                <w:noProof/>
              </w:rPr>
              <w:t>软件安装计划</w:t>
            </w:r>
            <w:r>
              <w:rPr>
                <w:noProof/>
                <w:webHidden/>
              </w:rPr>
              <w:tab/>
            </w:r>
            <w:r>
              <w:rPr>
                <w:noProof/>
                <w:webHidden/>
              </w:rPr>
              <w:fldChar w:fldCharType="begin"/>
            </w:r>
            <w:r>
              <w:rPr>
                <w:noProof/>
                <w:webHidden/>
              </w:rPr>
              <w:instrText xml:space="preserve"> PAGEREF _Toc469163088 \h </w:instrText>
            </w:r>
            <w:r>
              <w:rPr>
                <w:noProof/>
                <w:webHidden/>
              </w:rPr>
            </w:r>
            <w:r>
              <w:rPr>
                <w:noProof/>
                <w:webHidden/>
              </w:rPr>
              <w:fldChar w:fldCharType="separate"/>
            </w:r>
            <w:r>
              <w:rPr>
                <w:noProof/>
                <w:webHidden/>
              </w:rPr>
              <w:t>14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89" w:history="1">
            <w:r w:rsidRPr="00B906C6">
              <w:rPr>
                <w:rStyle w:val="ab"/>
                <w:noProof/>
              </w:rPr>
              <w:t>6.1.5</w:t>
            </w:r>
            <w:r w:rsidRPr="00B906C6">
              <w:rPr>
                <w:rStyle w:val="ab"/>
                <w:rFonts w:hint="eastAsia"/>
                <w:noProof/>
              </w:rPr>
              <w:t>软件移交计划</w:t>
            </w:r>
            <w:r>
              <w:rPr>
                <w:noProof/>
                <w:webHidden/>
              </w:rPr>
              <w:tab/>
            </w:r>
            <w:r>
              <w:rPr>
                <w:noProof/>
                <w:webHidden/>
              </w:rPr>
              <w:fldChar w:fldCharType="begin"/>
            </w:r>
            <w:r>
              <w:rPr>
                <w:noProof/>
                <w:webHidden/>
              </w:rPr>
              <w:instrText xml:space="preserve"> PAGEREF _Toc469163089 \h </w:instrText>
            </w:r>
            <w:r>
              <w:rPr>
                <w:noProof/>
                <w:webHidden/>
              </w:rPr>
            </w:r>
            <w:r>
              <w:rPr>
                <w:noProof/>
                <w:webHidden/>
              </w:rPr>
              <w:fldChar w:fldCharType="separate"/>
            </w:r>
            <w:r>
              <w:rPr>
                <w:noProof/>
                <w:webHidden/>
              </w:rPr>
              <w:t>14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0" w:history="1">
            <w:r w:rsidRPr="00B906C6">
              <w:rPr>
                <w:rStyle w:val="ab"/>
                <w:noProof/>
              </w:rPr>
              <w:t>6.1.6</w:t>
            </w:r>
            <w:r w:rsidRPr="00B906C6">
              <w:rPr>
                <w:rStyle w:val="ab"/>
                <w:rFonts w:hint="eastAsia"/>
                <w:noProof/>
              </w:rPr>
              <w:t>跟踪和更新计划，包括评审管理的时间间隔</w:t>
            </w:r>
            <w:r>
              <w:rPr>
                <w:noProof/>
                <w:webHidden/>
              </w:rPr>
              <w:tab/>
            </w:r>
            <w:r>
              <w:rPr>
                <w:noProof/>
                <w:webHidden/>
              </w:rPr>
              <w:fldChar w:fldCharType="begin"/>
            </w:r>
            <w:r>
              <w:rPr>
                <w:noProof/>
                <w:webHidden/>
              </w:rPr>
              <w:instrText xml:space="preserve"> PAGEREF _Toc469163090 \h </w:instrText>
            </w:r>
            <w:r>
              <w:rPr>
                <w:noProof/>
                <w:webHidden/>
              </w:rPr>
            </w:r>
            <w:r>
              <w:rPr>
                <w:noProof/>
                <w:webHidden/>
              </w:rPr>
              <w:fldChar w:fldCharType="separate"/>
            </w:r>
            <w:r>
              <w:rPr>
                <w:noProof/>
                <w:webHidden/>
              </w:rPr>
              <w:t>14</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91" w:history="1">
            <w:r w:rsidRPr="00B906C6">
              <w:rPr>
                <w:rStyle w:val="ab"/>
                <w:noProof/>
              </w:rPr>
              <w:t>6.2</w:t>
            </w:r>
            <w:r w:rsidRPr="00B906C6">
              <w:rPr>
                <w:rStyle w:val="ab"/>
                <w:rFonts w:hint="eastAsia"/>
                <w:noProof/>
              </w:rPr>
              <w:t>建立软件开发环境</w:t>
            </w:r>
            <w:r>
              <w:rPr>
                <w:noProof/>
                <w:webHidden/>
              </w:rPr>
              <w:tab/>
            </w:r>
            <w:r>
              <w:rPr>
                <w:noProof/>
                <w:webHidden/>
              </w:rPr>
              <w:fldChar w:fldCharType="begin"/>
            </w:r>
            <w:r>
              <w:rPr>
                <w:noProof/>
                <w:webHidden/>
              </w:rPr>
              <w:instrText xml:space="preserve"> PAGEREF _Toc469163091 \h </w:instrText>
            </w:r>
            <w:r>
              <w:rPr>
                <w:noProof/>
                <w:webHidden/>
              </w:rPr>
            </w:r>
            <w:r>
              <w:rPr>
                <w:noProof/>
                <w:webHidden/>
              </w:rPr>
              <w:fldChar w:fldCharType="separate"/>
            </w:r>
            <w:r>
              <w:rPr>
                <w:noProof/>
                <w:webHidden/>
              </w:rPr>
              <w:t>14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2" w:history="1">
            <w:r w:rsidRPr="00B906C6">
              <w:rPr>
                <w:rStyle w:val="ab"/>
                <w:noProof/>
              </w:rPr>
              <w:t>6.2.1</w:t>
            </w:r>
            <w:r w:rsidRPr="00B906C6">
              <w:rPr>
                <w:rStyle w:val="ab"/>
                <w:rFonts w:hint="eastAsia"/>
                <w:noProof/>
              </w:rPr>
              <w:t>软件工程环境</w:t>
            </w:r>
            <w:r>
              <w:rPr>
                <w:noProof/>
                <w:webHidden/>
              </w:rPr>
              <w:tab/>
            </w:r>
            <w:r>
              <w:rPr>
                <w:noProof/>
                <w:webHidden/>
              </w:rPr>
              <w:fldChar w:fldCharType="begin"/>
            </w:r>
            <w:r>
              <w:rPr>
                <w:noProof/>
                <w:webHidden/>
              </w:rPr>
              <w:instrText xml:space="preserve"> PAGEREF _Toc469163092 \h </w:instrText>
            </w:r>
            <w:r>
              <w:rPr>
                <w:noProof/>
                <w:webHidden/>
              </w:rPr>
            </w:r>
            <w:r>
              <w:rPr>
                <w:noProof/>
                <w:webHidden/>
              </w:rPr>
              <w:fldChar w:fldCharType="separate"/>
            </w:r>
            <w:r>
              <w:rPr>
                <w:noProof/>
                <w:webHidden/>
              </w:rPr>
              <w:t>14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3" w:history="1">
            <w:r w:rsidRPr="00B906C6">
              <w:rPr>
                <w:rStyle w:val="ab"/>
                <w:noProof/>
              </w:rPr>
              <w:t>6.2.2</w:t>
            </w:r>
            <w:r w:rsidRPr="00B906C6">
              <w:rPr>
                <w:rStyle w:val="ab"/>
                <w:rFonts w:hint="eastAsia"/>
                <w:noProof/>
              </w:rPr>
              <w:t>软件测试环境</w:t>
            </w:r>
            <w:r>
              <w:rPr>
                <w:noProof/>
                <w:webHidden/>
              </w:rPr>
              <w:tab/>
            </w:r>
            <w:r>
              <w:rPr>
                <w:noProof/>
                <w:webHidden/>
              </w:rPr>
              <w:fldChar w:fldCharType="begin"/>
            </w:r>
            <w:r>
              <w:rPr>
                <w:noProof/>
                <w:webHidden/>
              </w:rPr>
              <w:instrText xml:space="preserve"> PAGEREF _Toc469163093 \h </w:instrText>
            </w:r>
            <w:r>
              <w:rPr>
                <w:noProof/>
                <w:webHidden/>
              </w:rPr>
            </w:r>
            <w:r>
              <w:rPr>
                <w:noProof/>
                <w:webHidden/>
              </w:rPr>
              <w:fldChar w:fldCharType="separate"/>
            </w:r>
            <w:r>
              <w:rPr>
                <w:noProof/>
                <w:webHidden/>
              </w:rPr>
              <w:t>14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4" w:history="1">
            <w:r w:rsidRPr="00B906C6">
              <w:rPr>
                <w:rStyle w:val="ab"/>
                <w:noProof/>
              </w:rPr>
              <w:t>6.2.3</w:t>
            </w:r>
            <w:r w:rsidRPr="00B906C6">
              <w:rPr>
                <w:rStyle w:val="ab"/>
                <w:rFonts w:hint="eastAsia"/>
                <w:noProof/>
              </w:rPr>
              <w:t>软件开发库</w:t>
            </w:r>
            <w:r>
              <w:rPr>
                <w:noProof/>
                <w:webHidden/>
              </w:rPr>
              <w:tab/>
            </w:r>
            <w:r>
              <w:rPr>
                <w:noProof/>
                <w:webHidden/>
              </w:rPr>
              <w:fldChar w:fldCharType="begin"/>
            </w:r>
            <w:r>
              <w:rPr>
                <w:noProof/>
                <w:webHidden/>
              </w:rPr>
              <w:instrText xml:space="preserve"> PAGEREF _Toc469163094 \h </w:instrText>
            </w:r>
            <w:r>
              <w:rPr>
                <w:noProof/>
                <w:webHidden/>
              </w:rPr>
            </w:r>
            <w:r>
              <w:rPr>
                <w:noProof/>
                <w:webHidden/>
              </w:rPr>
              <w:fldChar w:fldCharType="separate"/>
            </w:r>
            <w:r>
              <w:rPr>
                <w:noProof/>
                <w:webHidden/>
              </w:rPr>
              <w:t>14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5" w:history="1">
            <w:r w:rsidRPr="00B906C6">
              <w:rPr>
                <w:rStyle w:val="ab"/>
                <w:noProof/>
              </w:rPr>
              <w:t>6.2.4</w:t>
            </w:r>
            <w:r w:rsidRPr="00B906C6">
              <w:rPr>
                <w:rStyle w:val="ab"/>
                <w:rFonts w:hint="eastAsia"/>
                <w:noProof/>
              </w:rPr>
              <w:t>软件开发文档</w:t>
            </w:r>
            <w:r>
              <w:rPr>
                <w:noProof/>
                <w:webHidden/>
              </w:rPr>
              <w:tab/>
            </w:r>
            <w:r>
              <w:rPr>
                <w:noProof/>
                <w:webHidden/>
              </w:rPr>
              <w:fldChar w:fldCharType="begin"/>
            </w:r>
            <w:r>
              <w:rPr>
                <w:noProof/>
                <w:webHidden/>
              </w:rPr>
              <w:instrText xml:space="preserve"> PAGEREF _Toc469163095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6" w:history="1">
            <w:r w:rsidRPr="00B906C6">
              <w:rPr>
                <w:rStyle w:val="ab"/>
                <w:noProof/>
              </w:rPr>
              <w:t>6.2.5</w:t>
            </w:r>
            <w:r w:rsidRPr="00B906C6">
              <w:rPr>
                <w:rStyle w:val="ab"/>
                <w:rFonts w:hint="eastAsia"/>
                <w:noProof/>
              </w:rPr>
              <w:t>非交付软件</w:t>
            </w:r>
            <w:r>
              <w:rPr>
                <w:noProof/>
                <w:webHidden/>
              </w:rPr>
              <w:tab/>
            </w:r>
            <w:r>
              <w:rPr>
                <w:noProof/>
                <w:webHidden/>
              </w:rPr>
              <w:fldChar w:fldCharType="begin"/>
            </w:r>
            <w:r>
              <w:rPr>
                <w:noProof/>
                <w:webHidden/>
              </w:rPr>
              <w:instrText xml:space="preserve"> PAGEREF _Toc469163096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097" w:history="1">
            <w:r w:rsidRPr="00B906C6">
              <w:rPr>
                <w:rStyle w:val="ab"/>
                <w:noProof/>
              </w:rPr>
              <w:t>6.3</w:t>
            </w:r>
            <w:r w:rsidRPr="00B906C6">
              <w:rPr>
                <w:rStyle w:val="ab"/>
                <w:rFonts w:hint="eastAsia"/>
                <w:noProof/>
              </w:rPr>
              <w:t>系统需求分析</w:t>
            </w:r>
            <w:r>
              <w:rPr>
                <w:noProof/>
                <w:webHidden/>
              </w:rPr>
              <w:tab/>
            </w:r>
            <w:r>
              <w:rPr>
                <w:noProof/>
                <w:webHidden/>
              </w:rPr>
              <w:fldChar w:fldCharType="begin"/>
            </w:r>
            <w:r>
              <w:rPr>
                <w:noProof/>
                <w:webHidden/>
              </w:rPr>
              <w:instrText xml:space="preserve"> PAGEREF _Toc469163097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8" w:history="1">
            <w:r w:rsidRPr="00B906C6">
              <w:rPr>
                <w:rStyle w:val="ab"/>
                <w:noProof/>
              </w:rPr>
              <w:t>6.3.1</w:t>
            </w:r>
            <w:r w:rsidRPr="00B906C6">
              <w:rPr>
                <w:rStyle w:val="ab"/>
                <w:rFonts w:hint="eastAsia"/>
                <w:noProof/>
              </w:rPr>
              <w:t>用户输入分析</w:t>
            </w:r>
            <w:r>
              <w:rPr>
                <w:noProof/>
                <w:webHidden/>
              </w:rPr>
              <w:tab/>
            </w:r>
            <w:r>
              <w:rPr>
                <w:noProof/>
                <w:webHidden/>
              </w:rPr>
              <w:fldChar w:fldCharType="begin"/>
            </w:r>
            <w:r>
              <w:rPr>
                <w:noProof/>
                <w:webHidden/>
              </w:rPr>
              <w:instrText xml:space="preserve"> PAGEREF _Toc469163098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099" w:history="1">
            <w:r w:rsidRPr="00B906C6">
              <w:rPr>
                <w:rStyle w:val="ab"/>
                <w:noProof/>
              </w:rPr>
              <w:t>6.3.2</w:t>
            </w:r>
            <w:r w:rsidRPr="00B906C6">
              <w:rPr>
                <w:rStyle w:val="ab"/>
                <w:rFonts w:hint="eastAsia"/>
                <w:noProof/>
              </w:rPr>
              <w:t>运行概念</w:t>
            </w:r>
            <w:r>
              <w:rPr>
                <w:noProof/>
                <w:webHidden/>
              </w:rPr>
              <w:tab/>
            </w:r>
            <w:r>
              <w:rPr>
                <w:noProof/>
                <w:webHidden/>
              </w:rPr>
              <w:fldChar w:fldCharType="begin"/>
            </w:r>
            <w:r>
              <w:rPr>
                <w:noProof/>
                <w:webHidden/>
              </w:rPr>
              <w:instrText xml:space="preserve"> PAGEREF _Toc469163099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00" w:history="1">
            <w:r w:rsidRPr="00B906C6">
              <w:rPr>
                <w:rStyle w:val="ab"/>
                <w:noProof/>
              </w:rPr>
              <w:t>6.3.3</w:t>
            </w:r>
            <w:r w:rsidRPr="00B906C6">
              <w:rPr>
                <w:rStyle w:val="ab"/>
                <w:rFonts w:hint="eastAsia"/>
                <w:noProof/>
              </w:rPr>
              <w:t>系统需求</w:t>
            </w:r>
            <w:r>
              <w:rPr>
                <w:noProof/>
                <w:webHidden/>
              </w:rPr>
              <w:tab/>
            </w:r>
            <w:r>
              <w:rPr>
                <w:noProof/>
                <w:webHidden/>
              </w:rPr>
              <w:fldChar w:fldCharType="begin"/>
            </w:r>
            <w:r>
              <w:rPr>
                <w:noProof/>
                <w:webHidden/>
              </w:rPr>
              <w:instrText xml:space="preserve"> PAGEREF _Toc469163100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01" w:history="1">
            <w:r w:rsidRPr="00B906C6">
              <w:rPr>
                <w:rStyle w:val="ab"/>
                <w:noProof/>
              </w:rPr>
              <w:t>6.4</w:t>
            </w:r>
            <w:r w:rsidRPr="00B906C6">
              <w:rPr>
                <w:rStyle w:val="ab"/>
                <w:rFonts w:hint="eastAsia"/>
                <w:noProof/>
              </w:rPr>
              <w:t>系统设计</w:t>
            </w:r>
            <w:r>
              <w:rPr>
                <w:noProof/>
                <w:webHidden/>
              </w:rPr>
              <w:tab/>
            </w:r>
            <w:r>
              <w:rPr>
                <w:noProof/>
                <w:webHidden/>
              </w:rPr>
              <w:fldChar w:fldCharType="begin"/>
            </w:r>
            <w:r>
              <w:rPr>
                <w:noProof/>
                <w:webHidden/>
              </w:rPr>
              <w:instrText xml:space="preserve"> PAGEREF _Toc469163101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02" w:history="1">
            <w:r w:rsidRPr="00B906C6">
              <w:rPr>
                <w:rStyle w:val="ab"/>
                <w:noProof/>
              </w:rPr>
              <w:t>6.4.1</w:t>
            </w:r>
            <w:r w:rsidRPr="00B906C6">
              <w:rPr>
                <w:rStyle w:val="ab"/>
                <w:rFonts w:hint="eastAsia"/>
                <w:noProof/>
              </w:rPr>
              <w:t>系统级设计决策</w:t>
            </w:r>
            <w:r>
              <w:rPr>
                <w:noProof/>
                <w:webHidden/>
              </w:rPr>
              <w:tab/>
            </w:r>
            <w:r>
              <w:rPr>
                <w:noProof/>
                <w:webHidden/>
              </w:rPr>
              <w:fldChar w:fldCharType="begin"/>
            </w:r>
            <w:r>
              <w:rPr>
                <w:noProof/>
                <w:webHidden/>
              </w:rPr>
              <w:instrText xml:space="preserve"> PAGEREF _Toc469163102 \h </w:instrText>
            </w:r>
            <w:r>
              <w:rPr>
                <w:noProof/>
                <w:webHidden/>
              </w:rPr>
            </w:r>
            <w:r>
              <w:rPr>
                <w:noProof/>
                <w:webHidden/>
              </w:rPr>
              <w:fldChar w:fldCharType="separate"/>
            </w:r>
            <w:r>
              <w:rPr>
                <w:noProof/>
                <w:webHidden/>
              </w:rPr>
              <w:t>15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03" w:history="1">
            <w:r w:rsidRPr="00B906C6">
              <w:rPr>
                <w:rStyle w:val="ab"/>
                <w:noProof/>
              </w:rPr>
              <w:t>6.4.2</w:t>
            </w:r>
            <w:r w:rsidRPr="00B906C6">
              <w:rPr>
                <w:rStyle w:val="ab"/>
                <w:rFonts w:hint="eastAsia"/>
                <w:noProof/>
              </w:rPr>
              <w:t>系统体系结构设计</w:t>
            </w:r>
            <w:r>
              <w:rPr>
                <w:noProof/>
                <w:webHidden/>
              </w:rPr>
              <w:tab/>
            </w:r>
            <w:r>
              <w:rPr>
                <w:noProof/>
                <w:webHidden/>
              </w:rPr>
              <w:fldChar w:fldCharType="begin"/>
            </w:r>
            <w:r>
              <w:rPr>
                <w:noProof/>
                <w:webHidden/>
              </w:rPr>
              <w:instrText xml:space="preserve"> PAGEREF _Toc469163103 \h </w:instrText>
            </w:r>
            <w:r>
              <w:rPr>
                <w:noProof/>
                <w:webHidden/>
              </w:rPr>
            </w:r>
            <w:r>
              <w:rPr>
                <w:noProof/>
                <w:webHidden/>
              </w:rPr>
              <w:fldChar w:fldCharType="separate"/>
            </w:r>
            <w:r>
              <w:rPr>
                <w:noProof/>
                <w:webHidden/>
              </w:rPr>
              <w:t>16</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04" w:history="1">
            <w:r w:rsidRPr="00B906C6">
              <w:rPr>
                <w:rStyle w:val="ab"/>
                <w:noProof/>
              </w:rPr>
              <w:t>6.5</w:t>
            </w:r>
            <w:r w:rsidRPr="00B906C6">
              <w:rPr>
                <w:rStyle w:val="ab"/>
                <w:rFonts w:hint="eastAsia"/>
                <w:noProof/>
              </w:rPr>
              <w:t>软件需求分析</w:t>
            </w:r>
            <w:r>
              <w:rPr>
                <w:noProof/>
                <w:webHidden/>
              </w:rPr>
              <w:tab/>
            </w:r>
            <w:r>
              <w:rPr>
                <w:noProof/>
                <w:webHidden/>
              </w:rPr>
              <w:fldChar w:fldCharType="begin"/>
            </w:r>
            <w:r>
              <w:rPr>
                <w:noProof/>
                <w:webHidden/>
              </w:rPr>
              <w:instrText xml:space="preserve"> PAGEREF _Toc469163104 \h </w:instrText>
            </w:r>
            <w:r>
              <w:rPr>
                <w:noProof/>
                <w:webHidden/>
              </w:rPr>
            </w:r>
            <w:r>
              <w:rPr>
                <w:noProof/>
                <w:webHidden/>
              </w:rPr>
              <w:fldChar w:fldCharType="separate"/>
            </w:r>
            <w:r>
              <w:rPr>
                <w:noProof/>
                <w:webHidden/>
              </w:rPr>
              <w:t>16</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05" w:history="1">
            <w:r w:rsidRPr="00B906C6">
              <w:rPr>
                <w:rStyle w:val="ab"/>
                <w:noProof/>
              </w:rPr>
              <w:t>6.6</w:t>
            </w:r>
            <w:r w:rsidRPr="00B906C6">
              <w:rPr>
                <w:rStyle w:val="ab"/>
                <w:rFonts w:hint="eastAsia"/>
                <w:noProof/>
              </w:rPr>
              <w:t>软件设计</w:t>
            </w:r>
            <w:r>
              <w:rPr>
                <w:noProof/>
                <w:webHidden/>
              </w:rPr>
              <w:tab/>
            </w:r>
            <w:r>
              <w:rPr>
                <w:noProof/>
                <w:webHidden/>
              </w:rPr>
              <w:fldChar w:fldCharType="begin"/>
            </w:r>
            <w:r>
              <w:rPr>
                <w:noProof/>
                <w:webHidden/>
              </w:rPr>
              <w:instrText xml:space="preserve"> PAGEREF _Toc469163105 \h </w:instrText>
            </w:r>
            <w:r>
              <w:rPr>
                <w:noProof/>
                <w:webHidden/>
              </w:rPr>
            </w:r>
            <w:r>
              <w:rPr>
                <w:noProof/>
                <w:webHidden/>
              </w:rPr>
              <w:fldChar w:fldCharType="separate"/>
            </w:r>
            <w:r>
              <w:rPr>
                <w:noProof/>
                <w:webHidden/>
              </w:rPr>
              <w:t>16</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06" w:history="1">
            <w:r w:rsidRPr="00B906C6">
              <w:rPr>
                <w:rStyle w:val="ab"/>
                <w:noProof/>
              </w:rPr>
              <w:t>6.6.1CSCI</w:t>
            </w:r>
            <w:r w:rsidRPr="00B906C6">
              <w:rPr>
                <w:rStyle w:val="ab"/>
                <w:rFonts w:hint="eastAsia"/>
                <w:noProof/>
              </w:rPr>
              <w:t>级设计决策</w:t>
            </w:r>
            <w:r>
              <w:rPr>
                <w:noProof/>
                <w:webHidden/>
              </w:rPr>
              <w:tab/>
            </w:r>
            <w:r>
              <w:rPr>
                <w:noProof/>
                <w:webHidden/>
              </w:rPr>
              <w:fldChar w:fldCharType="begin"/>
            </w:r>
            <w:r>
              <w:rPr>
                <w:noProof/>
                <w:webHidden/>
              </w:rPr>
              <w:instrText xml:space="preserve"> PAGEREF _Toc469163106 \h </w:instrText>
            </w:r>
            <w:r>
              <w:rPr>
                <w:noProof/>
                <w:webHidden/>
              </w:rPr>
            </w:r>
            <w:r>
              <w:rPr>
                <w:noProof/>
                <w:webHidden/>
              </w:rPr>
              <w:fldChar w:fldCharType="separate"/>
            </w:r>
            <w:r>
              <w:rPr>
                <w:noProof/>
                <w:webHidden/>
              </w:rPr>
              <w:t>16</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07" w:history="1">
            <w:r w:rsidRPr="00B906C6">
              <w:rPr>
                <w:rStyle w:val="ab"/>
                <w:noProof/>
              </w:rPr>
              <w:t>6.6.2CSCI</w:t>
            </w:r>
            <w:r w:rsidRPr="00B906C6">
              <w:rPr>
                <w:rStyle w:val="ab"/>
                <w:rFonts w:hint="eastAsia"/>
                <w:noProof/>
              </w:rPr>
              <w:t>体系结构设计</w:t>
            </w:r>
            <w:r>
              <w:rPr>
                <w:noProof/>
                <w:webHidden/>
              </w:rPr>
              <w:tab/>
            </w:r>
            <w:r>
              <w:rPr>
                <w:noProof/>
                <w:webHidden/>
              </w:rPr>
              <w:fldChar w:fldCharType="begin"/>
            </w:r>
            <w:r>
              <w:rPr>
                <w:noProof/>
                <w:webHidden/>
              </w:rPr>
              <w:instrText xml:space="preserve"> PAGEREF _Toc469163107 \h </w:instrText>
            </w:r>
            <w:r>
              <w:rPr>
                <w:noProof/>
                <w:webHidden/>
              </w:rPr>
            </w:r>
            <w:r>
              <w:rPr>
                <w:noProof/>
                <w:webHidden/>
              </w:rPr>
              <w:fldChar w:fldCharType="separate"/>
            </w:r>
            <w:r>
              <w:rPr>
                <w:noProof/>
                <w:webHidden/>
              </w:rPr>
              <w:t>16</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08" w:history="1">
            <w:r w:rsidRPr="00B906C6">
              <w:rPr>
                <w:rStyle w:val="ab"/>
                <w:noProof/>
              </w:rPr>
              <w:t>6.6.3CSCI</w:t>
            </w:r>
            <w:r w:rsidRPr="00B906C6">
              <w:rPr>
                <w:rStyle w:val="ab"/>
                <w:rFonts w:hint="eastAsia"/>
                <w:noProof/>
              </w:rPr>
              <w:t>详细设计</w:t>
            </w:r>
            <w:r>
              <w:rPr>
                <w:noProof/>
                <w:webHidden/>
              </w:rPr>
              <w:tab/>
            </w:r>
            <w:r>
              <w:rPr>
                <w:noProof/>
                <w:webHidden/>
              </w:rPr>
              <w:fldChar w:fldCharType="begin"/>
            </w:r>
            <w:r>
              <w:rPr>
                <w:noProof/>
                <w:webHidden/>
              </w:rPr>
              <w:instrText xml:space="preserve"> PAGEREF _Toc469163108 \h </w:instrText>
            </w:r>
            <w:r>
              <w:rPr>
                <w:noProof/>
                <w:webHidden/>
              </w:rPr>
            </w:r>
            <w:r>
              <w:rPr>
                <w:noProof/>
                <w:webHidden/>
              </w:rPr>
              <w:fldChar w:fldCharType="separate"/>
            </w:r>
            <w:r>
              <w:rPr>
                <w:noProof/>
                <w:webHidden/>
              </w:rPr>
              <w:t>16</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09" w:history="1">
            <w:r w:rsidRPr="00B906C6">
              <w:rPr>
                <w:rStyle w:val="ab"/>
                <w:noProof/>
              </w:rPr>
              <w:t>6.7</w:t>
            </w:r>
            <w:r w:rsidRPr="00B906C6">
              <w:rPr>
                <w:rStyle w:val="ab"/>
                <w:rFonts w:hint="eastAsia"/>
                <w:noProof/>
              </w:rPr>
              <w:t>软件实现和配置项测试</w:t>
            </w:r>
            <w:r>
              <w:rPr>
                <w:noProof/>
                <w:webHidden/>
              </w:rPr>
              <w:tab/>
            </w:r>
            <w:r>
              <w:rPr>
                <w:noProof/>
                <w:webHidden/>
              </w:rPr>
              <w:fldChar w:fldCharType="begin"/>
            </w:r>
            <w:r>
              <w:rPr>
                <w:noProof/>
                <w:webHidden/>
              </w:rPr>
              <w:instrText xml:space="preserve"> PAGEREF _Toc469163109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0" w:history="1">
            <w:r w:rsidRPr="00B906C6">
              <w:rPr>
                <w:rStyle w:val="ab"/>
                <w:noProof/>
              </w:rPr>
              <w:t>6.7.1</w:t>
            </w:r>
            <w:r w:rsidRPr="00B906C6">
              <w:rPr>
                <w:rStyle w:val="ab"/>
                <w:rFonts w:hint="eastAsia"/>
                <w:noProof/>
              </w:rPr>
              <w:t>软件实现</w:t>
            </w:r>
            <w:r>
              <w:rPr>
                <w:noProof/>
                <w:webHidden/>
              </w:rPr>
              <w:tab/>
            </w:r>
            <w:r>
              <w:rPr>
                <w:noProof/>
                <w:webHidden/>
              </w:rPr>
              <w:fldChar w:fldCharType="begin"/>
            </w:r>
            <w:r>
              <w:rPr>
                <w:noProof/>
                <w:webHidden/>
              </w:rPr>
              <w:instrText xml:space="preserve"> PAGEREF _Toc469163110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1" w:history="1">
            <w:r w:rsidRPr="00B906C6">
              <w:rPr>
                <w:rStyle w:val="ab"/>
                <w:noProof/>
              </w:rPr>
              <w:t>6.7.2</w:t>
            </w:r>
            <w:r w:rsidRPr="00B906C6">
              <w:rPr>
                <w:rStyle w:val="ab"/>
                <w:rFonts w:hint="eastAsia"/>
                <w:noProof/>
              </w:rPr>
              <w:t>配置项测试准备</w:t>
            </w:r>
            <w:r>
              <w:rPr>
                <w:noProof/>
                <w:webHidden/>
              </w:rPr>
              <w:tab/>
            </w:r>
            <w:r>
              <w:rPr>
                <w:noProof/>
                <w:webHidden/>
              </w:rPr>
              <w:fldChar w:fldCharType="begin"/>
            </w:r>
            <w:r>
              <w:rPr>
                <w:noProof/>
                <w:webHidden/>
              </w:rPr>
              <w:instrText xml:space="preserve"> PAGEREF _Toc469163111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2" w:history="1">
            <w:r w:rsidRPr="00B906C6">
              <w:rPr>
                <w:rStyle w:val="ab"/>
                <w:noProof/>
              </w:rPr>
              <w:t>6.7.3</w:t>
            </w:r>
            <w:r w:rsidRPr="00B906C6">
              <w:rPr>
                <w:rStyle w:val="ab"/>
                <w:rFonts w:hint="eastAsia"/>
                <w:noProof/>
              </w:rPr>
              <w:t>配置项测试执行</w:t>
            </w:r>
            <w:r>
              <w:rPr>
                <w:noProof/>
                <w:webHidden/>
              </w:rPr>
              <w:tab/>
            </w:r>
            <w:r>
              <w:rPr>
                <w:noProof/>
                <w:webHidden/>
              </w:rPr>
              <w:fldChar w:fldCharType="begin"/>
            </w:r>
            <w:r>
              <w:rPr>
                <w:noProof/>
                <w:webHidden/>
              </w:rPr>
              <w:instrText xml:space="preserve"> PAGEREF _Toc469163112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3" w:history="1">
            <w:r w:rsidRPr="00B906C6">
              <w:rPr>
                <w:rStyle w:val="ab"/>
                <w:noProof/>
              </w:rPr>
              <w:t>6.7.4</w:t>
            </w:r>
            <w:r w:rsidRPr="00B906C6">
              <w:rPr>
                <w:rStyle w:val="ab"/>
                <w:rFonts w:hint="eastAsia"/>
                <w:noProof/>
              </w:rPr>
              <w:t>修改和再测试</w:t>
            </w:r>
            <w:r>
              <w:rPr>
                <w:noProof/>
                <w:webHidden/>
              </w:rPr>
              <w:tab/>
            </w:r>
            <w:r>
              <w:rPr>
                <w:noProof/>
                <w:webHidden/>
              </w:rPr>
              <w:fldChar w:fldCharType="begin"/>
            </w:r>
            <w:r>
              <w:rPr>
                <w:noProof/>
                <w:webHidden/>
              </w:rPr>
              <w:instrText xml:space="preserve"> PAGEREF _Toc469163113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4" w:history="1">
            <w:r w:rsidRPr="00B906C6">
              <w:rPr>
                <w:rStyle w:val="ab"/>
                <w:noProof/>
              </w:rPr>
              <w:t>6.7.5</w:t>
            </w:r>
            <w:r w:rsidRPr="00B906C6">
              <w:rPr>
                <w:rStyle w:val="ab"/>
                <w:rFonts w:hint="eastAsia"/>
                <w:noProof/>
              </w:rPr>
              <w:t>配置项测试结果分析与记录</w:t>
            </w:r>
            <w:r>
              <w:rPr>
                <w:noProof/>
                <w:webHidden/>
              </w:rPr>
              <w:tab/>
            </w:r>
            <w:r>
              <w:rPr>
                <w:noProof/>
                <w:webHidden/>
              </w:rPr>
              <w:fldChar w:fldCharType="begin"/>
            </w:r>
            <w:r>
              <w:rPr>
                <w:noProof/>
                <w:webHidden/>
              </w:rPr>
              <w:instrText xml:space="preserve"> PAGEREF _Toc469163114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15" w:history="1">
            <w:r w:rsidRPr="00B906C6">
              <w:rPr>
                <w:rStyle w:val="ab"/>
                <w:noProof/>
              </w:rPr>
              <w:t>6.8</w:t>
            </w:r>
            <w:r w:rsidRPr="00B906C6">
              <w:rPr>
                <w:rStyle w:val="ab"/>
                <w:rFonts w:hint="eastAsia"/>
                <w:noProof/>
              </w:rPr>
              <w:t>配置项集成和测试</w:t>
            </w:r>
            <w:r>
              <w:rPr>
                <w:noProof/>
                <w:webHidden/>
              </w:rPr>
              <w:tab/>
            </w:r>
            <w:r>
              <w:rPr>
                <w:noProof/>
                <w:webHidden/>
              </w:rPr>
              <w:fldChar w:fldCharType="begin"/>
            </w:r>
            <w:r>
              <w:rPr>
                <w:noProof/>
                <w:webHidden/>
              </w:rPr>
              <w:instrText xml:space="preserve"> PAGEREF _Toc469163115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6" w:history="1">
            <w:r w:rsidRPr="00B906C6">
              <w:rPr>
                <w:rStyle w:val="ab"/>
                <w:noProof/>
              </w:rPr>
              <w:t>6.8.1</w:t>
            </w:r>
            <w:r w:rsidRPr="00B906C6">
              <w:rPr>
                <w:rStyle w:val="ab"/>
                <w:rFonts w:hint="eastAsia"/>
                <w:noProof/>
              </w:rPr>
              <w:t>配置项集成和测试准备</w:t>
            </w:r>
            <w:r>
              <w:rPr>
                <w:noProof/>
                <w:webHidden/>
              </w:rPr>
              <w:tab/>
            </w:r>
            <w:r>
              <w:rPr>
                <w:noProof/>
                <w:webHidden/>
              </w:rPr>
              <w:fldChar w:fldCharType="begin"/>
            </w:r>
            <w:r>
              <w:rPr>
                <w:noProof/>
                <w:webHidden/>
              </w:rPr>
              <w:instrText xml:space="preserve"> PAGEREF _Toc469163116 \h </w:instrText>
            </w:r>
            <w:r>
              <w:rPr>
                <w:noProof/>
                <w:webHidden/>
              </w:rPr>
            </w:r>
            <w:r>
              <w:rPr>
                <w:noProof/>
                <w:webHidden/>
              </w:rPr>
              <w:fldChar w:fldCharType="separate"/>
            </w:r>
            <w:r>
              <w:rPr>
                <w:noProof/>
                <w:webHidden/>
              </w:rPr>
              <w:t>17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7" w:history="1">
            <w:r w:rsidRPr="00B906C6">
              <w:rPr>
                <w:rStyle w:val="ab"/>
                <w:noProof/>
              </w:rPr>
              <w:t>6.8.2</w:t>
            </w:r>
            <w:r w:rsidRPr="00B906C6">
              <w:rPr>
                <w:rStyle w:val="ab"/>
                <w:rFonts w:hint="eastAsia"/>
                <w:noProof/>
              </w:rPr>
              <w:t>配置项集成和测试执行</w:t>
            </w:r>
            <w:r>
              <w:rPr>
                <w:noProof/>
                <w:webHidden/>
              </w:rPr>
              <w:tab/>
            </w:r>
            <w:r>
              <w:rPr>
                <w:noProof/>
                <w:webHidden/>
              </w:rPr>
              <w:fldChar w:fldCharType="begin"/>
            </w:r>
            <w:r>
              <w:rPr>
                <w:noProof/>
                <w:webHidden/>
              </w:rPr>
              <w:instrText xml:space="preserve"> PAGEREF _Toc469163117 \h </w:instrText>
            </w:r>
            <w:r>
              <w:rPr>
                <w:noProof/>
                <w:webHidden/>
              </w:rPr>
            </w:r>
            <w:r>
              <w:rPr>
                <w:noProof/>
                <w:webHidden/>
              </w:rPr>
              <w:fldChar w:fldCharType="separate"/>
            </w:r>
            <w:r>
              <w:rPr>
                <w:noProof/>
                <w:webHidden/>
              </w:rPr>
              <w:t>18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8" w:history="1">
            <w:r w:rsidRPr="00B906C6">
              <w:rPr>
                <w:rStyle w:val="ab"/>
                <w:noProof/>
              </w:rPr>
              <w:t>6.8.3</w:t>
            </w:r>
            <w:r w:rsidRPr="00B906C6">
              <w:rPr>
                <w:rStyle w:val="ab"/>
                <w:rFonts w:hint="eastAsia"/>
                <w:noProof/>
              </w:rPr>
              <w:t>修改和再测试</w:t>
            </w:r>
            <w:r>
              <w:rPr>
                <w:noProof/>
                <w:webHidden/>
              </w:rPr>
              <w:tab/>
            </w:r>
            <w:r>
              <w:rPr>
                <w:noProof/>
                <w:webHidden/>
              </w:rPr>
              <w:fldChar w:fldCharType="begin"/>
            </w:r>
            <w:r>
              <w:rPr>
                <w:noProof/>
                <w:webHidden/>
              </w:rPr>
              <w:instrText xml:space="preserve"> PAGEREF _Toc469163118 \h </w:instrText>
            </w:r>
            <w:r>
              <w:rPr>
                <w:noProof/>
                <w:webHidden/>
              </w:rPr>
            </w:r>
            <w:r>
              <w:rPr>
                <w:noProof/>
                <w:webHidden/>
              </w:rPr>
              <w:fldChar w:fldCharType="separate"/>
            </w:r>
            <w:r>
              <w:rPr>
                <w:noProof/>
                <w:webHidden/>
              </w:rPr>
              <w:t>18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19" w:history="1">
            <w:r w:rsidRPr="00B906C6">
              <w:rPr>
                <w:rStyle w:val="ab"/>
                <w:noProof/>
              </w:rPr>
              <w:t>6.8.4</w:t>
            </w:r>
            <w:r w:rsidRPr="00B906C6">
              <w:rPr>
                <w:rStyle w:val="ab"/>
                <w:rFonts w:hint="eastAsia"/>
                <w:noProof/>
              </w:rPr>
              <w:t>配置项集成和测试结果分析与记录</w:t>
            </w:r>
            <w:r>
              <w:rPr>
                <w:noProof/>
                <w:webHidden/>
              </w:rPr>
              <w:tab/>
            </w:r>
            <w:r>
              <w:rPr>
                <w:noProof/>
                <w:webHidden/>
              </w:rPr>
              <w:fldChar w:fldCharType="begin"/>
            </w:r>
            <w:r>
              <w:rPr>
                <w:noProof/>
                <w:webHidden/>
              </w:rPr>
              <w:instrText xml:space="preserve"> PAGEREF _Toc469163119 \h </w:instrText>
            </w:r>
            <w:r>
              <w:rPr>
                <w:noProof/>
                <w:webHidden/>
              </w:rPr>
            </w:r>
            <w:r>
              <w:rPr>
                <w:noProof/>
                <w:webHidden/>
              </w:rPr>
              <w:fldChar w:fldCharType="separate"/>
            </w:r>
            <w:r>
              <w:rPr>
                <w:noProof/>
                <w:webHidden/>
              </w:rPr>
              <w:t>18</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20" w:history="1">
            <w:r w:rsidRPr="00B906C6">
              <w:rPr>
                <w:rStyle w:val="ab"/>
                <w:noProof/>
              </w:rPr>
              <w:t>6.9CSCI</w:t>
            </w:r>
            <w:r w:rsidRPr="00B906C6">
              <w:rPr>
                <w:rStyle w:val="ab"/>
                <w:rFonts w:hint="eastAsia"/>
                <w:noProof/>
              </w:rPr>
              <w:t>合格性测试</w:t>
            </w:r>
            <w:r>
              <w:rPr>
                <w:noProof/>
                <w:webHidden/>
              </w:rPr>
              <w:tab/>
            </w:r>
            <w:r>
              <w:rPr>
                <w:noProof/>
                <w:webHidden/>
              </w:rPr>
              <w:fldChar w:fldCharType="begin"/>
            </w:r>
            <w:r>
              <w:rPr>
                <w:noProof/>
                <w:webHidden/>
              </w:rPr>
              <w:instrText xml:space="preserve"> PAGEREF _Toc469163120 \h </w:instrText>
            </w:r>
            <w:r>
              <w:rPr>
                <w:noProof/>
                <w:webHidden/>
              </w:rPr>
            </w:r>
            <w:r>
              <w:rPr>
                <w:noProof/>
                <w:webHidden/>
              </w:rPr>
              <w:fldChar w:fldCharType="separate"/>
            </w:r>
            <w:r>
              <w:rPr>
                <w:noProof/>
                <w:webHidden/>
              </w:rPr>
              <w:t>18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1" w:history="1">
            <w:r w:rsidRPr="00B906C6">
              <w:rPr>
                <w:rStyle w:val="ab"/>
                <w:noProof/>
              </w:rPr>
              <w:t>6.9.1CSCI</w:t>
            </w:r>
            <w:r w:rsidRPr="00B906C6">
              <w:rPr>
                <w:rStyle w:val="ab"/>
                <w:rFonts w:hint="eastAsia"/>
                <w:noProof/>
              </w:rPr>
              <w:t>合格性测试的独立性</w:t>
            </w:r>
            <w:r>
              <w:rPr>
                <w:noProof/>
                <w:webHidden/>
              </w:rPr>
              <w:tab/>
            </w:r>
            <w:r>
              <w:rPr>
                <w:noProof/>
                <w:webHidden/>
              </w:rPr>
              <w:fldChar w:fldCharType="begin"/>
            </w:r>
            <w:r>
              <w:rPr>
                <w:noProof/>
                <w:webHidden/>
              </w:rPr>
              <w:instrText xml:space="preserve"> PAGEREF _Toc469163121 \h </w:instrText>
            </w:r>
            <w:r>
              <w:rPr>
                <w:noProof/>
                <w:webHidden/>
              </w:rPr>
            </w:r>
            <w:r>
              <w:rPr>
                <w:noProof/>
                <w:webHidden/>
              </w:rPr>
              <w:fldChar w:fldCharType="separate"/>
            </w:r>
            <w:r>
              <w:rPr>
                <w:noProof/>
                <w:webHidden/>
              </w:rPr>
              <w:t>18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2" w:history="1">
            <w:r w:rsidRPr="00B906C6">
              <w:rPr>
                <w:rStyle w:val="ab"/>
                <w:noProof/>
              </w:rPr>
              <w:t>6.9.2</w:t>
            </w:r>
            <w:r w:rsidRPr="00B906C6">
              <w:rPr>
                <w:rStyle w:val="ab"/>
                <w:rFonts w:hint="eastAsia"/>
                <w:noProof/>
              </w:rPr>
              <w:t>在目标计算机系统</w:t>
            </w:r>
            <w:r w:rsidRPr="00B906C6">
              <w:rPr>
                <w:rStyle w:val="ab"/>
                <w:noProof/>
              </w:rPr>
              <w:t>(</w:t>
            </w:r>
            <w:r w:rsidRPr="00B906C6">
              <w:rPr>
                <w:rStyle w:val="ab"/>
                <w:rFonts w:hint="eastAsia"/>
                <w:noProof/>
              </w:rPr>
              <w:t>或模拟的环境</w:t>
            </w:r>
            <w:r w:rsidRPr="00B906C6">
              <w:rPr>
                <w:rStyle w:val="ab"/>
                <w:noProof/>
              </w:rPr>
              <w:t>)</w:t>
            </w:r>
            <w:r w:rsidRPr="00B906C6">
              <w:rPr>
                <w:rStyle w:val="ab"/>
                <w:rFonts w:hint="eastAsia"/>
                <w:noProof/>
              </w:rPr>
              <w:t>上测试</w:t>
            </w:r>
            <w:r>
              <w:rPr>
                <w:noProof/>
                <w:webHidden/>
              </w:rPr>
              <w:tab/>
            </w:r>
            <w:r>
              <w:rPr>
                <w:noProof/>
                <w:webHidden/>
              </w:rPr>
              <w:fldChar w:fldCharType="begin"/>
            </w:r>
            <w:r>
              <w:rPr>
                <w:noProof/>
                <w:webHidden/>
              </w:rPr>
              <w:instrText xml:space="preserve"> PAGEREF _Toc469163122 \h </w:instrText>
            </w:r>
            <w:r>
              <w:rPr>
                <w:noProof/>
                <w:webHidden/>
              </w:rPr>
            </w:r>
            <w:r>
              <w:rPr>
                <w:noProof/>
                <w:webHidden/>
              </w:rPr>
              <w:fldChar w:fldCharType="separate"/>
            </w:r>
            <w:r>
              <w:rPr>
                <w:noProof/>
                <w:webHidden/>
              </w:rPr>
              <w:t>18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3" w:history="1">
            <w:r w:rsidRPr="00B906C6">
              <w:rPr>
                <w:rStyle w:val="ab"/>
                <w:noProof/>
              </w:rPr>
              <w:t>6.9.3CSCI</w:t>
            </w:r>
            <w:r w:rsidRPr="00B906C6">
              <w:rPr>
                <w:rStyle w:val="ab"/>
                <w:rFonts w:hint="eastAsia"/>
                <w:noProof/>
              </w:rPr>
              <w:t>合格性测试准备</w:t>
            </w:r>
            <w:r>
              <w:rPr>
                <w:noProof/>
                <w:webHidden/>
              </w:rPr>
              <w:tab/>
            </w:r>
            <w:r>
              <w:rPr>
                <w:noProof/>
                <w:webHidden/>
              </w:rPr>
              <w:fldChar w:fldCharType="begin"/>
            </w:r>
            <w:r>
              <w:rPr>
                <w:noProof/>
                <w:webHidden/>
              </w:rPr>
              <w:instrText xml:space="preserve"> PAGEREF _Toc469163123 \h </w:instrText>
            </w:r>
            <w:r>
              <w:rPr>
                <w:noProof/>
                <w:webHidden/>
              </w:rPr>
            </w:r>
            <w:r>
              <w:rPr>
                <w:noProof/>
                <w:webHidden/>
              </w:rPr>
              <w:fldChar w:fldCharType="separate"/>
            </w:r>
            <w:r>
              <w:rPr>
                <w:noProof/>
                <w:webHidden/>
              </w:rPr>
              <w:t>18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4" w:history="1">
            <w:r w:rsidRPr="00B906C6">
              <w:rPr>
                <w:rStyle w:val="ab"/>
                <w:noProof/>
              </w:rPr>
              <w:t>6.9.4CSCI</w:t>
            </w:r>
            <w:r w:rsidRPr="00B906C6">
              <w:rPr>
                <w:rStyle w:val="ab"/>
                <w:rFonts w:hint="eastAsia"/>
                <w:noProof/>
              </w:rPr>
              <w:t>合格性测试演练</w:t>
            </w:r>
            <w:r>
              <w:rPr>
                <w:noProof/>
                <w:webHidden/>
              </w:rPr>
              <w:tab/>
            </w:r>
            <w:r>
              <w:rPr>
                <w:noProof/>
                <w:webHidden/>
              </w:rPr>
              <w:fldChar w:fldCharType="begin"/>
            </w:r>
            <w:r>
              <w:rPr>
                <w:noProof/>
                <w:webHidden/>
              </w:rPr>
              <w:instrText xml:space="preserve"> PAGEREF _Toc469163124 \h </w:instrText>
            </w:r>
            <w:r>
              <w:rPr>
                <w:noProof/>
                <w:webHidden/>
              </w:rPr>
            </w:r>
            <w:r>
              <w:rPr>
                <w:noProof/>
                <w:webHidden/>
              </w:rPr>
              <w:fldChar w:fldCharType="separate"/>
            </w:r>
            <w:r>
              <w:rPr>
                <w:noProof/>
                <w:webHidden/>
              </w:rPr>
              <w:t>19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5" w:history="1">
            <w:r w:rsidRPr="00B906C6">
              <w:rPr>
                <w:rStyle w:val="ab"/>
                <w:noProof/>
              </w:rPr>
              <w:t>6.9.5CSCI</w:t>
            </w:r>
            <w:r w:rsidRPr="00B906C6">
              <w:rPr>
                <w:rStyle w:val="ab"/>
                <w:rFonts w:hint="eastAsia"/>
                <w:noProof/>
              </w:rPr>
              <w:t>合格性测试执行</w:t>
            </w:r>
            <w:r>
              <w:rPr>
                <w:noProof/>
                <w:webHidden/>
              </w:rPr>
              <w:tab/>
            </w:r>
            <w:r>
              <w:rPr>
                <w:noProof/>
                <w:webHidden/>
              </w:rPr>
              <w:fldChar w:fldCharType="begin"/>
            </w:r>
            <w:r>
              <w:rPr>
                <w:noProof/>
                <w:webHidden/>
              </w:rPr>
              <w:instrText xml:space="preserve"> PAGEREF _Toc469163125 \h </w:instrText>
            </w:r>
            <w:r>
              <w:rPr>
                <w:noProof/>
                <w:webHidden/>
              </w:rPr>
            </w:r>
            <w:r>
              <w:rPr>
                <w:noProof/>
                <w:webHidden/>
              </w:rPr>
              <w:fldChar w:fldCharType="separate"/>
            </w:r>
            <w:r>
              <w:rPr>
                <w:noProof/>
                <w:webHidden/>
              </w:rPr>
              <w:t>19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6" w:history="1">
            <w:r w:rsidRPr="00B906C6">
              <w:rPr>
                <w:rStyle w:val="ab"/>
                <w:noProof/>
              </w:rPr>
              <w:t>6.9.6</w:t>
            </w:r>
            <w:r w:rsidRPr="00B906C6">
              <w:rPr>
                <w:rStyle w:val="ab"/>
                <w:rFonts w:hint="eastAsia"/>
                <w:noProof/>
              </w:rPr>
              <w:t>修改和再测试</w:t>
            </w:r>
            <w:r>
              <w:rPr>
                <w:noProof/>
                <w:webHidden/>
              </w:rPr>
              <w:tab/>
            </w:r>
            <w:r>
              <w:rPr>
                <w:noProof/>
                <w:webHidden/>
              </w:rPr>
              <w:fldChar w:fldCharType="begin"/>
            </w:r>
            <w:r>
              <w:rPr>
                <w:noProof/>
                <w:webHidden/>
              </w:rPr>
              <w:instrText xml:space="preserve"> PAGEREF _Toc469163126 \h </w:instrText>
            </w:r>
            <w:r>
              <w:rPr>
                <w:noProof/>
                <w:webHidden/>
              </w:rPr>
            </w:r>
            <w:r>
              <w:rPr>
                <w:noProof/>
                <w:webHidden/>
              </w:rPr>
              <w:fldChar w:fldCharType="separate"/>
            </w:r>
            <w:r>
              <w:rPr>
                <w:noProof/>
                <w:webHidden/>
              </w:rPr>
              <w:t>19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7" w:history="1">
            <w:r w:rsidRPr="00B906C6">
              <w:rPr>
                <w:rStyle w:val="ab"/>
                <w:noProof/>
              </w:rPr>
              <w:t>6.9.7CSCI</w:t>
            </w:r>
            <w:r w:rsidRPr="00B906C6">
              <w:rPr>
                <w:rStyle w:val="ab"/>
                <w:rFonts w:hint="eastAsia"/>
                <w:noProof/>
              </w:rPr>
              <w:t>合格性测试结果分析与记录</w:t>
            </w:r>
            <w:r>
              <w:rPr>
                <w:noProof/>
                <w:webHidden/>
              </w:rPr>
              <w:tab/>
            </w:r>
            <w:r>
              <w:rPr>
                <w:noProof/>
                <w:webHidden/>
              </w:rPr>
              <w:fldChar w:fldCharType="begin"/>
            </w:r>
            <w:r>
              <w:rPr>
                <w:noProof/>
                <w:webHidden/>
              </w:rPr>
              <w:instrText xml:space="preserve"> PAGEREF _Toc469163127 \h </w:instrText>
            </w:r>
            <w:r>
              <w:rPr>
                <w:noProof/>
                <w:webHidden/>
              </w:rPr>
            </w:r>
            <w:r>
              <w:rPr>
                <w:noProof/>
                <w:webHidden/>
              </w:rPr>
              <w:fldChar w:fldCharType="separate"/>
            </w:r>
            <w:r>
              <w:rPr>
                <w:noProof/>
                <w:webHidden/>
              </w:rPr>
              <w:t>19</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28" w:history="1">
            <w:r w:rsidRPr="00B906C6">
              <w:rPr>
                <w:rStyle w:val="ab"/>
                <w:noProof/>
              </w:rPr>
              <w:t>6.10CSCI/HWCI</w:t>
            </w:r>
            <w:r w:rsidRPr="00B906C6">
              <w:rPr>
                <w:rStyle w:val="ab"/>
                <w:rFonts w:hint="eastAsia"/>
                <w:noProof/>
              </w:rPr>
              <w:t>集成和测试</w:t>
            </w:r>
            <w:r>
              <w:rPr>
                <w:noProof/>
                <w:webHidden/>
              </w:rPr>
              <w:tab/>
            </w:r>
            <w:r>
              <w:rPr>
                <w:noProof/>
                <w:webHidden/>
              </w:rPr>
              <w:fldChar w:fldCharType="begin"/>
            </w:r>
            <w:r>
              <w:rPr>
                <w:noProof/>
                <w:webHidden/>
              </w:rPr>
              <w:instrText xml:space="preserve"> PAGEREF _Toc469163128 \h </w:instrText>
            </w:r>
            <w:r>
              <w:rPr>
                <w:noProof/>
                <w:webHidden/>
              </w:rPr>
            </w:r>
            <w:r>
              <w:rPr>
                <w:noProof/>
                <w:webHidden/>
              </w:rPr>
              <w:fldChar w:fldCharType="separate"/>
            </w:r>
            <w:r>
              <w:rPr>
                <w:noProof/>
                <w:webHidden/>
              </w:rPr>
              <w:t>19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29" w:history="1">
            <w:r w:rsidRPr="00B906C6">
              <w:rPr>
                <w:rStyle w:val="ab"/>
                <w:noProof/>
              </w:rPr>
              <w:t>6.10.1CSCI/HWCI</w:t>
            </w:r>
            <w:r w:rsidRPr="00B906C6">
              <w:rPr>
                <w:rStyle w:val="ab"/>
                <w:rFonts w:hint="eastAsia"/>
                <w:noProof/>
              </w:rPr>
              <w:t>集成和测试准备</w:t>
            </w:r>
            <w:r>
              <w:rPr>
                <w:noProof/>
                <w:webHidden/>
              </w:rPr>
              <w:tab/>
            </w:r>
            <w:r>
              <w:rPr>
                <w:noProof/>
                <w:webHidden/>
              </w:rPr>
              <w:fldChar w:fldCharType="begin"/>
            </w:r>
            <w:r>
              <w:rPr>
                <w:noProof/>
                <w:webHidden/>
              </w:rPr>
              <w:instrText xml:space="preserve"> PAGEREF _Toc469163129 \h </w:instrText>
            </w:r>
            <w:r>
              <w:rPr>
                <w:noProof/>
                <w:webHidden/>
              </w:rPr>
            </w:r>
            <w:r>
              <w:rPr>
                <w:noProof/>
                <w:webHidden/>
              </w:rPr>
              <w:fldChar w:fldCharType="separate"/>
            </w:r>
            <w:r>
              <w:rPr>
                <w:noProof/>
                <w:webHidden/>
              </w:rPr>
              <w:t>19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0" w:history="1">
            <w:r w:rsidRPr="00B906C6">
              <w:rPr>
                <w:rStyle w:val="ab"/>
                <w:noProof/>
              </w:rPr>
              <w:t>6.10.2CSCI/HWCI</w:t>
            </w:r>
            <w:r w:rsidRPr="00B906C6">
              <w:rPr>
                <w:rStyle w:val="ab"/>
                <w:rFonts w:hint="eastAsia"/>
                <w:noProof/>
              </w:rPr>
              <w:t>集成和测试执行</w:t>
            </w:r>
            <w:r>
              <w:rPr>
                <w:noProof/>
                <w:webHidden/>
              </w:rPr>
              <w:tab/>
            </w:r>
            <w:r>
              <w:rPr>
                <w:noProof/>
                <w:webHidden/>
              </w:rPr>
              <w:fldChar w:fldCharType="begin"/>
            </w:r>
            <w:r>
              <w:rPr>
                <w:noProof/>
                <w:webHidden/>
              </w:rPr>
              <w:instrText xml:space="preserve"> PAGEREF _Toc469163130 \h </w:instrText>
            </w:r>
            <w:r>
              <w:rPr>
                <w:noProof/>
                <w:webHidden/>
              </w:rPr>
            </w:r>
            <w:r>
              <w:rPr>
                <w:noProof/>
                <w:webHidden/>
              </w:rPr>
              <w:fldChar w:fldCharType="separate"/>
            </w:r>
            <w:r>
              <w:rPr>
                <w:noProof/>
                <w:webHidden/>
              </w:rPr>
              <w:t>19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1" w:history="1">
            <w:r w:rsidRPr="00B906C6">
              <w:rPr>
                <w:rStyle w:val="ab"/>
                <w:noProof/>
              </w:rPr>
              <w:t>6.10.3</w:t>
            </w:r>
            <w:r w:rsidRPr="00B906C6">
              <w:rPr>
                <w:rStyle w:val="ab"/>
                <w:rFonts w:hint="eastAsia"/>
                <w:noProof/>
              </w:rPr>
              <w:t>修改和再测试</w:t>
            </w:r>
            <w:r>
              <w:rPr>
                <w:noProof/>
                <w:webHidden/>
              </w:rPr>
              <w:tab/>
            </w:r>
            <w:r>
              <w:rPr>
                <w:noProof/>
                <w:webHidden/>
              </w:rPr>
              <w:fldChar w:fldCharType="begin"/>
            </w:r>
            <w:r>
              <w:rPr>
                <w:noProof/>
                <w:webHidden/>
              </w:rPr>
              <w:instrText xml:space="preserve"> PAGEREF _Toc469163131 \h </w:instrText>
            </w:r>
            <w:r>
              <w:rPr>
                <w:noProof/>
                <w:webHidden/>
              </w:rPr>
            </w:r>
            <w:r>
              <w:rPr>
                <w:noProof/>
                <w:webHidden/>
              </w:rPr>
              <w:fldChar w:fldCharType="separate"/>
            </w:r>
            <w:r>
              <w:rPr>
                <w:noProof/>
                <w:webHidden/>
              </w:rPr>
              <w:t>20</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2" w:history="1">
            <w:r w:rsidRPr="00B906C6">
              <w:rPr>
                <w:rStyle w:val="ab"/>
                <w:noProof/>
              </w:rPr>
              <w:t>6.10.4CSCI/HWCI</w:t>
            </w:r>
            <w:r w:rsidRPr="00B906C6">
              <w:rPr>
                <w:rStyle w:val="ab"/>
                <w:rFonts w:hint="eastAsia"/>
                <w:noProof/>
              </w:rPr>
              <w:t>集成和测试结果分析与记录</w:t>
            </w:r>
            <w:r>
              <w:rPr>
                <w:noProof/>
                <w:webHidden/>
              </w:rPr>
              <w:tab/>
            </w:r>
            <w:r>
              <w:rPr>
                <w:noProof/>
                <w:webHidden/>
              </w:rPr>
              <w:fldChar w:fldCharType="begin"/>
            </w:r>
            <w:r>
              <w:rPr>
                <w:noProof/>
                <w:webHidden/>
              </w:rPr>
              <w:instrText xml:space="preserve"> PAGEREF _Toc469163132 \h </w:instrText>
            </w:r>
            <w:r>
              <w:rPr>
                <w:noProof/>
                <w:webHidden/>
              </w:rPr>
            </w:r>
            <w:r>
              <w:rPr>
                <w:noProof/>
                <w:webHidden/>
              </w:rPr>
              <w:fldChar w:fldCharType="separate"/>
            </w:r>
            <w:r>
              <w:rPr>
                <w:noProof/>
                <w:webHidden/>
              </w:rPr>
              <w:t>20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33" w:history="1">
            <w:r w:rsidRPr="00B906C6">
              <w:rPr>
                <w:rStyle w:val="ab"/>
                <w:noProof/>
              </w:rPr>
              <w:t>6.11</w:t>
            </w:r>
            <w:r w:rsidRPr="00B906C6">
              <w:rPr>
                <w:rStyle w:val="ab"/>
                <w:rFonts w:hint="eastAsia"/>
                <w:noProof/>
              </w:rPr>
              <w:t>系统合格性测试</w:t>
            </w:r>
            <w:r>
              <w:rPr>
                <w:noProof/>
                <w:webHidden/>
              </w:rPr>
              <w:tab/>
            </w:r>
            <w:r>
              <w:rPr>
                <w:noProof/>
                <w:webHidden/>
              </w:rPr>
              <w:fldChar w:fldCharType="begin"/>
            </w:r>
            <w:r>
              <w:rPr>
                <w:noProof/>
                <w:webHidden/>
              </w:rPr>
              <w:instrText xml:space="preserve"> PAGEREF _Toc469163133 \h </w:instrText>
            </w:r>
            <w:r>
              <w:rPr>
                <w:noProof/>
                <w:webHidden/>
              </w:rPr>
            </w:r>
            <w:r>
              <w:rPr>
                <w:noProof/>
                <w:webHidden/>
              </w:rPr>
              <w:fldChar w:fldCharType="separate"/>
            </w:r>
            <w:r>
              <w:rPr>
                <w:noProof/>
                <w:webHidden/>
              </w:rPr>
              <w:t>20</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4" w:history="1">
            <w:r w:rsidRPr="00B906C6">
              <w:rPr>
                <w:rStyle w:val="ab"/>
                <w:noProof/>
              </w:rPr>
              <w:t>6.11.1</w:t>
            </w:r>
            <w:r w:rsidRPr="00B906C6">
              <w:rPr>
                <w:rStyle w:val="ab"/>
                <w:rFonts w:hint="eastAsia"/>
                <w:noProof/>
              </w:rPr>
              <w:t>系统合格性测试的独立性</w:t>
            </w:r>
            <w:r>
              <w:rPr>
                <w:noProof/>
                <w:webHidden/>
              </w:rPr>
              <w:tab/>
            </w:r>
            <w:r>
              <w:rPr>
                <w:noProof/>
                <w:webHidden/>
              </w:rPr>
              <w:fldChar w:fldCharType="begin"/>
            </w:r>
            <w:r>
              <w:rPr>
                <w:noProof/>
                <w:webHidden/>
              </w:rPr>
              <w:instrText xml:space="preserve"> PAGEREF _Toc469163134 \h </w:instrText>
            </w:r>
            <w:r>
              <w:rPr>
                <w:noProof/>
                <w:webHidden/>
              </w:rPr>
            </w:r>
            <w:r>
              <w:rPr>
                <w:noProof/>
                <w:webHidden/>
              </w:rPr>
              <w:fldChar w:fldCharType="separate"/>
            </w:r>
            <w:r>
              <w:rPr>
                <w:noProof/>
                <w:webHidden/>
              </w:rPr>
              <w:t>20</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5" w:history="1">
            <w:r w:rsidRPr="00B906C6">
              <w:rPr>
                <w:rStyle w:val="ab"/>
                <w:noProof/>
              </w:rPr>
              <w:t>6.11.2</w:t>
            </w:r>
            <w:r w:rsidRPr="00B906C6">
              <w:rPr>
                <w:rStyle w:val="ab"/>
                <w:rFonts w:hint="eastAsia"/>
                <w:noProof/>
              </w:rPr>
              <w:t>在目标计算机系统</w:t>
            </w:r>
            <w:r w:rsidRPr="00B906C6">
              <w:rPr>
                <w:rStyle w:val="ab"/>
                <w:noProof/>
              </w:rPr>
              <w:t>(</w:t>
            </w:r>
            <w:r w:rsidRPr="00B906C6">
              <w:rPr>
                <w:rStyle w:val="ab"/>
                <w:rFonts w:hint="eastAsia"/>
                <w:noProof/>
              </w:rPr>
              <w:t>或模拟的环境</w:t>
            </w:r>
            <w:r w:rsidRPr="00B906C6">
              <w:rPr>
                <w:rStyle w:val="ab"/>
                <w:noProof/>
              </w:rPr>
              <w:t>)</w:t>
            </w:r>
            <w:r w:rsidRPr="00B906C6">
              <w:rPr>
                <w:rStyle w:val="ab"/>
                <w:rFonts w:hint="eastAsia"/>
                <w:noProof/>
              </w:rPr>
              <w:t>上测试</w:t>
            </w:r>
            <w:r>
              <w:rPr>
                <w:noProof/>
                <w:webHidden/>
              </w:rPr>
              <w:tab/>
            </w:r>
            <w:r>
              <w:rPr>
                <w:noProof/>
                <w:webHidden/>
              </w:rPr>
              <w:fldChar w:fldCharType="begin"/>
            </w:r>
            <w:r>
              <w:rPr>
                <w:noProof/>
                <w:webHidden/>
              </w:rPr>
              <w:instrText xml:space="preserve"> PAGEREF _Toc469163135 \h </w:instrText>
            </w:r>
            <w:r>
              <w:rPr>
                <w:noProof/>
                <w:webHidden/>
              </w:rPr>
            </w:r>
            <w:r>
              <w:rPr>
                <w:noProof/>
                <w:webHidden/>
              </w:rPr>
              <w:fldChar w:fldCharType="separate"/>
            </w:r>
            <w:r>
              <w:rPr>
                <w:noProof/>
                <w:webHidden/>
              </w:rPr>
              <w:t>20</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6" w:history="1">
            <w:r w:rsidRPr="00B906C6">
              <w:rPr>
                <w:rStyle w:val="ab"/>
                <w:noProof/>
              </w:rPr>
              <w:t>6.11.3</w:t>
            </w:r>
            <w:r w:rsidRPr="00B906C6">
              <w:rPr>
                <w:rStyle w:val="ab"/>
                <w:rFonts w:hint="eastAsia"/>
                <w:noProof/>
              </w:rPr>
              <w:t>系统合格性测试准备</w:t>
            </w:r>
            <w:r>
              <w:rPr>
                <w:noProof/>
                <w:webHidden/>
              </w:rPr>
              <w:tab/>
            </w:r>
            <w:r>
              <w:rPr>
                <w:noProof/>
                <w:webHidden/>
              </w:rPr>
              <w:fldChar w:fldCharType="begin"/>
            </w:r>
            <w:r>
              <w:rPr>
                <w:noProof/>
                <w:webHidden/>
              </w:rPr>
              <w:instrText xml:space="preserve"> PAGEREF _Toc469163136 \h </w:instrText>
            </w:r>
            <w:r>
              <w:rPr>
                <w:noProof/>
                <w:webHidden/>
              </w:rPr>
            </w:r>
            <w:r>
              <w:rPr>
                <w:noProof/>
                <w:webHidden/>
              </w:rPr>
              <w:fldChar w:fldCharType="separate"/>
            </w:r>
            <w:r>
              <w:rPr>
                <w:noProof/>
                <w:webHidden/>
              </w:rPr>
              <w:t>20</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7" w:history="1">
            <w:r w:rsidRPr="00B906C6">
              <w:rPr>
                <w:rStyle w:val="ab"/>
                <w:noProof/>
              </w:rPr>
              <w:t>6.11.4</w:t>
            </w:r>
            <w:r w:rsidRPr="00B906C6">
              <w:rPr>
                <w:rStyle w:val="ab"/>
                <w:rFonts w:hint="eastAsia"/>
                <w:noProof/>
              </w:rPr>
              <w:t>系统合格性测试执行</w:t>
            </w:r>
            <w:r>
              <w:rPr>
                <w:noProof/>
                <w:webHidden/>
              </w:rPr>
              <w:tab/>
            </w:r>
            <w:r>
              <w:rPr>
                <w:noProof/>
                <w:webHidden/>
              </w:rPr>
              <w:fldChar w:fldCharType="begin"/>
            </w:r>
            <w:r>
              <w:rPr>
                <w:noProof/>
                <w:webHidden/>
              </w:rPr>
              <w:instrText xml:space="preserve"> PAGEREF _Toc469163137 \h </w:instrText>
            </w:r>
            <w:r>
              <w:rPr>
                <w:noProof/>
                <w:webHidden/>
              </w:rPr>
            </w:r>
            <w:r>
              <w:rPr>
                <w:noProof/>
                <w:webHidden/>
              </w:rPr>
              <w:fldChar w:fldCharType="separate"/>
            </w:r>
            <w:r>
              <w:rPr>
                <w:noProof/>
                <w:webHidden/>
              </w:rPr>
              <w:t>21</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38" w:history="1">
            <w:r w:rsidRPr="00B906C6">
              <w:rPr>
                <w:rStyle w:val="ab"/>
                <w:noProof/>
              </w:rPr>
              <w:t>6.12</w:t>
            </w:r>
            <w:r w:rsidRPr="00B906C6">
              <w:rPr>
                <w:rStyle w:val="ab"/>
                <w:rFonts w:hint="eastAsia"/>
                <w:noProof/>
              </w:rPr>
              <w:t>软件使用准备</w:t>
            </w:r>
            <w:r>
              <w:rPr>
                <w:noProof/>
                <w:webHidden/>
              </w:rPr>
              <w:tab/>
            </w:r>
            <w:r>
              <w:rPr>
                <w:noProof/>
                <w:webHidden/>
              </w:rPr>
              <w:fldChar w:fldCharType="begin"/>
            </w:r>
            <w:r>
              <w:rPr>
                <w:noProof/>
                <w:webHidden/>
              </w:rPr>
              <w:instrText xml:space="preserve"> PAGEREF _Toc469163138 \h </w:instrText>
            </w:r>
            <w:r>
              <w:rPr>
                <w:noProof/>
                <w:webHidden/>
              </w:rPr>
            </w:r>
            <w:r>
              <w:rPr>
                <w:noProof/>
                <w:webHidden/>
              </w:rPr>
              <w:fldChar w:fldCharType="separate"/>
            </w:r>
            <w:r>
              <w:rPr>
                <w:noProof/>
                <w:webHidden/>
              </w:rPr>
              <w:t>22</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39" w:history="1">
            <w:r w:rsidRPr="00B906C6">
              <w:rPr>
                <w:rStyle w:val="ab"/>
                <w:noProof/>
              </w:rPr>
              <w:t>6.12.1</w:t>
            </w:r>
            <w:r w:rsidRPr="00B906C6">
              <w:rPr>
                <w:rStyle w:val="ab"/>
                <w:rFonts w:hint="eastAsia"/>
                <w:noProof/>
              </w:rPr>
              <w:t>可执行软件的准备</w:t>
            </w:r>
            <w:r>
              <w:rPr>
                <w:noProof/>
                <w:webHidden/>
              </w:rPr>
              <w:tab/>
            </w:r>
            <w:r>
              <w:rPr>
                <w:noProof/>
                <w:webHidden/>
              </w:rPr>
              <w:fldChar w:fldCharType="begin"/>
            </w:r>
            <w:r>
              <w:rPr>
                <w:noProof/>
                <w:webHidden/>
              </w:rPr>
              <w:instrText xml:space="preserve"> PAGEREF _Toc469163139 \h </w:instrText>
            </w:r>
            <w:r>
              <w:rPr>
                <w:noProof/>
                <w:webHidden/>
              </w:rPr>
            </w:r>
            <w:r>
              <w:rPr>
                <w:noProof/>
                <w:webHidden/>
              </w:rPr>
              <w:fldChar w:fldCharType="separate"/>
            </w:r>
            <w:r>
              <w:rPr>
                <w:noProof/>
                <w:webHidden/>
              </w:rPr>
              <w:t>22</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0" w:history="1">
            <w:r w:rsidRPr="00B906C6">
              <w:rPr>
                <w:rStyle w:val="ab"/>
                <w:noProof/>
              </w:rPr>
              <w:t>6.12.2</w:t>
            </w:r>
            <w:r w:rsidRPr="00B906C6">
              <w:rPr>
                <w:rStyle w:val="ab"/>
                <w:rFonts w:hint="eastAsia"/>
                <w:noProof/>
              </w:rPr>
              <w:t>用户现场的版本说明的准备</w:t>
            </w:r>
            <w:r>
              <w:rPr>
                <w:noProof/>
                <w:webHidden/>
              </w:rPr>
              <w:tab/>
            </w:r>
            <w:r>
              <w:rPr>
                <w:noProof/>
                <w:webHidden/>
              </w:rPr>
              <w:fldChar w:fldCharType="begin"/>
            </w:r>
            <w:r>
              <w:rPr>
                <w:noProof/>
                <w:webHidden/>
              </w:rPr>
              <w:instrText xml:space="preserve"> PAGEREF _Toc469163140 \h </w:instrText>
            </w:r>
            <w:r>
              <w:rPr>
                <w:noProof/>
                <w:webHidden/>
              </w:rPr>
            </w:r>
            <w:r>
              <w:rPr>
                <w:noProof/>
                <w:webHidden/>
              </w:rPr>
              <w:fldChar w:fldCharType="separate"/>
            </w:r>
            <w:r>
              <w:rPr>
                <w:noProof/>
                <w:webHidden/>
              </w:rPr>
              <w:t>22</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1" w:history="1">
            <w:r w:rsidRPr="00B906C6">
              <w:rPr>
                <w:rStyle w:val="ab"/>
                <w:noProof/>
              </w:rPr>
              <w:t>6.12.2</w:t>
            </w:r>
            <w:r w:rsidRPr="00B906C6">
              <w:rPr>
                <w:rStyle w:val="ab"/>
                <w:rFonts w:hint="eastAsia"/>
                <w:noProof/>
              </w:rPr>
              <w:t>用户手册的准备</w:t>
            </w:r>
            <w:r>
              <w:rPr>
                <w:noProof/>
                <w:webHidden/>
              </w:rPr>
              <w:tab/>
            </w:r>
            <w:r>
              <w:rPr>
                <w:noProof/>
                <w:webHidden/>
              </w:rPr>
              <w:fldChar w:fldCharType="begin"/>
            </w:r>
            <w:r>
              <w:rPr>
                <w:noProof/>
                <w:webHidden/>
              </w:rPr>
              <w:instrText xml:space="preserve"> PAGEREF _Toc469163141 \h </w:instrText>
            </w:r>
            <w:r>
              <w:rPr>
                <w:noProof/>
                <w:webHidden/>
              </w:rPr>
            </w:r>
            <w:r>
              <w:rPr>
                <w:noProof/>
                <w:webHidden/>
              </w:rPr>
              <w:fldChar w:fldCharType="separate"/>
            </w:r>
            <w:r>
              <w:rPr>
                <w:noProof/>
                <w:webHidden/>
              </w:rPr>
              <w:t>22</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42" w:history="1">
            <w:r w:rsidRPr="00B906C6">
              <w:rPr>
                <w:rStyle w:val="ab"/>
                <w:noProof/>
              </w:rPr>
              <w:t>6.13</w:t>
            </w:r>
            <w:r w:rsidRPr="00B906C6">
              <w:rPr>
                <w:rStyle w:val="ab"/>
                <w:rFonts w:hint="eastAsia"/>
                <w:noProof/>
              </w:rPr>
              <w:t>软件移交准备</w:t>
            </w:r>
            <w:r>
              <w:rPr>
                <w:noProof/>
                <w:webHidden/>
              </w:rPr>
              <w:tab/>
            </w:r>
            <w:r>
              <w:rPr>
                <w:noProof/>
                <w:webHidden/>
              </w:rPr>
              <w:fldChar w:fldCharType="begin"/>
            </w:r>
            <w:r>
              <w:rPr>
                <w:noProof/>
                <w:webHidden/>
              </w:rPr>
              <w:instrText xml:space="preserve"> PAGEREF _Toc469163142 \h </w:instrText>
            </w:r>
            <w:r>
              <w:rPr>
                <w:noProof/>
                <w:webHidden/>
              </w:rPr>
            </w:r>
            <w:r>
              <w:rPr>
                <w:noProof/>
                <w:webHidden/>
              </w:rPr>
              <w:fldChar w:fldCharType="separate"/>
            </w:r>
            <w:r>
              <w:rPr>
                <w:noProof/>
                <w:webHidden/>
              </w:rPr>
              <w:t>22</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3" w:history="1">
            <w:r w:rsidRPr="00B906C6">
              <w:rPr>
                <w:rStyle w:val="ab"/>
                <w:noProof/>
              </w:rPr>
              <w:t>6.13.1</w:t>
            </w:r>
            <w:r w:rsidRPr="00B906C6">
              <w:rPr>
                <w:rStyle w:val="ab"/>
                <w:rFonts w:hint="eastAsia"/>
                <w:noProof/>
              </w:rPr>
              <w:t>可执行软件的准备</w:t>
            </w:r>
            <w:r>
              <w:rPr>
                <w:noProof/>
                <w:webHidden/>
              </w:rPr>
              <w:tab/>
            </w:r>
            <w:r>
              <w:rPr>
                <w:noProof/>
                <w:webHidden/>
              </w:rPr>
              <w:fldChar w:fldCharType="begin"/>
            </w:r>
            <w:r>
              <w:rPr>
                <w:noProof/>
                <w:webHidden/>
              </w:rPr>
              <w:instrText xml:space="preserve"> PAGEREF _Toc469163143 \h </w:instrText>
            </w:r>
            <w:r>
              <w:rPr>
                <w:noProof/>
                <w:webHidden/>
              </w:rPr>
            </w:r>
            <w:r>
              <w:rPr>
                <w:noProof/>
                <w:webHidden/>
              </w:rPr>
              <w:fldChar w:fldCharType="separate"/>
            </w:r>
            <w:r>
              <w:rPr>
                <w:noProof/>
                <w:webHidden/>
              </w:rPr>
              <w:t>22</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4" w:history="1">
            <w:r w:rsidRPr="00B906C6">
              <w:rPr>
                <w:rStyle w:val="ab"/>
                <w:noProof/>
              </w:rPr>
              <w:t>6.13.2</w:t>
            </w:r>
            <w:r w:rsidRPr="00B906C6">
              <w:rPr>
                <w:rStyle w:val="ab"/>
                <w:rFonts w:hint="eastAsia"/>
                <w:noProof/>
              </w:rPr>
              <w:t>源文件准备</w:t>
            </w:r>
            <w:r>
              <w:rPr>
                <w:noProof/>
                <w:webHidden/>
              </w:rPr>
              <w:tab/>
            </w:r>
            <w:r>
              <w:rPr>
                <w:noProof/>
                <w:webHidden/>
              </w:rPr>
              <w:fldChar w:fldCharType="begin"/>
            </w:r>
            <w:r>
              <w:rPr>
                <w:noProof/>
                <w:webHidden/>
              </w:rPr>
              <w:instrText xml:space="preserve"> PAGEREF _Toc469163144 \h </w:instrText>
            </w:r>
            <w:r>
              <w:rPr>
                <w:noProof/>
                <w:webHidden/>
              </w:rPr>
            </w:r>
            <w:r>
              <w:rPr>
                <w:noProof/>
                <w:webHidden/>
              </w:rPr>
              <w:fldChar w:fldCharType="separate"/>
            </w:r>
            <w:r>
              <w:rPr>
                <w:noProof/>
                <w:webHidden/>
              </w:rPr>
              <w:t>23</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5" w:history="1">
            <w:r w:rsidRPr="00B906C6">
              <w:rPr>
                <w:rStyle w:val="ab"/>
                <w:noProof/>
              </w:rPr>
              <w:t>6.13.3</w:t>
            </w:r>
            <w:r w:rsidRPr="00B906C6">
              <w:rPr>
                <w:rStyle w:val="ab"/>
                <w:rFonts w:hint="eastAsia"/>
                <w:noProof/>
              </w:rPr>
              <w:t>支持现场的版本说明的准备</w:t>
            </w:r>
            <w:r>
              <w:rPr>
                <w:noProof/>
                <w:webHidden/>
              </w:rPr>
              <w:tab/>
            </w:r>
            <w:r>
              <w:rPr>
                <w:noProof/>
                <w:webHidden/>
              </w:rPr>
              <w:fldChar w:fldCharType="begin"/>
            </w:r>
            <w:r>
              <w:rPr>
                <w:noProof/>
                <w:webHidden/>
              </w:rPr>
              <w:instrText xml:space="preserve"> PAGEREF _Toc469163145 \h </w:instrText>
            </w:r>
            <w:r>
              <w:rPr>
                <w:noProof/>
                <w:webHidden/>
              </w:rPr>
            </w:r>
            <w:r>
              <w:rPr>
                <w:noProof/>
                <w:webHidden/>
              </w:rPr>
              <w:fldChar w:fldCharType="separate"/>
            </w:r>
            <w:r>
              <w:rPr>
                <w:noProof/>
                <w:webHidden/>
              </w:rPr>
              <w:t>23</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6" w:history="1">
            <w:r w:rsidRPr="00B906C6">
              <w:rPr>
                <w:rStyle w:val="ab"/>
                <w:noProof/>
              </w:rPr>
              <w:t>6.13.4</w:t>
            </w:r>
            <w:r w:rsidRPr="00B906C6">
              <w:rPr>
                <w:rStyle w:val="ab"/>
                <w:rFonts w:hint="eastAsia"/>
                <w:noProof/>
              </w:rPr>
              <w:t>支持手册准备</w:t>
            </w:r>
            <w:r>
              <w:rPr>
                <w:noProof/>
                <w:webHidden/>
              </w:rPr>
              <w:tab/>
            </w:r>
            <w:r>
              <w:rPr>
                <w:noProof/>
                <w:webHidden/>
              </w:rPr>
              <w:fldChar w:fldCharType="begin"/>
            </w:r>
            <w:r>
              <w:rPr>
                <w:noProof/>
                <w:webHidden/>
              </w:rPr>
              <w:instrText xml:space="preserve"> PAGEREF _Toc469163146 \h </w:instrText>
            </w:r>
            <w:r>
              <w:rPr>
                <w:noProof/>
                <w:webHidden/>
              </w:rPr>
            </w:r>
            <w:r>
              <w:rPr>
                <w:noProof/>
                <w:webHidden/>
              </w:rPr>
              <w:fldChar w:fldCharType="separate"/>
            </w:r>
            <w:r>
              <w:rPr>
                <w:noProof/>
                <w:webHidden/>
              </w:rPr>
              <w:t>23</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47" w:history="1">
            <w:r w:rsidRPr="00B906C6">
              <w:rPr>
                <w:rStyle w:val="ab"/>
                <w:noProof/>
              </w:rPr>
              <w:t>6.14</w:t>
            </w:r>
            <w:r w:rsidRPr="00B906C6">
              <w:rPr>
                <w:rStyle w:val="ab"/>
                <w:rFonts w:hint="eastAsia"/>
                <w:noProof/>
              </w:rPr>
              <w:t>软件配置管理</w:t>
            </w:r>
            <w:r>
              <w:rPr>
                <w:noProof/>
                <w:webHidden/>
              </w:rPr>
              <w:tab/>
            </w:r>
            <w:r>
              <w:rPr>
                <w:noProof/>
                <w:webHidden/>
              </w:rPr>
              <w:fldChar w:fldCharType="begin"/>
            </w:r>
            <w:r>
              <w:rPr>
                <w:noProof/>
                <w:webHidden/>
              </w:rPr>
              <w:instrText xml:space="preserve"> PAGEREF _Toc469163147 \h </w:instrText>
            </w:r>
            <w:r>
              <w:rPr>
                <w:noProof/>
                <w:webHidden/>
              </w:rPr>
            </w:r>
            <w:r>
              <w:rPr>
                <w:noProof/>
                <w:webHidden/>
              </w:rPr>
              <w:fldChar w:fldCharType="separate"/>
            </w:r>
            <w:r>
              <w:rPr>
                <w:noProof/>
                <w:webHidden/>
              </w:rPr>
              <w:t>23</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8" w:history="1">
            <w:r w:rsidRPr="00B906C6">
              <w:rPr>
                <w:rStyle w:val="ab"/>
                <w:noProof/>
              </w:rPr>
              <w:t>6.14.1</w:t>
            </w:r>
            <w:r w:rsidRPr="00B906C6">
              <w:rPr>
                <w:rStyle w:val="ab"/>
                <w:rFonts w:hint="eastAsia"/>
                <w:noProof/>
              </w:rPr>
              <w:t>配置标识</w:t>
            </w:r>
            <w:r>
              <w:rPr>
                <w:noProof/>
                <w:webHidden/>
              </w:rPr>
              <w:tab/>
            </w:r>
            <w:r>
              <w:rPr>
                <w:noProof/>
                <w:webHidden/>
              </w:rPr>
              <w:fldChar w:fldCharType="begin"/>
            </w:r>
            <w:r>
              <w:rPr>
                <w:noProof/>
                <w:webHidden/>
              </w:rPr>
              <w:instrText xml:space="preserve"> PAGEREF _Toc469163148 \h </w:instrText>
            </w:r>
            <w:r>
              <w:rPr>
                <w:noProof/>
                <w:webHidden/>
              </w:rPr>
            </w:r>
            <w:r>
              <w:rPr>
                <w:noProof/>
                <w:webHidden/>
              </w:rPr>
              <w:fldChar w:fldCharType="separate"/>
            </w:r>
            <w:r>
              <w:rPr>
                <w:noProof/>
                <w:webHidden/>
              </w:rPr>
              <w:t>24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49" w:history="1">
            <w:r w:rsidRPr="00B906C6">
              <w:rPr>
                <w:rStyle w:val="ab"/>
                <w:noProof/>
              </w:rPr>
              <w:t>6.14.2</w:t>
            </w:r>
            <w:r w:rsidRPr="00B906C6">
              <w:rPr>
                <w:rStyle w:val="ab"/>
                <w:rFonts w:hint="eastAsia"/>
                <w:noProof/>
              </w:rPr>
              <w:t>配置控制</w:t>
            </w:r>
            <w:r>
              <w:rPr>
                <w:noProof/>
                <w:webHidden/>
              </w:rPr>
              <w:tab/>
            </w:r>
            <w:r>
              <w:rPr>
                <w:noProof/>
                <w:webHidden/>
              </w:rPr>
              <w:fldChar w:fldCharType="begin"/>
            </w:r>
            <w:r>
              <w:rPr>
                <w:noProof/>
                <w:webHidden/>
              </w:rPr>
              <w:instrText xml:space="preserve"> PAGEREF _Toc469163149 \h </w:instrText>
            </w:r>
            <w:r>
              <w:rPr>
                <w:noProof/>
                <w:webHidden/>
              </w:rPr>
            </w:r>
            <w:r>
              <w:rPr>
                <w:noProof/>
                <w:webHidden/>
              </w:rPr>
              <w:fldChar w:fldCharType="separate"/>
            </w:r>
            <w:r>
              <w:rPr>
                <w:noProof/>
                <w:webHidden/>
              </w:rPr>
              <w:t>24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50" w:history="1">
            <w:r w:rsidRPr="00B906C6">
              <w:rPr>
                <w:rStyle w:val="ab"/>
                <w:noProof/>
              </w:rPr>
              <w:t>6.14.3</w:t>
            </w:r>
            <w:r w:rsidRPr="00B906C6">
              <w:rPr>
                <w:rStyle w:val="ab"/>
                <w:rFonts w:hint="eastAsia"/>
                <w:noProof/>
              </w:rPr>
              <w:t>配置状态统计</w:t>
            </w:r>
            <w:r>
              <w:rPr>
                <w:noProof/>
                <w:webHidden/>
              </w:rPr>
              <w:tab/>
            </w:r>
            <w:r>
              <w:rPr>
                <w:noProof/>
                <w:webHidden/>
              </w:rPr>
              <w:fldChar w:fldCharType="begin"/>
            </w:r>
            <w:r>
              <w:rPr>
                <w:noProof/>
                <w:webHidden/>
              </w:rPr>
              <w:instrText xml:space="preserve"> PAGEREF _Toc469163150 \h </w:instrText>
            </w:r>
            <w:r>
              <w:rPr>
                <w:noProof/>
                <w:webHidden/>
              </w:rPr>
            </w:r>
            <w:r>
              <w:rPr>
                <w:noProof/>
                <w:webHidden/>
              </w:rPr>
              <w:fldChar w:fldCharType="separate"/>
            </w:r>
            <w:r>
              <w:rPr>
                <w:noProof/>
                <w:webHidden/>
              </w:rPr>
              <w:t>24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51" w:history="1">
            <w:r w:rsidRPr="00B906C6">
              <w:rPr>
                <w:rStyle w:val="ab"/>
                <w:noProof/>
              </w:rPr>
              <w:t>6.14.4</w:t>
            </w:r>
            <w:r w:rsidRPr="00B906C6">
              <w:rPr>
                <w:rStyle w:val="ab"/>
                <w:rFonts w:hint="eastAsia"/>
                <w:noProof/>
              </w:rPr>
              <w:t>配置审核</w:t>
            </w:r>
            <w:r>
              <w:rPr>
                <w:noProof/>
                <w:webHidden/>
              </w:rPr>
              <w:tab/>
            </w:r>
            <w:r>
              <w:rPr>
                <w:noProof/>
                <w:webHidden/>
              </w:rPr>
              <w:fldChar w:fldCharType="begin"/>
            </w:r>
            <w:r>
              <w:rPr>
                <w:noProof/>
                <w:webHidden/>
              </w:rPr>
              <w:instrText xml:space="preserve"> PAGEREF _Toc469163151 \h </w:instrText>
            </w:r>
            <w:r>
              <w:rPr>
                <w:noProof/>
                <w:webHidden/>
              </w:rPr>
            </w:r>
            <w:r>
              <w:rPr>
                <w:noProof/>
                <w:webHidden/>
              </w:rPr>
              <w:fldChar w:fldCharType="separate"/>
            </w:r>
            <w:r>
              <w:rPr>
                <w:noProof/>
                <w:webHidden/>
              </w:rPr>
              <w:t>24</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52" w:history="1">
            <w:r w:rsidRPr="00B906C6">
              <w:rPr>
                <w:rStyle w:val="ab"/>
                <w:noProof/>
              </w:rPr>
              <w:t>6.15</w:t>
            </w:r>
            <w:r w:rsidRPr="00B906C6">
              <w:rPr>
                <w:rStyle w:val="ab"/>
                <w:rFonts w:hint="eastAsia"/>
                <w:noProof/>
              </w:rPr>
              <w:t>件质量保证</w:t>
            </w:r>
            <w:r>
              <w:rPr>
                <w:noProof/>
                <w:webHidden/>
              </w:rPr>
              <w:tab/>
            </w:r>
            <w:r>
              <w:rPr>
                <w:noProof/>
                <w:webHidden/>
              </w:rPr>
              <w:fldChar w:fldCharType="begin"/>
            </w:r>
            <w:r>
              <w:rPr>
                <w:noProof/>
                <w:webHidden/>
              </w:rPr>
              <w:instrText xml:space="preserve"> PAGEREF _Toc469163152 \h </w:instrText>
            </w:r>
            <w:r>
              <w:rPr>
                <w:noProof/>
                <w:webHidden/>
              </w:rPr>
            </w:r>
            <w:r>
              <w:rPr>
                <w:noProof/>
                <w:webHidden/>
              </w:rPr>
              <w:fldChar w:fldCharType="separate"/>
            </w:r>
            <w:r>
              <w:rPr>
                <w:noProof/>
                <w:webHidden/>
              </w:rPr>
              <w:t>24</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53" w:history="1">
            <w:r w:rsidRPr="00B906C6">
              <w:rPr>
                <w:rStyle w:val="ab"/>
                <w:noProof/>
              </w:rPr>
              <w:t>6.15.1</w:t>
            </w:r>
            <w:r w:rsidRPr="00B906C6">
              <w:rPr>
                <w:rStyle w:val="ab"/>
                <w:rFonts w:hint="eastAsia"/>
                <w:noProof/>
              </w:rPr>
              <w:t>软件质量保证评估</w:t>
            </w:r>
            <w:r>
              <w:rPr>
                <w:noProof/>
                <w:webHidden/>
              </w:rPr>
              <w:tab/>
            </w:r>
            <w:r>
              <w:rPr>
                <w:noProof/>
                <w:webHidden/>
              </w:rPr>
              <w:fldChar w:fldCharType="begin"/>
            </w:r>
            <w:r>
              <w:rPr>
                <w:noProof/>
                <w:webHidden/>
              </w:rPr>
              <w:instrText xml:space="preserve"> PAGEREF _Toc469163153 \h </w:instrText>
            </w:r>
            <w:r>
              <w:rPr>
                <w:noProof/>
                <w:webHidden/>
              </w:rPr>
            </w:r>
            <w:r>
              <w:rPr>
                <w:noProof/>
                <w:webHidden/>
              </w:rPr>
              <w:fldChar w:fldCharType="separate"/>
            </w:r>
            <w:r>
              <w:rPr>
                <w:noProof/>
                <w:webHidden/>
              </w:rPr>
              <w:t>24</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54" w:history="1">
            <w:r w:rsidRPr="00B906C6">
              <w:rPr>
                <w:rStyle w:val="ab"/>
                <w:noProof/>
              </w:rPr>
              <w:t>6.16</w:t>
            </w:r>
            <w:r w:rsidRPr="00B906C6">
              <w:rPr>
                <w:rStyle w:val="ab"/>
                <w:rFonts w:hint="eastAsia"/>
                <w:noProof/>
              </w:rPr>
              <w:t>文档编制</w:t>
            </w:r>
            <w:r>
              <w:rPr>
                <w:noProof/>
                <w:webHidden/>
              </w:rPr>
              <w:tab/>
            </w:r>
            <w:r>
              <w:rPr>
                <w:noProof/>
                <w:webHidden/>
              </w:rPr>
              <w:fldChar w:fldCharType="begin"/>
            </w:r>
            <w:r>
              <w:rPr>
                <w:noProof/>
                <w:webHidden/>
              </w:rPr>
              <w:instrText xml:space="preserve"> PAGEREF _Toc469163154 \h </w:instrText>
            </w:r>
            <w:r>
              <w:rPr>
                <w:noProof/>
                <w:webHidden/>
              </w:rPr>
            </w:r>
            <w:r>
              <w:rPr>
                <w:noProof/>
                <w:webHidden/>
              </w:rPr>
              <w:fldChar w:fldCharType="separate"/>
            </w:r>
            <w:r>
              <w:rPr>
                <w:noProof/>
                <w:webHidden/>
              </w:rPr>
              <w:t>25</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55" w:history="1">
            <w:r w:rsidRPr="00B906C6">
              <w:rPr>
                <w:rStyle w:val="ab"/>
                <w:noProof/>
              </w:rPr>
              <w:t>6.17</w:t>
            </w:r>
            <w:r w:rsidRPr="00B906C6">
              <w:rPr>
                <w:rStyle w:val="ab"/>
                <w:rFonts w:hint="eastAsia"/>
                <w:noProof/>
              </w:rPr>
              <w:t>其他软件开发活动</w:t>
            </w:r>
            <w:r>
              <w:rPr>
                <w:noProof/>
                <w:webHidden/>
              </w:rPr>
              <w:tab/>
            </w:r>
            <w:r>
              <w:rPr>
                <w:noProof/>
                <w:webHidden/>
              </w:rPr>
              <w:fldChar w:fldCharType="begin"/>
            </w:r>
            <w:r>
              <w:rPr>
                <w:noProof/>
                <w:webHidden/>
              </w:rPr>
              <w:instrText xml:space="preserve"> PAGEREF _Toc469163155 \h </w:instrText>
            </w:r>
            <w:r>
              <w:rPr>
                <w:noProof/>
                <w:webHidden/>
              </w:rPr>
            </w:r>
            <w:r>
              <w:rPr>
                <w:noProof/>
                <w:webHidden/>
              </w:rPr>
              <w:fldChar w:fldCharType="separate"/>
            </w:r>
            <w:r>
              <w:rPr>
                <w:noProof/>
                <w:webHidden/>
              </w:rPr>
              <w:t>25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56" w:history="1">
            <w:r w:rsidRPr="00B906C6">
              <w:rPr>
                <w:rStyle w:val="ab"/>
                <w:noProof/>
              </w:rPr>
              <w:t>6.17.1</w:t>
            </w:r>
            <w:r w:rsidRPr="00B906C6">
              <w:rPr>
                <w:rStyle w:val="ab"/>
                <w:rFonts w:hint="eastAsia"/>
                <w:noProof/>
              </w:rPr>
              <w:t>风险管理，包括已知的风险和相应的对策</w:t>
            </w:r>
            <w:r>
              <w:rPr>
                <w:noProof/>
                <w:webHidden/>
              </w:rPr>
              <w:tab/>
            </w:r>
            <w:r>
              <w:rPr>
                <w:noProof/>
                <w:webHidden/>
              </w:rPr>
              <w:fldChar w:fldCharType="begin"/>
            </w:r>
            <w:r>
              <w:rPr>
                <w:noProof/>
                <w:webHidden/>
              </w:rPr>
              <w:instrText xml:space="preserve"> PAGEREF _Toc469163156 \h </w:instrText>
            </w:r>
            <w:r>
              <w:rPr>
                <w:noProof/>
                <w:webHidden/>
              </w:rPr>
            </w:r>
            <w:r>
              <w:rPr>
                <w:noProof/>
                <w:webHidden/>
              </w:rPr>
              <w:fldChar w:fldCharType="separate"/>
            </w:r>
            <w:r>
              <w:rPr>
                <w:noProof/>
                <w:webHidden/>
              </w:rPr>
              <w:t>25</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57" w:history="1">
            <w:r w:rsidRPr="00B906C6">
              <w:rPr>
                <w:rStyle w:val="ab"/>
                <w:noProof/>
              </w:rPr>
              <w:t>6.17.2</w:t>
            </w:r>
            <w:r w:rsidRPr="00B906C6">
              <w:rPr>
                <w:rStyle w:val="ab"/>
                <w:rFonts w:hint="eastAsia"/>
                <w:noProof/>
              </w:rPr>
              <w:t>保密性和私密性</w:t>
            </w:r>
            <w:r>
              <w:rPr>
                <w:noProof/>
                <w:webHidden/>
              </w:rPr>
              <w:tab/>
            </w:r>
            <w:r>
              <w:rPr>
                <w:noProof/>
                <w:webHidden/>
              </w:rPr>
              <w:fldChar w:fldCharType="begin"/>
            </w:r>
            <w:r>
              <w:rPr>
                <w:noProof/>
                <w:webHidden/>
              </w:rPr>
              <w:instrText xml:space="preserve"> PAGEREF _Toc469163157 \h </w:instrText>
            </w:r>
            <w:r>
              <w:rPr>
                <w:noProof/>
                <w:webHidden/>
              </w:rPr>
            </w:r>
            <w:r>
              <w:rPr>
                <w:noProof/>
                <w:webHidden/>
              </w:rPr>
              <w:fldChar w:fldCharType="separate"/>
            </w:r>
            <w:r>
              <w:rPr>
                <w:noProof/>
                <w:webHidden/>
              </w:rPr>
              <w:t>29</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158" w:history="1">
            <w:r w:rsidRPr="00B906C6">
              <w:rPr>
                <w:rStyle w:val="ab"/>
                <w:noProof/>
              </w:rPr>
              <w:t xml:space="preserve">7 </w:t>
            </w:r>
            <w:r w:rsidRPr="00B906C6">
              <w:rPr>
                <w:rStyle w:val="ab"/>
                <w:rFonts w:hint="eastAsia"/>
                <w:noProof/>
              </w:rPr>
              <w:t>进度表和活动网络图</w:t>
            </w:r>
            <w:r>
              <w:rPr>
                <w:noProof/>
                <w:webHidden/>
              </w:rPr>
              <w:tab/>
            </w:r>
            <w:r>
              <w:rPr>
                <w:noProof/>
                <w:webHidden/>
              </w:rPr>
              <w:fldChar w:fldCharType="begin"/>
            </w:r>
            <w:r>
              <w:rPr>
                <w:noProof/>
                <w:webHidden/>
              </w:rPr>
              <w:instrText xml:space="preserve"> PAGEREF _Toc469163158 \h </w:instrText>
            </w:r>
            <w:r>
              <w:rPr>
                <w:noProof/>
                <w:webHidden/>
              </w:rPr>
            </w:r>
            <w:r>
              <w:rPr>
                <w:noProof/>
                <w:webHidden/>
              </w:rPr>
              <w:fldChar w:fldCharType="separate"/>
            </w:r>
            <w:r>
              <w:rPr>
                <w:noProof/>
                <w:webHidden/>
              </w:rPr>
              <w:t>30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59" w:history="1">
            <w:r w:rsidRPr="00B906C6">
              <w:rPr>
                <w:rStyle w:val="ab"/>
                <w:noProof/>
              </w:rPr>
              <w:t xml:space="preserve">7.1 </w:t>
            </w:r>
            <w:r w:rsidRPr="00B906C6">
              <w:rPr>
                <w:rStyle w:val="ab"/>
                <w:rFonts w:hint="eastAsia"/>
                <w:noProof/>
              </w:rPr>
              <w:t>进度表</w:t>
            </w:r>
            <w:r>
              <w:rPr>
                <w:noProof/>
                <w:webHidden/>
              </w:rPr>
              <w:tab/>
            </w:r>
            <w:r>
              <w:rPr>
                <w:noProof/>
                <w:webHidden/>
              </w:rPr>
              <w:fldChar w:fldCharType="begin"/>
            </w:r>
            <w:r>
              <w:rPr>
                <w:noProof/>
                <w:webHidden/>
              </w:rPr>
              <w:instrText xml:space="preserve"> PAGEREF _Toc469163159 \h </w:instrText>
            </w:r>
            <w:r>
              <w:rPr>
                <w:noProof/>
                <w:webHidden/>
              </w:rPr>
            </w:r>
            <w:r>
              <w:rPr>
                <w:noProof/>
                <w:webHidden/>
              </w:rPr>
              <w:fldChar w:fldCharType="separate"/>
            </w:r>
            <w:r>
              <w:rPr>
                <w:noProof/>
                <w:webHidden/>
              </w:rPr>
              <w:t>30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60" w:history="1">
            <w:r w:rsidRPr="00B906C6">
              <w:rPr>
                <w:rStyle w:val="ab"/>
                <w:noProof/>
              </w:rPr>
              <w:t xml:space="preserve">7.2 </w:t>
            </w:r>
            <w:r w:rsidRPr="00B906C6">
              <w:rPr>
                <w:rStyle w:val="ab"/>
                <w:rFonts w:hint="eastAsia"/>
                <w:noProof/>
              </w:rPr>
              <w:t>活动网络图</w:t>
            </w:r>
            <w:r>
              <w:rPr>
                <w:noProof/>
                <w:webHidden/>
              </w:rPr>
              <w:tab/>
            </w:r>
            <w:r>
              <w:rPr>
                <w:noProof/>
                <w:webHidden/>
              </w:rPr>
              <w:fldChar w:fldCharType="begin"/>
            </w:r>
            <w:r>
              <w:rPr>
                <w:noProof/>
                <w:webHidden/>
              </w:rPr>
              <w:instrText xml:space="preserve"> PAGEREF _Toc469163160 \h </w:instrText>
            </w:r>
            <w:r>
              <w:rPr>
                <w:noProof/>
                <w:webHidden/>
              </w:rPr>
            </w:r>
            <w:r>
              <w:rPr>
                <w:noProof/>
                <w:webHidden/>
              </w:rPr>
              <w:fldChar w:fldCharType="separate"/>
            </w:r>
            <w:r>
              <w:rPr>
                <w:noProof/>
                <w:webHidden/>
              </w:rPr>
              <w:t>31</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161" w:history="1">
            <w:r w:rsidRPr="00B906C6">
              <w:rPr>
                <w:rStyle w:val="ab"/>
                <w:noProof/>
              </w:rPr>
              <w:t xml:space="preserve">8 </w:t>
            </w:r>
            <w:r w:rsidRPr="00B906C6">
              <w:rPr>
                <w:rStyle w:val="ab"/>
                <w:rFonts w:hint="eastAsia"/>
                <w:noProof/>
              </w:rPr>
              <w:t>项目组织和资源</w:t>
            </w:r>
            <w:r>
              <w:rPr>
                <w:noProof/>
                <w:webHidden/>
              </w:rPr>
              <w:tab/>
            </w:r>
            <w:r>
              <w:rPr>
                <w:noProof/>
                <w:webHidden/>
              </w:rPr>
              <w:fldChar w:fldCharType="begin"/>
            </w:r>
            <w:r>
              <w:rPr>
                <w:noProof/>
                <w:webHidden/>
              </w:rPr>
              <w:instrText xml:space="preserve"> PAGEREF _Toc469163161 \h </w:instrText>
            </w:r>
            <w:r>
              <w:rPr>
                <w:noProof/>
                <w:webHidden/>
              </w:rPr>
            </w:r>
            <w:r>
              <w:rPr>
                <w:noProof/>
                <w:webHidden/>
              </w:rPr>
              <w:fldChar w:fldCharType="separate"/>
            </w:r>
            <w:r>
              <w:rPr>
                <w:noProof/>
                <w:webHidden/>
              </w:rPr>
              <w:t>31</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62" w:history="1">
            <w:r w:rsidRPr="00B906C6">
              <w:rPr>
                <w:rStyle w:val="ab"/>
                <w:noProof/>
              </w:rPr>
              <w:t xml:space="preserve">8.1 </w:t>
            </w:r>
            <w:r w:rsidRPr="00B906C6">
              <w:rPr>
                <w:rStyle w:val="ab"/>
                <w:rFonts w:hint="eastAsia"/>
                <w:noProof/>
              </w:rPr>
              <w:t>项目组织</w:t>
            </w:r>
            <w:r>
              <w:rPr>
                <w:noProof/>
                <w:webHidden/>
              </w:rPr>
              <w:tab/>
            </w:r>
            <w:r>
              <w:rPr>
                <w:noProof/>
                <w:webHidden/>
              </w:rPr>
              <w:fldChar w:fldCharType="begin"/>
            </w:r>
            <w:r>
              <w:rPr>
                <w:noProof/>
                <w:webHidden/>
              </w:rPr>
              <w:instrText xml:space="preserve"> PAGEREF _Toc469163162 \h </w:instrText>
            </w:r>
            <w:r>
              <w:rPr>
                <w:noProof/>
                <w:webHidden/>
              </w:rPr>
            </w:r>
            <w:r>
              <w:rPr>
                <w:noProof/>
                <w:webHidden/>
              </w:rPr>
              <w:fldChar w:fldCharType="separate"/>
            </w:r>
            <w:r>
              <w:rPr>
                <w:noProof/>
                <w:webHidden/>
              </w:rPr>
              <w:t>31</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63" w:history="1">
            <w:r w:rsidRPr="00B906C6">
              <w:rPr>
                <w:rStyle w:val="ab"/>
                <w:noProof/>
              </w:rPr>
              <w:t>8.2</w:t>
            </w:r>
            <w:r w:rsidRPr="00B906C6">
              <w:rPr>
                <w:rStyle w:val="ab"/>
                <w:rFonts w:hint="eastAsia"/>
                <w:noProof/>
              </w:rPr>
              <w:t>项目资源</w:t>
            </w:r>
            <w:r>
              <w:rPr>
                <w:noProof/>
                <w:webHidden/>
              </w:rPr>
              <w:tab/>
            </w:r>
            <w:r>
              <w:rPr>
                <w:noProof/>
                <w:webHidden/>
              </w:rPr>
              <w:fldChar w:fldCharType="begin"/>
            </w:r>
            <w:r>
              <w:rPr>
                <w:noProof/>
                <w:webHidden/>
              </w:rPr>
              <w:instrText xml:space="preserve"> PAGEREF _Toc469163163 \h </w:instrText>
            </w:r>
            <w:r>
              <w:rPr>
                <w:noProof/>
                <w:webHidden/>
              </w:rPr>
            </w:r>
            <w:r>
              <w:rPr>
                <w:noProof/>
                <w:webHidden/>
              </w:rPr>
              <w:fldChar w:fldCharType="separate"/>
            </w:r>
            <w:r>
              <w:rPr>
                <w:noProof/>
                <w:webHidden/>
              </w:rPr>
              <w:t>31</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64" w:history="1">
            <w:r w:rsidRPr="00B906C6">
              <w:rPr>
                <w:rStyle w:val="ab"/>
                <w:noProof/>
              </w:rPr>
              <w:t xml:space="preserve">8.2.1 </w:t>
            </w:r>
            <w:r w:rsidRPr="00B906C6">
              <w:rPr>
                <w:rStyle w:val="ab"/>
                <w:rFonts w:hint="eastAsia"/>
                <w:noProof/>
              </w:rPr>
              <w:t>人力资源</w:t>
            </w:r>
            <w:r>
              <w:rPr>
                <w:noProof/>
                <w:webHidden/>
              </w:rPr>
              <w:tab/>
            </w:r>
            <w:r>
              <w:rPr>
                <w:noProof/>
                <w:webHidden/>
              </w:rPr>
              <w:fldChar w:fldCharType="begin"/>
            </w:r>
            <w:r>
              <w:rPr>
                <w:noProof/>
                <w:webHidden/>
              </w:rPr>
              <w:instrText xml:space="preserve"> PAGEREF _Toc469163164 \h </w:instrText>
            </w:r>
            <w:r>
              <w:rPr>
                <w:noProof/>
                <w:webHidden/>
              </w:rPr>
            </w:r>
            <w:r>
              <w:rPr>
                <w:noProof/>
                <w:webHidden/>
              </w:rPr>
              <w:fldChar w:fldCharType="separate"/>
            </w:r>
            <w:r>
              <w:rPr>
                <w:noProof/>
                <w:webHidden/>
              </w:rPr>
              <w:t>31</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65" w:history="1">
            <w:r w:rsidRPr="00B906C6">
              <w:rPr>
                <w:rStyle w:val="ab"/>
                <w:noProof/>
              </w:rPr>
              <w:t xml:space="preserve">8.2.2 </w:t>
            </w:r>
            <w:r w:rsidRPr="00B906C6">
              <w:rPr>
                <w:rStyle w:val="ab"/>
                <w:rFonts w:hint="eastAsia"/>
                <w:noProof/>
              </w:rPr>
              <w:t>其他资源</w:t>
            </w:r>
            <w:r>
              <w:rPr>
                <w:noProof/>
                <w:webHidden/>
              </w:rPr>
              <w:tab/>
            </w:r>
            <w:r>
              <w:rPr>
                <w:noProof/>
                <w:webHidden/>
              </w:rPr>
              <w:fldChar w:fldCharType="begin"/>
            </w:r>
            <w:r>
              <w:rPr>
                <w:noProof/>
                <w:webHidden/>
              </w:rPr>
              <w:instrText xml:space="preserve"> PAGEREF _Toc469163165 \h </w:instrText>
            </w:r>
            <w:r>
              <w:rPr>
                <w:noProof/>
                <w:webHidden/>
              </w:rPr>
            </w:r>
            <w:r>
              <w:rPr>
                <w:noProof/>
                <w:webHidden/>
              </w:rPr>
              <w:fldChar w:fldCharType="separate"/>
            </w:r>
            <w:r>
              <w:rPr>
                <w:noProof/>
                <w:webHidden/>
              </w:rPr>
              <w:t>32</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166" w:history="1">
            <w:r w:rsidRPr="00B906C6">
              <w:rPr>
                <w:rStyle w:val="ab"/>
                <w:noProof/>
              </w:rPr>
              <w:t xml:space="preserve">9 </w:t>
            </w:r>
            <w:r w:rsidRPr="00B906C6">
              <w:rPr>
                <w:rStyle w:val="ab"/>
                <w:rFonts w:hint="eastAsia"/>
                <w:noProof/>
              </w:rPr>
              <w:t>培训</w:t>
            </w:r>
            <w:r>
              <w:rPr>
                <w:noProof/>
                <w:webHidden/>
              </w:rPr>
              <w:tab/>
            </w:r>
            <w:r>
              <w:rPr>
                <w:noProof/>
                <w:webHidden/>
              </w:rPr>
              <w:fldChar w:fldCharType="begin"/>
            </w:r>
            <w:r>
              <w:rPr>
                <w:noProof/>
                <w:webHidden/>
              </w:rPr>
              <w:instrText xml:space="preserve"> PAGEREF _Toc469163166 \h </w:instrText>
            </w:r>
            <w:r>
              <w:rPr>
                <w:noProof/>
                <w:webHidden/>
              </w:rPr>
            </w:r>
            <w:r>
              <w:rPr>
                <w:noProof/>
                <w:webHidden/>
              </w:rPr>
              <w:fldChar w:fldCharType="separate"/>
            </w:r>
            <w:r>
              <w:rPr>
                <w:noProof/>
                <w:webHidden/>
              </w:rPr>
              <w:t>32</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67" w:history="1">
            <w:r w:rsidRPr="00B906C6">
              <w:rPr>
                <w:rStyle w:val="ab"/>
                <w:noProof/>
              </w:rPr>
              <w:t xml:space="preserve">9.1 </w:t>
            </w:r>
            <w:r w:rsidRPr="00B906C6">
              <w:rPr>
                <w:rStyle w:val="ab"/>
                <w:rFonts w:hint="eastAsia"/>
                <w:noProof/>
              </w:rPr>
              <w:t>项目的技术要求</w:t>
            </w:r>
            <w:r>
              <w:rPr>
                <w:noProof/>
                <w:webHidden/>
              </w:rPr>
              <w:tab/>
            </w:r>
            <w:r>
              <w:rPr>
                <w:noProof/>
                <w:webHidden/>
              </w:rPr>
              <w:fldChar w:fldCharType="begin"/>
            </w:r>
            <w:r>
              <w:rPr>
                <w:noProof/>
                <w:webHidden/>
              </w:rPr>
              <w:instrText xml:space="preserve"> PAGEREF _Toc469163167 \h </w:instrText>
            </w:r>
            <w:r>
              <w:rPr>
                <w:noProof/>
                <w:webHidden/>
              </w:rPr>
            </w:r>
            <w:r>
              <w:rPr>
                <w:noProof/>
                <w:webHidden/>
              </w:rPr>
              <w:fldChar w:fldCharType="separate"/>
            </w:r>
            <w:r>
              <w:rPr>
                <w:noProof/>
                <w:webHidden/>
              </w:rPr>
              <w:t>32</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68" w:history="1">
            <w:r w:rsidRPr="00B906C6">
              <w:rPr>
                <w:rStyle w:val="ab"/>
                <w:noProof/>
              </w:rPr>
              <w:t xml:space="preserve">9.2 </w:t>
            </w:r>
            <w:r w:rsidRPr="00B906C6">
              <w:rPr>
                <w:rStyle w:val="ab"/>
                <w:rFonts w:hint="eastAsia"/>
                <w:noProof/>
              </w:rPr>
              <w:t>培训计划</w:t>
            </w:r>
            <w:r>
              <w:rPr>
                <w:noProof/>
                <w:webHidden/>
              </w:rPr>
              <w:tab/>
            </w:r>
            <w:r>
              <w:rPr>
                <w:noProof/>
                <w:webHidden/>
              </w:rPr>
              <w:fldChar w:fldCharType="begin"/>
            </w:r>
            <w:r>
              <w:rPr>
                <w:noProof/>
                <w:webHidden/>
              </w:rPr>
              <w:instrText xml:space="preserve"> PAGEREF _Toc469163168 \h </w:instrText>
            </w:r>
            <w:r>
              <w:rPr>
                <w:noProof/>
                <w:webHidden/>
              </w:rPr>
            </w:r>
            <w:r>
              <w:rPr>
                <w:noProof/>
                <w:webHidden/>
              </w:rPr>
              <w:fldChar w:fldCharType="separate"/>
            </w:r>
            <w:r>
              <w:rPr>
                <w:noProof/>
                <w:webHidden/>
              </w:rPr>
              <w:t>32</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169" w:history="1">
            <w:r w:rsidRPr="00B906C6">
              <w:rPr>
                <w:rStyle w:val="ab"/>
                <w:noProof/>
              </w:rPr>
              <w:t xml:space="preserve">10 </w:t>
            </w:r>
            <w:r w:rsidRPr="00B906C6">
              <w:rPr>
                <w:rStyle w:val="ab"/>
                <w:rFonts w:hint="eastAsia"/>
                <w:noProof/>
              </w:rPr>
              <w:t>项目估算</w:t>
            </w:r>
            <w:r>
              <w:rPr>
                <w:noProof/>
                <w:webHidden/>
              </w:rPr>
              <w:tab/>
            </w:r>
            <w:r>
              <w:rPr>
                <w:noProof/>
                <w:webHidden/>
              </w:rPr>
              <w:fldChar w:fldCharType="begin"/>
            </w:r>
            <w:r>
              <w:rPr>
                <w:noProof/>
                <w:webHidden/>
              </w:rPr>
              <w:instrText xml:space="preserve"> PAGEREF _Toc469163169 \h </w:instrText>
            </w:r>
            <w:r>
              <w:rPr>
                <w:noProof/>
                <w:webHidden/>
              </w:rPr>
            </w:r>
            <w:r>
              <w:rPr>
                <w:noProof/>
                <w:webHidden/>
              </w:rPr>
              <w:fldChar w:fldCharType="separate"/>
            </w:r>
            <w:r>
              <w:rPr>
                <w:noProof/>
                <w:webHidden/>
              </w:rPr>
              <w:t>33</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70" w:history="1">
            <w:r w:rsidRPr="00B906C6">
              <w:rPr>
                <w:rStyle w:val="ab"/>
                <w:noProof/>
              </w:rPr>
              <w:t xml:space="preserve">10.1 </w:t>
            </w:r>
            <w:r w:rsidRPr="00B906C6">
              <w:rPr>
                <w:rStyle w:val="ab"/>
                <w:rFonts w:hint="eastAsia"/>
                <w:noProof/>
              </w:rPr>
              <w:t>规模估算</w:t>
            </w:r>
            <w:r>
              <w:rPr>
                <w:noProof/>
                <w:webHidden/>
              </w:rPr>
              <w:tab/>
            </w:r>
            <w:r>
              <w:rPr>
                <w:noProof/>
                <w:webHidden/>
              </w:rPr>
              <w:fldChar w:fldCharType="begin"/>
            </w:r>
            <w:r>
              <w:rPr>
                <w:noProof/>
                <w:webHidden/>
              </w:rPr>
              <w:instrText xml:space="preserve"> PAGEREF _Toc469163170 \h </w:instrText>
            </w:r>
            <w:r>
              <w:rPr>
                <w:noProof/>
                <w:webHidden/>
              </w:rPr>
            </w:r>
            <w:r>
              <w:rPr>
                <w:noProof/>
                <w:webHidden/>
              </w:rPr>
              <w:fldChar w:fldCharType="separate"/>
            </w:r>
            <w:r>
              <w:rPr>
                <w:noProof/>
                <w:webHidden/>
              </w:rPr>
              <w:t>33</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71" w:history="1">
            <w:r w:rsidRPr="00B906C6">
              <w:rPr>
                <w:rStyle w:val="ab"/>
                <w:noProof/>
              </w:rPr>
              <w:t xml:space="preserve">10.2 </w:t>
            </w:r>
            <w:r w:rsidRPr="00B906C6">
              <w:rPr>
                <w:rStyle w:val="ab"/>
                <w:rFonts w:hint="eastAsia"/>
                <w:noProof/>
              </w:rPr>
              <w:t>工作量估算</w:t>
            </w:r>
            <w:r>
              <w:rPr>
                <w:noProof/>
                <w:webHidden/>
              </w:rPr>
              <w:tab/>
            </w:r>
            <w:r>
              <w:rPr>
                <w:noProof/>
                <w:webHidden/>
              </w:rPr>
              <w:fldChar w:fldCharType="begin"/>
            </w:r>
            <w:r>
              <w:rPr>
                <w:noProof/>
                <w:webHidden/>
              </w:rPr>
              <w:instrText xml:space="preserve"> PAGEREF _Toc469163171 \h </w:instrText>
            </w:r>
            <w:r>
              <w:rPr>
                <w:noProof/>
                <w:webHidden/>
              </w:rPr>
            </w:r>
            <w:r>
              <w:rPr>
                <w:noProof/>
                <w:webHidden/>
              </w:rPr>
              <w:fldChar w:fldCharType="separate"/>
            </w:r>
            <w:r>
              <w:rPr>
                <w:noProof/>
                <w:webHidden/>
              </w:rPr>
              <w:t>34</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72" w:history="1">
            <w:r w:rsidRPr="00B906C6">
              <w:rPr>
                <w:rStyle w:val="ab"/>
                <w:noProof/>
              </w:rPr>
              <w:t xml:space="preserve">10.3 </w:t>
            </w:r>
            <w:r w:rsidRPr="00B906C6">
              <w:rPr>
                <w:rStyle w:val="ab"/>
                <w:rFonts w:hint="eastAsia"/>
                <w:noProof/>
              </w:rPr>
              <w:t>成本估算</w:t>
            </w:r>
            <w:r>
              <w:rPr>
                <w:noProof/>
                <w:webHidden/>
              </w:rPr>
              <w:tab/>
            </w:r>
            <w:r>
              <w:rPr>
                <w:noProof/>
                <w:webHidden/>
              </w:rPr>
              <w:fldChar w:fldCharType="begin"/>
            </w:r>
            <w:r>
              <w:rPr>
                <w:noProof/>
                <w:webHidden/>
              </w:rPr>
              <w:instrText xml:space="preserve"> PAGEREF _Toc469163172 \h </w:instrText>
            </w:r>
            <w:r>
              <w:rPr>
                <w:noProof/>
                <w:webHidden/>
              </w:rPr>
            </w:r>
            <w:r>
              <w:rPr>
                <w:noProof/>
                <w:webHidden/>
              </w:rPr>
              <w:fldChar w:fldCharType="separate"/>
            </w:r>
            <w:r>
              <w:rPr>
                <w:noProof/>
                <w:webHidden/>
              </w:rPr>
              <w:t>35</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73" w:history="1">
            <w:r w:rsidRPr="00B906C6">
              <w:rPr>
                <w:rStyle w:val="ab"/>
                <w:noProof/>
              </w:rPr>
              <w:t>10.4</w:t>
            </w:r>
            <w:r w:rsidRPr="00B906C6">
              <w:rPr>
                <w:rStyle w:val="ab"/>
                <w:rFonts w:hint="eastAsia"/>
                <w:noProof/>
              </w:rPr>
              <w:t>关键计算机资源估算</w:t>
            </w:r>
            <w:r>
              <w:rPr>
                <w:noProof/>
                <w:webHidden/>
              </w:rPr>
              <w:tab/>
            </w:r>
            <w:r>
              <w:rPr>
                <w:noProof/>
                <w:webHidden/>
              </w:rPr>
              <w:fldChar w:fldCharType="begin"/>
            </w:r>
            <w:r>
              <w:rPr>
                <w:noProof/>
                <w:webHidden/>
              </w:rPr>
              <w:instrText xml:space="preserve"> PAGEREF _Toc469163173 \h </w:instrText>
            </w:r>
            <w:r>
              <w:rPr>
                <w:noProof/>
                <w:webHidden/>
              </w:rPr>
            </w:r>
            <w:r>
              <w:rPr>
                <w:noProof/>
                <w:webHidden/>
              </w:rPr>
              <w:fldChar w:fldCharType="separate"/>
            </w:r>
            <w:r>
              <w:rPr>
                <w:noProof/>
                <w:webHidden/>
              </w:rPr>
              <w:t>35</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74" w:history="1">
            <w:r w:rsidRPr="00B906C6">
              <w:rPr>
                <w:rStyle w:val="ab"/>
                <w:noProof/>
              </w:rPr>
              <w:t>10.5</w:t>
            </w:r>
            <w:r w:rsidRPr="00B906C6">
              <w:rPr>
                <w:rStyle w:val="ab"/>
                <w:rFonts w:hint="eastAsia"/>
                <w:noProof/>
              </w:rPr>
              <w:t>管理预留</w:t>
            </w:r>
            <w:r>
              <w:rPr>
                <w:noProof/>
                <w:webHidden/>
              </w:rPr>
              <w:tab/>
            </w:r>
            <w:r>
              <w:rPr>
                <w:noProof/>
                <w:webHidden/>
              </w:rPr>
              <w:fldChar w:fldCharType="begin"/>
            </w:r>
            <w:r>
              <w:rPr>
                <w:noProof/>
                <w:webHidden/>
              </w:rPr>
              <w:instrText xml:space="preserve"> PAGEREF _Toc469163174 \h </w:instrText>
            </w:r>
            <w:r>
              <w:rPr>
                <w:noProof/>
                <w:webHidden/>
              </w:rPr>
            </w:r>
            <w:r>
              <w:rPr>
                <w:noProof/>
                <w:webHidden/>
              </w:rPr>
              <w:fldChar w:fldCharType="separate"/>
            </w:r>
            <w:r>
              <w:rPr>
                <w:noProof/>
                <w:webHidden/>
              </w:rPr>
              <w:t>35</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175" w:history="1">
            <w:r w:rsidRPr="00B906C6">
              <w:rPr>
                <w:rStyle w:val="ab"/>
                <w:noProof/>
              </w:rPr>
              <w:t xml:space="preserve">11 </w:t>
            </w:r>
            <w:r w:rsidRPr="00B906C6">
              <w:rPr>
                <w:rStyle w:val="ab"/>
                <w:rFonts w:hint="eastAsia"/>
                <w:noProof/>
              </w:rPr>
              <w:t>风险管理</w:t>
            </w:r>
            <w:r>
              <w:rPr>
                <w:noProof/>
                <w:webHidden/>
              </w:rPr>
              <w:tab/>
            </w:r>
            <w:r>
              <w:rPr>
                <w:noProof/>
                <w:webHidden/>
              </w:rPr>
              <w:fldChar w:fldCharType="begin"/>
            </w:r>
            <w:r>
              <w:rPr>
                <w:noProof/>
                <w:webHidden/>
              </w:rPr>
              <w:instrText xml:space="preserve"> PAGEREF _Toc469163175 \h </w:instrText>
            </w:r>
            <w:r>
              <w:rPr>
                <w:noProof/>
                <w:webHidden/>
              </w:rPr>
            </w:r>
            <w:r>
              <w:rPr>
                <w:noProof/>
                <w:webHidden/>
              </w:rPr>
              <w:fldChar w:fldCharType="separate"/>
            </w:r>
            <w:r>
              <w:rPr>
                <w:noProof/>
                <w:webHidden/>
              </w:rPr>
              <w:t>36</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76" w:history="1">
            <w:r w:rsidRPr="00B906C6">
              <w:rPr>
                <w:rStyle w:val="ab"/>
                <w:noProof/>
              </w:rPr>
              <w:t>11.1</w:t>
            </w:r>
            <w:r w:rsidRPr="00B906C6">
              <w:rPr>
                <w:rStyle w:val="ab"/>
                <w:rFonts w:hint="eastAsia"/>
                <w:noProof/>
              </w:rPr>
              <w:t>计划编制风险</w:t>
            </w:r>
            <w:r>
              <w:rPr>
                <w:noProof/>
                <w:webHidden/>
              </w:rPr>
              <w:tab/>
            </w:r>
            <w:r>
              <w:rPr>
                <w:noProof/>
                <w:webHidden/>
              </w:rPr>
              <w:fldChar w:fldCharType="begin"/>
            </w:r>
            <w:r>
              <w:rPr>
                <w:noProof/>
                <w:webHidden/>
              </w:rPr>
              <w:instrText xml:space="preserve"> PAGEREF _Toc469163176 \h </w:instrText>
            </w:r>
            <w:r>
              <w:rPr>
                <w:noProof/>
                <w:webHidden/>
              </w:rPr>
            </w:r>
            <w:r>
              <w:rPr>
                <w:noProof/>
                <w:webHidden/>
              </w:rPr>
              <w:fldChar w:fldCharType="separate"/>
            </w:r>
            <w:r>
              <w:rPr>
                <w:noProof/>
                <w:webHidden/>
              </w:rPr>
              <w:t>36</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77" w:history="1">
            <w:r w:rsidRPr="00B906C6">
              <w:rPr>
                <w:rStyle w:val="ab"/>
                <w:noProof/>
              </w:rPr>
              <w:t>11.1.1</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_Toc469163177 \h </w:instrText>
            </w:r>
            <w:r>
              <w:rPr>
                <w:noProof/>
                <w:webHidden/>
              </w:rPr>
            </w:r>
            <w:r>
              <w:rPr>
                <w:noProof/>
                <w:webHidden/>
              </w:rPr>
              <w:fldChar w:fldCharType="separate"/>
            </w:r>
            <w:r>
              <w:rPr>
                <w:noProof/>
                <w:webHidden/>
              </w:rPr>
              <w:t>36</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78" w:history="1">
            <w:r w:rsidRPr="00B906C6">
              <w:rPr>
                <w:rStyle w:val="ab"/>
                <w:noProof/>
              </w:rPr>
              <w:t>11.1.2</w:t>
            </w:r>
            <w:r w:rsidRPr="00B906C6">
              <w:rPr>
                <w:rStyle w:val="ab"/>
                <w:rFonts w:hint="eastAsia"/>
                <w:noProof/>
              </w:rPr>
              <w:t>解决方案</w:t>
            </w:r>
            <w:r>
              <w:rPr>
                <w:noProof/>
                <w:webHidden/>
              </w:rPr>
              <w:tab/>
            </w:r>
            <w:r>
              <w:rPr>
                <w:noProof/>
                <w:webHidden/>
              </w:rPr>
              <w:fldChar w:fldCharType="begin"/>
            </w:r>
            <w:r>
              <w:rPr>
                <w:noProof/>
                <w:webHidden/>
              </w:rPr>
              <w:instrText xml:space="preserve"> PAGEREF _Toc469163178 \h </w:instrText>
            </w:r>
            <w:r>
              <w:rPr>
                <w:noProof/>
                <w:webHidden/>
              </w:rPr>
            </w:r>
            <w:r>
              <w:rPr>
                <w:noProof/>
                <w:webHidden/>
              </w:rPr>
              <w:fldChar w:fldCharType="separate"/>
            </w:r>
            <w:r>
              <w:rPr>
                <w:noProof/>
                <w:webHidden/>
              </w:rPr>
              <w:t>36</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79" w:history="1">
            <w:r w:rsidRPr="00B906C6">
              <w:rPr>
                <w:rStyle w:val="ab"/>
                <w:noProof/>
              </w:rPr>
              <w:t>11.2 </w:t>
            </w:r>
            <w:r w:rsidRPr="00B906C6">
              <w:rPr>
                <w:rStyle w:val="ab"/>
                <w:rFonts w:hint="eastAsia"/>
                <w:noProof/>
              </w:rPr>
              <w:t>组织和管理风险</w:t>
            </w:r>
            <w:r>
              <w:rPr>
                <w:noProof/>
                <w:webHidden/>
              </w:rPr>
              <w:tab/>
            </w:r>
            <w:r>
              <w:rPr>
                <w:noProof/>
                <w:webHidden/>
              </w:rPr>
              <w:fldChar w:fldCharType="begin"/>
            </w:r>
            <w:r>
              <w:rPr>
                <w:noProof/>
                <w:webHidden/>
              </w:rPr>
              <w:instrText xml:space="preserve"> PAGEREF _Toc469163179 \h </w:instrText>
            </w:r>
            <w:r>
              <w:rPr>
                <w:noProof/>
                <w:webHidden/>
              </w:rPr>
            </w:r>
            <w:r>
              <w:rPr>
                <w:noProof/>
                <w:webHidden/>
              </w:rPr>
              <w:fldChar w:fldCharType="separate"/>
            </w:r>
            <w:r>
              <w:rPr>
                <w:noProof/>
                <w:webHidden/>
              </w:rPr>
              <w:t>36</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80" w:history="1">
            <w:r w:rsidRPr="00B906C6">
              <w:rPr>
                <w:rStyle w:val="ab"/>
                <w:noProof/>
              </w:rPr>
              <w:t>11.2.1</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_Toc469163180 \h </w:instrText>
            </w:r>
            <w:r>
              <w:rPr>
                <w:noProof/>
                <w:webHidden/>
              </w:rPr>
            </w:r>
            <w:r>
              <w:rPr>
                <w:noProof/>
                <w:webHidden/>
              </w:rPr>
              <w:fldChar w:fldCharType="separate"/>
            </w:r>
            <w:r>
              <w:rPr>
                <w:noProof/>
                <w:webHidden/>
              </w:rPr>
              <w:t>36</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81" w:history="1">
            <w:r w:rsidRPr="00B906C6">
              <w:rPr>
                <w:rStyle w:val="ab"/>
                <w:noProof/>
              </w:rPr>
              <w:t>11.2.2</w:t>
            </w:r>
            <w:r w:rsidRPr="00B906C6">
              <w:rPr>
                <w:rStyle w:val="ab"/>
                <w:rFonts w:hint="eastAsia"/>
                <w:noProof/>
              </w:rPr>
              <w:t>解决方案：</w:t>
            </w:r>
            <w:r>
              <w:rPr>
                <w:noProof/>
                <w:webHidden/>
              </w:rPr>
              <w:tab/>
            </w:r>
            <w:r>
              <w:rPr>
                <w:noProof/>
                <w:webHidden/>
              </w:rPr>
              <w:fldChar w:fldCharType="begin"/>
            </w:r>
            <w:r>
              <w:rPr>
                <w:noProof/>
                <w:webHidden/>
              </w:rPr>
              <w:instrText xml:space="preserve"> PAGEREF _Toc469163181 \h </w:instrText>
            </w:r>
            <w:r>
              <w:rPr>
                <w:noProof/>
                <w:webHidden/>
              </w:rPr>
            </w:r>
            <w:r>
              <w:rPr>
                <w:noProof/>
                <w:webHidden/>
              </w:rPr>
              <w:fldChar w:fldCharType="separate"/>
            </w:r>
            <w:r>
              <w:rPr>
                <w:noProof/>
                <w:webHidden/>
              </w:rPr>
              <w:t>37</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82" w:history="1">
            <w:r w:rsidRPr="00B906C6">
              <w:rPr>
                <w:rStyle w:val="ab"/>
                <w:noProof/>
              </w:rPr>
              <w:t>11.3</w:t>
            </w:r>
            <w:r w:rsidRPr="00B906C6">
              <w:rPr>
                <w:rStyle w:val="ab"/>
                <w:rFonts w:hint="eastAsia"/>
                <w:noProof/>
              </w:rPr>
              <w:t>开发环境风险</w:t>
            </w:r>
            <w:r>
              <w:rPr>
                <w:noProof/>
                <w:webHidden/>
              </w:rPr>
              <w:tab/>
            </w:r>
            <w:r>
              <w:rPr>
                <w:noProof/>
                <w:webHidden/>
              </w:rPr>
              <w:fldChar w:fldCharType="begin"/>
            </w:r>
            <w:r>
              <w:rPr>
                <w:noProof/>
                <w:webHidden/>
              </w:rPr>
              <w:instrText xml:space="preserve"> PAGEREF _Toc469163182 \h </w:instrText>
            </w:r>
            <w:r>
              <w:rPr>
                <w:noProof/>
                <w:webHidden/>
              </w:rPr>
            </w:r>
            <w:r>
              <w:rPr>
                <w:noProof/>
                <w:webHidden/>
              </w:rPr>
              <w:fldChar w:fldCharType="separate"/>
            </w:r>
            <w:r>
              <w:rPr>
                <w:noProof/>
                <w:webHidden/>
              </w:rPr>
              <w:t>37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83" w:history="1">
            <w:r w:rsidRPr="00B906C6">
              <w:rPr>
                <w:rStyle w:val="ab"/>
                <w:noProof/>
              </w:rPr>
              <w:t>11.3.1</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_Toc469163183 \h </w:instrText>
            </w:r>
            <w:r>
              <w:rPr>
                <w:noProof/>
                <w:webHidden/>
              </w:rPr>
            </w:r>
            <w:r>
              <w:rPr>
                <w:noProof/>
                <w:webHidden/>
              </w:rPr>
              <w:fldChar w:fldCharType="separate"/>
            </w:r>
            <w:r>
              <w:rPr>
                <w:noProof/>
                <w:webHidden/>
              </w:rPr>
              <w:t>37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84" w:history="1">
            <w:r w:rsidRPr="00B906C6">
              <w:rPr>
                <w:rStyle w:val="ab"/>
                <w:noProof/>
              </w:rPr>
              <w:t>11.3.2</w:t>
            </w:r>
            <w:r w:rsidRPr="00B906C6">
              <w:rPr>
                <w:rStyle w:val="ab"/>
                <w:rFonts w:hint="eastAsia"/>
                <w:noProof/>
              </w:rPr>
              <w:t>解决方案：</w:t>
            </w:r>
            <w:r>
              <w:rPr>
                <w:noProof/>
                <w:webHidden/>
              </w:rPr>
              <w:tab/>
            </w:r>
            <w:r>
              <w:rPr>
                <w:noProof/>
                <w:webHidden/>
              </w:rPr>
              <w:fldChar w:fldCharType="begin"/>
            </w:r>
            <w:r>
              <w:rPr>
                <w:noProof/>
                <w:webHidden/>
              </w:rPr>
              <w:instrText xml:space="preserve"> PAGEREF _Toc469163184 \h </w:instrText>
            </w:r>
            <w:r>
              <w:rPr>
                <w:noProof/>
                <w:webHidden/>
              </w:rPr>
            </w:r>
            <w:r>
              <w:rPr>
                <w:noProof/>
                <w:webHidden/>
              </w:rPr>
              <w:fldChar w:fldCharType="separate"/>
            </w:r>
            <w:r>
              <w:rPr>
                <w:noProof/>
                <w:webHidden/>
              </w:rPr>
              <w:t>37</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85" w:history="1">
            <w:r w:rsidRPr="00B906C6">
              <w:rPr>
                <w:rStyle w:val="ab"/>
                <w:noProof/>
              </w:rPr>
              <w:t>11.4</w:t>
            </w:r>
            <w:r w:rsidRPr="00B906C6">
              <w:rPr>
                <w:rStyle w:val="ab"/>
                <w:rFonts w:hint="eastAsia"/>
                <w:noProof/>
              </w:rPr>
              <w:t>最终用户风险</w:t>
            </w:r>
            <w:r>
              <w:rPr>
                <w:noProof/>
                <w:webHidden/>
              </w:rPr>
              <w:tab/>
            </w:r>
            <w:r>
              <w:rPr>
                <w:noProof/>
                <w:webHidden/>
              </w:rPr>
              <w:fldChar w:fldCharType="begin"/>
            </w:r>
            <w:r>
              <w:rPr>
                <w:noProof/>
                <w:webHidden/>
              </w:rPr>
              <w:instrText xml:space="preserve"> PAGEREF _Toc469163185 \h </w:instrText>
            </w:r>
            <w:r>
              <w:rPr>
                <w:noProof/>
                <w:webHidden/>
              </w:rPr>
            </w:r>
            <w:r>
              <w:rPr>
                <w:noProof/>
                <w:webHidden/>
              </w:rPr>
              <w:fldChar w:fldCharType="separate"/>
            </w:r>
            <w:r>
              <w:rPr>
                <w:noProof/>
                <w:webHidden/>
              </w:rPr>
              <w:t>37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86" w:history="1">
            <w:r w:rsidRPr="00B906C6">
              <w:rPr>
                <w:rStyle w:val="ab"/>
                <w:noProof/>
              </w:rPr>
              <w:t>11.4.1 </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_Toc469163186 \h </w:instrText>
            </w:r>
            <w:r>
              <w:rPr>
                <w:noProof/>
                <w:webHidden/>
              </w:rPr>
            </w:r>
            <w:r>
              <w:rPr>
                <w:noProof/>
                <w:webHidden/>
              </w:rPr>
              <w:fldChar w:fldCharType="separate"/>
            </w:r>
            <w:r>
              <w:rPr>
                <w:noProof/>
                <w:webHidden/>
              </w:rPr>
              <w:t>37</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87" w:history="1">
            <w:r w:rsidRPr="00B906C6">
              <w:rPr>
                <w:rStyle w:val="ab"/>
                <w:noProof/>
              </w:rPr>
              <w:t>11.4.2</w:t>
            </w:r>
            <w:r w:rsidRPr="00B906C6">
              <w:rPr>
                <w:rStyle w:val="ab"/>
                <w:rFonts w:hint="eastAsia"/>
                <w:noProof/>
              </w:rPr>
              <w:t>解决方案：</w:t>
            </w:r>
            <w:r>
              <w:rPr>
                <w:noProof/>
                <w:webHidden/>
              </w:rPr>
              <w:tab/>
            </w:r>
            <w:r>
              <w:rPr>
                <w:noProof/>
                <w:webHidden/>
              </w:rPr>
              <w:fldChar w:fldCharType="begin"/>
            </w:r>
            <w:r>
              <w:rPr>
                <w:noProof/>
                <w:webHidden/>
              </w:rPr>
              <w:instrText xml:space="preserve"> PAGEREF _Toc469163187 \h </w:instrText>
            </w:r>
            <w:r>
              <w:rPr>
                <w:noProof/>
                <w:webHidden/>
              </w:rPr>
            </w:r>
            <w:r>
              <w:rPr>
                <w:noProof/>
                <w:webHidden/>
              </w:rPr>
              <w:fldChar w:fldCharType="separate"/>
            </w:r>
            <w:r>
              <w:rPr>
                <w:noProof/>
                <w:webHidden/>
              </w:rPr>
              <w:t>37</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88" w:history="1">
            <w:r w:rsidRPr="00B906C6">
              <w:rPr>
                <w:rStyle w:val="ab"/>
                <w:noProof/>
              </w:rPr>
              <w:t>11.5</w:t>
            </w:r>
            <w:r w:rsidRPr="00B906C6">
              <w:rPr>
                <w:rStyle w:val="ab"/>
                <w:rFonts w:hint="eastAsia"/>
                <w:noProof/>
              </w:rPr>
              <w:t>需求风险</w:t>
            </w:r>
            <w:r>
              <w:rPr>
                <w:noProof/>
                <w:webHidden/>
              </w:rPr>
              <w:tab/>
            </w:r>
            <w:r>
              <w:rPr>
                <w:noProof/>
                <w:webHidden/>
              </w:rPr>
              <w:fldChar w:fldCharType="begin"/>
            </w:r>
            <w:r>
              <w:rPr>
                <w:noProof/>
                <w:webHidden/>
              </w:rPr>
              <w:instrText xml:space="preserve"> PAGEREF _Toc469163188 \h </w:instrText>
            </w:r>
            <w:r>
              <w:rPr>
                <w:noProof/>
                <w:webHidden/>
              </w:rPr>
            </w:r>
            <w:r>
              <w:rPr>
                <w:noProof/>
                <w:webHidden/>
              </w:rPr>
              <w:fldChar w:fldCharType="separate"/>
            </w:r>
            <w:r>
              <w:rPr>
                <w:noProof/>
                <w:webHidden/>
              </w:rPr>
              <w:t>38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89" w:history="1">
            <w:r w:rsidRPr="00B906C6">
              <w:rPr>
                <w:rStyle w:val="ab"/>
                <w:noProof/>
              </w:rPr>
              <w:t>11.5.1</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_Toc469163189 \h </w:instrText>
            </w:r>
            <w:r>
              <w:rPr>
                <w:noProof/>
                <w:webHidden/>
              </w:rPr>
            </w:r>
            <w:r>
              <w:rPr>
                <w:noProof/>
                <w:webHidden/>
              </w:rPr>
              <w:fldChar w:fldCharType="separate"/>
            </w:r>
            <w:r>
              <w:rPr>
                <w:noProof/>
                <w:webHidden/>
              </w:rPr>
              <w:t>38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90" w:history="1">
            <w:r w:rsidRPr="00B906C6">
              <w:rPr>
                <w:rStyle w:val="ab"/>
                <w:noProof/>
              </w:rPr>
              <w:t>11.5.2</w:t>
            </w:r>
            <w:r w:rsidRPr="00B906C6">
              <w:rPr>
                <w:rStyle w:val="ab"/>
                <w:rFonts w:hint="eastAsia"/>
                <w:noProof/>
              </w:rPr>
              <w:t>解决方案：</w:t>
            </w:r>
            <w:r>
              <w:rPr>
                <w:noProof/>
                <w:webHidden/>
              </w:rPr>
              <w:tab/>
            </w:r>
            <w:r>
              <w:rPr>
                <w:noProof/>
                <w:webHidden/>
              </w:rPr>
              <w:fldChar w:fldCharType="begin"/>
            </w:r>
            <w:r>
              <w:rPr>
                <w:noProof/>
                <w:webHidden/>
              </w:rPr>
              <w:instrText xml:space="preserve"> PAGEREF _Toc469163190 \h </w:instrText>
            </w:r>
            <w:r>
              <w:rPr>
                <w:noProof/>
                <w:webHidden/>
              </w:rPr>
            </w:r>
            <w:r>
              <w:rPr>
                <w:noProof/>
                <w:webHidden/>
              </w:rPr>
              <w:fldChar w:fldCharType="separate"/>
            </w:r>
            <w:r>
              <w:rPr>
                <w:noProof/>
                <w:webHidden/>
              </w:rPr>
              <w:t>38</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91" w:history="1">
            <w:r w:rsidRPr="00B906C6">
              <w:rPr>
                <w:rStyle w:val="ab"/>
                <w:noProof/>
              </w:rPr>
              <w:t>11.6</w:t>
            </w:r>
            <w:r w:rsidRPr="00B906C6">
              <w:rPr>
                <w:rStyle w:val="ab"/>
                <w:rFonts w:hint="eastAsia"/>
                <w:noProof/>
              </w:rPr>
              <w:t>产品风险</w:t>
            </w:r>
            <w:r>
              <w:rPr>
                <w:noProof/>
                <w:webHidden/>
              </w:rPr>
              <w:tab/>
            </w:r>
            <w:r>
              <w:rPr>
                <w:noProof/>
                <w:webHidden/>
              </w:rPr>
              <w:fldChar w:fldCharType="begin"/>
            </w:r>
            <w:r>
              <w:rPr>
                <w:noProof/>
                <w:webHidden/>
              </w:rPr>
              <w:instrText xml:space="preserve"> PAGEREF _Toc469163191 \h </w:instrText>
            </w:r>
            <w:r>
              <w:rPr>
                <w:noProof/>
                <w:webHidden/>
              </w:rPr>
            </w:r>
            <w:r>
              <w:rPr>
                <w:noProof/>
                <w:webHidden/>
              </w:rPr>
              <w:fldChar w:fldCharType="separate"/>
            </w:r>
            <w:r>
              <w:rPr>
                <w:noProof/>
                <w:webHidden/>
              </w:rPr>
              <w:t>38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92" w:history="1">
            <w:r w:rsidRPr="00B906C6">
              <w:rPr>
                <w:rStyle w:val="ab"/>
                <w:noProof/>
              </w:rPr>
              <w:t>11.6.1</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_Toc469163192 \h </w:instrText>
            </w:r>
            <w:r>
              <w:rPr>
                <w:noProof/>
                <w:webHidden/>
              </w:rPr>
            </w:r>
            <w:r>
              <w:rPr>
                <w:noProof/>
                <w:webHidden/>
              </w:rPr>
              <w:fldChar w:fldCharType="separate"/>
            </w:r>
            <w:r>
              <w:rPr>
                <w:noProof/>
                <w:webHidden/>
              </w:rPr>
              <w:t>38</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93" w:history="1">
            <w:r w:rsidRPr="00B906C6">
              <w:rPr>
                <w:rStyle w:val="ab"/>
                <w:noProof/>
              </w:rPr>
              <w:t>11.6.2</w:t>
            </w:r>
            <w:r w:rsidRPr="00B906C6">
              <w:rPr>
                <w:rStyle w:val="ab"/>
                <w:rFonts w:hint="eastAsia"/>
                <w:noProof/>
              </w:rPr>
              <w:t>解决方案：</w:t>
            </w:r>
            <w:r>
              <w:rPr>
                <w:noProof/>
                <w:webHidden/>
              </w:rPr>
              <w:tab/>
            </w:r>
            <w:r>
              <w:rPr>
                <w:noProof/>
                <w:webHidden/>
              </w:rPr>
              <w:fldChar w:fldCharType="begin"/>
            </w:r>
            <w:r>
              <w:rPr>
                <w:noProof/>
                <w:webHidden/>
              </w:rPr>
              <w:instrText xml:space="preserve"> PAGEREF _Toc469163193 \h </w:instrText>
            </w:r>
            <w:r>
              <w:rPr>
                <w:noProof/>
                <w:webHidden/>
              </w:rPr>
            </w:r>
            <w:r>
              <w:rPr>
                <w:noProof/>
                <w:webHidden/>
              </w:rPr>
              <w:fldChar w:fldCharType="separate"/>
            </w:r>
            <w:r>
              <w:rPr>
                <w:noProof/>
                <w:webHidden/>
              </w:rPr>
              <w:t>38</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94" w:history="1">
            <w:r w:rsidRPr="00B906C6">
              <w:rPr>
                <w:rStyle w:val="ab"/>
                <w:noProof/>
              </w:rPr>
              <w:t>11.7</w:t>
            </w:r>
            <w:r w:rsidRPr="00B906C6">
              <w:rPr>
                <w:rStyle w:val="ab"/>
                <w:rFonts w:hint="eastAsia"/>
                <w:noProof/>
              </w:rPr>
              <w:t>人员风险</w:t>
            </w:r>
            <w:r>
              <w:rPr>
                <w:noProof/>
                <w:webHidden/>
              </w:rPr>
              <w:tab/>
            </w:r>
            <w:r>
              <w:rPr>
                <w:noProof/>
                <w:webHidden/>
              </w:rPr>
              <w:fldChar w:fldCharType="begin"/>
            </w:r>
            <w:r>
              <w:rPr>
                <w:noProof/>
                <w:webHidden/>
              </w:rPr>
              <w:instrText xml:space="preserve"> PAGEREF _Toc469163194 \h </w:instrText>
            </w:r>
            <w:r>
              <w:rPr>
                <w:noProof/>
                <w:webHidden/>
              </w:rPr>
            </w:r>
            <w:r>
              <w:rPr>
                <w:noProof/>
                <w:webHidden/>
              </w:rPr>
              <w:fldChar w:fldCharType="separate"/>
            </w:r>
            <w:r>
              <w:rPr>
                <w:noProof/>
                <w:webHidden/>
              </w:rPr>
              <w:t>39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95" w:history="1">
            <w:r w:rsidRPr="00B906C6">
              <w:rPr>
                <w:rStyle w:val="ab"/>
                <w:noProof/>
              </w:rPr>
              <w:t>11.7.1 </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_Toc469163195 \h </w:instrText>
            </w:r>
            <w:r>
              <w:rPr>
                <w:noProof/>
                <w:webHidden/>
              </w:rPr>
            </w:r>
            <w:r>
              <w:rPr>
                <w:noProof/>
                <w:webHidden/>
              </w:rPr>
              <w:fldChar w:fldCharType="separate"/>
            </w:r>
            <w:r>
              <w:rPr>
                <w:noProof/>
                <w:webHidden/>
              </w:rPr>
              <w:t>39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96" w:history="1">
            <w:r w:rsidRPr="00B906C6">
              <w:rPr>
                <w:rStyle w:val="ab"/>
                <w:noProof/>
              </w:rPr>
              <w:t>11.7.2</w:t>
            </w:r>
            <w:r w:rsidRPr="00B906C6">
              <w:rPr>
                <w:rStyle w:val="ab"/>
                <w:rFonts w:hint="eastAsia"/>
                <w:noProof/>
              </w:rPr>
              <w:t>解决方案：</w:t>
            </w:r>
            <w:r>
              <w:rPr>
                <w:noProof/>
                <w:webHidden/>
              </w:rPr>
              <w:tab/>
            </w:r>
            <w:r>
              <w:rPr>
                <w:noProof/>
                <w:webHidden/>
              </w:rPr>
              <w:fldChar w:fldCharType="begin"/>
            </w:r>
            <w:r>
              <w:rPr>
                <w:noProof/>
                <w:webHidden/>
              </w:rPr>
              <w:instrText xml:space="preserve"> PAGEREF _Toc469163196 \h </w:instrText>
            </w:r>
            <w:r>
              <w:rPr>
                <w:noProof/>
                <w:webHidden/>
              </w:rPr>
            </w:r>
            <w:r>
              <w:rPr>
                <w:noProof/>
                <w:webHidden/>
              </w:rPr>
              <w:fldChar w:fldCharType="separate"/>
            </w:r>
            <w:r>
              <w:rPr>
                <w:noProof/>
                <w:webHidden/>
              </w:rPr>
              <w:t>39</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197" w:history="1">
            <w:r w:rsidRPr="00B906C6">
              <w:rPr>
                <w:rStyle w:val="ab"/>
                <w:noProof/>
              </w:rPr>
              <w:t>11.8 </w:t>
            </w:r>
            <w:r w:rsidRPr="00B906C6">
              <w:rPr>
                <w:rStyle w:val="ab"/>
                <w:rFonts w:hint="eastAsia"/>
                <w:noProof/>
              </w:rPr>
              <w:t>设计和实现风险</w:t>
            </w:r>
            <w:r>
              <w:rPr>
                <w:noProof/>
                <w:webHidden/>
              </w:rPr>
              <w:tab/>
            </w:r>
            <w:r>
              <w:rPr>
                <w:noProof/>
                <w:webHidden/>
              </w:rPr>
              <w:fldChar w:fldCharType="begin"/>
            </w:r>
            <w:r>
              <w:rPr>
                <w:noProof/>
                <w:webHidden/>
              </w:rPr>
              <w:instrText xml:space="preserve"> PAGEREF _Toc469163197 \h </w:instrText>
            </w:r>
            <w:r>
              <w:rPr>
                <w:noProof/>
                <w:webHidden/>
              </w:rPr>
            </w:r>
            <w:r>
              <w:rPr>
                <w:noProof/>
                <w:webHidden/>
              </w:rPr>
              <w:fldChar w:fldCharType="separate"/>
            </w:r>
            <w:r>
              <w:rPr>
                <w:noProof/>
                <w:webHidden/>
              </w:rPr>
              <w:t>39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98" w:history="1">
            <w:r w:rsidRPr="00B906C6">
              <w:rPr>
                <w:rStyle w:val="ab"/>
                <w:noProof/>
              </w:rPr>
              <w:t>11.8.1</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_Toc469163198 \h </w:instrText>
            </w:r>
            <w:r>
              <w:rPr>
                <w:noProof/>
                <w:webHidden/>
              </w:rPr>
            </w:r>
            <w:r>
              <w:rPr>
                <w:noProof/>
                <w:webHidden/>
              </w:rPr>
              <w:fldChar w:fldCharType="separate"/>
            </w:r>
            <w:r>
              <w:rPr>
                <w:noProof/>
                <w:webHidden/>
              </w:rPr>
              <w:t>39</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199" w:history="1">
            <w:r w:rsidRPr="00B906C6">
              <w:rPr>
                <w:rStyle w:val="ab"/>
                <w:noProof/>
              </w:rPr>
              <w:t>11.8.2</w:t>
            </w:r>
            <w:r w:rsidRPr="00B906C6">
              <w:rPr>
                <w:rStyle w:val="ab"/>
                <w:rFonts w:hint="eastAsia"/>
                <w:noProof/>
              </w:rPr>
              <w:t>解决方法</w:t>
            </w:r>
            <w:r>
              <w:rPr>
                <w:noProof/>
                <w:webHidden/>
              </w:rPr>
              <w:tab/>
            </w:r>
            <w:r>
              <w:rPr>
                <w:noProof/>
                <w:webHidden/>
              </w:rPr>
              <w:fldChar w:fldCharType="begin"/>
            </w:r>
            <w:r>
              <w:rPr>
                <w:noProof/>
                <w:webHidden/>
              </w:rPr>
              <w:instrText xml:space="preserve"> PAGEREF _Toc469163199 \h </w:instrText>
            </w:r>
            <w:r>
              <w:rPr>
                <w:noProof/>
                <w:webHidden/>
              </w:rPr>
            </w:r>
            <w:r>
              <w:rPr>
                <w:noProof/>
                <w:webHidden/>
              </w:rPr>
              <w:fldChar w:fldCharType="separate"/>
            </w:r>
            <w:r>
              <w:rPr>
                <w:noProof/>
                <w:webHidden/>
              </w:rPr>
              <w:t>40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200" w:history="1">
            <w:r w:rsidRPr="00B906C6">
              <w:rPr>
                <w:rStyle w:val="ab"/>
                <w:noProof/>
              </w:rPr>
              <w:t>11.9</w:t>
            </w:r>
            <w:r w:rsidRPr="00B906C6">
              <w:rPr>
                <w:rStyle w:val="ab"/>
                <w:rFonts w:hint="eastAsia"/>
                <w:noProof/>
              </w:rPr>
              <w:t>过程风险</w:t>
            </w:r>
            <w:r>
              <w:rPr>
                <w:noProof/>
                <w:webHidden/>
              </w:rPr>
              <w:tab/>
            </w:r>
            <w:r>
              <w:rPr>
                <w:noProof/>
                <w:webHidden/>
              </w:rPr>
              <w:fldChar w:fldCharType="begin"/>
            </w:r>
            <w:r>
              <w:rPr>
                <w:noProof/>
                <w:webHidden/>
              </w:rPr>
              <w:instrText xml:space="preserve"> PAGEREF _Toc469163200 \h </w:instrText>
            </w:r>
            <w:r>
              <w:rPr>
                <w:noProof/>
                <w:webHidden/>
              </w:rPr>
            </w:r>
            <w:r>
              <w:rPr>
                <w:noProof/>
                <w:webHidden/>
              </w:rPr>
              <w:fldChar w:fldCharType="separate"/>
            </w:r>
            <w:r>
              <w:rPr>
                <w:noProof/>
                <w:webHidden/>
              </w:rPr>
              <w:t>40</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201" w:history="1">
            <w:r w:rsidRPr="00B906C6">
              <w:rPr>
                <w:rStyle w:val="ab"/>
                <w:noProof/>
              </w:rPr>
              <w:t>11.9.1</w:t>
            </w:r>
            <w:r w:rsidRPr="00B906C6">
              <w:rPr>
                <w:rStyle w:val="ab"/>
                <w:rFonts w:hint="eastAsia"/>
                <w:noProof/>
              </w:rPr>
              <w:t>可能存在的问题：</w:t>
            </w:r>
            <w:r>
              <w:rPr>
                <w:noProof/>
                <w:webHidden/>
              </w:rPr>
              <w:tab/>
            </w:r>
            <w:r>
              <w:rPr>
                <w:noProof/>
                <w:webHidden/>
              </w:rPr>
              <w:fldChar w:fldCharType="begin"/>
            </w:r>
            <w:r>
              <w:rPr>
                <w:noProof/>
                <w:webHidden/>
              </w:rPr>
              <w:instrText xml:space="preserve"> PAGEREF _Toc469163201 \h </w:instrText>
            </w:r>
            <w:r>
              <w:rPr>
                <w:noProof/>
                <w:webHidden/>
              </w:rPr>
            </w:r>
            <w:r>
              <w:rPr>
                <w:noProof/>
                <w:webHidden/>
              </w:rPr>
              <w:fldChar w:fldCharType="separate"/>
            </w:r>
            <w:r>
              <w:rPr>
                <w:noProof/>
                <w:webHidden/>
              </w:rPr>
              <w:t>40</w:t>
            </w:r>
            <w:r>
              <w:rPr>
                <w:noProof/>
                <w:webHidden/>
              </w:rPr>
              <w:fldChar w:fldCharType="end"/>
            </w:r>
          </w:hyperlink>
        </w:p>
        <w:p w:rsidR="004D6F4E" w:rsidRDefault="004D6F4E">
          <w:pPr>
            <w:pStyle w:val="30"/>
            <w:tabs>
              <w:tab w:val="right" w:leader="dot" w:pos="8296"/>
            </w:tabs>
            <w:rPr>
              <w:rFonts w:asciiTheme="minorHAnsi" w:eastAsiaTheme="minorEastAsia" w:hAnsiTheme="minorHAnsi" w:cstheme="minorBidi"/>
              <w:i w:val="0"/>
              <w:iCs w:val="0"/>
              <w:noProof/>
              <w:szCs w:val="22"/>
            </w:rPr>
          </w:pPr>
          <w:hyperlink w:anchor="_Toc469163202" w:history="1">
            <w:r w:rsidRPr="00B906C6">
              <w:rPr>
                <w:rStyle w:val="ab"/>
                <w:noProof/>
              </w:rPr>
              <w:t>11.9.2</w:t>
            </w:r>
            <w:r w:rsidRPr="00B906C6">
              <w:rPr>
                <w:rStyle w:val="ab"/>
                <w:rFonts w:hint="eastAsia"/>
                <w:noProof/>
              </w:rPr>
              <w:t>解决方法：</w:t>
            </w:r>
            <w:r>
              <w:rPr>
                <w:noProof/>
                <w:webHidden/>
              </w:rPr>
              <w:tab/>
            </w:r>
            <w:r>
              <w:rPr>
                <w:noProof/>
                <w:webHidden/>
              </w:rPr>
              <w:fldChar w:fldCharType="begin"/>
            </w:r>
            <w:r>
              <w:rPr>
                <w:noProof/>
                <w:webHidden/>
              </w:rPr>
              <w:instrText xml:space="preserve"> PAGEREF _Toc469163202 \h </w:instrText>
            </w:r>
            <w:r>
              <w:rPr>
                <w:noProof/>
                <w:webHidden/>
              </w:rPr>
            </w:r>
            <w:r>
              <w:rPr>
                <w:noProof/>
                <w:webHidden/>
              </w:rPr>
              <w:fldChar w:fldCharType="separate"/>
            </w:r>
            <w:r>
              <w:rPr>
                <w:noProof/>
                <w:webHidden/>
              </w:rPr>
              <w:t>40</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203" w:history="1">
            <w:r w:rsidRPr="00B906C6">
              <w:rPr>
                <w:rStyle w:val="ab"/>
                <w:noProof/>
              </w:rPr>
              <w:t xml:space="preserve">12 </w:t>
            </w:r>
            <w:r w:rsidRPr="00B906C6">
              <w:rPr>
                <w:rStyle w:val="ab"/>
                <w:rFonts w:hint="eastAsia"/>
                <w:noProof/>
              </w:rPr>
              <w:t>支持条件</w:t>
            </w:r>
            <w:r>
              <w:rPr>
                <w:noProof/>
                <w:webHidden/>
              </w:rPr>
              <w:tab/>
            </w:r>
            <w:r>
              <w:rPr>
                <w:noProof/>
                <w:webHidden/>
              </w:rPr>
              <w:fldChar w:fldCharType="begin"/>
            </w:r>
            <w:r>
              <w:rPr>
                <w:noProof/>
                <w:webHidden/>
              </w:rPr>
              <w:instrText xml:space="preserve"> PAGEREF _Toc469163203 \h </w:instrText>
            </w:r>
            <w:r>
              <w:rPr>
                <w:noProof/>
                <w:webHidden/>
              </w:rPr>
            </w:r>
            <w:r>
              <w:rPr>
                <w:noProof/>
                <w:webHidden/>
              </w:rPr>
              <w:fldChar w:fldCharType="separate"/>
            </w:r>
            <w:r>
              <w:rPr>
                <w:noProof/>
                <w:webHidden/>
              </w:rPr>
              <w:t>40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204" w:history="1">
            <w:r w:rsidRPr="00B906C6">
              <w:rPr>
                <w:rStyle w:val="ab"/>
                <w:noProof/>
              </w:rPr>
              <w:t>12.1</w:t>
            </w:r>
            <w:r w:rsidRPr="00B906C6">
              <w:rPr>
                <w:rStyle w:val="ab"/>
                <w:rFonts w:hint="eastAsia"/>
                <w:noProof/>
              </w:rPr>
              <w:t>计算机系统支持</w:t>
            </w:r>
            <w:r>
              <w:rPr>
                <w:noProof/>
                <w:webHidden/>
              </w:rPr>
              <w:tab/>
            </w:r>
            <w:r>
              <w:rPr>
                <w:noProof/>
                <w:webHidden/>
              </w:rPr>
              <w:fldChar w:fldCharType="begin"/>
            </w:r>
            <w:r>
              <w:rPr>
                <w:noProof/>
                <w:webHidden/>
              </w:rPr>
              <w:instrText xml:space="preserve"> PAGEREF _Toc469163204 \h </w:instrText>
            </w:r>
            <w:r>
              <w:rPr>
                <w:noProof/>
                <w:webHidden/>
              </w:rPr>
            </w:r>
            <w:r>
              <w:rPr>
                <w:noProof/>
                <w:webHidden/>
              </w:rPr>
              <w:fldChar w:fldCharType="separate"/>
            </w:r>
            <w:r>
              <w:rPr>
                <w:noProof/>
                <w:webHidden/>
              </w:rPr>
              <w:t>40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205" w:history="1">
            <w:r w:rsidRPr="00B906C6">
              <w:rPr>
                <w:rStyle w:val="ab"/>
                <w:noProof/>
              </w:rPr>
              <w:t>12.2</w:t>
            </w:r>
            <w:r w:rsidRPr="00B906C6">
              <w:rPr>
                <w:rStyle w:val="ab"/>
                <w:rFonts w:hint="eastAsia"/>
                <w:noProof/>
              </w:rPr>
              <w:t>需要需方承担的工作和提供的条件</w:t>
            </w:r>
            <w:r>
              <w:rPr>
                <w:noProof/>
                <w:webHidden/>
              </w:rPr>
              <w:tab/>
            </w:r>
            <w:r>
              <w:rPr>
                <w:noProof/>
                <w:webHidden/>
              </w:rPr>
              <w:fldChar w:fldCharType="begin"/>
            </w:r>
            <w:r>
              <w:rPr>
                <w:noProof/>
                <w:webHidden/>
              </w:rPr>
              <w:instrText xml:space="preserve"> PAGEREF _Toc469163205 \h </w:instrText>
            </w:r>
            <w:r>
              <w:rPr>
                <w:noProof/>
                <w:webHidden/>
              </w:rPr>
            </w:r>
            <w:r>
              <w:rPr>
                <w:noProof/>
                <w:webHidden/>
              </w:rPr>
              <w:fldChar w:fldCharType="separate"/>
            </w:r>
            <w:r>
              <w:rPr>
                <w:noProof/>
                <w:webHidden/>
              </w:rPr>
              <w:t>40</w:t>
            </w:r>
            <w:r>
              <w:rPr>
                <w:noProof/>
                <w:webHidden/>
              </w:rPr>
              <w:fldChar w:fldCharType="end"/>
            </w:r>
          </w:hyperlink>
        </w:p>
        <w:p w:rsidR="004D6F4E" w:rsidRDefault="004D6F4E">
          <w:pPr>
            <w:pStyle w:val="20"/>
            <w:tabs>
              <w:tab w:val="right" w:leader="dot" w:pos="8296"/>
            </w:tabs>
            <w:rPr>
              <w:rFonts w:asciiTheme="minorHAnsi" w:eastAsiaTheme="minorEastAsia" w:hAnsiTheme="minorHAnsi" w:cstheme="minorBidi"/>
              <w:smallCaps w:val="0"/>
              <w:noProof/>
              <w:szCs w:val="22"/>
            </w:rPr>
          </w:pPr>
          <w:hyperlink w:anchor="_Toc469163206" w:history="1">
            <w:r w:rsidRPr="00B906C6">
              <w:rPr>
                <w:rStyle w:val="ab"/>
                <w:noProof/>
              </w:rPr>
              <w:t>12.3</w:t>
            </w:r>
            <w:r w:rsidRPr="00B906C6">
              <w:rPr>
                <w:rStyle w:val="ab"/>
                <w:rFonts w:hint="eastAsia"/>
                <w:noProof/>
              </w:rPr>
              <w:t>需要分包商承担的工作和提供的条件</w:t>
            </w:r>
            <w:r>
              <w:rPr>
                <w:noProof/>
                <w:webHidden/>
              </w:rPr>
              <w:tab/>
            </w:r>
            <w:r>
              <w:rPr>
                <w:noProof/>
                <w:webHidden/>
              </w:rPr>
              <w:fldChar w:fldCharType="begin"/>
            </w:r>
            <w:r>
              <w:rPr>
                <w:noProof/>
                <w:webHidden/>
              </w:rPr>
              <w:instrText xml:space="preserve"> PAGEREF _Toc469163206 \h </w:instrText>
            </w:r>
            <w:r>
              <w:rPr>
                <w:noProof/>
                <w:webHidden/>
              </w:rPr>
            </w:r>
            <w:r>
              <w:rPr>
                <w:noProof/>
                <w:webHidden/>
              </w:rPr>
              <w:fldChar w:fldCharType="separate"/>
            </w:r>
            <w:r>
              <w:rPr>
                <w:noProof/>
                <w:webHidden/>
              </w:rPr>
              <w:t>41</w:t>
            </w:r>
            <w:r>
              <w:rPr>
                <w:noProof/>
                <w:webHidden/>
              </w:rPr>
              <w:fldChar w:fldCharType="end"/>
            </w:r>
          </w:hyperlink>
        </w:p>
        <w:p w:rsidR="004D6F4E" w:rsidRDefault="004D6F4E">
          <w:pPr>
            <w:pStyle w:val="10"/>
            <w:rPr>
              <w:rFonts w:asciiTheme="minorHAnsi" w:eastAsiaTheme="minorEastAsia" w:hAnsiTheme="minorHAnsi" w:cstheme="minorBidi"/>
              <w:b w:val="0"/>
              <w:bCs w:val="0"/>
              <w:caps w:val="0"/>
              <w:noProof/>
              <w:szCs w:val="22"/>
            </w:rPr>
          </w:pPr>
          <w:hyperlink w:anchor="_Toc469163207" w:history="1">
            <w:r w:rsidRPr="00B906C6">
              <w:rPr>
                <w:rStyle w:val="ab"/>
                <w:noProof/>
              </w:rPr>
              <w:t xml:space="preserve">13 </w:t>
            </w:r>
            <w:r w:rsidRPr="00B906C6">
              <w:rPr>
                <w:rStyle w:val="ab"/>
                <w:rFonts w:hint="eastAsia"/>
                <w:noProof/>
              </w:rPr>
              <w:t>注解</w:t>
            </w:r>
            <w:r>
              <w:rPr>
                <w:noProof/>
                <w:webHidden/>
              </w:rPr>
              <w:tab/>
            </w:r>
            <w:r>
              <w:rPr>
                <w:noProof/>
                <w:webHidden/>
              </w:rPr>
              <w:fldChar w:fldCharType="begin"/>
            </w:r>
            <w:r>
              <w:rPr>
                <w:noProof/>
                <w:webHidden/>
              </w:rPr>
              <w:instrText xml:space="preserve"> PAGEREF _Toc469163207 \h </w:instrText>
            </w:r>
            <w:r>
              <w:rPr>
                <w:noProof/>
                <w:webHidden/>
              </w:rPr>
            </w:r>
            <w:r>
              <w:rPr>
                <w:noProof/>
                <w:webHidden/>
              </w:rPr>
              <w:fldChar w:fldCharType="separate"/>
            </w:r>
            <w:r>
              <w:rPr>
                <w:noProof/>
                <w:webHidden/>
              </w:rPr>
              <w:t>41</w:t>
            </w:r>
            <w:r>
              <w:rPr>
                <w:noProof/>
                <w:webHidden/>
              </w:rPr>
              <w:fldChar w:fldCharType="end"/>
            </w:r>
          </w:hyperlink>
        </w:p>
        <w:p w:rsidR="00EE3B6C" w:rsidRPr="00360716" w:rsidRDefault="00D56805" w:rsidP="00360716">
          <w:pPr>
            <w:rPr>
              <w:b/>
              <w:bCs/>
              <w:lang w:val="zh-CN"/>
            </w:rPr>
          </w:pPr>
          <w:r>
            <w:rPr>
              <w:b/>
              <w:bCs/>
              <w:lang w:val="zh-CN"/>
            </w:rPr>
            <w:fldChar w:fldCharType="end"/>
          </w:r>
        </w:p>
      </w:sdtContent>
    </w:sdt>
    <w:p w:rsidR="00EE3B6C" w:rsidRDefault="00D56805" w:rsidP="00EA2438">
      <w:pPr>
        <w:pStyle w:val="1"/>
      </w:pPr>
      <w:bookmarkStart w:id="14" w:name="_Toc465023184"/>
      <w:bookmarkStart w:id="15" w:name="_Toc367566285"/>
      <w:bookmarkStart w:id="16" w:name="_Toc464198922"/>
      <w:bookmarkStart w:id="17" w:name="_Toc469163060"/>
      <w:r>
        <w:rPr>
          <w:rFonts w:hint="eastAsia"/>
        </w:rPr>
        <w:lastRenderedPageBreak/>
        <w:t>1</w:t>
      </w:r>
      <w:r>
        <w:rPr>
          <w:rFonts w:hint="eastAsia"/>
        </w:rPr>
        <w:t>引言</w:t>
      </w:r>
      <w:bookmarkEnd w:id="14"/>
      <w:bookmarkEnd w:id="15"/>
      <w:bookmarkEnd w:id="16"/>
      <w:bookmarkEnd w:id="17"/>
    </w:p>
    <w:p w:rsidR="00EE3B6C" w:rsidRDefault="00D56805">
      <w:pPr>
        <w:pStyle w:val="2"/>
        <w:tabs>
          <w:tab w:val="left" w:pos="576"/>
        </w:tabs>
      </w:pPr>
      <w:bookmarkStart w:id="18" w:name="_Toc465023185"/>
      <w:bookmarkStart w:id="19" w:name="_Toc464198923"/>
      <w:bookmarkStart w:id="20" w:name="_Toc465023186"/>
      <w:bookmarkStart w:id="21" w:name="_Toc367566287"/>
      <w:bookmarkStart w:id="22" w:name="_Toc464198924"/>
      <w:bookmarkStart w:id="23" w:name="_Toc469163061"/>
      <w:r>
        <w:rPr>
          <w:rFonts w:hint="eastAsia"/>
        </w:rPr>
        <w:t>1.1</w:t>
      </w:r>
      <w:bookmarkStart w:id="24" w:name="_Toc466287554"/>
      <w:bookmarkStart w:id="25" w:name="_Toc466285641"/>
      <w:bookmarkStart w:id="26" w:name="_Toc466286124"/>
      <w:bookmarkStart w:id="27" w:name="_Toc307900542"/>
      <w:r>
        <w:rPr>
          <w:rFonts w:hint="eastAsia"/>
        </w:rPr>
        <w:t>标识</w:t>
      </w:r>
      <w:bookmarkEnd w:id="23"/>
      <w:bookmarkEnd w:id="24"/>
      <w:bookmarkEnd w:id="25"/>
      <w:bookmarkEnd w:id="26"/>
      <w:bookmarkEnd w:id="27"/>
    </w:p>
    <w:p w:rsidR="00EE3B6C" w:rsidRDefault="00D56805">
      <w:pPr>
        <w:ind w:firstLine="420"/>
      </w:pPr>
      <w:r>
        <w:rPr>
          <w:rFonts w:hint="eastAsia"/>
        </w:rPr>
        <w:t>文档标识号：</w:t>
      </w:r>
      <w:r>
        <w:rPr>
          <w:rFonts w:hint="eastAsia"/>
        </w:rPr>
        <w:t>A2016-15-01-00</w:t>
      </w:r>
    </w:p>
    <w:p w:rsidR="00EE3B6C" w:rsidRDefault="00D56805">
      <w:pPr>
        <w:ind w:firstLine="420"/>
      </w:pPr>
      <w:r>
        <w:rPr>
          <w:rFonts w:hint="eastAsia"/>
        </w:rPr>
        <w:t>文档标题：系统需求规格说明书</w:t>
      </w:r>
    </w:p>
    <w:p w:rsidR="00EE3B6C" w:rsidRDefault="00D56805">
      <w:pPr>
        <w:ind w:firstLine="420"/>
      </w:pPr>
      <w:r>
        <w:rPr>
          <w:rFonts w:hint="eastAsia"/>
        </w:rPr>
        <w:t>版本号：</w:t>
      </w:r>
      <w:r>
        <w:rPr>
          <w:rFonts w:hint="eastAsia"/>
        </w:rPr>
        <w:t>1.0</w:t>
      </w:r>
    </w:p>
    <w:p w:rsidR="00EE3B6C" w:rsidRDefault="00D56805">
      <w:pPr>
        <w:ind w:firstLine="420"/>
      </w:pPr>
      <w:r>
        <w:rPr>
          <w:rFonts w:hint="eastAsia"/>
        </w:rPr>
        <w:t>发行号：</w:t>
      </w:r>
      <w:r>
        <w:rPr>
          <w:rFonts w:hint="eastAsia"/>
        </w:rPr>
        <w:t>2016-11-05</w:t>
      </w:r>
    </w:p>
    <w:p w:rsidR="00EE3B6C" w:rsidRDefault="00D56805">
      <w:pPr>
        <w:pStyle w:val="a3"/>
        <w:ind w:firstLine="420"/>
        <w:rPr>
          <w:szCs w:val="24"/>
          <w:lang w:eastAsia="zh-CN"/>
        </w:rPr>
      </w:pPr>
      <w:r>
        <w:rPr>
          <w:rFonts w:hint="eastAsia"/>
          <w:szCs w:val="24"/>
          <w:lang w:eastAsia="zh-CN"/>
        </w:rPr>
        <w:t>项目</w:t>
      </w:r>
      <w:r>
        <w:rPr>
          <w:rFonts w:hint="eastAsia"/>
          <w:szCs w:val="24"/>
          <w:lang w:eastAsia="zh-CN"/>
        </w:rPr>
        <w:t>/</w:t>
      </w:r>
      <w:r>
        <w:rPr>
          <w:rFonts w:hint="eastAsia"/>
          <w:szCs w:val="24"/>
          <w:lang w:eastAsia="zh-CN"/>
        </w:rPr>
        <w:t>产品中文全称：购物网站</w:t>
      </w:r>
    </w:p>
    <w:p w:rsidR="00EE3B6C" w:rsidRDefault="00D56805">
      <w:pPr>
        <w:pStyle w:val="a3"/>
        <w:ind w:firstLine="420"/>
        <w:rPr>
          <w:szCs w:val="24"/>
          <w:lang w:eastAsia="zh-CN"/>
        </w:rPr>
      </w:pPr>
      <w:r>
        <w:rPr>
          <w:rFonts w:hint="eastAsia"/>
          <w:szCs w:val="24"/>
          <w:lang w:eastAsia="zh-CN"/>
        </w:rPr>
        <w:t>项目</w:t>
      </w:r>
      <w:r>
        <w:rPr>
          <w:rFonts w:hint="eastAsia"/>
          <w:szCs w:val="24"/>
          <w:lang w:eastAsia="zh-CN"/>
        </w:rPr>
        <w:t>/</w:t>
      </w:r>
      <w:r>
        <w:rPr>
          <w:rFonts w:hint="eastAsia"/>
          <w:szCs w:val="24"/>
          <w:lang w:eastAsia="zh-CN"/>
        </w:rPr>
        <w:t>产品英文全称：</w:t>
      </w:r>
      <w:r>
        <w:rPr>
          <w:rFonts w:hint="eastAsia"/>
          <w:szCs w:val="24"/>
          <w:lang w:eastAsia="zh-CN"/>
        </w:rPr>
        <w:t>Shopping Site</w:t>
      </w:r>
    </w:p>
    <w:p w:rsidR="00EE3B6C" w:rsidRDefault="00D56805">
      <w:pPr>
        <w:pStyle w:val="a3"/>
        <w:ind w:firstLine="420"/>
        <w:rPr>
          <w:szCs w:val="24"/>
          <w:lang w:eastAsia="zh-CN"/>
        </w:rPr>
      </w:pPr>
      <w:r>
        <w:rPr>
          <w:rFonts w:hint="eastAsia"/>
          <w:szCs w:val="24"/>
          <w:lang w:eastAsia="zh-CN"/>
        </w:rPr>
        <w:t>项目</w:t>
      </w:r>
      <w:r>
        <w:rPr>
          <w:rFonts w:hint="eastAsia"/>
          <w:szCs w:val="24"/>
          <w:lang w:eastAsia="zh-CN"/>
        </w:rPr>
        <w:t>/</w:t>
      </w:r>
      <w:r>
        <w:rPr>
          <w:rFonts w:hint="eastAsia"/>
          <w:szCs w:val="24"/>
          <w:lang w:eastAsia="zh-CN"/>
        </w:rPr>
        <w:t>产品英文简称：</w:t>
      </w:r>
      <w:r>
        <w:rPr>
          <w:rFonts w:hint="eastAsia"/>
          <w:szCs w:val="24"/>
          <w:lang w:eastAsia="zh-CN"/>
        </w:rPr>
        <w:t xml:space="preserve">SS_1.0 </w:t>
      </w:r>
    </w:p>
    <w:p w:rsidR="00EE3B6C" w:rsidRDefault="00D56805">
      <w:pPr>
        <w:ind w:firstLineChars="200" w:firstLine="420"/>
      </w:pPr>
      <w:r>
        <w:rPr>
          <w:rFonts w:hint="eastAsia"/>
        </w:rPr>
        <w:t>项目</w:t>
      </w:r>
      <w:r>
        <w:rPr>
          <w:rFonts w:hint="eastAsia"/>
        </w:rPr>
        <w:t>/</w:t>
      </w:r>
      <w:r>
        <w:rPr>
          <w:rFonts w:hint="eastAsia"/>
        </w:rPr>
        <w:t>产品编码：</w:t>
      </w:r>
      <w:r>
        <w:rPr>
          <w:rFonts w:hint="eastAsia"/>
        </w:rPr>
        <w:t>2016150001</w:t>
      </w:r>
    </w:p>
    <w:p w:rsidR="00EE3B6C" w:rsidRDefault="00D56805" w:rsidP="00EA2438">
      <w:pPr>
        <w:pStyle w:val="2"/>
      </w:pPr>
      <w:bookmarkStart w:id="28" w:name="_Toc469163062"/>
      <w:r>
        <w:t>1.</w:t>
      </w:r>
      <w:r>
        <w:rPr>
          <w:rFonts w:hint="eastAsia"/>
        </w:rPr>
        <w:t>2</w:t>
      </w:r>
      <w:r>
        <w:rPr>
          <w:rFonts w:hint="eastAsia"/>
        </w:rPr>
        <w:t>编写目的</w:t>
      </w:r>
      <w:bookmarkEnd w:id="18"/>
      <w:bookmarkEnd w:id="19"/>
      <w:bookmarkEnd w:id="28"/>
    </w:p>
    <w:p w:rsidR="00EE3B6C" w:rsidRDefault="00D56805">
      <w:pPr>
        <w:spacing w:line="360" w:lineRule="auto"/>
        <w:ind w:firstLineChars="200" w:firstLine="480"/>
        <w:rPr>
          <w:sz w:val="24"/>
        </w:rPr>
      </w:pPr>
      <w:r>
        <w:rPr>
          <w:rFonts w:hint="eastAsia"/>
          <w:sz w:val="24"/>
        </w:rPr>
        <w:t>本文档适用于购物网站，即</w:t>
      </w:r>
      <w:r>
        <w:rPr>
          <w:rFonts w:hint="eastAsia"/>
          <w:sz w:val="24"/>
        </w:rPr>
        <w:t>Shopping Site</w:t>
      </w:r>
      <w:r>
        <w:rPr>
          <w:rFonts w:hint="eastAsia"/>
          <w:sz w:val="24"/>
        </w:rPr>
        <w:t>，简称</w:t>
      </w:r>
      <w:r>
        <w:rPr>
          <w:rFonts w:hint="eastAsia"/>
          <w:sz w:val="24"/>
        </w:rPr>
        <w:t>SS</w:t>
      </w:r>
      <w:r>
        <w:rPr>
          <w:rFonts w:hint="eastAsia"/>
          <w:sz w:val="24"/>
        </w:rPr>
        <w:t>。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sz w:val="24"/>
        </w:rPr>
        <w:t xml:space="preserve"> </w:t>
      </w:r>
      <w:r>
        <w:rPr>
          <w:rFonts w:hint="eastAsia"/>
          <w:sz w:val="24"/>
        </w:rPr>
        <w:t>把对于在项目生命周期内的工作任务范围、各项工作的任务分解、项目团队组织结构、各团队成员的工作责任、团队内外沟通协作方式、开发进度、经费预算、项目</w:t>
      </w:r>
      <w:r>
        <w:rPr>
          <w:rFonts w:hint="eastAsia"/>
          <w:sz w:val="24"/>
        </w:rPr>
        <w:t xml:space="preserve"> </w:t>
      </w:r>
      <w:r>
        <w:rPr>
          <w:rFonts w:hint="eastAsia"/>
          <w:sz w:val="24"/>
        </w:rPr>
        <w:t>内外环境条件、风险对策等内容做出的安排以书面的方式，作为项目团队成员以及项目干系人之间的共识与约定，项目生命周期内的所有项目活动的行动基础，项目</w:t>
      </w:r>
      <w:r>
        <w:rPr>
          <w:rFonts w:hint="eastAsia"/>
          <w:sz w:val="24"/>
        </w:rPr>
        <w:t xml:space="preserve"> </w:t>
      </w:r>
      <w:r>
        <w:rPr>
          <w:rFonts w:hint="eastAsia"/>
          <w:sz w:val="24"/>
        </w:rPr>
        <w:t>团队开展和检查项目工作的依据。</w:t>
      </w:r>
    </w:p>
    <w:p w:rsidR="00EE3B6C" w:rsidRDefault="00EE3B6C">
      <w:pPr>
        <w:spacing w:line="360" w:lineRule="auto"/>
        <w:rPr>
          <w:sz w:val="24"/>
        </w:rPr>
      </w:pPr>
    </w:p>
    <w:p w:rsidR="00EE3B6C" w:rsidRDefault="00D56805">
      <w:pPr>
        <w:pStyle w:val="2"/>
      </w:pPr>
      <w:bookmarkStart w:id="29" w:name="_Toc465023187"/>
      <w:bookmarkStart w:id="30" w:name="_Toc469163063"/>
      <w:r>
        <w:t>1</w:t>
      </w:r>
      <w:r>
        <w:rPr>
          <w:rFonts w:hint="eastAsia"/>
        </w:rPr>
        <w:t>.3</w:t>
      </w:r>
      <w:r>
        <w:rPr>
          <w:rFonts w:hint="eastAsia"/>
        </w:rPr>
        <w:t>引用文件</w:t>
      </w:r>
      <w:bookmarkEnd w:id="29"/>
      <w:bookmarkEnd w:id="30"/>
    </w:p>
    <w:p w:rsidR="00EE3B6C" w:rsidRDefault="00D56805">
      <w:pPr>
        <w:spacing w:line="360" w:lineRule="auto"/>
        <w:rPr>
          <w:sz w:val="24"/>
        </w:rPr>
      </w:pPr>
      <w:r>
        <w:rPr>
          <w:rFonts w:hint="eastAsia"/>
          <w:sz w:val="24"/>
        </w:rPr>
        <w:t>SDP-</w:t>
      </w:r>
      <w:r>
        <w:rPr>
          <w:rFonts w:hint="eastAsia"/>
          <w:sz w:val="24"/>
        </w:rPr>
        <w:t>开发计划文档模板</w:t>
      </w:r>
    </w:p>
    <w:p w:rsidR="00EE3B6C" w:rsidRDefault="00D56805" w:rsidP="00EA2438">
      <w:pPr>
        <w:pStyle w:val="1"/>
      </w:pPr>
      <w:bookmarkStart w:id="31" w:name="_Toc469163064"/>
      <w:r>
        <w:rPr>
          <w:rFonts w:hint="eastAsia"/>
        </w:rPr>
        <w:lastRenderedPageBreak/>
        <w:t>2</w:t>
      </w:r>
      <w:r>
        <w:rPr>
          <w:rFonts w:hint="eastAsia"/>
        </w:rPr>
        <w:t>系统概述</w:t>
      </w:r>
      <w:bookmarkEnd w:id="20"/>
      <w:bookmarkEnd w:id="21"/>
      <w:bookmarkEnd w:id="22"/>
      <w:bookmarkEnd w:id="31"/>
    </w:p>
    <w:p w:rsidR="00EE3B6C" w:rsidRDefault="00D56805">
      <w:pPr>
        <w:spacing w:line="360" w:lineRule="auto"/>
        <w:ind w:firstLineChars="200" w:firstLine="480"/>
        <w:rPr>
          <w:rFonts w:cs="Arial"/>
          <w:color w:val="000000"/>
          <w:kern w:val="0"/>
          <w:sz w:val="24"/>
          <w:szCs w:val="21"/>
        </w:rPr>
      </w:pPr>
      <w:r>
        <w:rPr>
          <w:rFonts w:hint="eastAsia"/>
          <w:sz w:val="24"/>
        </w:rPr>
        <w:t>软件名称：</w:t>
      </w:r>
      <w:r>
        <w:rPr>
          <w:rFonts w:hint="eastAsia"/>
          <w:sz w:val="24"/>
        </w:rPr>
        <w:t>Shopping Site</w:t>
      </w:r>
      <w:r>
        <w:rPr>
          <w:rFonts w:hint="eastAsia"/>
          <w:sz w:val="24"/>
        </w:rPr>
        <w:t>（购物网站），本</w:t>
      </w:r>
      <w:r>
        <w:rPr>
          <w:rFonts w:cs="Arial" w:hint="eastAsia"/>
          <w:color w:val="000000"/>
          <w:kern w:val="0"/>
          <w:sz w:val="24"/>
          <w:szCs w:val="21"/>
        </w:rPr>
        <w:t>网站维护商品目录信息，处理用户订购（退订）、查询请求。</w:t>
      </w:r>
    </w:p>
    <w:p w:rsidR="00EE3B6C" w:rsidRDefault="00D56805">
      <w:pPr>
        <w:spacing w:line="360" w:lineRule="auto"/>
        <w:ind w:firstLineChars="200" w:firstLine="480"/>
        <w:rPr>
          <w:sz w:val="24"/>
        </w:rPr>
      </w:pPr>
      <w:r>
        <w:rPr>
          <w:rFonts w:cs="Arial" w:hint="eastAsia"/>
          <w:color w:val="000000"/>
          <w:kern w:val="0"/>
          <w:sz w:val="24"/>
          <w:szCs w:val="21"/>
        </w:rPr>
        <w:t>主要功能包括在线浏览、购物车管理、提交及支付、收货确认、服务评价等，</w:t>
      </w:r>
      <w:r>
        <w:rPr>
          <w:rFonts w:hint="eastAsia"/>
          <w:sz w:val="24"/>
        </w:rPr>
        <w:t>通过本系统，可以更好的有效率的完成网上</w:t>
      </w:r>
      <w:r>
        <w:rPr>
          <w:rFonts w:cs="Arial" w:hint="eastAsia"/>
          <w:color w:val="000000"/>
          <w:kern w:val="0"/>
          <w:sz w:val="24"/>
          <w:szCs w:val="21"/>
        </w:rPr>
        <w:t>购物业务。</w:t>
      </w:r>
      <w:r>
        <w:rPr>
          <w:rFonts w:cs="Calibri"/>
          <w:color w:val="000000"/>
          <w:kern w:val="0"/>
          <w:sz w:val="24"/>
          <w:szCs w:val="21"/>
        </w:rPr>
        <w:t> </w:t>
      </w:r>
    </w:p>
    <w:p w:rsidR="00EE3B6C" w:rsidRDefault="00D56805">
      <w:pPr>
        <w:spacing w:line="360" w:lineRule="auto"/>
        <w:ind w:firstLineChars="200" w:firstLine="480"/>
        <w:rPr>
          <w:sz w:val="24"/>
        </w:rPr>
      </w:pPr>
      <w:r>
        <w:rPr>
          <w:rFonts w:hint="eastAsia"/>
          <w:sz w:val="24"/>
        </w:rPr>
        <w:t>团队</w:t>
      </w:r>
      <w:r>
        <w:rPr>
          <w:rFonts w:hint="eastAsia"/>
          <w:sz w:val="24"/>
        </w:rPr>
        <w:t>A</w:t>
      </w:r>
      <w:r>
        <w:rPr>
          <w:rFonts w:hint="eastAsia"/>
          <w:sz w:val="24"/>
        </w:rPr>
        <w:t>负责该系统的开发，以及之后为维护工作。</w:t>
      </w:r>
    </w:p>
    <w:p w:rsidR="00EE3B6C" w:rsidRDefault="00EE3B6C">
      <w:pPr>
        <w:spacing w:line="360" w:lineRule="auto"/>
        <w:ind w:firstLineChars="200" w:firstLine="480"/>
        <w:rPr>
          <w:sz w:val="24"/>
        </w:rPr>
      </w:pPr>
    </w:p>
    <w:p w:rsidR="00EE3B6C" w:rsidRDefault="00EE3B6C">
      <w:pPr>
        <w:spacing w:line="360" w:lineRule="auto"/>
        <w:ind w:firstLineChars="200" w:firstLine="482"/>
        <w:rPr>
          <w:rFonts w:cs="宋体"/>
          <w:b/>
          <w:bCs/>
          <w:sz w:val="24"/>
          <w:szCs w:val="44"/>
        </w:rPr>
      </w:pPr>
    </w:p>
    <w:p w:rsidR="00EE3B6C" w:rsidRDefault="00EE3B6C">
      <w:pPr>
        <w:spacing w:line="360" w:lineRule="auto"/>
        <w:ind w:firstLineChars="200" w:firstLine="480"/>
        <w:rPr>
          <w:sz w:val="24"/>
        </w:rPr>
      </w:pPr>
    </w:p>
    <w:p w:rsidR="00EE3B6C" w:rsidRDefault="00D56805" w:rsidP="00EA2438">
      <w:pPr>
        <w:pStyle w:val="1"/>
      </w:pPr>
      <w:bookmarkStart w:id="32" w:name="_Toc464198926"/>
      <w:bookmarkStart w:id="33" w:name="_Toc465023188"/>
      <w:bookmarkStart w:id="34" w:name="_Toc469163065"/>
      <w:r>
        <w:rPr>
          <w:rFonts w:hint="eastAsia"/>
        </w:rPr>
        <w:t xml:space="preserve">3 </w:t>
      </w:r>
      <w:r>
        <w:rPr>
          <w:rFonts w:hint="eastAsia"/>
        </w:rPr>
        <w:t>交付产品</w:t>
      </w:r>
      <w:bookmarkEnd w:id="32"/>
      <w:bookmarkEnd w:id="33"/>
      <w:bookmarkEnd w:id="34"/>
    </w:p>
    <w:p w:rsidR="00EE3B6C" w:rsidRDefault="00D56805" w:rsidP="00EA2438">
      <w:pPr>
        <w:pStyle w:val="2"/>
      </w:pPr>
      <w:bookmarkStart w:id="35" w:name="_Toc465023189"/>
      <w:bookmarkStart w:id="36" w:name="_Toc464198927"/>
      <w:bookmarkStart w:id="37" w:name="_Toc469163066"/>
      <w:r>
        <w:rPr>
          <w:rFonts w:hint="eastAsia"/>
        </w:rPr>
        <w:t xml:space="preserve">3.1 </w:t>
      </w:r>
      <w:r>
        <w:rPr>
          <w:rFonts w:hint="eastAsia"/>
        </w:rPr>
        <w:t>程序</w:t>
      </w:r>
      <w:bookmarkEnd w:id="35"/>
      <w:bookmarkEnd w:id="36"/>
      <w:bookmarkEnd w:id="37"/>
    </w:p>
    <w:p w:rsidR="00EE3B6C" w:rsidRDefault="00D56805">
      <w:pPr>
        <w:spacing w:line="360" w:lineRule="auto"/>
        <w:ind w:firstLineChars="200" w:firstLine="480"/>
        <w:rPr>
          <w:sz w:val="24"/>
        </w:rPr>
      </w:pPr>
      <w:bookmarkStart w:id="38" w:name="_Toc367566292"/>
      <w:bookmarkStart w:id="39" w:name="_Toc465023190"/>
      <w:bookmarkStart w:id="40" w:name="_Toc464198928"/>
      <w:r>
        <w:rPr>
          <w:rFonts w:hint="eastAsia"/>
          <w:sz w:val="24"/>
        </w:rPr>
        <w:t>本系统基于</w:t>
      </w:r>
      <w:r>
        <w:rPr>
          <w:rFonts w:hint="eastAsia"/>
          <w:sz w:val="24"/>
        </w:rPr>
        <w:t>web</w:t>
      </w:r>
      <w:r>
        <w:rPr>
          <w:rFonts w:hint="eastAsia"/>
          <w:sz w:val="24"/>
        </w:rPr>
        <w:t>开发，最终向客户的交付产品为项目源代码、可执行程序和网页文件。</w:t>
      </w:r>
    </w:p>
    <w:p w:rsidR="00EE3B6C" w:rsidRDefault="00D56805" w:rsidP="00EA2438">
      <w:pPr>
        <w:pStyle w:val="2"/>
      </w:pPr>
      <w:bookmarkStart w:id="41" w:name="_Toc469163067"/>
      <w:r>
        <w:rPr>
          <w:rFonts w:hint="eastAsia"/>
        </w:rPr>
        <w:t xml:space="preserve">3.2 </w:t>
      </w:r>
      <w:bookmarkEnd w:id="38"/>
      <w:r>
        <w:rPr>
          <w:rFonts w:hint="eastAsia"/>
        </w:rPr>
        <w:t>文档</w:t>
      </w:r>
      <w:bookmarkEnd w:id="39"/>
      <w:bookmarkEnd w:id="40"/>
      <w:bookmarkEnd w:id="41"/>
    </w:p>
    <w:p w:rsidR="00EE3B6C" w:rsidRDefault="00D56805">
      <w:pPr>
        <w:spacing w:line="360" w:lineRule="auto"/>
        <w:ind w:firstLineChars="200" w:firstLine="480"/>
        <w:rPr>
          <w:sz w:val="24"/>
        </w:rPr>
      </w:pPr>
      <w:r>
        <w:rPr>
          <w:rFonts w:hint="eastAsia"/>
          <w:sz w:val="24"/>
        </w:rPr>
        <w:t>通过本网站完成网上购物的以下功能：</w:t>
      </w:r>
    </w:p>
    <w:p w:rsidR="00EE3B6C" w:rsidRDefault="00D56805">
      <w:pPr>
        <w:spacing w:line="360" w:lineRule="auto"/>
        <w:ind w:firstLineChars="200" w:firstLine="480"/>
        <w:rPr>
          <w:rFonts w:cs="Arial"/>
          <w:color w:val="000000"/>
          <w:kern w:val="0"/>
          <w:sz w:val="24"/>
          <w:szCs w:val="21"/>
        </w:rPr>
      </w:pPr>
      <w:r>
        <w:rPr>
          <w:rFonts w:cs="Arial" w:hint="eastAsia"/>
          <w:color w:val="000000"/>
          <w:kern w:val="0"/>
          <w:sz w:val="24"/>
          <w:szCs w:val="21"/>
        </w:rPr>
        <w:t>对于商家：</w:t>
      </w:r>
    </w:p>
    <w:p w:rsidR="00EE3B6C" w:rsidRDefault="00D56805">
      <w:pPr>
        <w:numPr>
          <w:ilvl w:val="0"/>
          <w:numId w:val="1"/>
        </w:numPr>
        <w:spacing w:line="360" w:lineRule="auto"/>
        <w:ind w:firstLineChars="200" w:firstLine="480"/>
        <w:rPr>
          <w:rFonts w:cs="Arial"/>
          <w:color w:val="000000"/>
          <w:kern w:val="0"/>
          <w:sz w:val="24"/>
          <w:szCs w:val="21"/>
        </w:rPr>
      </w:pPr>
      <w:r>
        <w:rPr>
          <w:rFonts w:cs="Arial" w:hint="eastAsia"/>
          <w:color w:val="000000"/>
          <w:kern w:val="0"/>
          <w:sz w:val="24"/>
          <w:szCs w:val="21"/>
        </w:rPr>
        <w:t>维护商品信息，包括变更价格，修改商品的介绍，商品的剩余数量</w:t>
      </w:r>
    </w:p>
    <w:p w:rsidR="00EE3B6C" w:rsidRDefault="00D56805">
      <w:pPr>
        <w:numPr>
          <w:ilvl w:val="0"/>
          <w:numId w:val="1"/>
        </w:numPr>
        <w:spacing w:line="360" w:lineRule="auto"/>
        <w:ind w:firstLineChars="200" w:firstLine="480"/>
        <w:rPr>
          <w:rFonts w:cs="Arial"/>
          <w:color w:val="000000"/>
          <w:kern w:val="0"/>
          <w:sz w:val="24"/>
          <w:szCs w:val="21"/>
        </w:rPr>
      </w:pPr>
      <w:r>
        <w:rPr>
          <w:rFonts w:cs="Arial" w:hint="eastAsia"/>
          <w:color w:val="000000"/>
          <w:kern w:val="0"/>
          <w:sz w:val="24"/>
          <w:szCs w:val="21"/>
        </w:rPr>
        <w:t>维护商品目录信息，增加、删减商品，对商品进行分类</w:t>
      </w:r>
    </w:p>
    <w:p w:rsidR="00EE3B6C" w:rsidRDefault="00D56805">
      <w:pPr>
        <w:spacing w:line="360" w:lineRule="auto"/>
        <w:ind w:firstLineChars="200" w:firstLine="480"/>
        <w:rPr>
          <w:rFonts w:cs="Arial"/>
          <w:color w:val="000000"/>
          <w:kern w:val="0"/>
          <w:sz w:val="24"/>
          <w:szCs w:val="21"/>
        </w:rPr>
      </w:pPr>
      <w:r>
        <w:rPr>
          <w:rFonts w:cs="Arial" w:hint="eastAsia"/>
          <w:color w:val="000000"/>
          <w:kern w:val="0"/>
          <w:sz w:val="24"/>
          <w:szCs w:val="21"/>
        </w:rPr>
        <w:t>对于顾客</w:t>
      </w:r>
      <w:r>
        <w:rPr>
          <w:rFonts w:cs="Arial" w:hint="eastAsia"/>
          <w:color w:val="000000"/>
          <w:kern w:val="0"/>
          <w:sz w:val="24"/>
          <w:szCs w:val="21"/>
        </w:rPr>
        <w:t>(</w:t>
      </w:r>
      <w:r>
        <w:rPr>
          <w:rFonts w:cs="Arial" w:hint="eastAsia"/>
          <w:color w:val="000000"/>
          <w:kern w:val="0"/>
          <w:sz w:val="24"/>
          <w:szCs w:val="21"/>
        </w:rPr>
        <w:t>用户</w:t>
      </w:r>
      <w:r>
        <w:rPr>
          <w:rFonts w:cs="Arial" w:hint="eastAsia"/>
          <w:color w:val="000000"/>
          <w:kern w:val="0"/>
          <w:sz w:val="24"/>
          <w:szCs w:val="21"/>
        </w:rPr>
        <w:t>)</w:t>
      </w:r>
      <w:r>
        <w:rPr>
          <w:rFonts w:cs="Arial" w:hint="eastAsia"/>
          <w:color w:val="000000"/>
          <w:kern w:val="0"/>
          <w:sz w:val="24"/>
          <w:szCs w:val="21"/>
        </w:rPr>
        <w:t>：</w:t>
      </w:r>
    </w:p>
    <w:p w:rsidR="00EE3B6C" w:rsidRDefault="00D56805">
      <w:pPr>
        <w:numPr>
          <w:ilvl w:val="0"/>
          <w:numId w:val="2"/>
        </w:numPr>
        <w:spacing w:line="360" w:lineRule="auto"/>
        <w:ind w:firstLineChars="200" w:firstLine="480"/>
        <w:rPr>
          <w:rFonts w:cs="Arial"/>
          <w:color w:val="000000"/>
          <w:kern w:val="0"/>
          <w:sz w:val="24"/>
          <w:szCs w:val="21"/>
        </w:rPr>
      </w:pPr>
      <w:r>
        <w:rPr>
          <w:rFonts w:cs="Arial" w:hint="eastAsia"/>
          <w:color w:val="000000"/>
          <w:kern w:val="0"/>
          <w:sz w:val="24"/>
          <w:szCs w:val="21"/>
        </w:rPr>
        <w:t>处理用户订购和退订的请求</w:t>
      </w:r>
    </w:p>
    <w:p w:rsidR="00EE3B6C" w:rsidRDefault="00D56805">
      <w:pPr>
        <w:numPr>
          <w:ilvl w:val="0"/>
          <w:numId w:val="2"/>
        </w:numPr>
        <w:spacing w:line="360" w:lineRule="auto"/>
        <w:ind w:firstLineChars="200" w:firstLine="480"/>
        <w:rPr>
          <w:sz w:val="24"/>
        </w:rPr>
      </w:pPr>
      <w:r>
        <w:rPr>
          <w:rFonts w:cs="Arial" w:hint="eastAsia"/>
          <w:color w:val="000000"/>
          <w:kern w:val="0"/>
          <w:sz w:val="24"/>
          <w:szCs w:val="21"/>
        </w:rPr>
        <w:t>查询请求，包括在线浏览、按名称和类别搜索、购物车管理、提交及支付、</w:t>
      </w:r>
      <w:r>
        <w:rPr>
          <w:rFonts w:cs="Arial" w:hint="eastAsia"/>
          <w:color w:val="000000"/>
          <w:kern w:val="0"/>
          <w:sz w:val="24"/>
          <w:szCs w:val="21"/>
        </w:rPr>
        <w:tab/>
      </w:r>
      <w:r>
        <w:rPr>
          <w:rFonts w:cs="Arial" w:hint="eastAsia"/>
          <w:color w:val="000000"/>
          <w:kern w:val="0"/>
          <w:sz w:val="24"/>
          <w:szCs w:val="21"/>
        </w:rPr>
        <w:tab/>
      </w:r>
      <w:r>
        <w:rPr>
          <w:rFonts w:cs="Arial" w:hint="eastAsia"/>
          <w:color w:val="000000"/>
          <w:kern w:val="0"/>
          <w:sz w:val="24"/>
          <w:szCs w:val="21"/>
        </w:rPr>
        <w:t>收货确认、服务评价等</w:t>
      </w:r>
    </w:p>
    <w:p w:rsidR="00EE3B6C" w:rsidRDefault="00EE3B6C">
      <w:pPr>
        <w:spacing w:line="360" w:lineRule="auto"/>
        <w:ind w:firstLineChars="200" w:firstLine="480"/>
        <w:rPr>
          <w:sz w:val="24"/>
        </w:rPr>
      </w:pPr>
    </w:p>
    <w:p w:rsidR="00EE3B6C" w:rsidRDefault="00D56805" w:rsidP="00EA2438">
      <w:pPr>
        <w:pStyle w:val="2"/>
      </w:pPr>
      <w:bookmarkStart w:id="42" w:name="_Toc465023191"/>
      <w:bookmarkStart w:id="43" w:name="_Toc464198929"/>
      <w:bookmarkStart w:id="44" w:name="_Toc469163068"/>
      <w:r>
        <w:rPr>
          <w:rFonts w:hint="eastAsia"/>
        </w:rPr>
        <w:lastRenderedPageBreak/>
        <w:t xml:space="preserve">3.3 </w:t>
      </w:r>
      <w:r>
        <w:rPr>
          <w:rFonts w:hint="eastAsia"/>
        </w:rPr>
        <w:t>服务</w:t>
      </w:r>
      <w:bookmarkEnd w:id="42"/>
      <w:bookmarkEnd w:id="43"/>
      <w:bookmarkEnd w:id="44"/>
    </w:p>
    <w:p w:rsidR="00EE3B6C" w:rsidRDefault="00D56805">
      <w:pPr>
        <w:spacing w:line="360" w:lineRule="auto"/>
        <w:ind w:firstLineChars="200" w:firstLine="480"/>
        <w:rPr>
          <w:sz w:val="24"/>
        </w:rPr>
      </w:pPr>
      <w:r>
        <w:rPr>
          <w:rFonts w:hint="eastAsia"/>
          <w:sz w:val="24"/>
        </w:rPr>
        <w:t>通过本网站完成网上购物的</w:t>
      </w:r>
      <w:r>
        <w:rPr>
          <w:rFonts w:cs="Arial" w:hint="eastAsia"/>
          <w:color w:val="000000"/>
          <w:kern w:val="0"/>
          <w:sz w:val="24"/>
          <w:szCs w:val="21"/>
        </w:rPr>
        <w:t>维护商品目录信息，处理用户订购（退订）、查询请求，包括在线浏览、购物车管理、提交及支付、收货确认、服务评价等</w:t>
      </w:r>
      <w:r>
        <w:rPr>
          <w:rFonts w:hint="eastAsia"/>
          <w:sz w:val="24"/>
        </w:rPr>
        <w:t>。</w:t>
      </w:r>
    </w:p>
    <w:p w:rsidR="00EE3B6C" w:rsidRDefault="00D56805" w:rsidP="00EA2438">
      <w:pPr>
        <w:pStyle w:val="2"/>
      </w:pPr>
      <w:bookmarkStart w:id="45" w:name="_Toc367566293"/>
      <w:bookmarkStart w:id="46" w:name="_Toc464198930"/>
      <w:bookmarkStart w:id="47" w:name="_Toc465023192"/>
      <w:bookmarkStart w:id="48" w:name="_Toc469163069"/>
      <w:r>
        <w:rPr>
          <w:rFonts w:hint="eastAsia"/>
        </w:rPr>
        <w:t xml:space="preserve">3.4 </w:t>
      </w:r>
      <w:bookmarkEnd w:id="45"/>
      <w:r>
        <w:rPr>
          <w:rFonts w:hint="eastAsia"/>
        </w:rPr>
        <w:t>非移交产品</w:t>
      </w:r>
      <w:bookmarkEnd w:id="46"/>
      <w:bookmarkEnd w:id="47"/>
      <w:bookmarkEnd w:id="48"/>
    </w:p>
    <w:p w:rsidR="00EE3B6C" w:rsidRDefault="00D56805">
      <w:pPr>
        <w:numPr>
          <w:ilvl w:val="0"/>
          <w:numId w:val="3"/>
        </w:numPr>
        <w:spacing w:line="360" w:lineRule="auto"/>
        <w:ind w:firstLineChars="200" w:firstLine="480"/>
        <w:rPr>
          <w:sz w:val="24"/>
        </w:rPr>
      </w:pPr>
      <w:r>
        <w:rPr>
          <w:rFonts w:hint="eastAsia"/>
          <w:sz w:val="24"/>
        </w:rPr>
        <w:t>系统源代码。</w:t>
      </w:r>
    </w:p>
    <w:p w:rsidR="00EE3B6C" w:rsidRDefault="00D56805">
      <w:pPr>
        <w:numPr>
          <w:ilvl w:val="0"/>
          <w:numId w:val="3"/>
        </w:numPr>
        <w:spacing w:line="360" w:lineRule="auto"/>
        <w:ind w:firstLineChars="200" w:firstLine="480"/>
        <w:rPr>
          <w:sz w:val="24"/>
        </w:rPr>
      </w:pPr>
      <w:r>
        <w:rPr>
          <w:rFonts w:hint="eastAsia"/>
          <w:sz w:val="24"/>
        </w:rPr>
        <w:t>Web</w:t>
      </w:r>
      <w:r>
        <w:rPr>
          <w:rFonts w:hint="eastAsia"/>
          <w:sz w:val="24"/>
        </w:rPr>
        <w:t>服务器端程序</w:t>
      </w:r>
    </w:p>
    <w:p w:rsidR="00EE3B6C" w:rsidRDefault="00D56805">
      <w:pPr>
        <w:numPr>
          <w:ilvl w:val="0"/>
          <w:numId w:val="3"/>
        </w:numPr>
        <w:spacing w:line="360" w:lineRule="auto"/>
        <w:ind w:firstLineChars="200" w:firstLine="480"/>
        <w:rPr>
          <w:sz w:val="24"/>
        </w:rPr>
      </w:pPr>
      <w:r>
        <w:rPr>
          <w:rFonts w:hint="eastAsia"/>
          <w:sz w:val="24"/>
        </w:rPr>
        <w:t>数据库配置</w:t>
      </w:r>
    </w:p>
    <w:p w:rsidR="00EE3B6C" w:rsidRDefault="00D56805">
      <w:pPr>
        <w:numPr>
          <w:ilvl w:val="0"/>
          <w:numId w:val="3"/>
        </w:numPr>
        <w:spacing w:line="360" w:lineRule="auto"/>
        <w:ind w:firstLineChars="200" w:firstLine="480"/>
        <w:rPr>
          <w:sz w:val="24"/>
        </w:rPr>
      </w:pPr>
      <w:r>
        <w:rPr>
          <w:rFonts w:hint="eastAsia"/>
          <w:sz w:val="24"/>
        </w:rPr>
        <w:t>《软件开发计划书》项目的计划。</w:t>
      </w:r>
    </w:p>
    <w:p w:rsidR="00EE3B6C" w:rsidRDefault="00D56805">
      <w:pPr>
        <w:numPr>
          <w:ilvl w:val="0"/>
          <w:numId w:val="3"/>
        </w:numPr>
        <w:spacing w:line="360" w:lineRule="auto"/>
        <w:ind w:firstLineChars="200" w:firstLine="480"/>
        <w:rPr>
          <w:sz w:val="24"/>
        </w:rPr>
      </w:pPr>
      <w:r>
        <w:rPr>
          <w:rFonts w:hint="eastAsia"/>
          <w:sz w:val="24"/>
        </w:rPr>
        <w:t>《软件测试计划书》用于系统测试的设计。</w:t>
      </w:r>
    </w:p>
    <w:p w:rsidR="00EE3B6C" w:rsidRDefault="00D56805">
      <w:pPr>
        <w:numPr>
          <w:ilvl w:val="0"/>
          <w:numId w:val="4"/>
        </w:numPr>
        <w:spacing w:line="360" w:lineRule="auto"/>
        <w:ind w:firstLineChars="200" w:firstLine="480"/>
        <w:rPr>
          <w:sz w:val="24"/>
        </w:rPr>
      </w:pPr>
      <w:r>
        <w:rPr>
          <w:rFonts w:hint="eastAsia"/>
          <w:sz w:val="24"/>
        </w:rPr>
        <w:t>《软件测试文档》记录系统测试完成情况。</w:t>
      </w:r>
    </w:p>
    <w:p w:rsidR="00EE3B6C" w:rsidRDefault="00D56805">
      <w:pPr>
        <w:numPr>
          <w:ilvl w:val="0"/>
          <w:numId w:val="3"/>
        </w:numPr>
        <w:spacing w:line="360" w:lineRule="auto"/>
        <w:ind w:firstLineChars="200" w:firstLine="480"/>
        <w:rPr>
          <w:sz w:val="24"/>
        </w:rPr>
      </w:pPr>
      <w:r>
        <w:rPr>
          <w:rFonts w:hint="eastAsia"/>
          <w:sz w:val="24"/>
        </w:rPr>
        <w:t>《系统设计说明》用于说明系统模块和结构设计，以及各个场景的操作步骤以及数据库的设计。</w:t>
      </w:r>
    </w:p>
    <w:p w:rsidR="00EE3B6C" w:rsidRDefault="00EE3B6C">
      <w:pPr>
        <w:spacing w:line="360" w:lineRule="auto"/>
        <w:ind w:firstLineChars="200" w:firstLine="480"/>
        <w:rPr>
          <w:sz w:val="24"/>
        </w:rPr>
      </w:pPr>
    </w:p>
    <w:p w:rsidR="00EE3B6C" w:rsidRDefault="00D56805" w:rsidP="00EA2438">
      <w:pPr>
        <w:pStyle w:val="2"/>
      </w:pPr>
      <w:bookmarkStart w:id="49" w:name="_Toc367566294"/>
      <w:bookmarkStart w:id="50" w:name="_Toc465023193"/>
      <w:bookmarkStart w:id="51" w:name="_Toc464198931"/>
      <w:bookmarkStart w:id="52" w:name="_Toc469163070"/>
      <w:r>
        <w:rPr>
          <w:rFonts w:hint="eastAsia"/>
        </w:rPr>
        <w:t xml:space="preserve">3.5 </w:t>
      </w:r>
      <w:r>
        <w:rPr>
          <w:rFonts w:hint="eastAsia"/>
        </w:rPr>
        <w:t>验收标准</w:t>
      </w:r>
      <w:bookmarkEnd w:id="49"/>
      <w:bookmarkEnd w:id="50"/>
      <w:bookmarkEnd w:id="51"/>
      <w:bookmarkEnd w:id="52"/>
    </w:p>
    <w:p w:rsidR="00EE3B6C" w:rsidRDefault="00D56805">
      <w:pPr>
        <w:spacing w:line="360" w:lineRule="auto"/>
        <w:ind w:firstLineChars="200" w:firstLine="480"/>
        <w:rPr>
          <w:sz w:val="24"/>
        </w:rPr>
      </w:pPr>
      <w:r>
        <w:rPr>
          <w:rFonts w:hint="eastAsia"/>
          <w:sz w:val="24"/>
        </w:rPr>
        <w:tab/>
      </w:r>
      <w:r>
        <w:rPr>
          <w:rFonts w:hint="eastAsia"/>
          <w:sz w:val="24"/>
        </w:rPr>
        <w:t>客户根据软件需求规格说明书逐项对系统的相应功能进行检查验证，全部通过即为通过验收。</w:t>
      </w:r>
    </w:p>
    <w:p w:rsidR="00EE3B6C" w:rsidRDefault="00EE3B6C">
      <w:pPr>
        <w:spacing w:line="360" w:lineRule="auto"/>
        <w:ind w:firstLineChars="200" w:firstLine="480"/>
        <w:rPr>
          <w:sz w:val="24"/>
        </w:rPr>
      </w:pPr>
    </w:p>
    <w:p w:rsidR="00EE3B6C" w:rsidRDefault="00D56805" w:rsidP="00EA2438">
      <w:pPr>
        <w:pStyle w:val="2"/>
      </w:pPr>
      <w:bookmarkStart w:id="53" w:name="_Toc464198932"/>
      <w:bookmarkStart w:id="54" w:name="_Toc465023194"/>
      <w:bookmarkStart w:id="55" w:name="_Toc469163071"/>
      <w:r>
        <w:rPr>
          <w:rFonts w:hint="eastAsia"/>
        </w:rPr>
        <w:t xml:space="preserve">3.6 </w:t>
      </w:r>
      <w:r>
        <w:rPr>
          <w:rFonts w:hint="eastAsia"/>
        </w:rPr>
        <w:t>项目最迟交付期限</w:t>
      </w:r>
      <w:bookmarkEnd w:id="53"/>
      <w:bookmarkEnd w:id="54"/>
      <w:bookmarkEnd w:id="55"/>
    </w:p>
    <w:p w:rsidR="00EE3B6C" w:rsidRDefault="00D56805">
      <w:pPr>
        <w:spacing w:line="360" w:lineRule="auto"/>
        <w:ind w:firstLineChars="200" w:firstLine="480"/>
        <w:rPr>
          <w:sz w:val="24"/>
        </w:rPr>
      </w:pPr>
      <w:r>
        <w:rPr>
          <w:rFonts w:hint="eastAsia"/>
          <w:sz w:val="24"/>
        </w:rPr>
        <w:t>此项目完成的最迟期限是</w:t>
      </w:r>
      <w:r>
        <w:rPr>
          <w:rFonts w:hint="eastAsia"/>
          <w:sz w:val="24"/>
        </w:rPr>
        <w:t>2016</w:t>
      </w:r>
      <w:r>
        <w:rPr>
          <w:rFonts w:hint="eastAsia"/>
          <w:sz w:val="24"/>
        </w:rPr>
        <w:t>年</w:t>
      </w:r>
      <w:r>
        <w:rPr>
          <w:rFonts w:hint="eastAsia"/>
          <w:sz w:val="24"/>
        </w:rPr>
        <w:t>12</w:t>
      </w:r>
      <w:r>
        <w:rPr>
          <w:rFonts w:hint="eastAsia"/>
          <w:sz w:val="24"/>
        </w:rPr>
        <w:t>月</w:t>
      </w:r>
      <w:r>
        <w:rPr>
          <w:rFonts w:hint="eastAsia"/>
          <w:sz w:val="24"/>
        </w:rPr>
        <w:t>31</w:t>
      </w:r>
      <w:r>
        <w:rPr>
          <w:rFonts w:hint="eastAsia"/>
          <w:sz w:val="24"/>
        </w:rPr>
        <w:t>号。</w:t>
      </w:r>
    </w:p>
    <w:p w:rsidR="00EE3B6C" w:rsidRDefault="00D56805" w:rsidP="00EA2438">
      <w:pPr>
        <w:pStyle w:val="1"/>
      </w:pPr>
      <w:bookmarkStart w:id="56" w:name="_Toc465023195"/>
      <w:bookmarkStart w:id="57" w:name="_Toc464198933"/>
      <w:bookmarkStart w:id="58" w:name="_Toc469163072"/>
      <w:r>
        <w:rPr>
          <w:rFonts w:hint="eastAsia"/>
        </w:rPr>
        <w:t>4</w:t>
      </w:r>
      <w:r>
        <w:rPr>
          <w:rFonts w:hint="eastAsia"/>
        </w:rPr>
        <w:t>所需工作概述</w:t>
      </w:r>
      <w:bookmarkEnd w:id="56"/>
      <w:bookmarkEnd w:id="57"/>
      <w:bookmarkEnd w:id="58"/>
    </w:p>
    <w:p w:rsidR="00EE3B6C" w:rsidRDefault="00D56805" w:rsidP="00EA2438">
      <w:pPr>
        <w:pStyle w:val="2"/>
      </w:pPr>
      <w:bookmarkStart w:id="59" w:name="_Toc367566290"/>
      <w:bookmarkStart w:id="60" w:name="_Toc464198934"/>
      <w:bookmarkStart w:id="61" w:name="_Toc465023196"/>
      <w:bookmarkStart w:id="62" w:name="_Toc469163073"/>
      <w:r>
        <w:rPr>
          <w:rFonts w:hint="eastAsia"/>
        </w:rPr>
        <w:t>4.1</w:t>
      </w:r>
      <w:bookmarkEnd w:id="59"/>
      <w:r>
        <w:rPr>
          <w:rFonts w:hint="eastAsia"/>
        </w:rPr>
        <w:t>工作内容</w:t>
      </w:r>
      <w:bookmarkEnd w:id="60"/>
      <w:bookmarkEnd w:id="61"/>
      <w:bookmarkEnd w:id="62"/>
    </w:p>
    <w:p w:rsidR="00EE3B6C" w:rsidRDefault="00D56805">
      <w:pPr>
        <w:spacing w:line="360" w:lineRule="auto"/>
        <w:ind w:firstLineChars="200" w:firstLine="480"/>
        <w:rPr>
          <w:sz w:val="24"/>
        </w:rPr>
      </w:pPr>
      <w:r>
        <w:rPr>
          <w:rFonts w:hint="eastAsia"/>
          <w:sz w:val="24"/>
        </w:rPr>
        <w:t>本网站面向客户为网上购物企业。实现一个网站，为</w:t>
      </w:r>
      <w:r>
        <w:rPr>
          <w:rFonts w:cs="Arial" w:hint="eastAsia"/>
          <w:color w:val="000000"/>
          <w:kern w:val="0"/>
          <w:sz w:val="24"/>
          <w:szCs w:val="21"/>
        </w:rPr>
        <w:t>维护商品目录信息，处</w:t>
      </w:r>
      <w:r>
        <w:rPr>
          <w:rFonts w:cs="Arial" w:hint="eastAsia"/>
          <w:color w:val="000000"/>
          <w:kern w:val="0"/>
          <w:sz w:val="24"/>
          <w:szCs w:val="21"/>
        </w:rPr>
        <w:lastRenderedPageBreak/>
        <w:t>理用户订购（退订）、查询请求</w:t>
      </w:r>
      <w:r>
        <w:rPr>
          <w:rFonts w:hint="eastAsia"/>
          <w:sz w:val="24"/>
        </w:rPr>
        <w:t>提供帮助。能够更加合理有效的更好的为顾客进行服务。基于</w:t>
      </w:r>
      <w:r>
        <w:rPr>
          <w:rFonts w:hint="eastAsia"/>
          <w:sz w:val="24"/>
        </w:rPr>
        <w:t>B/S (Browser/Server)</w:t>
      </w:r>
      <w:r>
        <w:rPr>
          <w:rFonts w:hint="eastAsia"/>
          <w:sz w:val="24"/>
        </w:rPr>
        <w:t>模式进行设计，包含的主要工作有：网页的设计、服务器端的设计、数据库的设计等。</w:t>
      </w:r>
    </w:p>
    <w:p w:rsidR="00EE3B6C" w:rsidRDefault="00D56805" w:rsidP="00EA2438">
      <w:pPr>
        <w:pStyle w:val="2"/>
      </w:pPr>
      <w:bookmarkStart w:id="63" w:name="_Toc367566291"/>
      <w:bookmarkStart w:id="64" w:name="_Toc465023197"/>
      <w:bookmarkStart w:id="65" w:name="_Toc464198935"/>
      <w:bookmarkStart w:id="66" w:name="_Toc469163074"/>
      <w:r>
        <w:rPr>
          <w:rFonts w:hint="eastAsia"/>
        </w:rPr>
        <w:t xml:space="preserve">4.2 </w:t>
      </w:r>
      <w:bookmarkEnd w:id="63"/>
      <w:r>
        <w:rPr>
          <w:rFonts w:hint="eastAsia"/>
        </w:rPr>
        <w:t>主要开发人员</w:t>
      </w:r>
      <w:bookmarkEnd w:id="64"/>
      <w:bookmarkEnd w:id="65"/>
      <w:bookmarkEnd w:id="66"/>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3544"/>
      </w:tblGrid>
      <w:tr w:rsidR="00EE3B6C">
        <w:trPr>
          <w:jc w:val="center"/>
        </w:trPr>
        <w:tc>
          <w:tcPr>
            <w:tcW w:w="1838" w:type="dxa"/>
          </w:tcPr>
          <w:p w:rsidR="00EE3B6C" w:rsidRDefault="00D56805">
            <w:pPr>
              <w:spacing w:line="360" w:lineRule="auto"/>
              <w:ind w:firstLineChars="200" w:firstLine="420"/>
              <w:jc w:val="center"/>
              <w:rPr>
                <w:szCs w:val="21"/>
              </w:rPr>
            </w:pPr>
            <w:r>
              <w:rPr>
                <w:rFonts w:hint="eastAsia"/>
                <w:szCs w:val="21"/>
              </w:rPr>
              <w:t>团队</w:t>
            </w:r>
            <w:r>
              <w:rPr>
                <w:rFonts w:hint="eastAsia"/>
                <w:szCs w:val="21"/>
              </w:rPr>
              <w:t>A</w:t>
            </w:r>
            <w:r>
              <w:rPr>
                <w:rFonts w:hint="eastAsia"/>
                <w:szCs w:val="21"/>
              </w:rPr>
              <w:t>成员</w:t>
            </w:r>
          </w:p>
        </w:tc>
        <w:tc>
          <w:tcPr>
            <w:tcW w:w="3544" w:type="dxa"/>
          </w:tcPr>
          <w:p w:rsidR="00EE3B6C" w:rsidRDefault="00D56805">
            <w:pPr>
              <w:spacing w:line="360" w:lineRule="auto"/>
              <w:ind w:firstLineChars="200" w:firstLine="420"/>
              <w:jc w:val="center"/>
              <w:rPr>
                <w:szCs w:val="21"/>
              </w:rPr>
            </w:pPr>
            <w:r>
              <w:rPr>
                <w:rFonts w:hint="eastAsia"/>
                <w:szCs w:val="21"/>
              </w:rPr>
              <w:t>简单介绍</w:t>
            </w:r>
          </w:p>
        </w:tc>
      </w:tr>
      <w:tr w:rsidR="00EE3B6C">
        <w:trPr>
          <w:jc w:val="center"/>
        </w:trPr>
        <w:tc>
          <w:tcPr>
            <w:tcW w:w="1838" w:type="dxa"/>
          </w:tcPr>
          <w:p w:rsidR="00EE3B6C" w:rsidRDefault="00D56805">
            <w:pPr>
              <w:spacing w:line="360" w:lineRule="auto"/>
              <w:ind w:firstLineChars="200" w:firstLine="420"/>
              <w:jc w:val="center"/>
              <w:rPr>
                <w:szCs w:val="21"/>
              </w:rPr>
            </w:pPr>
            <w:r>
              <w:rPr>
                <w:rFonts w:hint="eastAsia"/>
                <w:szCs w:val="21"/>
              </w:rPr>
              <w:t>杨汀阳</w:t>
            </w:r>
          </w:p>
        </w:tc>
        <w:tc>
          <w:tcPr>
            <w:tcW w:w="3544" w:type="dxa"/>
          </w:tcPr>
          <w:p w:rsidR="00EE3B6C" w:rsidRDefault="00D56805">
            <w:pPr>
              <w:spacing w:line="360" w:lineRule="auto"/>
              <w:ind w:firstLineChars="200" w:firstLine="420"/>
              <w:jc w:val="center"/>
              <w:rPr>
                <w:szCs w:val="21"/>
              </w:rPr>
            </w:pPr>
            <w:r>
              <w:rPr>
                <w:rFonts w:hint="eastAsia"/>
                <w:szCs w:val="21"/>
              </w:rPr>
              <w:t>计算机学院学生，技术良好</w:t>
            </w:r>
          </w:p>
        </w:tc>
      </w:tr>
      <w:tr w:rsidR="00EE3B6C">
        <w:trPr>
          <w:jc w:val="center"/>
        </w:trPr>
        <w:tc>
          <w:tcPr>
            <w:tcW w:w="1838" w:type="dxa"/>
          </w:tcPr>
          <w:p w:rsidR="00EE3B6C" w:rsidRDefault="00D56805">
            <w:pPr>
              <w:spacing w:line="360" w:lineRule="auto"/>
              <w:ind w:firstLineChars="200" w:firstLine="420"/>
              <w:jc w:val="center"/>
              <w:rPr>
                <w:szCs w:val="21"/>
              </w:rPr>
            </w:pPr>
            <w:r>
              <w:rPr>
                <w:rFonts w:hint="eastAsia"/>
                <w:szCs w:val="21"/>
              </w:rPr>
              <w:t>祝星</w:t>
            </w:r>
            <w:proofErr w:type="gramStart"/>
            <w:r>
              <w:rPr>
                <w:rFonts w:hint="eastAsia"/>
                <w:szCs w:val="21"/>
              </w:rPr>
              <w:t>馗</w:t>
            </w:r>
            <w:proofErr w:type="gramEnd"/>
          </w:p>
        </w:tc>
        <w:tc>
          <w:tcPr>
            <w:tcW w:w="3544" w:type="dxa"/>
          </w:tcPr>
          <w:p w:rsidR="00EE3B6C" w:rsidRDefault="00D56805">
            <w:pPr>
              <w:spacing w:line="360" w:lineRule="auto"/>
              <w:ind w:firstLineChars="200" w:firstLine="420"/>
              <w:jc w:val="center"/>
              <w:rPr>
                <w:szCs w:val="21"/>
              </w:rPr>
            </w:pPr>
            <w:r>
              <w:rPr>
                <w:rFonts w:hint="eastAsia"/>
                <w:szCs w:val="21"/>
              </w:rPr>
              <w:t>计算机学院学生，技术良好</w:t>
            </w:r>
          </w:p>
        </w:tc>
      </w:tr>
      <w:tr w:rsidR="00EE3B6C">
        <w:trPr>
          <w:jc w:val="center"/>
        </w:trPr>
        <w:tc>
          <w:tcPr>
            <w:tcW w:w="1838" w:type="dxa"/>
          </w:tcPr>
          <w:p w:rsidR="00EE3B6C" w:rsidRDefault="00D56805">
            <w:pPr>
              <w:spacing w:line="360" w:lineRule="auto"/>
              <w:ind w:firstLineChars="200" w:firstLine="420"/>
              <w:jc w:val="center"/>
              <w:rPr>
                <w:szCs w:val="21"/>
              </w:rPr>
            </w:pPr>
            <w:r>
              <w:rPr>
                <w:rFonts w:hint="eastAsia"/>
                <w:szCs w:val="21"/>
              </w:rPr>
              <w:t>崔煜昆</w:t>
            </w:r>
          </w:p>
        </w:tc>
        <w:tc>
          <w:tcPr>
            <w:tcW w:w="3544" w:type="dxa"/>
          </w:tcPr>
          <w:p w:rsidR="00EE3B6C" w:rsidRDefault="00D56805">
            <w:pPr>
              <w:spacing w:line="360" w:lineRule="auto"/>
              <w:ind w:firstLineChars="200" w:firstLine="420"/>
              <w:jc w:val="center"/>
              <w:rPr>
                <w:szCs w:val="21"/>
              </w:rPr>
            </w:pPr>
            <w:r>
              <w:rPr>
                <w:rFonts w:hint="eastAsia"/>
                <w:szCs w:val="21"/>
              </w:rPr>
              <w:t>计算机学院学生，技术良好</w:t>
            </w:r>
          </w:p>
        </w:tc>
      </w:tr>
      <w:tr w:rsidR="00EE3B6C">
        <w:trPr>
          <w:jc w:val="center"/>
        </w:trPr>
        <w:tc>
          <w:tcPr>
            <w:tcW w:w="1838" w:type="dxa"/>
          </w:tcPr>
          <w:p w:rsidR="00EE3B6C" w:rsidRDefault="00D56805">
            <w:pPr>
              <w:spacing w:line="360" w:lineRule="auto"/>
              <w:ind w:firstLineChars="200" w:firstLine="420"/>
              <w:jc w:val="center"/>
              <w:rPr>
                <w:szCs w:val="21"/>
              </w:rPr>
            </w:pPr>
            <w:proofErr w:type="gramStart"/>
            <w:r>
              <w:rPr>
                <w:rFonts w:hint="eastAsia"/>
                <w:szCs w:val="21"/>
              </w:rPr>
              <w:t>李游</w:t>
            </w:r>
            <w:proofErr w:type="gramEnd"/>
          </w:p>
        </w:tc>
        <w:tc>
          <w:tcPr>
            <w:tcW w:w="3544" w:type="dxa"/>
          </w:tcPr>
          <w:p w:rsidR="00EE3B6C" w:rsidRDefault="00D56805">
            <w:pPr>
              <w:spacing w:line="360" w:lineRule="auto"/>
              <w:ind w:firstLineChars="200" w:firstLine="420"/>
              <w:jc w:val="center"/>
              <w:rPr>
                <w:b/>
                <w:szCs w:val="21"/>
              </w:rPr>
            </w:pPr>
            <w:r>
              <w:rPr>
                <w:rFonts w:hint="eastAsia"/>
                <w:szCs w:val="21"/>
              </w:rPr>
              <w:t>计算机学院学生，技术良好</w:t>
            </w:r>
          </w:p>
        </w:tc>
      </w:tr>
    </w:tbl>
    <w:p w:rsidR="00EE3B6C" w:rsidRDefault="00D56805">
      <w:pPr>
        <w:spacing w:line="360" w:lineRule="auto"/>
        <w:ind w:firstLineChars="200" w:firstLine="480"/>
        <w:jc w:val="center"/>
        <w:rPr>
          <w:sz w:val="24"/>
        </w:rPr>
      </w:pPr>
      <w:r>
        <w:rPr>
          <w:rFonts w:hint="eastAsia"/>
          <w:sz w:val="24"/>
        </w:rPr>
        <w:t>图</w:t>
      </w:r>
      <w:r>
        <w:rPr>
          <w:rFonts w:hint="eastAsia"/>
          <w:sz w:val="24"/>
        </w:rPr>
        <w:t>4.2-</w:t>
      </w:r>
      <w:r>
        <w:rPr>
          <w:sz w:val="24"/>
        </w:rPr>
        <w:t>1</w:t>
      </w:r>
    </w:p>
    <w:p w:rsidR="00EE3B6C" w:rsidRDefault="00EE3B6C">
      <w:pPr>
        <w:spacing w:line="360" w:lineRule="auto"/>
        <w:ind w:firstLineChars="200" w:firstLine="480"/>
        <w:rPr>
          <w:sz w:val="24"/>
        </w:rPr>
      </w:pPr>
    </w:p>
    <w:p w:rsidR="00EE3B6C" w:rsidRDefault="00EE3B6C">
      <w:pPr>
        <w:spacing w:line="360" w:lineRule="auto"/>
        <w:ind w:firstLineChars="200" w:firstLine="480"/>
        <w:rPr>
          <w:sz w:val="24"/>
        </w:rPr>
      </w:pPr>
    </w:p>
    <w:p w:rsidR="00EE3B6C" w:rsidRDefault="00D56805" w:rsidP="00EA2438">
      <w:pPr>
        <w:pStyle w:val="1"/>
      </w:pPr>
      <w:bookmarkStart w:id="67" w:name="_Toc367566295"/>
      <w:bookmarkStart w:id="68" w:name="_Toc465023198"/>
      <w:bookmarkStart w:id="69" w:name="_Toc464198936"/>
      <w:bookmarkStart w:id="70" w:name="_Toc469163075"/>
      <w:r>
        <w:rPr>
          <w:rFonts w:hint="eastAsia"/>
        </w:rPr>
        <w:t xml:space="preserve">5 </w:t>
      </w:r>
      <w:r>
        <w:rPr>
          <w:rFonts w:hint="eastAsia"/>
        </w:rPr>
        <w:t>实施整个软件开发活动计划</w:t>
      </w:r>
      <w:bookmarkEnd w:id="67"/>
      <w:bookmarkEnd w:id="68"/>
      <w:bookmarkEnd w:id="69"/>
      <w:bookmarkEnd w:id="70"/>
    </w:p>
    <w:p w:rsidR="00EE3B6C" w:rsidRDefault="00D56805" w:rsidP="00EA2438">
      <w:pPr>
        <w:pStyle w:val="2"/>
      </w:pPr>
      <w:bookmarkStart w:id="71" w:name="_Toc367566296"/>
      <w:bookmarkStart w:id="72" w:name="_Toc464198937"/>
      <w:bookmarkStart w:id="73" w:name="_Toc465023199"/>
      <w:bookmarkStart w:id="74" w:name="_Toc469163076"/>
      <w:r>
        <w:rPr>
          <w:rFonts w:hint="eastAsia"/>
        </w:rPr>
        <w:t>5.1</w:t>
      </w:r>
      <w:bookmarkEnd w:id="71"/>
      <w:r>
        <w:rPr>
          <w:rFonts w:hint="eastAsia"/>
        </w:rPr>
        <w:t>软件开发过程</w:t>
      </w:r>
      <w:bookmarkEnd w:id="72"/>
      <w:bookmarkEnd w:id="73"/>
      <w:bookmarkEnd w:id="74"/>
    </w:p>
    <w:p w:rsidR="00EE3B6C" w:rsidRDefault="00D56805">
      <w:pPr>
        <w:spacing w:line="360" w:lineRule="auto"/>
        <w:ind w:firstLineChars="200" w:firstLine="480"/>
        <w:rPr>
          <w:sz w:val="24"/>
        </w:rPr>
      </w:pPr>
      <w:r>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rsidR="00EE3B6C" w:rsidRDefault="00EE3B6C">
      <w:pPr>
        <w:spacing w:line="360" w:lineRule="auto"/>
        <w:ind w:firstLineChars="200" w:firstLine="480"/>
        <w:rPr>
          <w:sz w:val="24"/>
        </w:rPr>
      </w:pPr>
    </w:p>
    <w:p w:rsidR="00EE3B6C" w:rsidRDefault="00EE3B6C">
      <w:pPr>
        <w:spacing w:line="360" w:lineRule="auto"/>
        <w:ind w:firstLineChars="200" w:firstLine="480"/>
        <w:rPr>
          <w:sz w:val="24"/>
        </w:rPr>
      </w:pPr>
    </w:p>
    <w:p w:rsidR="00EE3B6C" w:rsidRDefault="00D56805" w:rsidP="00EA2438">
      <w:pPr>
        <w:pStyle w:val="2"/>
      </w:pPr>
      <w:bookmarkStart w:id="75" w:name="_Toc464198938"/>
      <w:bookmarkStart w:id="76" w:name="_Toc367566297"/>
      <w:bookmarkStart w:id="77" w:name="_Toc465023200"/>
      <w:bookmarkStart w:id="78" w:name="_Toc469163077"/>
      <w:r>
        <w:rPr>
          <w:rFonts w:hint="eastAsia"/>
        </w:rPr>
        <w:t xml:space="preserve">5.2 </w:t>
      </w:r>
      <w:r>
        <w:rPr>
          <w:rFonts w:hint="eastAsia"/>
        </w:rPr>
        <w:t>软件开发总体计划</w:t>
      </w:r>
      <w:bookmarkEnd w:id="75"/>
      <w:bookmarkEnd w:id="76"/>
      <w:bookmarkEnd w:id="77"/>
      <w:bookmarkEnd w:id="78"/>
    </w:p>
    <w:p w:rsidR="00EE3B6C" w:rsidRDefault="00D56805">
      <w:pPr>
        <w:pStyle w:val="3"/>
      </w:pPr>
      <w:bookmarkStart w:id="79" w:name="_Toc367566298"/>
      <w:bookmarkStart w:id="80" w:name="_Toc464198939"/>
      <w:bookmarkStart w:id="81" w:name="_Toc465023201"/>
      <w:bookmarkStart w:id="82" w:name="_Toc469163078"/>
      <w:r>
        <w:rPr>
          <w:rFonts w:hint="eastAsia"/>
        </w:rPr>
        <w:t xml:space="preserve">5.2.1 </w:t>
      </w:r>
      <w:r>
        <w:rPr>
          <w:rFonts w:hint="eastAsia"/>
        </w:rPr>
        <w:t>软件开发方法</w:t>
      </w:r>
      <w:bookmarkEnd w:id="79"/>
      <w:bookmarkEnd w:id="80"/>
      <w:bookmarkEnd w:id="81"/>
      <w:bookmarkEnd w:id="82"/>
    </w:p>
    <w:p w:rsidR="00EE3B6C" w:rsidRDefault="00D56805">
      <w:pPr>
        <w:spacing w:line="360" w:lineRule="auto"/>
        <w:ind w:firstLineChars="200" w:firstLine="480"/>
        <w:rPr>
          <w:sz w:val="24"/>
        </w:rPr>
      </w:pPr>
      <w:r>
        <w:rPr>
          <w:rFonts w:hint="eastAsia"/>
          <w:sz w:val="24"/>
        </w:rPr>
        <w:t>本系统开发过程中采用面相对象的编程方法。</w:t>
      </w:r>
    </w:p>
    <w:p w:rsidR="00EE3B6C" w:rsidRDefault="00D56805">
      <w:pPr>
        <w:pStyle w:val="3"/>
      </w:pPr>
      <w:bookmarkStart w:id="83" w:name="_Toc465023202"/>
      <w:bookmarkStart w:id="84" w:name="_Toc464198940"/>
      <w:bookmarkStart w:id="85" w:name="_Toc367566299"/>
      <w:bookmarkStart w:id="86" w:name="_Toc469163079"/>
      <w:r>
        <w:rPr>
          <w:rFonts w:hint="eastAsia"/>
        </w:rPr>
        <w:lastRenderedPageBreak/>
        <w:t xml:space="preserve">5.2.2 </w:t>
      </w:r>
      <w:r>
        <w:rPr>
          <w:rFonts w:hint="eastAsia"/>
        </w:rPr>
        <w:t>软件产品验收标准</w:t>
      </w:r>
      <w:bookmarkEnd w:id="83"/>
      <w:bookmarkEnd w:id="84"/>
      <w:bookmarkEnd w:id="85"/>
      <w:bookmarkEnd w:id="86"/>
    </w:p>
    <w:p w:rsidR="00EE3B6C" w:rsidRDefault="00D56805">
      <w:pPr>
        <w:ind w:firstLineChars="200" w:firstLine="480"/>
        <w:rPr>
          <w:sz w:val="24"/>
        </w:rPr>
      </w:pPr>
      <w:bookmarkStart w:id="87" w:name="_Toc367566301"/>
      <w:bookmarkStart w:id="88" w:name="_Toc465023203"/>
      <w:bookmarkStart w:id="89" w:name="_Toc464198941"/>
      <w:r>
        <w:rPr>
          <w:rFonts w:hint="eastAsia"/>
          <w:sz w:val="24"/>
        </w:rPr>
        <w:t>在系统开发过程中，有如下要求：</w:t>
      </w:r>
    </w:p>
    <w:p w:rsidR="00EE3B6C" w:rsidRDefault="00D56805">
      <w:pPr>
        <w:ind w:left="420" w:firstLine="420"/>
        <w:rPr>
          <w:rFonts w:ascii="宋体" w:hAnsi="宋体" w:cs="宋体"/>
          <w:sz w:val="24"/>
        </w:rPr>
      </w:pPr>
      <w:r>
        <w:rPr>
          <w:rFonts w:ascii="宋体" w:hAnsi="宋体" w:cs="宋体" w:hint="eastAsia"/>
          <w:sz w:val="24"/>
        </w:rPr>
        <w:t>a)格式标准：完全按照JAVA语言编写风格进行，包括代码的缩进以及变量的大小写等要求。</w:t>
      </w:r>
    </w:p>
    <w:p w:rsidR="00EE3B6C" w:rsidRDefault="00D56805">
      <w:pPr>
        <w:ind w:left="420" w:firstLine="420"/>
        <w:rPr>
          <w:rFonts w:ascii="宋体" w:hAnsi="宋体" w:cs="宋体"/>
          <w:sz w:val="24"/>
        </w:rPr>
      </w:pPr>
      <w:r>
        <w:rPr>
          <w:rFonts w:ascii="宋体" w:hAnsi="宋体" w:cs="宋体" w:hint="eastAsia"/>
          <w:sz w:val="24"/>
        </w:rPr>
        <w:t>b)注释要求：按照OO课程里的要求进行代码的注释说明，并按照OO课程的要求认真撰写规格说明，即readme文件。</w:t>
      </w:r>
    </w:p>
    <w:p w:rsidR="00EE3B6C" w:rsidRDefault="00D56805">
      <w:pPr>
        <w:ind w:left="420" w:firstLine="420"/>
        <w:rPr>
          <w:rFonts w:ascii="宋体" w:hAnsi="宋体" w:cs="宋体"/>
          <w:sz w:val="24"/>
        </w:rPr>
      </w:pPr>
      <w:r>
        <w:rPr>
          <w:rFonts w:ascii="宋体" w:hAnsi="宋体" w:cs="宋体" w:hint="eastAsia"/>
          <w:sz w:val="24"/>
        </w:rPr>
        <w:t>c)程序才采用模块化的设计方法，由统一的接口来进行不同功能模块的连接；每部分的功能模块在顶部：均用不超过200单词来进行描述本模块的功能。</w:t>
      </w:r>
    </w:p>
    <w:p w:rsidR="00EE3B6C" w:rsidRDefault="00D56805">
      <w:pPr>
        <w:ind w:left="420" w:firstLine="420"/>
        <w:rPr>
          <w:rFonts w:ascii="宋体" w:hAnsi="宋体" w:cs="宋体"/>
          <w:sz w:val="24"/>
        </w:rPr>
      </w:pPr>
      <w:r>
        <w:rPr>
          <w:rFonts w:ascii="宋体" w:hAnsi="宋体" w:cs="宋体" w:hint="eastAsia"/>
          <w:sz w:val="24"/>
        </w:rPr>
        <w:t>d)整体软件设计符合需求分析，软件设计规格和文档中所标志的技术规范</w:t>
      </w:r>
    </w:p>
    <w:p w:rsidR="00EE3B6C" w:rsidRDefault="00D56805">
      <w:pPr>
        <w:ind w:left="420" w:firstLine="420"/>
        <w:rPr>
          <w:rFonts w:ascii="宋体" w:hAnsi="宋体" w:cs="宋体"/>
          <w:sz w:val="24"/>
        </w:rPr>
      </w:pPr>
      <w:r>
        <w:rPr>
          <w:rFonts w:ascii="宋体" w:hAnsi="宋体" w:cs="宋体" w:hint="eastAsia"/>
          <w:sz w:val="24"/>
        </w:rPr>
        <w:t>e)功能实现：系统能正常运行，并且系统预期的每项功能全部得以实现</w:t>
      </w:r>
    </w:p>
    <w:p w:rsidR="00EE3B6C" w:rsidRDefault="00D56805">
      <w:pPr>
        <w:ind w:left="420" w:firstLine="420"/>
        <w:rPr>
          <w:rFonts w:ascii="宋体" w:hAnsi="宋体" w:cs="宋体"/>
          <w:sz w:val="24"/>
        </w:rPr>
      </w:pPr>
      <w:r>
        <w:rPr>
          <w:rFonts w:ascii="宋体" w:hAnsi="宋体" w:cs="宋体" w:hint="eastAsia"/>
          <w:sz w:val="24"/>
        </w:rPr>
        <w:t>f)所设计的软件产品能够满足用户的需求。软件在使用的过程中：能够确保用户的个人信息不泄露，用户的资金安全，并且能够对用户的动作及时的</w:t>
      </w:r>
      <w:proofErr w:type="gramStart"/>
      <w:r>
        <w:rPr>
          <w:rFonts w:ascii="宋体" w:hAnsi="宋体" w:cs="宋体" w:hint="eastAsia"/>
          <w:sz w:val="24"/>
        </w:rPr>
        <w:t>作出</w:t>
      </w:r>
      <w:proofErr w:type="gramEnd"/>
      <w:r>
        <w:rPr>
          <w:rFonts w:ascii="宋体" w:hAnsi="宋体" w:cs="宋体" w:hint="eastAsia"/>
          <w:sz w:val="24"/>
        </w:rPr>
        <w:t>反馈，具有良好的用户使用性和一定的稳定性；</w:t>
      </w:r>
    </w:p>
    <w:p w:rsidR="00EE3B6C" w:rsidRDefault="00D56805">
      <w:pPr>
        <w:ind w:left="420" w:firstLine="420"/>
        <w:rPr>
          <w:rFonts w:ascii="宋体" w:hAnsi="宋体" w:cs="宋体"/>
          <w:sz w:val="24"/>
        </w:rPr>
      </w:pPr>
      <w:r>
        <w:rPr>
          <w:rFonts w:ascii="宋体" w:hAnsi="宋体" w:cs="宋体" w:hint="eastAsia"/>
          <w:sz w:val="24"/>
        </w:rPr>
        <w:t>g)产品能够在后期不断地改进和优化，定期推出新的软件安装包，及时改善使用过程中存在的问题；</w:t>
      </w:r>
    </w:p>
    <w:p w:rsidR="00EE3B6C" w:rsidRDefault="00D56805" w:rsidP="00EA2438">
      <w:pPr>
        <w:pStyle w:val="2"/>
        <w:rPr>
          <w:rFonts w:hint="eastAsia"/>
        </w:rPr>
      </w:pPr>
      <w:bookmarkStart w:id="90" w:name="_Toc469163080"/>
      <w:r>
        <w:rPr>
          <w:rFonts w:hint="eastAsia"/>
        </w:rPr>
        <w:t>5.3</w:t>
      </w:r>
      <w:bookmarkEnd w:id="87"/>
      <w:r>
        <w:rPr>
          <w:rFonts w:hint="eastAsia"/>
        </w:rPr>
        <w:t xml:space="preserve"> </w:t>
      </w:r>
      <w:r>
        <w:rPr>
          <w:rFonts w:hint="eastAsia"/>
        </w:rPr>
        <w:t>软件开发预算</w:t>
      </w:r>
      <w:bookmarkEnd w:id="88"/>
      <w:bookmarkEnd w:id="89"/>
      <w:bookmarkEnd w:id="90"/>
    </w:p>
    <w:p w:rsidR="00EE3B6C" w:rsidRPr="00EA2438" w:rsidRDefault="00EA2438" w:rsidP="00EA2438">
      <w:pPr>
        <w:rPr>
          <w:sz w:val="28"/>
          <w:szCs w:val="28"/>
        </w:rPr>
      </w:pPr>
      <w:r w:rsidRPr="00EA2438">
        <w:rPr>
          <w:rFonts w:hint="eastAsia"/>
          <w:sz w:val="28"/>
          <w:szCs w:val="28"/>
        </w:rPr>
        <w:t>FP</w:t>
      </w:r>
      <w:r w:rsidRPr="00EA2438">
        <w:rPr>
          <w:rFonts w:hint="eastAsia"/>
          <w:sz w:val="28"/>
          <w:szCs w:val="28"/>
        </w:rPr>
        <w:t>功能点度量表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85"/>
        <w:gridCol w:w="1420"/>
        <w:gridCol w:w="1420"/>
        <w:gridCol w:w="1421"/>
        <w:gridCol w:w="1421"/>
      </w:tblGrid>
      <w:tr w:rsidR="00EE3B6C">
        <w:trPr>
          <w:jc w:val="center"/>
        </w:trPr>
        <w:tc>
          <w:tcPr>
            <w:tcW w:w="1555" w:type="dxa"/>
          </w:tcPr>
          <w:p w:rsidR="00EE3B6C" w:rsidRDefault="00D56805">
            <w:pPr>
              <w:spacing w:line="360" w:lineRule="auto"/>
              <w:jc w:val="center"/>
            </w:pPr>
            <w:r>
              <w:rPr>
                <w:rFonts w:hint="eastAsia"/>
              </w:rPr>
              <w:t>测量参数</w:t>
            </w:r>
          </w:p>
        </w:tc>
        <w:tc>
          <w:tcPr>
            <w:tcW w:w="1285" w:type="dxa"/>
          </w:tcPr>
          <w:p w:rsidR="00EE3B6C" w:rsidRDefault="00D56805">
            <w:pPr>
              <w:spacing w:line="360" w:lineRule="auto"/>
              <w:jc w:val="center"/>
            </w:pPr>
            <w:r>
              <w:rPr>
                <w:rFonts w:hint="eastAsia"/>
              </w:rPr>
              <w:t>数量</w:t>
            </w:r>
          </w:p>
        </w:tc>
        <w:tc>
          <w:tcPr>
            <w:tcW w:w="1420" w:type="dxa"/>
          </w:tcPr>
          <w:p w:rsidR="00EE3B6C" w:rsidRDefault="00D56805">
            <w:pPr>
              <w:spacing w:line="360" w:lineRule="auto"/>
              <w:jc w:val="center"/>
            </w:pPr>
            <w:r>
              <w:rPr>
                <w:rFonts w:hint="eastAsia"/>
              </w:rPr>
              <w:t>简单</w:t>
            </w:r>
            <w:r>
              <w:rPr>
                <w:rFonts w:hint="eastAsia"/>
              </w:rPr>
              <w:t>4</w:t>
            </w:r>
          </w:p>
        </w:tc>
        <w:tc>
          <w:tcPr>
            <w:tcW w:w="1420" w:type="dxa"/>
          </w:tcPr>
          <w:p w:rsidR="00EE3B6C" w:rsidRDefault="00D56805">
            <w:pPr>
              <w:spacing w:line="360" w:lineRule="auto"/>
              <w:jc w:val="center"/>
            </w:pPr>
            <w:r>
              <w:rPr>
                <w:rFonts w:hint="eastAsia"/>
              </w:rPr>
              <w:t>平均</w:t>
            </w:r>
            <w:r>
              <w:rPr>
                <w:rFonts w:hint="eastAsia"/>
              </w:rPr>
              <w:t>8</w:t>
            </w:r>
          </w:p>
        </w:tc>
        <w:tc>
          <w:tcPr>
            <w:tcW w:w="1421" w:type="dxa"/>
          </w:tcPr>
          <w:p w:rsidR="00EE3B6C" w:rsidRDefault="00D56805">
            <w:pPr>
              <w:spacing w:line="360" w:lineRule="auto"/>
              <w:jc w:val="center"/>
            </w:pPr>
            <w:r>
              <w:rPr>
                <w:rFonts w:hint="eastAsia"/>
              </w:rPr>
              <w:t>复杂</w:t>
            </w:r>
            <w:r>
              <w:rPr>
                <w:rFonts w:hint="eastAsia"/>
              </w:rPr>
              <w:t>12</w:t>
            </w:r>
          </w:p>
        </w:tc>
        <w:tc>
          <w:tcPr>
            <w:tcW w:w="1421" w:type="dxa"/>
          </w:tcPr>
          <w:p w:rsidR="00EE3B6C" w:rsidRDefault="00D56805">
            <w:pPr>
              <w:spacing w:line="360" w:lineRule="auto"/>
              <w:jc w:val="center"/>
            </w:pPr>
            <w:proofErr w:type="spellStart"/>
            <w:r>
              <w:t>F</w:t>
            </w:r>
            <w:r>
              <w:rPr>
                <w:rFonts w:hint="eastAsia"/>
              </w:rPr>
              <w:t>p</w:t>
            </w:r>
            <w:proofErr w:type="spellEnd"/>
            <w:r>
              <w:rPr>
                <w:rFonts w:hint="eastAsia"/>
              </w:rPr>
              <w:t>计数</w:t>
            </w:r>
          </w:p>
        </w:tc>
      </w:tr>
      <w:tr w:rsidR="00EE3B6C">
        <w:trPr>
          <w:jc w:val="center"/>
        </w:trPr>
        <w:tc>
          <w:tcPr>
            <w:tcW w:w="1555" w:type="dxa"/>
          </w:tcPr>
          <w:p w:rsidR="00EE3B6C" w:rsidRDefault="00D56805">
            <w:pPr>
              <w:spacing w:line="360" w:lineRule="auto"/>
              <w:jc w:val="center"/>
            </w:pPr>
            <w:r>
              <w:rPr>
                <w:rFonts w:hint="eastAsia"/>
              </w:rPr>
              <w:t>外部输入和输出数</w:t>
            </w:r>
          </w:p>
        </w:tc>
        <w:tc>
          <w:tcPr>
            <w:tcW w:w="1285" w:type="dxa"/>
          </w:tcPr>
          <w:p w:rsidR="00EE3B6C" w:rsidRDefault="00D56805">
            <w:pPr>
              <w:spacing w:line="360" w:lineRule="auto"/>
              <w:jc w:val="center"/>
            </w:pPr>
            <w:r>
              <w:rPr>
                <w:rFonts w:hint="eastAsia"/>
              </w:rPr>
              <w:t>27</w:t>
            </w:r>
          </w:p>
        </w:tc>
        <w:tc>
          <w:tcPr>
            <w:tcW w:w="1420" w:type="dxa"/>
          </w:tcPr>
          <w:p w:rsidR="00EE3B6C" w:rsidRDefault="00D56805">
            <w:pPr>
              <w:spacing w:line="360" w:lineRule="auto"/>
              <w:jc w:val="center"/>
            </w:pPr>
            <w:r>
              <w:rPr>
                <w:rFonts w:hint="eastAsia"/>
              </w:rPr>
              <w:t>10</w:t>
            </w:r>
          </w:p>
        </w:tc>
        <w:tc>
          <w:tcPr>
            <w:tcW w:w="1420" w:type="dxa"/>
          </w:tcPr>
          <w:p w:rsidR="00EE3B6C" w:rsidRDefault="00D56805">
            <w:pPr>
              <w:spacing w:line="360" w:lineRule="auto"/>
              <w:jc w:val="center"/>
            </w:pPr>
            <w:r>
              <w:rPr>
                <w:rFonts w:hint="eastAsia"/>
              </w:rPr>
              <w:t>9</w:t>
            </w:r>
          </w:p>
        </w:tc>
        <w:tc>
          <w:tcPr>
            <w:tcW w:w="1421" w:type="dxa"/>
          </w:tcPr>
          <w:p w:rsidR="00EE3B6C" w:rsidRDefault="00D56805">
            <w:pPr>
              <w:spacing w:line="360" w:lineRule="auto"/>
              <w:jc w:val="center"/>
            </w:pPr>
            <w:r>
              <w:rPr>
                <w:rFonts w:hint="eastAsia"/>
              </w:rPr>
              <w:t>8</w:t>
            </w:r>
          </w:p>
        </w:tc>
        <w:tc>
          <w:tcPr>
            <w:tcW w:w="1421" w:type="dxa"/>
          </w:tcPr>
          <w:p w:rsidR="00EE3B6C" w:rsidRDefault="00D56805">
            <w:pPr>
              <w:spacing w:line="360" w:lineRule="auto"/>
              <w:jc w:val="center"/>
            </w:pPr>
            <w:r>
              <w:rPr>
                <w:rFonts w:hint="eastAsia"/>
              </w:rPr>
              <w:t>208</w:t>
            </w:r>
          </w:p>
        </w:tc>
      </w:tr>
      <w:tr w:rsidR="00EE3B6C">
        <w:trPr>
          <w:jc w:val="center"/>
        </w:trPr>
        <w:tc>
          <w:tcPr>
            <w:tcW w:w="1555" w:type="dxa"/>
          </w:tcPr>
          <w:p w:rsidR="00EE3B6C" w:rsidRDefault="00D56805">
            <w:pPr>
              <w:spacing w:line="360" w:lineRule="auto"/>
              <w:jc w:val="center"/>
            </w:pPr>
            <w:r>
              <w:rPr>
                <w:rFonts w:hint="eastAsia"/>
              </w:rPr>
              <w:t>用户交互数</w:t>
            </w:r>
          </w:p>
        </w:tc>
        <w:tc>
          <w:tcPr>
            <w:tcW w:w="1285" w:type="dxa"/>
          </w:tcPr>
          <w:p w:rsidR="00EE3B6C" w:rsidRDefault="00D56805">
            <w:pPr>
              <w:spacing w:line="360" w:lineRule="auto"/>
              <w:jc w:val="center"/>
            </w:pPr>
            <w:r>
              <w:rPr>
                <w:rFonts w:hint="eastAsia"/>
              </w:rPr>
              <w:t>54</w:t>
            </w:r>
          </w:p>
        </w:tc>
        <w:tc>
          <w:tcPr>
            <w:tcW w:w="1420" w:type="dxa"/>
          </w:tcPr>
          <w:p w:rsidR="00EE3B6C" w:rsidRDefault="00D56805">
            <w:pPr>
              <w:spacing w:line="360" w:lineRule="auto"/>
              <w:jc w:val="center"/>
            </w:pPr>
            <w:r>
              <w:rPr>
                <w:rFonts w:hint="eastAsia"/>
              </w:rPr>
              <w:t>32</w:t>
            </w:r>
          </w:p>
        </w:tc>
        <w:tc>
          <w:tcPr>
            <w:tcW w:w="1420" w:type="dxa"/>
          </w:tcPr>
          <w:p w:rsidR="00EE3B6C" w:rsidRDefault="00D56805">
            <w:pPr>
              <w:spacing w:line="360" w:lineRule="auto"/>
              <w:jc w:val="center"/>
            </w:pPr>
            <w:r>
              <w:rPr>
                <w:rFonts w:hint="eastAsia"/>
              </w:rPr>
              <w:t>14</w:t>
            </w:r>
          </w:p>
        </w:tc>
        <w:tc>
          <w:tcPr>
            <w:tcW w:w="1421" w:type="dxa"/>
          </w:tcPr>
          <w:p w:rsidR="00EE3B6C" w:rsidRDefault="00D56805">
            <w:pPr>
              <w:spacing w:line="360" w:lineRule="auto"/>
              <w:jc w:val="center"/>
            </w:pPr>
            <w:r>
              <w:rPr>
                <w:rFonts w:hint="eastAsia"/>
              </w:rPr>
              <w:t>8</w:t>
            </w:r>
          </w:p>
        </w:tc>
        <w:tc>
          <w:tcPr>
            <w:tcW w:w="1421" w:type="dxa"/>
          </w:tcPr>
          <w:p w:rsidR="00EE3B6C" w:rsidRDefault="00D56805">
            <w:pPr>
              <w:spacing w:line="360" w:lineRule="auto"/>
              <w:jc w:val="center"/>
            </w:pPr>
            <w:r>
              <w:rPr>
                <w:rFonts w:hint="eastAsia"/>
              </w:rPr>
              <w:t>336</w:t>
            </w:r>
          </w:p>
        </w:tc>
      </w:tr>
      <w:tr w:rsidR="00EE3B6C">
        <w:trPr>
          <w:jc w:val="center"/>
        </w:trPr>
        <w:tc>
          <w:tcPr>
            <w:tcW w:w="1555" w:type="dxa"/>
          </w:tcPr>
          <w:p w:rsidR="00EE3B6C" w:rsidRDefault="00D56805">
            <w:pPr>
              <w:spacing w:line="360" w:lineRule="auto"/>
              <w:jc w:val="center"/>
              <w:rPr>
                <w:color w:val="FF0000"/>
              </w:rPr>
            </w:pPr>
            <w:r>
              <w:rPr>
                <w:rFonts w:hint="eastAsia"/>
              </w:rPr>
              <w:t>外部接口数</w:t>
            </w:r>
          </w:p>
        </w:tc>
        <w:tc>
          <w:tcPr>
            <w:tcW w:w="1285" w:type="dxa"/>
          </w:tcPr>
          <w:p w:rsidR="00EE3B6C" w:rsidRDefault="00D56805">
            <w:pPr>
              <w:spacing w:line="360" w:lineRule="auto"/>
              <w:ind w:firstLineChars="200" w:firstLine="420"/>
            </w:pPr>
            <w:r>
              <w:rPr>
                <w:rFonts w:hint="eastAsia"/>
              </w:rPr>
              <w:t>14</w:t>
            </w:r>
          </w:p>
        </w:tc>
        <w:tc>
          <w:tcPr>
            <w:tcW w:w="1420" w:type="dxa"/>
          </w:tcPr>
          <w:p w:rsidR="00EE3B6C" w:rsidRDefault="00D56805">
            <w:pPr>
              <w:spacing w:line="360" w:lineRule="auto"/>
              <w:ind w:firstLineChars="200" w:firstLine="420"/>
            </w:pPr>
            <w:r>
              <w:rPr>
                <w:rFonts w:hint="eastAsia"/>
              </w:rPr>
              <w:t xml:space="preserve"> 3</w:t>
            </w:r>
          </w:p>
        </w:tc>
        <w:tc>
          <w:tcPr>
            <w:tcW w:w="1420" w:type="dxa"/>
          </w:tcPr>
          <w:p w:rsidR="00EE3B6C" w:rsidRDefault="00D56805">
            <w:pPr>
              <w:spacing w:line="360" w:lineRule="auto"/>
              <w:ind w:firstLineChars="200" w:firstLine="420"/>
            </w:pPr>
            <w:r>
              <w:rPr>
                <w:rFonts w:hint="eastAsia"/>
              </w:rPr>
              <w:t xml:space="preserve">  5</w:t>
            </w:r>
          </w:p>
        </w:tc>
        <w:tc>
          <w:tcPr>
            <w:tcW w:w="1421" w:type="dxa"/>
          </w:tcPr>
          <w:p w:rsidR="00EE3B6C" w:rsidRDefault="00D56805">
            <w:pPr>
              <w:spacing w:line="360" w:lineRule="auto"/>
              <w:ind w:firstLineChars="200" w:firstLine="420"/>
            </w:pPr>
            <w:r>
              <w:rPr>
                <w:rFonts w:hint="eastAsia"/>
              </w:rPr>
              <w:t xml:space="preserve"> 6</w:t>
            </w:r>
          </w:p>
        </w:tc>
        <w:tc>
          <w:tcPr>
            <w:tcW w:w="1421" w:type="dxa"/>
          </w:tcPr>
          <w:p w:rsidR="00EE3B6C" w:rsidRDefault="00D56805">
            <w:pPr>
              <w:spacing w:line="360" w:lineRule="auto"/>
              <w:ind w:firstLineChars="200" w:firstLine="420"/>
            </w:pPr>
            <w:r>
              <w:rPr>
                <w:rFonts w:hint="eastAsia"/>
              </w:rPr>
              <w:t>124</w:t>
            </w:r>
          </w:p>
        </w:tc>
      </w:tr>
      <w:tr w:rsidR="00EE3B6C">
        <w:trPr>
          <w:jc w:val="center"/>
        </w:trPr>
        <w:tc>
          <w:tcPr>
            <w:tcW w:w="1555" w:type="dxa"/>
          </w:tcPr>
          <w:p w:rsidR="00EE3B6C" w:rsidRDefault="00D56805">
            <w:pPr>
              <w:spacing w:line="360" w:lineRule="auto"/>
              <w:jc w:val="center"/>
            </w:pPr>
            <w:r>
              <w:rPr>
                <w:rFonts w:hint="eastAsia"/>
              </w:rPr>
              <w:t>系统要用的文件数</w:t>
            </w:r>
          </w:p>
        </w:tc>
        <w:tc>
          <w:tcPr>
            <w:tcW w:w="1285" w:type="dxa"/>
          </w:tcPr>
          <w:p w:rsidR="00EE3B6C" w:rsidRDefault="00D56805">
            <w:pPr>
              <w:spacing w:line="360" w:lineRule="auto"/>
              <w:jc w:val="center"/>
            </w:pPr>
            <w:r>
              <w:rPr>
                <w:rFonts w:hint="eastAsia"/>
              </w:rPr>
              <w:t>61</w:t>
            </w:r>
          </w:p>
        </w:tc>
        <w:tc>
          <w:tcPr>
            <w:tcW w:w="1420" w:type="dxa"/>
          </w:tcPr>
          <w:p w:rsidR="00EE3B6C" w:rsidRDefault="00D56805">
            <w:pPr>
              <w:spacing w:line="360" w:lineRule="auto"/>
              <w:jc w:val="center"/>
            </w:pPr>
            <w:r>
              <w:rPr>
                <w:rFonts w:hint="eastAsia"/>
              </w:rPr>
              <w:t>37</w:t>
            </w:r>
          </w:p>
        </w:tc>
        <w:tc>
          <w:tcPr>
            <w:tcW w:w="1420" w:type="dxa"/>
          </w:tcPr>
          <w:p w:rsidR="00EE3B6C" w:rsidRDefault="00D56805">
            <w:pPr>
              <w:spacing w:line="360" w:lineRule="auto"/>
              <w:jc w:val="center"/>
            </w:pPr>
            <w:r>
              <w:rPr>
                <w:rFonts w:hint="eastAsia"/>
              </w:rPr>
              <w:t>18</w:t>
            </w:r>
          </w:p>
        </w:tc>
        <w:tc>
          <w:tcPr>
            <w:tcW w:w="1421" w:type="dxa"/>
          </w:tcPr>
          <w:p w:rsidR="00EE3B6C" w:rsidRDefault="00D56805">
            <w:pPr>
              <w:spacing w:line="360" w:lineRule="auto"/>
              <w:jc w:val="center"/>
            </w:pPr>
            <w:r>
              <w:rPr>
                <w:rFonts w:hint="eastAsia"/>
              </w:rPr>
              <w:t>6</w:t>
            </w:r>
          </w:p>
        </w:tc>
        <w:tc>
          <w:tcPr>
            <w:tcW w:w="1421" w:type="dxa"/>
          </w:tcPr>
          <w:p w:rsidR="00EE3B6C" w:rsidRDefault="00D56805">
            <w:pPr>
              <w:spacing w:line="360" w:lineRule="auto"/>
              <w:jc w:val="center"/>
            </w:pPr>
            <w:r>
              <w:rPr>
                <w:rFonts w:hint="eastAsia"/>
              </w:rPr>
              <w:t>364</w:t>
            </w:r>
          </w:p>
        </w:tc>
      </w:tr>
      <w:tr w:rsidR="00EE3B6C">
        <w:trPr>
          <w:jc w:val="center"/>
        </w:trPr>
        <w:tc>
          <w:tcPr>
            <w:tcW w:w="1555" w:type="dxa"/>
          </w:tcPr>
          <w:p w:rsidR="00EE3B6C" w:rsidRDefault="00D56805">
            <w:pPr>
              <w:spacing w:line="360" w:lineRule="auto"/>
              <w:jc w:val="center"/>
            </w:pPr>
            <w:r>
              <w:rPr>
                <w:rFonts w:hint="eastAsia"/>
              </w:rPr>
              <w:t>总计数值</w:t>
            </w:r>
          </w:p>
        </w:tc>
        <w:tc>
          <w:tcPr>
            <w:tcW w:w="1285" w:type="dxa"/>
          </w:tcPr>
          <w:p w:rsidR="00EE3B6C" w:rsidRDefault="00D56805">
            <w:pPr>
              <w:spacing w:line="360" w:lineRule="auto"/>
              <w:jc w:val="center"/>
            </w:pPr>
            <w:r>
              <w:rPr>
                <w:rFonts w:hint="eastAsia"/>
              </w:rPr>
              <w:t>142</w:t>
            </w:r>
          </w:p>
        </w:tc>
        <w:tc>
          <w:tcPr>
            <w:tcW w:w="1420" w:type="dxa"/>
          </w:tcPr>
          <w:p w:rsidR="00EE3B6C" w:rsidRDefault="00D56805">
            <w:pPr>
              <w:spacing w:line="360" w:lineRule="auto"/>
              <w:jc w:val="center"/>
            </w:pPr>
            <w:r>
              <w:rPr>
                <w:rFonts w:hint="eastAsia"/>
              </w:rPr>
              <w:t>79</w:t>
            </w:r>
          </w:p>
        </w:tc>
        <w:tc>
          <w:tcPr>
            <w:tcW w:w="1420" w:type="dxa"/>
          </w:tcPr>
          <w:p w:rsidR="00EE3B6C" w:rsidRDefault="00D56805">
            <w:pPr>
              <w:spacing w:line="360" w:lineRule="auto"/>
              <w:jc w:val="center"/>
            </w:pPr>
            <w:r>
              <w:rPr>
                <w:rFonts w:hint="eastAsia"/>
              </w:rPr>
              <w:t>41</w:t>
            </w:r>
          </w:p>
        </w:tc>
        <w:tc>
          <w:tcPr>
            <w:tcW w:w="1421" w:type="dxa"/>
          </w:tcPr>
          <w:p w:rsidR="00EE3B6C" w:rsidRDefault="00D56805">
            <w:pPr>
              <w:spacing w:line="360" w:lineRule="auto"/>
              <w:jc w:val="center"/>
            </w:pPr>
            <w:r>
              <w:rPr>
                <w:rFonts w:hint="eastAsia"/>
              </w:rPr>
              <w:t>22</w:t>
            </w:r>
          </w:p>
        </w:tc>
        <w:tc>
          <w:tcPr>
            <w:tcW w:w="1421" w:type="dxa"/>
          </w:tcPr>
          <w:p w:rsidR="00EE3B6C" w:rsidRDefault="00D56805">
            <w:pPr>
              <w:keepNext/>
              <w:spacing w:line="360" w:lineRule="auto"/>
              <w:jc w:val="center"/>
            </w:pPr>
            <w:r>
              <w:rPr>
                <w:rFonts w:hint="eastAsia"/>
              </w:rPr>
              <w:t>908</w:t>
            </w:r>
          </w:p>
        </w:tc>
      </w:tr>
    </w:tbl>
    <w:p w:rsidR="00EE3B6C" w:rsidRDefault="00EE3B6C">
      <w:pPr>
        <w:spacing w:line="360" w:lineRule="auto"/>
        <w:rPr>
          <w:sz w:val="24"/>
        </w:rPr>
      </w:pPr>
    </w:p>
    <w:p w:rsidR="00EE3B6C" w:rsidRDefault="00D56805" w:rsidP="00EA2438">
      <w:pPr>
        <w:pStyle w:val="2"/>
      </w:pPr>
      <w:bookmarkStart w:id="91" w:name="_Toc464198943"/>
      <w:bookmarkStart w:id="92" w:name="_Toc465023205"/>
      <w:bookmarkStart w:id="93" w:name="_Toc469163081"/>
      <w:r>
        <w:rPr>
          <w:rFonts w:hint="eastAsia"/>
        </w:rPr>
        <w:t xml:space="preserve">5.4 </w:t>
      </w:r>
      <w:r>
        <w:rPr>
          <w:rFonts w:hint="eastAsia"/>
        </w:rPr>
        <w:t>关键问题</w:t>
      </w:r>
      <w:bookmarkEnd w:id="91"/>
      <w:bookmarkEnd w:id="92"/>
      <w:bookmarkEnd w:id="93"/>
    </w:p>
    <w:p w:rsidR="00EE3B6C" w:rsidRDefault="00D56805">
      <w:pPr>
        <w:spacing w:line="360" w:lineRule="auto"/>
        <w:ind w:firstLineChars="200" w:firstLine="480"/>
        <w:rPr>
          <w:sz w:val="24"/>
        </w:rPr>
      </w:pPr>
      <w:r>
        <w:rPr>
          <w:sz w:val="24"/>
        </w:rPr>
        <w:t>选择</w:t>
      </w:r>
      <w:r>
        <w:rPr>
          <w:sz w:val="24"/>
        </w:rPr>
        <w:t>JSP</w:t>
      </w:r>
      <w:r>
        <w:rPr>
          <w:sz w:val="24"/>
        </w:rPr>
        <w:t>、</w:t>
      </w:r>
      <w:r>
        <w:rPr>
          <w:sz w:val="24"/>
        </w:rPr>
        <w:t>JavaBean</w:t>
      </w:r>
      <w:r>
        <w:rPr>
          <w:sz w:val="24"/>
        </w:rPr>
        <w:t>、</w:t>
      </w:r>
      <w:r>
        <w:rPr>
          <w:sz w:val="24"/>
        </w:rPr>
        <w:t>Servlet</w:t>
      </w:r>
      <w:r>
        <w:rPr>
          <w:sz w:val="24"/>
        </w:rPr>
        <w:t>、</w:t>
      </w:r>
      <w:r>
        <w:rPr>
          <w:sz w:val="24"/>
        </w:rPr>
        <w:t>JavaScript</w:t>
      </w:r>
      <w:r>
        <w:rPr>
          <w:sz w:val="24"/>
        </w:rPr>
        <w:t>等作为应用程序开发语言，采用</w:t>
      </w:r>
      <w:r>
        <w:rPr>
          <w:sz w:val="24"/>
        </w:rPr>
        <w:t>Struts</w:t>
      </w:r>
      <w:r>
        <w:rPr>
          <w:sz w:val="24"/>
        </w:rPr>
        <w:t>、</w:t>
      </w:r>
      <w:r>
        <w:rPr>
          <w:sz w:val="24"/>
        </w:rPr>
        <w:t>Hibernate</w:t>
      </w:r>
      <w:r>
        <w:rPr>
          <w:sz w:val="24"/>
        </w:rPr>
        <w:t>、</w:t>
      </w:r>
      <w:r>
        <w:rPr>
          <w:sz w:val="24"/>
        </w:rPr>
        <w:t>Spring</w:t>
      </w:r>
      <w:r>
        <w:rPr>
          <w:sz w:val="24"/>
        </w:rPr>
        <w:t>框架，运用</w:t>
      </w:r>
      <w:r>
        <w:rPr>
          <w:sz w:val="24"/>
        </w:rPr>
        <w:t>MVC</w:t>
      </w:r>
      <w:r>
        <w:rPr>
          <w:sz w:val="24"/>
        </w:rPr>
        <w:t>三层设计模式及</w:t>
      </w:r>
      <w:r>
        <w:rPr>
          <w:sz w:val="24"/>
        </w:rPr>
        <w:t>CSS+DIV</w:t>
      </w:r>
      <w:r>
        <w:rPr>
          <w:sz w:val="24"/>
        </w:rPr>
        <w:t>网页设计</w:t>
      </w:r>
      <w:r>
        <w:rPr>
          <w:sz w:val="24"/>
        </w:rPr>
        <w:lastRenderedPageBreak/>
        <w:t>模式，运用</w:t>
      </w:r>
      <w:r>
        <w:rPr>
          <w:sz w:val="24"/>
        </w:rPr>
        <w:t>Tomcat</w:t>
      </w:r>
      <w:r>
        <w:rPr>
          <w:sz w:val="24"/>
        </w:rPr>
        <w:t>服务器技术，并选择</w:t>
      </w:r>
      <w:proofErr w:type="spellStart"/>
      <w:r>
        <w:rPr>
          <w:sz w:val="24"/>
        </w:rPr>
        <w:t>Mysql</w:t>
      </w:r>
      <w:proofErr w:type="spellEnd"/>
      <w:r>
        <w:rPr>
          <w:sz w:val="24"/>
        </w:rPr>
        <w:t>作为后台的数据库，整个系统完全基于</w:t>
      </w:r>
      <w:r>
        <w:rPr>
          <w:sz w:val="24"/>
        </w:rPr>
        <w:t>B/S (Browser/Server)</w:t>
      </w:r>
      <w:r>
        <w:rPr>
          <w:sz w:val="24"/>
        </w:rPr>
        <w:t>模式进行设计。</w:t>
      </w:r>
    </w:p>
    <w:p w:rsidR="00EE3B6C" w:rsidRDefault="00D56805" w:rsidP="00EA2438">
      <w:pPr>
        <w:pStyle w:val="2"/>
      </w:pPr>
      <w:bookmarkStart w:id="94" w:name="_Toc469163082"/>
      <w:r>
        <w:rPr>
          <w:rFonts w:hint="eastAsia"/>
        </w:rPr>
        <w:t>5</w:t>
      </w:r>
      <w:r>
        <w:t>.5</w:t>
      </w:r>
      <w:r>
        <w:rPr>
          <w:rFonts w:hint="eastAsia"/>
        </w:rPr>
        <w:t>分工</w:t>
      </w:r>
      <w:bookmarkEnd w:id="94"/>
    </w:p>
    <w:p w:rsidR="00EE3B6C" w:rsidRDefault="00D56805">
      <w:pPr>
        <w:spacing w:line="360" w:lineRule="auto"/>
        <w:ind w:firstLineChars="200" w:firstLine="480"/>
        <w:rPr>
          <w:sz w:val="24"/>
        </w:rPr>
      </w:pPr>
      <w:r>
        <w:rPr>
          <w:rFonts w:hint="eastAsia"/>
          <w:sz w:val="24"/>
        </w:rPr>
        <w:t>项目计划与需求分析：杨汀阳</w:t>
      </w:r>
      <w:r>
        <w:rPr>
          <w:rFonts w:hint="eastAsia"/>
          <w:sz w:val="24"/>
        </w:rPr>
        <w:t xml:space="preserve"> </w:t>
      </w:r>
      <w:r>
        <w:rPr>
          <w:rFonts w:hint="eastAsia"/>
          <w:sz w:val="24"/>
        </w:rPr>
        <w:t>祝星</w:t>
      </w:r>
      <w:proofErr w:type="gramStart"/>
      <w:r>
        <w:rPr>
          <w:rFonts w:hint="eastAsia"/>
          <w:sz w:val="24"/>
        </w:rPr>
        <w:t>馗</w:t>
      </w:r>
      <w:proofErr w:type="gramEnd"/>
    </w:p>
    <w:p w:rsidR="00EE3B6C" w:rsidRDefault="00D56805">
      <w:pPr>
        <w:spacing w:line="360" w:lineRule="auto"/>
        <w:ind w:firstLineChars="200" w:firstLine="480"/>
        <w:rPr>
          <w:sz w:val="24"/>
        </w:rPr>
      </w:pPr>
      <w:r>
        <w:rPr>
          <w:rFonts w:hint="eastAsia"/>
          <w:sz w:val="24"/>
        </w:rPr>
        <w:t>系统设计：崔煜昆</w:t>
      </w:r>
    </w:p>
    <w:p w:rsidR="00EE3B6C" w:rsidRDefault="00D56805">
      <w:pPr>
        <w:spacing w:line="360" w:lineRule="auto"/>
        <w:ind w:firstLineChars="200" w:firstLine="480"/>
        <w:rPr>
          <w:sz w:val="24"/>
        </w:rPr>
      </w:pPr>
      <w:r>
        <w:rPr>
          <w:rFonts w:hint="eastAsia"/>
          <w:sz w:val="24"/>
        </w:rPr>
        <w:t>系统实现：杨汀阳</w:t>
      </w:r>
      <w:r>
        <w:rPr>
          <w:rFonts w:hint="eastAsia"/>
          <w:sz w:val="24"/>
        </w:rPr>
        <w:t xml:space="preserve"> </w:t>
      </w:r>
      <w:r>
        <w:rPr>
          <w:rFonts w:hint="eastAsia"/>
          <w:sz w:val="24"/>
        </w:rPr>
        <w:t>祝星</w:t>
      </w:r>
      <w:proofErr w:type="gramStart"/>
      <w:r>
        <w:rPr>
          <w:rFonts w:hint="eastAsia"/>
          <w:sz w:val="24"/>
        </w:rPr>
        <w:t>馗</w:t>
      </w:r>
      <w:proofErr w:type="gramEnd"/>
      <w:r>
        <w:rPr>
          <w:rFonts w:hint="eastAsia"/>
          <w:sz w:val="24"/>
        </w:rPr>
        <w:t xml:space="preserve"> </w:t>
      </w:r>
      <w:r>
        <w:rPr>
          <w:rFonts w:hint="eastAsia"/>
          <w:sz w:val="24"/>
        </w:rPr>
        <w:t>崔煜昆</w:t>
      </w:r>
      <w:r>
        <w:rPr>
          <w:rFonts w:hint="eastAsia"/>
          <w:sz w:val="24"/>
        </w:rPr>
        <w:t xml:space="preserve"> </w:t>
      </w:r>
      <w:r>
        <w:rPr>
          <w:rFonts w:hint="eastAsia"/>
          <w:sz w:val="24"/>
        </w:rPr>
        <w:t>李游</w:t>
      </w:r>
    </w:p>
    <w:p w:rsidR="00EE3B6C" w:rsidRDefault="00D56805">
      <w:pPr>
        <w:spacing w:line="360" w:lineRule="auto"/>
        <w:ind w:firstLineChars="200" w:firstLine="480"/>
        <w:rPr>
          <w:sz w:val="24"/>
        </w:rPr>
      </w:pPr>
      <w:r>
        <w:rPr>
          <w:rFonts w:hint="eastAsia"/>
          <w:sz w:val="24"/>
        </w:rPr>
        <w:t>系统测试：李游</w:t>
      </w:r>
    </w:p>
    <w:p w:rsidR="00EE3B6C" w:rsidRDefault="00EE3B6C"/>
    <w:p w:rsidR="00EE3B6C" w:rsidRDefault="00D56805" w:rsidP="00EA2438">
      <w:pPr>
        <w:pStyle w:val="1"/>
      </w:pPr>
      <w:bookmarkStart w:id="95" w:name="_Toc464198944"/>
      <w:bookmarkStart w:id="96" w:name="_Toc465023206"/>
      <w:bookmarkStart w:id="97" w:name="_Toc469163083"/>
      <w:r>
        <w:rPr>
          <w:rFonts w:hint="eastAsia"/>
        </w:rPr>
        <w:t>6</w:t>
      </w:r>
      <w:r>
        <w:rPr>
          <w:rFonts w:hint="eastAsia"/>
        </w:rPr>
        <w:t>实施详细软件开发活动的计划</w:t>
      </w:r>
      <w:bookmarkEnd w:id="95"/>
      <w:bookmarkEnd w:id="96"/>
      <w:bookmarkEnd w:id="97"/>
    </w:p>
    <w:p w:rsidR="00EE3B6C" w:rsidRDefault="00D56805" w:rsidP="00EA2438">
      <w:pPr>
        <w:pStyle w:val="2"/>
      </w:pPr>
      <w:bookmarkStart w:id="98" w:name="_Toc464198945"/>
      <w:bookmarkStart w:id="99" w:name="_Toc465023207"/>
      <w:bookmarkStart w:id="100" w:name="_Toc469163084"/>
      <w:r>
        <w:t>6.1</w:t>
      </w:r>
      <w:r>
        <w:t>项目计划和监督</w:t>
      </w:r>
      <w:bookmarkEnd w:id="98"/>
      <w:bookmarkEnd w:id="99"/>
      <w:bookmarkEnd w:id="100"/>
    </w:p>
    <w:p w:rsidR="00EE3B6C" w:rsidRDefault="00D56805">
      <w:pPr>
        <w:pStyle w:val="3"/>
      </w:pPr>
      <w:bookmarkStart w:id="101" w:name="_Toc465023208"/>
      <w:bookmarkStart w:id="102" w:name="_Toc464198946"/>
      <w:bookmarkStart w:id="103" w:name="_Toc469163085"/>
      <w:r>
        <w:t>6.1.1</w:t>
      </w:r>
      <w:r>
        <w:t>软件开发计划</w:t>
      </w:r>
      <w:bookmarkEnd w:id="101"/>
      <w:bookmarkEnd w:id="102"/>
      <w:bookmarkEnd w:id="103"/>
    </w:p>
    <w:p w:rsidR="00EE3B6C" w:rsidRDefault="00D56805">
      <w:pPr>
        <w:spacing w:line="360" w:lineRule="auto"/>
        <w:ind w:firstLineChars="200" w:firstLine="480"/>
        <w:rPr>
          <w:sz w:val="24"/>
        </w:rPr>
      </w:pPr>
      <w:r>
        <w:rPr>
          <w:rFonts w:hint="eastAsia"/>
          <w:sz w:val="24"/>
        </w:rPr>
        <w:t>计划四人组队完成购物网站的开发，采取敏捷开发流程，以</w:t>
      </w:r>
      <w:r>
        <w:rPr>
          <w:rFonts w:hint="eastAsia"/>
          <w:sz w:val="24"/>
        </w:rPr>
        <w:t>Java</w:t>
      </w:r>
      <w:r>
        <w:rPr>
          <w:rFonts w:hint="eastAsia"/>
          <w:sz w:val="24"/>
        </w:rPr>
        <w:t>为主体，结合</w:t>
      </w:r>
      <w:r>
        <w:rPr>
          <w:rFonts w:hint="eastAsia"/>
          <w:sz w:val="24"/>
        </w:rPr>
        <w:t>MySQL</w:t>
      </w:r>
      <w:r>
        <w:rPr>
          <w:rFonts w:hint="eastAsia"/>
          <w:sz w:val="24"/>
        </w:rPr>
        <w:t>数据库的管理使用，实现购物网站的正常使用，并随着课程的正常进展进行工程的改进和完善。</w:t>
      </w:r>
    </w:p>
    <w:p w:rsidR="00EE3B6C" w:rsidRDefault="00D56805">
      <w:pPr>
        <w:pStyle w:val="3"/>
      </w:pPr>
      <w:bookmarkStart w:id="104" w:name="_Toc465023209"/>
      <w:bookmarkStart w:id="105" w:name="_Toc464198947"/>
      <w:bookmarkStart w:id="106" w:name="_Toc469163086"/>
      <w:r>
        <w:t>6.1.2CSCI</w:t>
      </w:r>
      <w:r>
        <w:t>测试计划</w:t>
      </w:r>
      <w:bookmarkEnd w:id="104"/>
      <w:bookmarkEnd w:id="105"/>
      <w:bookmarkEnd w:id="106"/>
      <w:r>
        <w:t xml:space="preserve"> </w:t>
      </w:r>
    </w:p>
    <w:p w:rsidR="00EE3B6C" w:rsidRDefault="00D56805">
      <w:pPr>
        <w:spacing w:line="360" w:lineRule="auto"/>
        <w:ind w:firstLineChars="200" w:firstLine="480"/>
        <w:rPr>
          <w:sz w:val="24"/>
        </w:rPr>
      </w:pPr>
      <w:r>
        <w:rPr>
          <w:rFonts w:hint="eastAsia"/>
          <w:sz w:val="24"/>
        </w:rPr>
        <w:t>通过所有队员的共同测试和引进其他同学的测试，对工程的工程功能进行测试和完善，并在课程推进的过程中对工程代码进行修改完善。</w:t>
      </w:r>
    </w:p>
    <w:p w:rsidR="00EE3B6C" w:rsidRDefault="00D56805">
      <w:pPr>
        <w:pStyle w:val="3"/>
      </w:pPr>
      <w:bookmarkStart w:id="107" w:name="_Toc465023210"/>
      <w:bookmarkStart w:id="108" w:name="_Toc464198948"/>
      <w:bookmarkStart w:id="109" w:name="_Toc469163087"/>
      <w:r>
        <w:t>6.1.3</w:t>
      </w:r>
      <w:r>
        <w:t>系统测试计划</w:t>
      </w:r>
      <w:bookmarkEnd w:id="107"/>
      <w:bookmarkEnd w:id="108"/>
      <w:bookmarkEnd w:id="109"/>
      <w:r>
        <w:t xml:space="preserve"> </w:t>
      </w:r>
    </w:p>
    <w:p w:rsidR="00EE3B6C" w:rsidRDefault="00D56805">
      <w:pPr>
        <w:spacing w:line="360" w:lineRule="auto"/>
        <w:ind w:firstLineChars="200" w:firstLine="480"/>
        <w:rPr>
          <w:sz w:val="24"/>
        </w:rPr>
      </w:pPr>
      <w:r>
        <w:rPr>
          <w:rFonts w:hint="eastAsia"/>
          <w:sz w:val="24"/>
        </w:rPr>
        <w:t>在大作业提交前期，实现对全部工程正常功能的复查和改进完善，并进行反复的测试确保无误。</w:t>
      </w:r>
    </w:p>
    <w:p w:rsidR="00EE3B6C" w:rsidRDefault="00D56805">
      <w:pPr>
        <w:pStyle w:val="3"/>
      </w:pPr>
      <w:bookmarkStart w:id="110" w:name="_Toc465023211"/>
      <w:bookmarkStart w:id="111" w:name="_Toc464198949"/>
      <w:bookmarkStart w:id="112" w:name="_Toc469163088"/>
      <w:r>
        <w:lastRenderedPageBreak/>
        <w:t>6.1.4</w:t>
      </w:r>
      <w:r>
        <w:t>软件安装计划</w:t>
      </w:r>
      <w:bookmarkEnd w:id="110"/>
      <w:bookmarkEnd w:id="111"/>
      <w:bookmarkEnd w:id="112"/>
    </w:p>
    <w:p w:rsidR="00EE3B6C" w:rsidRDefault="00D56805">
      <w:pPr>
        <w:spacing w:line="360" w:lineRule="auto"/>
        <w:ind w:firstLineChars="200" w:firstLine="480"/>
        <w:rPr>
          <w:sz w:val="24"/>
        </w:rPr>
      </w:pPr>
      <w:r>
        <w:rPr>
          <w:rFonts w:hint="eastAsia"/>
          <w:sz w:val="24"/>
        </w:rPr>
        <w:t>使用</w:t>
      </w:r>
      <w:r>
        <w:rPr>
          <w:rFonts w:hint="eastAsia"/>
          <w:sz w:val="24"/>
        </w:rPr>
        <w:t>eclipse</w:t>
      </w:r>
      <w:r>
        <w:rPr>
          <w:rFonts w:hint="eastAsia"/>
          <w:sz w:val="24"/>
        </w:rPr>
        <w:t>的</w:t>
      </w:r>
      <w:proofErr w:type="spellStart"/>
      <w:r>
        <w:rPr>
          <w:rFonts w:hint="eastAsia"/>
          <w:sz w:val="24"/>
        </w:rPr>
        <w:t>ee</w:t>
      </w:r>
      <w:proofErr w:type="spellEnd"/>
      <w:r>
        <w:rPr>
          <w:rFonts w:hint="eastAsia"/>
          <w:sz w:val="24"/>
        </w:rPr>
        <w:t>版本，</w:t>
      </w:r>
      <w:r>
        <w:rPr>
          <w:rFonts w:hint="eastAsia"/>
          <w:sz w:val="24"/>
        </w:rPr>
        <w:t>MySQL</w:t>
      </w:r>
      <w:r>
        <w:rPr>
          <w:sz w:val="24"/>
        </w:rPr>
        <w:t>55</w:t>
      </w:r>
      <w:r>
        <w:rPr>
          <w:rFonts w:hint="eastAsia"/>
          <w:sz w:val="24"/>
        </w:rPr>
        <w:t>版本，在开学前期就已经能够搭建完毕，并进行些小工程的实现，以保证大作业的顺利无误。</w:t>
      </w:r>
    </w:p>
    <w:p w:rsidR="00EE3B6C" w:rsidRDefault="00D56805">
      <w:pPr>
        <w:pStyle w:val="3"/>
      </w:pPr>
      <w:bookmarkStart w:id="113" w:name="_Toc464198950"/>
      <w:bookmarkStart w:id="114" w:name="_Toc465023212"/>
      <w:bookmarkStart w:id="115" w:name="_Toc469163089"/>
      <w:r>
        <w:t>6.1.5</w:t>
      </w:r>
      <w:r>
        <w:t>软件移交计划</w:t>
      </w:r>
      <w:bookmarkEnd w:id="113"/>
      <w:bookmarkEnd w:id="114"/>
      <w:bookmarkEnd w:id="115"/>
    </w:p>
    <w:p w:rsidR="00EE3B6C" w:rsidRDefault="00D56805">
      <w:pPr>
        <w:spacing w:line="360" w:lineRule="auto"/>
        <w:ind w:firstLineChars="200" w:firstLine="480"/>
        <w:rPr>
          <w:sz w:val="24"/>
        </w:rPr>
      </w:pPr>
      <w:r>
        <w:rPr>
          <w:rFonts w:hint="eastAsia"/>
          <w:sz w:val="24"/>
        </w:rPr>
        <w:t>队员之间的合作分工确定之后，进行队员间的交流，对于相互之间有交集的部分进行协商讨论，确保各部分融合的时候省却不必要的麻烦。并在工程完成之后提交</w:t>
      </w:r>
      <w:proofErr w:type="spellStart"/>
      <w:r>
        <w:rPr>
          <w:rFonts w:hint="eastAsia"/>
          <w:sz w:val="24"/>
        </w:rPr>
        <w:t>github</w:t>
      </w:r>
      <w:proofErr w:type="spellEnd"/>
      <w:r>
        <w:rPr>
          <w:rFonts w:hint="eastAsia"/>
          <w:sz w:val="24"/>
        </w:rPr>
        <w:t>上进行管理和共享。</w:t>
      </w:r>
    </w:p>
    <w:p w:rsidR="00EE3B6C" w:rsidRDefault="00D56805">
      <w:pPr>
        <w:pStyle w:val="3"/>
      </w:pPr>
      <w:bookmarkStart w:id="116" w:name="_Toc464198951"/>
      <w:bookmarkStart w:id="117" w:name="_Toc465023213"/>
      <w:bookmarkStart w:id="118" w:name="_Toc469163090"/>
      <w:r>
        <w:t>6.1.6</w:t>
      </w:r>
      <w:r>
        <w:t>跟踪和更新计划，包括评审管理的时间间隔</w:t>
      </w:r>
      <w:bookmarkEnd w:id="116"/>
      <w:bookmarkEnd w:id="117"/>
      <w:bookmarkEnd w:id="118"/>
    </w:p>
    <w:p w:rsidR="00EE3B6C" w:rsidRDefault="00D56805">
      <w:pPr>
        <w:spacing w:line="360" w:lineRule="auto"/>
        <w:ind w:firstLineChars="200" w:firstLine="480"/>
        <w:rPr>
          <w:sz w:val="24"/>
        </w:rPr>
      </w:pPr>
      <w:r>
        <w:rPr>
          <w:rFonts w:hint="eastAsia"/>
          <w:sz w:val="24"/>
        </w:rPr>
        <w:t>在工程完成之后，每周至少进行一次全面的测试，对出现的问题及时修正，十天一次进行小组集会讨论，并对新的想法进行讨论和有选择的实现。</w:t>
      </w:r>
    </w:p>
    <w:p w:rsidR="00EE3B6C" w:rsidRDefault="00D56805" w:rsidP="00EA2438">
      <w:pPr>
        <w:pStyle w:val="2"/>
      </w:pPr>
      <w:bookmarkStart w:id="119" w:name="_Toc464198952"/>
      <w:bookmarkStart w:id="120" w:name="_Toc465023214"/>
      <w:bookmarkStart w:id="121" w:name="_Toc469163091"/>
      <w:r>
        <w:t>6.2</w:t>
      </w:r>
      <w:r>
        <w:t>建立软件开发环境</w:t>
      </w:r>
      <w:bookmarkEnd w:id="119"/>
      <w:bookmarkEnd w:id="120"/>
      <w:bookmarkEnd w:id="121"/>
    </w:p>
    <w:p w:rsidR="00EE3B6C" w:rsidRDefault="00D56805">
      <w:pPr>
        <w:spacing w:line="360" w:lineRule="auto"/>
        <w:ind w:firstLineChars="200" w:firstLine="480"/>
        <w:rPr>
          <w:sz w:val="24"/>
        </w:rPr>
      </w:pPr>
      <w:r>
        <w:rPr>
          <w:rFonts w:hint="eastAsia"/>
          <w:sz w:val="24"/>
        </w:rPr>
        <w:t>建立、控制、维护软件开发环境所遵循的方法。</w:t>
      </w:r>
      <w:r>
        <w:rPr>
          <w:sz w:val="24"/>
        </w:rPr>
        <w:t xml:space="preserve"> </w:t>
      </w:r>
    </w:p>
    <w:p w:rsidR="00EE3B6C" w:rsidRDefault="00D56805">
      <w:pPr>
        <w:pStyle w:val="3"/>
      </w:pPr>
      <w:bookmarkStart w:id="122" w:name="_Toc465023215"/>
      <w:bookmarkStart w:id="123" w:name="_Toc464198953"/>
      <w:bookmarkStart w:id="124" w:name="_Toc469163092"/>
      <w:r>
        <w:t>6.2.1</w:t>
      </w:r>
      <w:r>
        <w:t>软件工程环境</w:t>
      </w:r>
      <w:bookmarkEnd w:id="122"/>
      <w:bookmarkEnd w:id="123"/>
      <w:bookmarkEnd w:id="124"/>
      <w:r>
        <w:t xml:space="preserve"> </w:t>
      </w:r>
    </w:p>
    <w:p w:rsidR="00EE3B6C" w:rsidRDefault="00D56805">
      <w:pPr>
        <w:spacing w:line="360" w:lineRule="auto"/>
        <w:ind w:firstLineChars="200" w:firstLine="480"/>
        <w:rPr>
          <w:sz w:val="24"/>
        </w:rPr>
      </w:pPr>
      <w:r>
        <w:rPr>
          <w:sz w:val="24"/>
        </w:rPr>
        <w:t>Win10</w:t>
      </w:r>
      <w:r>
        <w:rPr>
          <w:rFonts w:hint="eastAsia"/>
          <w:sz w:val="24"/>
        </w:rPr>
        <w:t>操作系统、</w:t>
      </w:r>
      <w:r>
        <w:rPr>
          <w:rFonts w:hint="eastAsia"/>
          <w:sz w:val="24"/>
        </w:rPr>
        <w:t>windows</w:t>
      </w:r>
      <w:r>
        <w:rPr>
          <w:sz w:val="24"/>
        </w:rPr>
        <w:t xml:space="preserve"> xp,win7,win8,linux</w:t>
      </w:r>
      <w:r>
        <w:rPr>
          <w:rFonts w:hint="eastAsia"/>
          <w:sz w:val="24"/>
        </w:rPr>
        <w:t>等</w:t>
      </w:r>
    </w:p>
    <w:p w:rsidR="00EE3B6C" w:rsidRDefault="00D56805">
      <w:pPr>
        <w:pStyle w:val="3"/>
      </w:pPr>
      <w:bookmarkStart w:id="125" w:name="_Toc465023216"/>
      <w:bookmarkStart w:id="126" w:name="_Toc464198954"/>
      <w:bookmarkStart w:id="127" w:name="_Toc469163093"/>
      <w:r>
        <w:t>6.2.2</w:t>
      </w:r>
      <w:r>
        <w:t>软件测试环境</w:t>
      </w:r>
      <w:bookmarkEnd w:id="125"/>
      <w:bookmarkEnd w:id="126"/>
      <w:bookmarkEnd w:id="127"/>
      <w:r>
        <w:t xml:space="preserve"> </w:t>
      </w:r>
    </w:p>
    <w:p w:rsidR="00EE3B6C" w:rsidRDefault="00D56805">
      <w:pPr>
        <w:spacing w:line="360" w:lineRule="auto"/>
        <w:ind w:firstLineChars="200" w:firstLine="480"/>
        <w:rPr>
          <w:sz w:val="24"/>
        </w:rPr>
      </w:pPr>
      <w:bookmarkStart w:id="128" w:name="_Toc464198955"/>
      <w:bookmarkStart w:id="129" w:name="_Toc465023217"/>
      <w:r>
        <w:rPr>
          <w:sz w:val="24"/>
        </w:rPr>
        <w:t>Win10</w:t>
      </w:r>
      <w:r>
        <w:rPr>
          <w:rFonts w:hint="eastAsia"/>
          <w:sz w:val="24"/>
        </w:rPr>
        <w:t>操作系统、</w:t>
      </w:r>
      <w:r>
        <w:rPr>
          <w:rFonts w:hint="eastAsia"/>
          <w:sz w:val="24"/>
        </w:rPr>
        <w:t>windows</w:t>
      </w:r>
      <w:r>
        <w:rPr>
          <w:sz w:val="24"/>
        </w:rPr>
        <w:t xml:space="preserve"> xp,win7,win8,linux</w:t>
      </w:r>
      <w:r>
        <w:rPr>
          <w:rFonts w:hint="eastAsia"/>
          <w:sz w:val="24"/>
        </w:rPr>
        <w:t>等</w:t>
      </w:r>
    </w:p>
    <w:p w:rsidR="00EE3B6C" w:rsidRDefault="00D56805">
      <w:pPr>
        <w:pStyle w:val="3"/>
      </w:pPr>
      <w:bookmarkStart w:id="130" w:name="_Toc469163094"/>
      <w:r>
        <w:t>6.2.3</w:t>
      </w:r>
      <w:r>
        <w:t>软件开发库</w:t>
      </w:r>
      <w:bookmarkEnd w:id="128"/>
      <w:bookmarkEnd w:id="129"/>
      <w:bookmarkEnd w:id="130"/>
      <w:r>
        <w:t xml:space="preserve"> </w:t>
      </w:r>
    </w:p>
    <w:p w:rsidR="00EE3B6C" w:rsidRDefault="00D56805">
      <w:pPr>
        <w:spacing w:line="360" w:lineRule="auto"/>
        <w:ind w:firstLineChars="200" w:firstLine="480"/>
        <w:rPr>
          <w:sz w:val="24"/>
        </w:rPr>
      </w:pPr>
      <w:r>
        <w:rPr>
          <w:rFonts w:hint="eastAsia"/>
          <w:sz w:val="24"/>
        </w:rPr>
        <w:t>Java</w:t>
      </w:r>
      <w:r>
        <w:rPr>
          <w:rFonts w:hint="eastAsia"/>
          <w:sz w:val="24"/>
        </w:rPr>
        <w:t>自带的库和链接数据库所需</w:t>
      </w:r>
      <w:r>
        <w:rPr>
          <w:rFonts w:hint="eastAsia"/>
          <w:sz w:val="24"/>
        </w:rPr>
        <w:t>jar</w:t>
      </w:r>
      <w:r>
        <w:rPr>
          <w:rFonts w:hint="eastAsia"/>
          <w:sz w:val="24"/>
        </w:rPr>
        <w:t>包以及</w:t>
      </w:r>
      <w:proofErr w:type="spellStart"/>
      <w:r>
        <w:rPr>
          <w:rFonts w:hint="eastAsia"/>
          <w:sz w:val="24"/>
        </w:rPr>
        <w:t>jxl</w:t>
      </w:r>
      <w:r>
        <w:rPr>
          <w:sz w:val="24"/>
        </w:rPr>
        <w:t>,</w:t>
      </w:r>
      <w:r>
        <w:rPr>
          <w:rFonts w:hint="eastAsia"/>
          <w:sz w:val="24"/>
        </w:rPr>
        <w:t>tomcat</w:t>
      </w:r>
      <w:proofErr w:type="spellEnd"/>
      <w:r>
        <w:rPr>
          <w:rFonts w:hint="eastAsia"/>
          <w:sz w:val="24"/>
        </w:rPr>
        <w:t>等包</w:t>
      </w:r>
    </w:p>
    <w:p w:rsidR="00EE3B6C" w:rsidRDefault="00D56805">
      <w:pPr>
        <w:pStyle w:val="3"/>
      </w:pPr>
      <w:bookmarkStart w:id="131" w:name="_Toc465023218"/>
      <w:bookmarkStart w:id="132" w:name="_Toc464198956"/>
      <w:bookmarkStart w:id="133" w:name="_Toc469163095"/>
      <w:r>
        <w:lastRenderedPageBreak/>
        <w:t>6.2.4</w:t>
      </w:r>
      <w:r>
        <w:t>软件开发文档</w:t>
      </w:r>
      <w:bookmarkEnd w:id="131"/>
      <w:bookmarkEnd w:id="132"/>
      <w:bookmarkEnd w:id="133"/>
      <w:r>
        <w:t xml:space="preserve"> </w:t>
      </w:r>
    </w:p>
    <w:p w:rsidR="00EE3B6C" w:rsidRDefault="00D56805">
      <w:pPr>
        <w:spacing w:line="360" w:lineRule="auto"/>
        <w:ind w:firstLineChars="200" w:firstLine="480"/>
        <w:rPr>
          <w:sz w:val="24"/>
        </w:rPr>
      </w:pPr>
      <w:r>
        <w:rPr>
          <w:rFonts w:hint="eastAsia"/>
          <w:sz w:val="24"/>
        </w:rPr>
        <w:t>在着手开发前进行开发文档的撰写。</w:t>
      </w:r>
    </w:p>
    <w:p w:rsidR="00EE3B6C" w:rsidRDefault="00D56805">
      <w:pPr>
        <w:pStyle w:val="3"/>
      </w:pPr>
      <w:bookmarkStart w:id="134" w:name="_Toc464198957"/>
      <w:bookmarkStart w:id="135" w:name="_Toc465023219"/>
      <w:bookmarkStart w:id="136" w:name="_Toc469163096"/>
      <w:r>
        <w:t>6.2.5</w:t>
      </w:r>
      <w:r>
        <w:t>非交付软件</w:t>
      </w:r>
      <w:bookmarkEnd w:id="134"/>
      <w:bookmarkEnd w:id="135"/>
      <w:bookmarkEnd w:id="136"/>
    </w:p>
    <w:p w:rsidR="00EE3B6C" w:rsidRDefault="00D56805">
      <w:pPr>
        <w:spacing w:line="360" w:lineRule="auto"/>
        <w:ind w:firstLineChars="200" w:firstLine="480"/>
        <w:rPr>
          <w:sz w:val="24"/>
        </w:rPr>
      </w:pPr>
      <w:r>
        <w:rPr>
          <w:rFonts w:hint="eastAsia"/>
          <w:sz w:val="24"/>
        </w:rPr>
        <w:t>eclipse</w:t>
      </w:r>
      <w:r>
        <w:rPr>
          <w:rFonts w:hint="eastAsia"/>
          <w:sz w:val="24"/>
        </w:rPr>
        <w:t>的</w:t>
      </w:r>
      <w:proofErr w:type="spellStart"/>
      <w:r>
        <w:rPr>
          <w:rFonts w:hint="eastAsia"/>
          <w:sz w:val="24"/>
        </w:rPr>
        <w:t>ee</w:t>
      </w:r>
      <w:proofErr w:type="spellEnd"/>
      <w:r>
        <w:rPr>
          <w:rFonts w:hint="eastAsia"/>
          <w:sz w:val="24"/>
        </w:rPr>
        <w:t>版本，</w:t>
      </w:r>
      <w:r>
        <w:rPr>
          <w:rFonts w:hint="eastAsia"/>
          <w:sz w:val="24"/>
        </w:rPr>
        <w:t>MySQL</w:t>
      </w:r>
      <w:r>
        <w:rPr>
          <w:sz w:val="24"/>
        </w:rPr>
        <w:t>55</w:t>
      </w:r>
      <w:r>
        <w:rPr>
          <w:rFonts w:hint="eastAsia"/>
          <w:sz w:val="24"/>
        </w:rPr>
        <w:t>版本。</w:t>
      </w:r>
    </w:p>
    <w:p w:rsidR="00EE3B6C" w:rsidRDefault="00EE3B6C">
      <w:pPr>
        <w:spacing w:line="360" w:lineRule="auto"/>
        <w:ind w:firstLineChars="200" w:firstLine="480"/>
        <w:rPr>
          <w:sz w:val="24"/>
        </w:rPr>
      </w:pPr>
    </w:p>
    <w:p w:rsidR="00EE3B6C" w:rsidRDefault="00D56805" w:rsidP="00EA2438">
      <w:pPr>
        <w:pStyle w:val="2"/>
      </w:pPr>
      <w:bookmarkStart w:id="137" w:name="_Toc465023220"/>
      <w:bookmarkStart w:id="138" w:name="_Toc464198958"/>
      <w:bookmarkStart w:id="139" w:name="_Toc469163097"/>
      <w:r>
        <w:t>6.3</w:t>
      </w:r>
      <w:r>
        <w:t>系统需求分析</w:t>
      </w:r>
      <w:bookmarkEnd w:id="137"/>
      <w:bookmarkEnd w:id="138"/>
      <w:bookmarkEnd w:id="139"/>
    </w:p>
    <w:p w:rsidR="00EE3B6C" w:rsidRDefault="00D56805">
      <w:pPr>
        <w:pStyle w:val="3"/>
      </w:pPr>
      <w:bookmarkStart w:id="140" w:name="_Toc465023221"/>
      <w:bookmarkStart w:id="141" w:name="_Toc464198959"/>
      <w:bookmarkStart w:id="142" w:name="_Toc469163098"/>
      <w:r>
        <w:t>6.3.1</w:t>
      </w:r>
      <w:r>
        <w:t>用户输入分析</w:t>
      </w:r>
      <w:bookmarkEnd w:id="140"/>
      <w:bookmarkEnd w:id="141"/>
      <w:bookmarkEnd w:id="142"/>
      <w:r>
        <w:t xml:space="preserve"> </w:t>
      </w:r>
    </w:p>
    <w:p w:rsidR="00EE3B6C" w:rsidRDefault="00D56805">
      <w:pPr>
        <w:spacing w:line="360" w:lineRule="auto"/>
        <w:ind w:firstLineChars="200" w:firstLine="480"/>
        <w:rPr>
          <w:sz w:val="24"/>
        </w:rPr>
      </w:pPr>
      <w:r>
        <w:rPr>
          <w:rFonts w:hint="eastAsia"/>
          <w:sz w:val="24"/>
        </w:rPr>
        <w:t>用户需要进行注册登录，注册名、密码需要符合相关的设计规定。对于不符合要求的输入进行提示。</w:t>
      </w:r>
    </w:p>
    <w:p w:rsidR="00EE3B6C" w:rsidRDefault="00D56805">
      <w:pPr>
        <w:pStyle w:val="3"/>
      </w:pPr>
      <w:bookmarkStart w:id="143" w:name="_Toc464198960"/>
      <w:bookmarkStart w:id="144" w:name="_Toc465023222"/>
      <w:bookmarkStart w:id="145" w:name="_Toc469163099"/>
      <w:r>
        <w:t>6.3.2</w:t>
      </w:r>
      <w:r>
        <w:t>运行概念</w:t>
      </w:r>
      <w:bookmarkEnd w:id="143"/>
      <w:bookmarkEnd w:id="144"/>
      <w:bookmarkEnd w:id="145"/>
      <w:r>
        <w:t xml:space="preserve"> </w:t>
      </w:r>
    </w:p>
    <w:p w:rsidR="00EE3B6C" w:rsidRDefault="00D56805">
      <w:pPr>
        <w:spacing w:line="360" w:lineRule="auto"/>
        <w:ind w:firstLineChars="200" w:firstLine="480"/>
        <w:rPr>
          <w:sz w:val="24"/>
        </w:rPr>
      </w:pPr>
      <w:r>
        <w:rPr>
          <w:rFonts w:hint="eastAsia"/>
          <w:sz w:val="24"/>
        </w:rPr>
        <w:t>满足用户在登录系统之后的订购查询等请求，具体的使用方式和京东</w:t>
      </w:r>
      <w:r>
        <w:rPr>
          <w:rFonts w:hint="eastAsia"/>
          <w:sz w:val="24"/>
        </w:rPr>
        <w:t>APP</w:t>
      </w:r>
      <w:r>
        <w:rPr>
          <w:rFonts w:hint="eastAsia"/>
          <w:sz w:val="24"/>
        </w:rPr>
        <w:t>类似。</w:t>
      </w:r>
    </w:p>
    <w:p w:rsidR="00EE3B6C" w:rsidRDefault="00D56805">
      <w:pPr>
        <w:pStyle w:val="3"/>
      </w:pPr>
      <w:bookmarkStart w:id="146" w:name="_Toc465023223"/>
      <w:bookmarkStart w:id="147" w:name="_Toc464198961"/>
      <w:bookmarkStart w:id="148" w:name="_Toc469163100"/>
      <w:r>
        <w:t>6.3.3</w:t>
      </w:r>
      <w:r>
        <w:t>系统需求</w:t>
      </w:r>
      <w:bookmarkEnd w:id="146"/>
      <w:bookmarkEnd w:id="147"/>
      <w:bookmarkEnd w:id="148"/>
      <w:r>
        <w:t xml:space="preserve"> </w:t>
      </w:r>
    </w:p>
    <w:p w:rsidR="00EE3B6C" w:rsidRDefault="00D56805">
      <w:r>
        <w:tab/>
      </w:r>
      <w:r>
        <w:rPr>
          <w:rFonts w:hint="eastAsia"/>
        </w:rPr>
        <w:t>至少需要电脑内存</w:t>
      </w:r>
      <w:r>
        <w:rPr>
          <w:rFonts w:hint="eastAsia"/>
        </w:rPr>
        <w:t>4g</w:t>
      </w:r>
      <w:r>
        <w:rPr>
          <w:rFonts w:hint="eastAsia"/>
        </w:rPr>
        <w:t>以免内存被占用过多导致开发维护的时候造成不必要的时间浪费。</w:t>
      </w:r>
    </w:p>
    <w:p w:rsidR="00EE3B6C" w:rsidRDefault="00D56805" w:rsidP="00EA2438">
      <w:pPr>
        <w:pStyle w:val="2"/>
      </w:pPr>
      <w:bookmarkStart w:id="149" w:name="_Toc464198962"/>
      <w:bookmarkStart w:id="150" w:name="_Toc465023224"/>
      <w:bookmarkStart w:id="151" w:name="_Toc469163101"/>
      <w:r>
        <w:t>6.4</w:t>
      </w:r>
      <w:r>
        <w:t>系统设计</w:t>
      </w:r>
      <w:bookmarkEnd w:id="149"/>
      <w:bookmarkEnd w:id="150"/>
      <w:bookmarkEnd w:id="151"/>
    </w:p>
    <w:p w:rsidR="00EE3B6C" w:rsidRDefault="00D56805">
      <w:pPr>
        <w:pStyle w:val="3"/>
      </w:pPr>
      <w:bookmarkStart w:id="152" w:name="_Toc465023225"/>
      <w:bookmarkStart w:id="153" w:name="_Toc464198963"/>
      <w:bookmarkStart w:id="154" w:name="_Toc469163102"/>
      <w:r>
        <w:t>6.4.1</w:t>
      </w:r>
      <w:r>
        <w:t>系统级设计决策</w:t>
      </w:r>
      <w:bookmarkEnd w:id="152"/>
      <w:bookmarkEnd w:id="153"/>
      <w:bookmarkEnd w:id="154"/>
      <w:r>
        <w:t xml:space="preserve"> </w:t>
      </w:r>
    </w:p>
    <w:p w:rsidR="00EE3B6C" w:rsidRDefault="00D56805">
      <w:pPr>
        <w:spacing w:line="360" w:lineRule="auto"/>
        <w:ind w:firstLineChars="200" w:firstLine="480"/>
        <w:rPr>
          <w:sz w:val="24"/>
        </w:rPr>
      </w:pPr>
      <w:r>
        <w:rPr>
          <w:rFonts w:hint="eastAsia"/>
          <w:sz w:val="24"/>
        </w:rPr>
        <w:t>用户通过登录系统进入到内部订购系统，在订购系统里面进行一系列的订购服务流程。</w:t>
      </w:r>
    </w:p>
    <w:p w:rsidR="00EE3B6C" w:rsidRDefault="00D56805">
      <w:pPr>
        <w:pStyle w:val="3"/>
      </w:pPr>
      <w:bookmarkStart w:id="155" w:name="_Toc465023226"/>
      <w:bookmarkStart w:id="156" w:name="_Toc464198964"/>
      <w:bookmarkStart w:id="157" w:name="_Toc469163103"/>
      <w:r>
        <w:lastRenderedPageBreak/>
        <w:t>6.4.2</w:t>
      </w:r>
      <w:r>
        <w:t>系统体系结构设计</w:t>
      </w:r>
      <w:bookmarkEnd w:id="155"/>
      <w:bookmarkEnd w:id="156"/>
      <w:bookmarkEnd w:id="157"/>
      <w:r>
        <w:t xml:space="preserve"> </w:t>
      </w:r>
    </w:p>
    <w:p w:rsidR="00EE3B6C" w:rsidRDefault="00D56805">
      <w:pPr>
        <w:rPr>
          <w:sz w:val="24"/>
        </w:rPr>
      </w:pPr>
      <w:r>
        <w:rPr>
          <w:sz w:val="24"/>
        </w:rPr>
        <w:tab/>
      </w:r>
      <w:r>
        <w:rPr>
          <w:rFonts w:hint="eastAsia"/>
          <w:sz w:val="24"/>
        </w:rPr>
        <w:tab/>
      </w:r>
      <w:r>
        <w:rPr>
          <w:rFonts w:hint="eastAsia"/>
          <w:sz w:val="24"/>
        </w:rPr>
        <w:t>用户登录界面，需要有往后台传递的信息，在设计登录界面的时候，有标识与用户登录信息意义对应，后台取得这些信息，并进行账号与密码的对应检查，如果准确无误跳转到正常的商品浏览选择界面里，否则跳到报错界面。</w:t>
      </w:r>
    </w:p>
    <w:p w:rsidR="00EE3B6C" w:rsidRDefault="00D56805">
      <w:pPr>
        <w:rPr>
          <w:sz w:val="24"/>
        </w:rPr>
      </w:pPr>
      <w:r>
        <w:rPr>
          <w:rFonts w:hint="eastAsia"/>
          <w:sz w:val="24"/>
        </w:rPr>
        <w:tab/>
      </w:r>
      <w:r>
        <w:rPr>
          <w:rFonts w:hint="eastAsia"/>
          <w:sz w:val="24"/>
        </w:rPr>
        <w:t>用户进行商品选择之后，将信息存进数据库里，并进行页面跳转，跳转之后的界面是已选择的商品的统计信息页面，便于用户的确认。</w:t>
      </w:r>
    </w:p>
    <w:p w:rsidR="00EE3B6C" w:rsidRDefault="00D56805">
      <w:pPr>
        <w:rPr>
          <w:sz w:val="24"/>
        </w:rPr>
      </w:pPr>
      <w:r>
        <w:rPr>
          <w:rFonts w:hint="eastAsia"/>
          <w:sz w:val="24"/>
        </w:rPr>
        <w:tab/>
      </w:r>
      <w:r>
        <w:rPr>
          <w:rFonts w:hint="eastAsia"/>
          <w:sz w:val="24"/>
        </w:rPr>
        <w:t>当用户确认购买之后，点击确认接下来进行付账方式和派送地址的确认，所有信息完成之后，点击确定进入到派送阶段，同时界面跳转到商品选择界面。</w:t>
      </w:r>
    </w:p>
    <w:p w:rsidR="00EE3B6C" w:rsidRDefault="00EE3B6C">
      <w:pPr>
        <w:spacing w:line="360" w:lineRule="auto"/>
        <w:rPr>
          <w:sz w:val="24"/>
        </w:rPr>
      </w:pPr>
    </w:p>
    <w:p w:rsidR="00EE3B6C" w:rsidRDefault="00EE3B6C">
      <w:pPr>
        <w:spacing w:line="360" w:lineRule="auto"/>
        <w:ind w:firstLineChars="200" w:firstLine="480"/>
        <w:rPr>
          <w:sz w:val="24"/>
        </w:rPr>
      </w:pPr>
    </w:p>
    <w:p w:rsidR="00EE3B6C" w:rsidRDefault="00D56805" w:rsidP="00EA2438">
      <w:pPr>
        <w:pStyle w:val="2"/>
      </w:pPr>
      <w:bookmarkStart w:id="158" w:name="_Toc464198965"/>
      <w:bookmarkStart w:id="159" w:name="_Toc465023227"/>
      <w:bookmarkStart w:id="160" w:name="_Toc469163104"/>
      <w:r>
        <w:t>6.5</w:t>
      </w:r>
      <w:r>
        <w:t>软件需求分析</w:t>
      </w:r>
      <w:bookmarkEnd w:id="158"/>
      <w:bookmarkEnd w:id="159"/>
      <w:bookmarkEnd w:id="160"/>
    </w:p>
    <w:p w:rsidR="00EE3B6C" w:rsidRDefault="00D56805">
      <w:pPr>
        <w:spacing w:line="360" w:lineRule="auto"/>
        <w:ind w:firstLineChars="200" w:firstLine="480"/>
        <w:rPr>
          <w:sz w:val="24"/>
        </w:rPr>
      </w:pPr>
      <w:r>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rsidR="00EE3B6C" w:rsidRDefault="00EE3B6C">
      <w:pPr>
        <w:spacing w:line="360" w:lineRule="auto"/>
        <w:ind w:firstLineChars="200" w:firstLine="480"/>
        <w:rPr>
          <w:sz w:val="24"/>
        </w:rPr>
      </w:pPr>
    </w:p>
    <w:p w:rsidR="00EE3B6C" w:rsidRDefault="00D56805" w:rsidP="00EA2438">
      <w:pPr>
        <w:pStyle w:val="2"/>
      </w:pPr>
      <w:bookmarkStart w:id="161" w:name="_Toc464198966"/>
      <w:bookmarkStart w:id="162" w:name="_Toc465023228"/>
      <w:bookmarkStart w:id="163" w:name="_Toc469163105"/>
      <w:r>
        <w:t>6.6</w:t>
      </w:r>
      <w:r>
        <w:t>软件设计</w:t>
      </w:r>
      <w:bookmarkEnd w:id="161"/>
      <w:bookmarkEnd w:id="162"/>
      <w:bookmarkEnd w:id="163"/>
    </w:p>
    <w:p w:rsidR="00EE3B6C" w:rsidRDefault="00D56805">
      <w:pPr>
        <w:pStyle w:val="3"/>
      </w:pPr>
      <w:bookmarkStart w:id="164" w:name="_Toc464198967"/>
      <w:bookmarkStart w:id="165" w:name="_Toc465023229"/>
      <w:bookmarkStart w:id="166" w:name="_Toc469163106"/>
      <w:r>
        <w:t>6.6.1CSCI</w:t>
      </w:r>
      <w:r>
        <w:t>级设计决策</w:t>
      </w:r>
      <w:bookmarkEnd w:id="164"/>
      <w:bookmarkEnd w:id="165"/>
      <w:bookmarkEnd w:id="166"/>
      <w:r>
        <w:t xml:space="preserve"> </w:t>
      </w:r>
    </w:p>
    <w:p w:rsidR="00EE3B6C" w:rsidRDefault="00D56805">
      <w:pPr>
        <w:spacing w:line="360" w:lineRule="auto"/>
        <w:ind w:firstLineChars="200" w:firstLine="480"/>
        <w:rPr>
          <w:sz w:val="24"/>
        </w:rPr>
      </w:pPr>
      <w:r>
        <w:rPr>
          <w:rFonts w:hint="eastAsia"/>
          <w:sz w:val="24"/>
        </w:rPr>
        <w:t>对不同输入用户密码进行不同的反应处理；对不同的商品请求事件进行不同的响应处理。</w:t>
      </w:r>
    </w:p>
    <w:p w:rsidR="00EE3B6C" w:rsidRDefault="00D56805">
      <w:pPr>
        <w:pStyle w:val="3"/>
      </w:pPr>
      <w:bookmarkStart w:id="167" w:name="_Toc465023230"/>
      <w:bookmarkStart w:id="168" w:name="_Toc464198968"/>
      <w:bookmarkStart w:id="169" w:name="_Toc469163107"/>
      <w:r>
        <w:t>6.6.2CSCI</w:t>
      </w:r>
      <w:r>
        <w:t>体系结构设计</w:t>
      </w:r>
      <w:bookmarkEnd w:id="167"/>
      <w:bookmarkEnd w:id="168"/>
      <w:bookmarkEnd w:id="169"/>
      <w:r>
        <w:t xml:space="preserve"> </w:t>
      </w:r>
    </w:p>
    <w:p w:rsidR="00EE3B6C" w:rsidRDefault="00D56805">
      <w:pPr>
        <w:spacing w:line="360" w:lineRule="auto"/>
        <w:ind w:firstLineChars="200" w:firstLine="480"/>
        <w:rPr>
          <w:sz w:val="24"/>
        </w:rPr>
      </w:pPr>
      <w:r>
        <w:rPr>
          <w:rFonts w:hint="eastAsia"/>
          <w:sz w:val="24"/>
        </w:rPr>
        <w:t>通过不同的用户账号密码登录到不同的界面，通过对不同的商品响应到不同的响应界面上去，并由不同的请求信息得到不同的响应结果。</w:t>
      </w:r>
    </w:p>
    <w:p w:rsidR="00EE3B6C" w:rsidRDefault="00D56805">
      <w:pPr>
        <w:pStyle w:val="3"/>
      </w:pPr>
      <w:bookmarkStart w:id="170" w:name="_Toc465023231"/>
      <w:bookmarkStart w:id="171" w:name="_Toc464198969"/>
      <w:bookmarkStart w:id="172" w:name="_Toc469163108"/>
      <w:r>
        <w:t>6.6.3CSCI</w:t>
      </w:r>
      <w:r>
        <w:t>详细设计</w:t>
      </w:r>
      <w:bookmarkEnd w:id="170"/>
      <w:bookmarkEnd w:id="171"/>
      <w:bookmarkEnd w:id="172"/>
    </w:p>
    <w:p w:rsidR="00EE3B6C" w:rsidRDefault="00D56805">
      <w:pPr>
        <w:spacing w:line="360" w:lineRule="auto"/>
        <w:ind w:firstLineChars="200" w:firstLine="480"/>
        <w:rPr>
          <w:sz w:val="24"/>
        </w:rPr>
      </w:pPr>
      <w:r>
        <w:rPr>
          <w:rFonts w:hint="eastAsia"/>
          <w:sz w:val="24"/>
        </w:rPr>
        <w:t>当用户的账号和密码匹配成功时，进行正常的登录界面响应，否则进行报错</w:t>
      </w:r>
      <w:r>
        <w:rPr>
          <w:rFonts w:hint="eastAsia"/>
          <w:sz w:val="24"/>
        </w:rPr>
        <w:lastRenderedPageBreak/>
        <w:t>处理。当对商品进行系统允许的操作请求时，进行正常的反应回应，否则进行适当的容错处理。</w:t>
      </w:r>
    </w:p>
    <w:p w:rsidR="00EE3B6C" w:rsidRDefault="00D56805" w:rsidP="00EA2438">
      <w:pPr>
        <w:pStyle w:val="2"/>
      </w:pPr>
      <w:bookmarkStart w:id="173" w:name="_Toc464198970"/>
      <w:bookmarkStart w:id="174" w:name="_Toc465023232"/>
      <w:bookmarkStart w:id="175" w:name="_Toc469163109"/>
      <w:r>
        <w:t>6.7</w:t>
      </w:r>
      <w:r>
        <w:t>软件实现和配置项测试</w:t>
      </w:r>
      <w:bookmarkEnd w:id="173"/>
      <w:bookmarkEnd w:id="174"/>
      <w:bookmarkEnd w:id="175"/>
    </w:p>
    <w:p w:rsidR="00EE3B6C" w:rsidRDefault="00D56805">
      <w:pPr>
        <w:pStyle w:val="3"/>
      </w:pPr>
      <w:bookmarkStart w:id="176" w:name="_Toc465023233"/>
      <w:bookmarkStart w:id="177" w:name="_Toc464198971"/>
      <w:bookmarkStart w:id="178" w:name="_Toc469163110"/>
      <w:r>
        <w:t>6.7.1</w:t>
      </w:r>
      <w:r>
        <w:t>软件实现</w:t>
      </w:r>
      <w:bookmarkEnd w:id="176"/>
      <w:bookmarkEnd w:id="177"/>
      <w:bookmarkEnd w:id="178"/>
      <w:r>
        <w:t xml:space="preserve"> </w:t>
      </w:r>
    </w:p>
    <w:p w:rsidR="00EE3B6C" w:rsidRDefault="00D56805">
      <w:pPr>
        <w:spacing w:line="360" w:lineRule="auto"/>
        <w:rPr>
          <w:sz w:val="24"/>
        </w:rPr>
      </w:pPr>
      <w:r>
        <w:rPr>
          <w:sz w:val="24"/>
        </w:rPr>
        <w:tab/>
      </w:r>
      <w:r>
        <w:rPr>
          <w:rFonts w:hint="eastAsia"/>
          <w:sz w:val="24"/>
        </w:rPr>
        <w:t>软件以</w:t>
      </w:r>
      <w:r>
        <w:rPr>
          <w:rFonts w:hint="eastAsia"/>
          <w:sz w:val="24"/>
        </w:rPr>
        <w:t>eclipse</w:t>
      </w:r>
      <w:r>
        <w:rPr>
          <w:rFonts w:hint="eastAsia"/>
          <w:sz w:val="24"/>
        </w:rPr>
        <w:t>为开发编辑平台，通过自己搭配的</w:t>
      </w:r>
      <w:r>
        <w:rPr>
          <w:rFonts w:hint="eastAsia"/>
          <w:sz w:val="24"/>
        </w:rPr>
        <w:t>MySQL</w:t>
      </w:r>
      <w:r>
        <w:rPr>
          <w:rFonts w:hint="eastAsia"/>
          <w:sz w:val="24"/>
        </w:rPr>
        <w:t>的数据库系统，借助</w:t>
      </w:r>
      <w:r>
        <w:rPr>
          <w:rFonts w:hint="eastAsia"/>
          <w:sz w:val="24"/>
        </w:rPr>
        <w:t>java</w:t>
      </w:r>
      <w:r>
        <w:rPr>
          <w:rFonts w:hint="eastAsia"/>
          <w:sz w:val="24"/>
        </w:rPr>
        <w:t>、</w:t>
      </w:r>
      <w:proofErr w:type="spellStart"/>
      <w:r>
        <w:rPr>
          <w:rFonts w:hint="eastAsia"/>
          <w:sz w:val="24"/>
        </w:rPr>
        <w:t>jsp</w:t>
      </w:r>
      <w:proofErr w:type="spellEnd"/>
      <w:r>
        <w:rPr>
          <w:rFonts w:hint="eastAsia"/>
          <w:sz w:val="24"/>
        </w:rPr>
        <w:t>等编程工具组队完成整个系统的正常开发。</w:t>
      </w:r>
    </w:p>
    <w:p w:rsidR="00EE3B6C" w:rsidRDefault="00D56805">
      <w:pPr>
        <w:pStyle w:val="3"/>
      </w:pPr>
      <w:bookmarkStart w:id="179" w:name="_Toc464198972"/>
      <w:bookmarkStart w:id="180" w:name="_Toc465023234"/>
      <w:bookmarkStart w:id="181" w:name="_Toc469163111"/>
      <w:r>
        <w:t>6.7.2</w:t>
      </w:r>
      <w:r>
        <w:t>配置项测试准备</w:t>
      </w:r>
      <w:bookmarkEnd w:id="179"/>
      <w:bookmarkEnd w:id="180"/>
      <w:bookmarkEnd w:id="181"/>
      <w:r>
        <w:t xml:space="preserve"> </w:t>
      </w:r>
    </w:p>
    <w:p w:rsidR="00EE3B6C" w:rsidRDefault="00D56805">
      <w:pPr>
        <w:spacing w:line="360" w:lineRule="auto"/>
        <w:ind w:firstLineChars="200" w:firstLine="480"/>
        <w:rPr>
          <w:sz w:val="24"/>
        </w:rPr>
      </w:pPr>
      <w:r>
        <w:rPr>
          <w:rFonts w:hint="eastAsia"/>
          <w:sz w:val="24"/>
        </w:rPr>
        <w:t>对不同的账号密码输出进行设计，和多种点击事件进行设计。</w:t>
      </w:r>
    </w:p>
    <w:p w:rsidR="00EE3B6C" w:rsidRDefault="00D56805">
      <w:pPr>
        <w:pStyle w:val="3"/>
      </w:pPr>
      <w:bookmarkStart w:id="182" w:name="_Toc465023235"/>
      <w:bookmarkStart w:id="183" w:name="_Toc464198973"/>
      <w:bookmarkStart w:id="184" w:name="_Toc469163112"/>
      <w:r>
        <w:t>6.7.3</w:t>
      </w:r>
      <w:r>
        <w:t>配置项测试执行</w:t>
      </w:r>
      <w:bookmarkEnd w:id="182"/>
      <w:bookmarkEnd w:id="183"/>
      <w:bookmarkEnd w:id="184"/>
      <w:r>
        <w:t xml:space="preserve"> </w:t>
      </w:r>
    </w:p>
    <w:p w:rsidR="00EE3B6C" w:rsidRDefault="00D56805">
      <w:pPr>
        <w:spacing w:line="360" w:lineRule="auto"/>
        <w:ind w:firstLineChars="200" w:firstLine="480"/>
        <w:rPr>
          <w:sz w:val="24"/>
        </w:rPr>
      </w:pPr>
      <w:r>
        <w:rPr>
          <w:rFonts w:hint="eastAsia"/>
          <w:sz w:val="24"/>
        </w:rPr>
        <w:t>按照预先设计的情况进行实际的操作，观察系统的反应情况。</w:t>
      </w:r>
    </w:p>
    <w:p w:rsidR="00EE3B6C" w:rsidRDefault="00D56805">
      <w:pPr>
        <w:pStyle w:val="3"/>
      </w:pPr>
      <w:bookmarkStart w:id="185" w:name="_Toc464198974"/>
      <w:bookmarkStart w:id="186" w:name="_Toc465023236"/>
      <w:bookmarkStart w:id="187" w:name="_Toc469163113"/>
      <w:r>
        <w:t>6.7.4</w:t>
      </w:r>
      <w:r>
        <w:t>修改和再测试</w:t>
      </w:r>
      <w:bookmarkEnd w:id="185"/>
      <w:bookmarkEnd w:id="186"/>
      <w:bookmarkEnd w:id="187"/>
      <w:r>
        <w:t xml:space="preserve"> </w:t>
      </w:r>
    </w:p>
    <w:p w:rsidR="00EE3B6C" w:rsidRDefault="00D56805">
      <w:pPr>
        <w:spacing w:line="360" w:lineRule="auto"/>
        <w:ind w:firstLineChars="200" w:firstLine="480"/>
        <w:rPr>
          <w:sz w:val="24"/>
        </w:rPr>
      </w:pPr>
      <w:r>
        <w:rPr>
          <w:rFonts w:hint="eastAsia"/>
          <w:sz w:val="24"/>
        </w:rPr>
        <w:t>对于违反设计需求的情况进行更改，同时还在有必要的情况下进行些美化设计。</w:t>
      </w:r>
    </w:p>
    <w:p w:rsidR="00EE3B6C" w:rsidRDefault="00D56805">
      <w:pPr>
        <w:pStyle w:val="3"/>
      </w:pPr>
      <w:bookmarkStart w:id="188" w:name="_Toc464198975"/>
      <w:bookmarkStart w:id="189" w:name="_Toc465023237"/>
      <w:bookmarkStart w:id="190" w:name="_Toc469163114"/>
      <w:r>
        <w:t>6.7.5</w:t>
      </w:r>
      <w:r>
        <w:t>配置项测试结果分析与记录</w:t>
      </w:r>
      <w:bookmarkEnd w:id="188"/>
      <w:bookmarkEnd w:id="189"/>
      <w:bookmarkEnd w:id="190"/>
    </w:p>
    <w:p w:rsidR="00EE3B6C" w:rsidRDefault="00D56805">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rsidR="00EE3B6C" w:rsidRDefault="00D56805" w:rsidP="00EA2438">
      <w:pPr>
        <w:pStyle w:val="2"/>
      </w:pPr>
      <w:bookmarkStart w:id="191" w:name="_Toc465023238"/>
      <w:bookmarkStart w:id="192" w:name="_Toc464198976"/>
      <w:bookmarkStart w:id="193" w:name="_Toc469163115"/>
      <w:r>
        <w:t>6.8</w:t>
      </w:r>
      <w:r>
        <w:t>配置项集成和测试</w:t>
      </w:r>
      <w:bookmarkEnd w:id="191"/>
      <w:bookmarkEnd w:id="192"/>
      <w:bookmarkEnd w:id="193"/>
    </w:p>
    <w:p w:rsidR="00EE3B6C" w:rsidRDefault="00D56805">
      <w:pPr>
        <w:pStyle w:val="3"/>
      </w:pPr>
      <w:bookmarkStart w:id="194" w:name="_Toc465023239"/>
      <w:bookmarkStart w:id="195" w:name="_Toc464198977"/>
      <w:bookmarkStart w:id="196" w:name="_Toc469163116"/>
      <w:r>
        <w:t>6.8.1</w:t>
      </w:r>
      <w:r>
        <w:t>配置项集成和测试准备</w:t>
      </w:r>
      <w:bookmarkEnd w:id="194"/>
      <w:bookmarkEnd w:id="195"/>
      <w:bookmarkEnd w:id="196"/>
      <w:r>
        <w:t xml:space="preserve"> </w:t>
      </w:r>
    </w:p>
    <w:p w:rsidR="00EE3B6C" w:rsidRDefault="00D56805">
      <w:pPr>
        <w:spacing w:line="360" w:lineRule="auto"/>
        <w:ind w:firstLineChars="200" w:firstLine="480"/>
        <w:rPr>
          <w:sz w:val="24"/>
        </w:rPr>
      </w:pPr>
      <w:r>
        <w:rPr>
          <w:rFonts w:hint="eastAsia"/>
          <w:sz w:val="24"/>
        </w:rPr>
        <w:t>对每项事务和属性都进行</w:t>
      </w:r>
      <w:proofErr w:type="gramStart"/>
      <w:r>
        <w:rPr>
          <w:rFonts w:hint="eastAsia"/>
          <w:sz w:val="24"/>
        </w:rPr>
        <w:t>多状况</w:t>
      </w:r>
      <w:proofErr w:type="gramEnd"/>
      <w:r>
        <w:rPr>
          <w:rFonts w:hint="eastAsia"/>
          <w:sz w:val="24"/>
        </w:rPr>
        <w:t>的考虑和分析，并进行可能的违反设计原则</w:t>
      </w:r>
      <w:r>
        <w:rPr>
          <w:rFonts w:hint="eastAsia"/>
          <w:sz w:val="24"/>
        </w:rPr>
        <w:lastRenderedPageBreak/>
        <w:t>的设计考虑。</w:t>
      </w:r>
    </w:p>
    <w:p w:rsidR="00EE3B6C" w:rsidRDefault="00D56805">
      <w:pPr>
        <w:pStyle w:val="3"/>
      </w:pPr>
      <w:bookmarkStart w:id="197" w:name="_Toc465023240"/>
      <w:bookmarkStart w:id="198" w:name="_Toc464198978"/>
      <w:bookmarkStart w:id="199" w:name="_Toc469163117"/>
      <w:r>
        <w:t>6.8.2</w:t>
      </w:r>
      <w:r>
        <w:t>配置项集成和测试执行</w:t>
      </w:r>
      <w:bookmarkEnd w:id="197"/>
      <w:bookmarkEnd w:id="198"/>
      <w:bookmarkEnd w:id="199"/>
      <w:r>
        <w:t xml:space="preserve"> </w:t>
      </w:r>
    </w:p>
    <w:p w:rsidR="00EE3B6C" w:rsidRDefault="00D56805">
      <w:pPr>
        <w:spacing w:line="360" w:lineRule="auto"/>
        <w:ind w:firstLineChars="200" w:firstLine="480"/>
        <w:rPr>
          <w:sz w:val="24"/>
        </w:rPr>
      </w:pPr>
      <w:r>
        <w:rPr>
          <w:rFonts w:hint="eastAsia"/>
          <w:sz w:val="24"/>
        </w:rPr>
        <w:t>按照预先设计的情况进行实际的操作，观察系统的反应情况。</w:t>
      </w:r>
    </w:p>
    <w:p w:rsidR="00EE3B6C" w:rsidRDefault="00D56805">
      <w:pPr>
        <w:pStyle w:val="3"/>
      </w:pPr>
      <w:bookmarkStart w:id="200" w:name="_Toc464198979"/>
      <w:bookmarkStart w:id="201" w:name="_Toc465023241"/>
      <w:bookmarkStart w:id="202" w:name="_Toc469163118"/>
      <w:r>
        <w:t>6.8.3</w:t>
      </w:r>
      <w:r>
        <w:t>修改和再测试</w:t>
      </w:r>
      <w:bookmarkEnd w:id="200"/>
      <w:bookmarkEnd w:id="201"/>
      <w:bookmarkEnd w:id="202"/>
      <w:r>
        <w:t xml:space="preserve"> </w:t>
      </w:r>
    </w:p>
    <w:p w:rsidR="00EE3B6C" w:rsidRDefault="00D56805">
      <w:pPr>
        <w:spacing w:line="360" w:lineRule="auto"/>
        <w:ind w:firstLineChars="200" w:firstLine="480"/>
        <w:rPr>
          <w:sz w:val="24"/>
        </w:rPr>
      </w:pPr>
      <w:r>
        <w:rPr>
          <w:rFonts w:hint="eastAsia"/>
          <w:sz w:val="24"/>
        </w:rPr>
        <w:t>对于违反设计需求的情况进行更改，同时还在有必要的情况下进行些美化设计。</w:t>
      </w:r>
    </w:p>
    <w:p w:rsidR="00EE3B6C" w:rsidRDefault="00D56805">
      <w:pPr>
        <w:pStyle w:val="3"/>
      </w:pPr>
      <w:bookmarkStart w:id="203" w:name="_Toc464198980"/>
      <w:bookmarkStart w:id="204" w:name="_Toc465023242"/>
      <w:bookmarkStart w:id="205" w:name="_Toc469163119"/>
      <w:r>
        <w:t>6.8.4</w:t>
      </w:r>
      <w:r>
        <w:t>配置项集成和测试结果分析与记录</w:t>
      </w:r>
      <w:bookmarkEnd w:id="203"/>
      <w:bookmarkEnd w:id="204"/>
      <w:bookmarkEnd w:id="205"/>
    </w:p>
    <w:p w:rsidR="00EE3B6C" w:rsidRDefault="00D56805">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rsidR="00EE3B6C" w:rsidRDefault="00D56805">
      <w:pPr>
        <w:pStyle w:val="2"/>
      </w:pPr>
      <w:bookmarkStart w:id="206" w:name="_Toc465023243"/>
      <w:bookmarkStart w:id="207" w:name="_Toc464198981"/>
      <w:bookmarkStart w:id="208" w:name="_Toc469163120"/>
      <w:r>
        <w:t>6.9CSCI</w:t>
      </w:r>
      <w:r>
        <w:t>合格性测试</w:t>
      </w:r>
      <w:bookmarkEnd w:id="206"/>
      <w:bookmarkEnd w:id="207"/>
      <w:bookmarkEnd w:id="208"/>
    </w:p>
    <w:p w:rsidR="00EE3B6C" w:rsidRDefault="00D56805">
      <w:pPr>
        <w:pStyle w:val="3"/>
      </w:pPr>
      <w:bookmarkStart w:id="209" w:name="_Toc464198982"/>
      <w:bookmarkStart w:id="210" w:name="_Toc465023244"/>
      <w:bookmarkStart w:id="211" w:name="_Toc469163121"/>
      <w:r>
        <w:t>6.9.1CSCI</w:t>
      </w:r>
      <w:r>
        <w:t>合格性测试的独立性</w:t>
      </w:r>
      <w:bookmarkEnd w:id="209"/>
      <w:bookmarkEnd w:id="210"/>
      <w:bookmarkEnd w:id="211"/>
      <w:r>
        <w:t xml:space="preserve"> </w:t>
      </w:r>
    </w:p>
    <w:p w:rsidR="00EE3B6C" w:rsidRDefault="00D56805">
      <w:pPr>
        <w:spacing w:line="360" w:lineRule="auto"/>
        <w:ind w:firstLineChars="200" w:firstLine="480"/>
        <w:rPr>
          <w:sz w:val="24"/>
        </w:rPr>
      </w:pPr>
      <w:r>
        <w:rPr>
          <w:rFonts w:hint="eastAsia"/>
          <w:sz w:val="24"/>
        </w:rPr>
        <w:t>在不受其他条件的干扰下进行的正常的测试环境下，完成对目标系统的合格性检测。在每个类的物体属性分析的过程中并不参考其他类型相近的物体的状况。</w:t>
      </w:r>
    </w:p>
    <w:p w:rsidR="00EE3B6C" w:rsidRDefault="00D56805">
      <w:pPr>
        <w:pStyle w:val="3"/>
      </w:pPr>
      <w:bookmarkStart w:id="212" w:name="_Toc464198983"/>
      <w:bookmarkStart w:id="213" w:name="_Toc465023245"/>
      <w:bookmarkStart w:id="214" w:name="_Toc469163122"/>
      <w:r>
        <w:t>6.9.2</w:t>
      </w:r>
      <w:r>
        <w:t>在目标计算机系统</w:t>
      </w:r>
      <w:r>
        <w:t>(</w:t>
      </w:r>
      <w:r>
        <w:t>或模拟的环境</w:t>
      </w:r>
      <w:r>
        <w:t>)</w:t>
      </w:r>
      <w:r>
        <w:t>上测试</w:t>
      </w:r>
      <w:bookmarkEnd w:id="212"/>
      <w:bookmarkEnd w:id="213"/>
      <w:bookmarkEnd w:id="214"/>
      <w:r>
        <w:t xml:space="preserve"> </w:t>
      </w:r>
    </w:p>
    <w:p w:rsidR="00EE3B6C" w:rsidRDefault="00D56805">
      <w:pPr>
        <w:spacing w:line="360" w:lineRule="auto"/>
        <w:ind w:firstLineChars="200" w:firstLine="480"/>
        <w:rPr>
          <w:sz w:val="24"/>
        </w:rPr>
      </w:pPr>
      <w:r>
        <w:rPr>
          <w:rFonts w:hint="eastAsia"/>
          <w:sz w:val="24"/>
        </w:rPr>
        <w:t>在目标计算机里，在正常的通用系统内进行</w:t>
      </w:r>
      <w:r>
        <w:rPr>
          <w:rFonts w:hint="eastAsia"/>
          <w:sz w:val="24"/>
        </w:rPr>
        <w:t>CSCI</w:t>
      </w:r>
      <w:r>
        <w:rPr>
          <w:rFonts w:hint="eastAsia"/>
          <w:sz w:val="24"/>
        </w:rPr>
        <w:t>合格性测试。</w:t>
      </w:r>
    </w:p>
    <w:p w:rsidR="00EE3B6C" w:rsidRDefault="00D56805">
      <w:pPr>
        <w:pStyle w:val="3"/>
      </w:pPr>
      <w:bookmarkStart w:id="215" w:name="_Toc464198984"/>
      <w:bookmarkStart w:id="216" w:name="_Toc465023246"/>
      <w:bookmarkStart w:id="217" w:name="_Toc469163123"/>
      <w:r>
        <w:t>6.9.3CSCI</w:t>
      </w:r>
      <w:r>
        <w:t>合格性测试准备</w:t>
      </w:r>
      <w:bookmarkEnd w:id="215"/>
      <w:bookmarkEnd w:id="216"/>
      <w:bookmarkEnd w:id="217"/>
      <w:r>
        <w:t xml:space="preserve"> </w:t>
      </w:r>
    </w:p>
    <w:p w:rsidR="00EE3B6C" w:rsidRDefault="00D56805">
      <w:pPr>
        <w:spacing w:line="360" w:lineRule="auto"/>
        <w:ind w:firstLineChars="200" w:firstLine="480"/>
        <w:rPr>
          <w:sz w:val="24"/>
        </w:rPr>
      </w:pPr>
      <w:r>
        <w:rPr>
          <w:rFonts w:hint="eastAsia"/>
          <w:sz w:val="24"/>
        </w:rPr>
        <w:t>首先调查相关物体的各项属性，进行</w:t>
      </w:r>
      <w:proofErr w:type="gramStart"/>
      <w:r>
        <w:rPr>
          <w:rFonts w:hint="eastAsia"/>
          <w:sz w:val="24"/>
        </w:rPr>
        <w:t>多状况</w:t>
      </w:r>
      <w:proofErr w:type="gramEnd"/>
      <w:r>
        <w:rPr>
          <w:rFonts w:hint="eastAsia"/>
          <w:sz w:val="24"/>
        </w:rPr>
        <w:t>的考虑和分析，并进行可能的违反设计原则的设计考虑。</w:t>
      </w:r>
    </w:p>
    <w:p w:rsidR="00EE3B6C" w:rsidRDefault="00D56805">
      <w:pPr>
        <w:pStyle w:val="3"/>
      </w:pPr>
      <w:bookmarkStart w:id="218" w:name="_Toc464198985"/>
      <w:bookmarkStart w:id="219" w:name="_Toc465023247"/>
      <w:bookmarkStart w:id="220" w:name="_Toc469163124"/>
      <w:r>
        <w:lastRenderedPageBreak/>
        <w:t>6.9.4CSCI</w:t>
      </w:r>
      <w:r>
        <w:t>合格性测试演练</w:t>
      </w:r>
      <w:bookmarkEnd w:id="218"/>
      <w:bookmarkEnd w:id="219"/>
      <w:bookmarkEnd w:id="220"/>
      <w:r>
        <w:t xml:space="preserve"> </w:t>
      </w:r>
    </w:p>
    <w:p w:rsidR="00EE3B6C" w:rsidRDefault="00D56805">
      <w:pPr>
        <w:spacing w:line="360" w:lineRule="auto"/>
        <w:ind w:firstLineChars="200" w:firstLine="480"/>
        <w:rPr>
          <w:sz w:val="24"/>
        </w:rPr>
      </w:pPr>
      <w:r>
        <w:rPr>
          <w:rFonts w:hint="eastAsia"/>
          <w:sz w:val="24"/>
        </w:rPr>
        <w:t>随意抽选一类物体进行测试，熟悉正常的测试流程。</w:t>
      </w:r>
    </w:p>
    <w:p w:rsidR="00EE3B6C" w:rsidRDefault="00D56805">
      <w:pPr>
        <w:pStyle w:val="3"/>
      </w:pPr>
      <w:bookmarkStart w:id="221" w:name="_Toc465023248"/>
      <w:bookmarkStart w:id="222" w:name="_Toc464198986"/>
      <w:bookmarkStart w:id="223" w:name="_Toc469163125"/>
      <w:r>
        <w:t>6.9.5CSCI</w:t>
      </w:r>
      <w:r>
        <w:t>合格性测试执行</w:t>
      </w:r>
      <w:bookmarkEnd w:id="221"/>
      <w:bookmarkEnd w:id="222"/>
      <w:bookmarkEnd w:id="223"/>
      <w:r>
        <w:t xml:space="preserve"> </w:t>
      </w:r>
    </w:p>
    <w:p w:rsidR="00EE3B6C" w:rsidRDefault="00D56805">
      <w:pPr>
        <w:spacing w:line="360" w:lineRule="auto"/>
        <w:rPr>
          <w:sz w:val="24"/>
        </w:rPr>
      </w:pPr>
      <w:r>
        <w:rPr>
          <w:sz w:val="24"/>
        </w:rPr>
        <w:tab/>
      </w:r>
      <w:r>
        <w:rPr>
          <w:rFonts w:hint="eastAsia"/>
          <w:sz w:val="24"/>
        </w:rPr>
        <w:t>按照预先设计的情况进行实际的操作，观察系统的反应情况，将正常的情况与实际情况对比，留心反常状况。</w:t>
      </w:r>
    </w:p>
    <w:p w:rsidR="00EE3B6C" w:rsidRDefault="00D56805">
      <w:pPr>
        <w:pStyle w:val="3"/>
      </w:pPr>
      <w:bookmarkStart w:id="224" w:name="_Toc465023249"/>
      <w:bookmarkStart w:id="225" w:name="_Toc464198987"/>
      <w:bookmarkStart w:id="226" w:name="_Toc469163126"/>
      <w:r>
        <w:t>6.9.6</w:t>
      </w:r>
      <w:r>
        <w:t>修改和再测试</w:t>
      </w:r>
      <w:bookmarkEnd w:id="224"/>
      <w:bookmarkEnd w:id="225"/>
      <w:bookmarkEnd w:id="226"/>
      <w:r>
        <w:t xml:space="preserve"> </w:t>
      </w:r>
    </w:p>
    <w:p w:rsidR="00EE3B6C" w:rsidRDefault="00D56805">
      <w:pPr>
        <w:spacing w:line="360" w:lineRule="auto"/>
        <w:ind w:firstLineChars="200" w:firstLine="480"/>
        <w:rPr>
          <w:sz w:val="24"/>
        </w:rPr>
      </w:pPr>
      <w:r>
        <w:rPr>
          <w:rFonts w:hint="eastAsia"/>
          <w:sz w:val="24"/>
        </w:rPr>
        <w:t>对于不合格的设计的情况进行更改，同时还在有必要的情况下进行些美化设计。</w:t>
      </w:r>
    </w:p>
    <w:p w:rsidR="00EE3B6C" w:rsidRDefault="00D56805">
      <w:pPr>
        <w:pStyle w:val="3"/>
      </w:pPr>
      <w:bookmarkStart w:id="227" w:name="_Toc464198988"/>
      <w:bookmarkStart w:id="228" w:name="_Toc465023250"/>
      <w:bookmarkStart w:id="229" w:name="_Toc469163127"/>
      <w:r>
        <w:t>6.9.7CSCI</w:t>
      </w:r>
      <w:r>
        <w:t>合格性测试结果分析与记录</w:t>
      </w:r>
      <w:bookmarkEnd w:id="227"/>
      <w:bookmarkEnd w:id="228"/>
      <w:bookmarkEnd w:id="229"/>
    </w:p>
    <w:p w:rsidR="00EE3B6C" w:rsidRDefault="00D56805">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rsidR="00EE3B6C" w:rsidRDefault="00D56805" w:rsidP="00EA2438">
      <w:pPr>
        <w:pStyle w:val="2"/>
      </w:pPr>
      <w:bookmarkStart w:id="230" w:name="_Toc465023251"/>
      <w:bookmarkStart w:id="231" w:name="_Toc464198989"/>
      <w:bookmarkStart w:id="232" w:name="_Toc469163128"/>
      <w:r>
        <w:t>6.10CSCI/HWCI</w:t>
      </w:r>
      <w:r>
        <w:t>集成和测试</w:t>
      </w:r>
      <w:bookmarkEnd w:id="230"/>
      <w:bookmarkEnd w:id="231"/>
      <w:bookmarkEnd w:id="232"/>
    </w:p>
    <w:p w:rsidR="00EE3B6C" w:rsidRDefault="00D56805">
      <w:pPr>
        <w:pStyle w:val="3"/>
      </w:pPr>
      <w:bookmarkStart w:id="233" w:name="_Toc465023252"/>
      <w:bookmarkStart w:id="234" w:name="_Toc464198990"/>
      <w:bookmarkStart w:id="235" w:name="_Toc469163129"/>
      <w:r>
        <w:t>6.10.1CSCI/HWCI</w:t>
      </w:r>
      <w:r>
        <w:t>集成和测试准备</w:t>
      </w:r>
      <w:bookmarkEnd w:id="233"/>
      <w:bookmarkEnd w:id="234"/>
      <w:bookmarkEnd w:id="235"/>
      <w:r>
        <w:t xml:space="preserve"> </w:t>
      </w:r>
    </w:p>
    <w:p w:rsidR="00EE3B6C" w:rsidRDefault="00D56805">
      <w:pPr>
        <w:spacing w:line="360" w:lineRule="auto"/>
        <w:ind w:firstLineChars="200" w:firstLine="480"/>
        <w:rPr>
          <w:sz w:val="24"/>
        </w:rPr>
      </w:pPr>
      <w:r>
        <w:rPr>
          <w:rFonts w:hint="eastAsia"/>
          <w:sz w:val="24"/>
        </w:rPr>
        <w:t>首先调查相关物体的各项属性，进行</w:t>
      </w:r>
      <w:proofErr w:type="gramStart"/>
      <w:r>
        <w:rPr>
          <w:rFonts w:hint="eastAsia"/>
          <w:sz w:val="24"/>
        </w:rPr>
        <w:t>多状况</w:t>
      </w:r>
      <w:proofErr w:type="gramEnd"/>
      <w:r>
        <w:rPr>
          <w:rFonts w:hint="eastAsia"/>
          <w:sz w:val="24"/>
        </w:rPr>
        <w:t>的考虑和分析，并进行可能的违反设计原则的设计考虑。</w:t>
      </w:r>
    </w:p>
    <w:p w:rsidR="00EE3B6C" w:rsidRDefault="00D56805">
      <w:pPr>
        <w:pStyle w:val="3"/>
      </w:pPr>
      <w:bookmarkStart w:id="236" w:name="_Toc465023253"/>
      <w:bookmarkStart w:id="237" w:name="_Toc464198991"/>
      <w:bookmarkStart w:id="238" w:name="_Toc469163130"/>
      <w:r>
        <w:t>6.10.2CSCI/HWCI</w:t>
      </w:r>
      <w:r>
        <w:t>集成和测试执行</w:t>
      </w:r>
      <w:bookmarkEnd w:id="236"/>
      <w:bookmarkEnd w:id="237"/>
      <w:bookmarkEnd w:id="238"/>
      <w:r>
        <w:t xml:space="preserve"> </w:t>
      </w:r>
    </w:p>
    <w:p w:rsidR="00EE3B6C" w:rsidRDefault="00D56805">
      <w:pPr>
        <w:spacing w:line="360" w:lineRule="auto"/>
        <w:ind w:firstLineChars="200" w:firstLine="480"/>
        <w:rPr>
          <w:sz w:val="24"/>
        </w:rPr>
      </w:pPr>
      <w:r>
        <w:rPr>
          <w:rFonts w:hint="eastAsia"/>
          <w:sz w:val="24"/>
        </w:rPr>
        <w:t>按照预先设计的情况进行实际的操作，观察系统的反应情况，将正常的情况与实际情况对比，留心反常状况。</w:t>
      </w:r>
    </w:p>
    <w:p w:rsidR="00EE3B6C" w:rsidRDefault="00D56805">
      <w:pPr>
        <w:pStyle w:val="3"/>
      </w:pPr>
      <w:bookmarkStart w:id="239" w:name="_Toc464198992"/>
      <w:bookmarkStart w:id="240" w:name="_Toc465023254"/>
      <w:bookmarkStart w:id="241" w:name="_Toc469163131"/>
      <w:r>
        <w:lastRenderedPageBreak/>
        <w:t>6.10.3</w:t>
      </w:r>
      <w:r>
        <w:t>修改和再测试</w:t>
      </w:r>
      <w:bookmarkEnd w:id="239"/>
      <w:bookmarkEnd w:id="240"/>
      <w:bookmarkEnd w:id="241"/>
      <w:r>
        <w:t xml:space="preserve"> </w:t>
      </w:r>
    </w:p>
    <w:p w:rsidR="00EE3B6C" w:rsidRDefault="00D56805">
      <w:pPr>
        <w:spacing w:line="360" w:lineRule="auto"/>
        <w:ind w:firstLineChars="200" w:firstLine="480"/>
        <w:rPr>
          <w:sz w:val="24"/>
        </w:rPr>
      </w:pPr>
      <w:r>
        <w:rPr>
          <w:rFonts w:hint="eastAsia"/>
          <w:sz w:val="24"/>
        </w:rPr>
        <w:t>对于不合格的设计的情况进行更改，同时还在有必要的情况下进行些美化设计。</w:t>
      </w:r>
    </w:p>
    <w:p w:rsidR="00EE3B6C" w:rsidRDefault="00D56805">
      <w:pPr>
        <w:pStyle w:val="3"/>
      </w:pPr>
      <w:bookmarkStart w:id="242" w:name="_Toc464198993"/>
      <w:bookmarkStart w:id="243" w:name="_Toc465023255"/>
      <w:bookmarkStart w:id="244" w:name="_Toc469163132"/>
      <w:r>
        <w:t>6.10.4CSCI/HWCI</w:t>
      </w:r>
      <w:r>
        <w:t>集成和测试结果分析与记录</w:t>
      </w:r>
      <w:bookmarkEnd w:id="242"/>
      <w:bookmarkEnd w:id="243"/>
      <w:bookmarkEnd w:id="244"/>
    </w:p>
    <w:p w:rsidR="00EE3B6C" w:rsidRDefault="00D56805">
      <w:pPr>
        <w:spacing w:line="360" w:lineRule="auto"/>
        <w:ind w:firstLineChars="200" w:firstLine="480"/>
        <w:rPr>
          <w:sz w:val="24"/>
        </w:rPr>
      </w:pPr>
      <w:r>
        <w:rPr>
          <w:rFonts w:hint="eastAsia"/>
          <w:sz w:val="24"/>
        </w:rPr>
        <w:t>对于各种违反设计者最初意愿的结果进行记录和说明，并进行原因的分析。并对正常的反应现象进行标注说明即可。</w:t>
      </w:r>
    </w:p>
    <w:p w:rsidR="00EE3B6C" w:rsidRDefault="00D56805" w:rsidP="00EA2438">
      <w:pPr>
        <w:pStyle w:val="2"/>
      </w:pPr>
      <w:bookmarkStart w:id="245" w:name="_Toc465023256"/>
      <w:bookmarkStart w:id="246" w:name="_Toc464198994"/>
      <w:bookmarkStart w:id="247" w:name="_Toc469163133"/>
      <w:r>
        <w:t>6.11</w:t>
      </w:r>
      <w:r>
        <w:t>系统合格性测试</w:t>
      </w:r>
      <w:bookmarkEnd w:id="245"/>
      <w:bookmarkEnd w:id="246"/>
      <w:bookmarkEnd w:id="247"/>
    </w:p>
    <w:p w:rsidR="00EE3B6C" w:rsidRDefault="00D56805">
      <w:pPr>
        <w:pStyle w:val="3"/>
      </w:pPr>
      <w:bookmarkStart w:id="248" w:name="_Toc464198995"/>
      <w:bookmarkStart w:id="249" w:name="_Toc465023257"/>
      <w:bookmarkStart w:id="250" w:name="_Toc469163134"/>
      <w:r>
        <w:t>6.11.1</w:t>
      </w:r>
      <w:r>
        <w:t>系统合格性测试的独立性</w:t>
      </w:r>
      <w:bookmarkEnd w:id="248"/>
      <w:bookmarkEnd w:id="249"/>
      <w:bookmarkEnd w:id="250"/>
    </w:p>
    <w:p w:rsidR="00EE3B6C" w:rsidRDefault="00D56805">
      <w:pPr>
        <w:spacing w:line="360" w:lineRule="auto"/>
        <w:ind w:firstLineChars="200" w:firstLine="480"/>
        <w:rPr>
          <w:sz w:val="24"/>
        </w:rPr>
      </w:pPr>
      <w:r>
        <w:rPr>
          <w:rFonts w:hint="eastAsia"/>
          <w:sz w:val="24"/>
        </w:rPr>
        <w:t>该测试仅针对开发的系统进行，只要满足系统运行的环境，系统的测试不会因为电脑的不同，测试人员的</w:t>
      </w:r>
      <w:proofErr w:type="gramStart"/>
      <w:r>
        <w:rPr>
          <w:rFonts w:hint="eastAsia"/>
          <w:sz w:val="24"/>
        </w:rPr>
        <w:t>不同等与</w:t>
      </w:r>
      <w:proofErr w:type="gramEnd"/>
      <w:r>
        <w:rPr>
          <w:rFonts w:hint="eastAsia"/>
          <w:sz w:val="24"/>
        </w:rPr>
        <w:t>该系统不相关的因素影响。</w:t>
      </w:r>
    </w:p>
    <w:p w:rsidR="00EE3B6C" w:rsidRDefault="00D56805">
      <w:pPr>
        <w:pStyle w:val="3"/>
      </w:pPr>
      <w:bookmarkStart w:id="251" w:name="_Toc465023258"/>
      <w:bookmarkStart w:id="252" w:name="_Toc464198996"/>
      <w:bookmarkStart w:id="253" w:name="_Toc469163135"/>
      <w:r>
        <w:t>6.11.2</w:t>
      </w:r>
      <w:r>
        <w:t>在目标计算机系统</w:t>
      </w:r>
      <w:r>
        <w:t>(</w:t>
      </w:r>
      <w:r>
        <w:t>或模拟的环境</w:t>
      </w:r>
      <w:r>
        <w:t>)</w:t>
      </w:r>
      <w:r>
        <w:t>上测试</w:t>
      </w:r>
      <w:bookmarkEnd w:id="251"/>
      <w:bookmarkEnd w:id="252"/>
      <w:bookmarkEnd w:id="253"/>
    </w:p>
    <w:p w:rsidR="00EE3B6C" w:rsidRDefault="00D56805">
      <w:pPr>
        <w:spacing w:line="360" w:lineRule="auto"/>
        <w:ind w:firstLineChars="200" w:firstLine="480"/>
        <w:rPr>
          <w:sz w:val="24"/>
        </w:rPr>
      </w:pPr>
      <w:r>
        <w:rPr>
          <w:rFonts w:hint="eastAsia"/>
          <w:sz w:val="24"/>
        </w:rPr>
        <w:t>系统测试包括系统的易用性、可靠性、安全性、可维护性进行测试，整个系统集成后提供服务的能力，还包括系统服务性能测试、疲劳测试。此次测试在组员计算机上进行。</w:t>
      </w:r>
    </w:p>
    <w:p w:rsidR="00EE3B6C" w:rsidRDefault="00D56805">
      <w:pPr>
        <w:pStyle w:val="3"/>
      </w:pPr>
      <w:bookmarkStart w:id="254" w:name="_Toc464198997"/>
      <w:bookmarkStart w:id="255" w:name="_Toc465023259"/>
      <w:bookmarkStart w:id="256" w:name="_Toc469163136"/>
      <w:r>
        <w:t>6.11.3</w:t>
      </w:r>
      <w:r>
        <w:t>系统合格性测试准备</w:t>
      </w:r>
      <w:bookmarkEnd w:id="254"/>
      <w:bookmarkEnd w:id="255"/>
      <w:bookmarkEnd w:id="256"/>
    </w:p>
    <w:p w:rsidR="00EE3B6C" w:rsidRDefault="00D56805">
      <w:pPr>
        <w:spacing w:line="360" w:lineRule="auto"/>
        <w:ind w:firstLineChars="200" w:firstLine="480"/>
        <w:rPr>
          <w:sz w:val="24"/>
        </w:rPr>
      </w:pPr>
      <w:r>
        <w:rPr>
          <w:rFonts w:hint="eastAsia"/>
          <w:sz w:val="24"/>
        </w:rPr>
        <w:t>测试准备主要是环境的配置与相关软件的准备。本系统利用</w:t>
      </w:r>
      <w:r>
        <w:rPr>
          <w:rFonts w:hint="eastAsia"/>
          <w:sz w:val="24"/>
        </w:rPr>
        <w:t>JAVA</w:t>
      </w:r>
      <w:r>
        <w:rPr>
          <w:rFonts w:hint="eastAsia"/>
          <w:sz w:val="24"/>
        </w:rPr>
        <w:t>语言实现，同时选用</w:t>
      </w:r>
      <w:proofErr w:type="spellStart"/>
      <w:r>
        <w:rPr>
          <w:rFonts w:hint="eastAsia"/>
          <w:sz w:val="24"/>
        </w:rPr>
        <w:t>MySql</w:t>
      </w:r>
      <w:proofErr w:type="spellEnd"/>
      <w:r>
        <w:rPr>
          <w:rFonts w:hint="eastAsia"/>
          <w:sz w:val="24"/>
        </w:rPr>
        <w:t>数据库作为系统后台数据库。为了更好的完成开发工作，推荐使用运行</w:t>
      </w:r>
      <w:r>
        <w:rPr>
          <w:rFonts w:hint="eastAsia"/>
          <w:sz w:val="24"/>
        </w:rPr>
        <w:t>windows</w:t>
      </w:r>
      <w:r>
        <w:rPr>
          <w:rFonts w:hint="eastAsia"/>
          <w:sz w:val="24"/>
        </w:rPr>
        <w:t>操作系统的</w:t>
      </w:r>
      <w:r>
        <w:rPr>
          <w:rFonts w:hint="eastAsia"/>
          <w:sz w:val="24"/>
        </w:rPr>
        <w:t>PC</w:t>
      </w:r>
      <w:r>
        <w:rPr>
          <w:rFonts w:hint="eastAsia"/>
          <w:sz w:val="24"/>
        </w:rPr>
        <w:t>，同时要在开发机器上配置好环境变量。配置环境变量步骤，以</w:t>
      </w:r>
      <w:r>
        <w:rPr>
          <w:rFonts w:hint="eastAsia"/>
          <w:sz w:val="24"/>
        </w:rPr>
        <w:t xml:space="preserve">windows </w:t>
      </w:r>
      <w:proofErr w:type="spellStart"/>
      <w:r>
        <w:rPr>
          <w:rFonts w:hint="eastAsia"/>
          <w:sz w:val="24"/>
        </w:rPr>
        <w:t>xp</w:t>
      </w:r>
      <w:proofErr w:type="spellEnd"/>
      <w:r>
        <w:rPr>
          <w:rFonts w:hint="eastAsia"/>
          <w:sz w:val="24"/>
        </w:rPr>
        <w:t>系统为例：</w:t>
      </w:r>
    </w:p>
    <w:p w:rsidR="00EE3B6C" w:rsidRDefault="00D56805">
      <w:pPr>
        <w:spacing w:line="360" w:lineRule="auto"/>
        <w:ind w:firstLineChars="200" w:firstLine="480"/>
        <w:rPr>
          <w:sz w:val="24"/>
        </w:rPr>
      </w:pPr>
      <w:r>
        <w:rPr>
          <w:sz w:val="24"/>
        </w:rPr>
        <w:t>1.</w:t>
      </w:r>
      <w:r>
        <w:rPr>
          <w:rFonts w:hint="eastAsia"/>
          <w:sz w:val="24"/>
        </w:rPr>
        <w:t>安装</w:t>
      </w:r>
      <w:r>
        <w:rPr>
          <w:rFonts w:hint="eastAsia"/>
          <w:sz w:val="24"/>
        </w:rPr>
        <w:t>JDK</w:t>
      </w:r>
      <w:r>
        <w:rPr>
          <w:rFonts w:hint="eastAsia"/>
          <w:sz w:val="24"/>
        </w:rPr>
        <w:t>，安装过程中可以自定义安装目录等信息，例如我们选择安装目录为</w:t>
      </w:r>
      <w:r>
        <w:rPr>
          <w:rFonts w:hint="eastAsia"/>
          <w:sz w:val="24"/>
        </w:rPr>
        <w:t>D:/java/jdk1.5.0_08</w:t>
      </w:r>
      <w:r>
        <w:rPr>
          <w:rFonts w:hint="eastAsia"/>
          <w:sz w:val="24"/>
        </w:rPr>
        <w:t>；</w:t>
      </w:r>
    </w:p>
    <w:p w:rsidR="00EE3B6C" w:rsidRDefault="00D56805">
      <w:pPr>
        <w:spacing w:line="360" w:lineRule="auto"/>
        <w:ind w:firstLineChars="200" w:firstLine="480"/>
        <w:rPr>
          <w:sz w:val="24"/>
        </w:rPr>
      </w:pPr>
      <w:r>
        <w:rPr>
          <w:sz w:val="24"/>
        </w:rPr>
        <w:t>2.</w:t>
      </w:r>
      <w:r>
        <w:rPr>
          <w:rFonts w:hint="eastAsia"/>
          <w:sz w:val="24"/>
        </w:rPr>
        <w:t>安装完成后，右击“我的电脑”，点击“属性”，选择“高级”选项卡，点</w:t>
      </w:r>
      <w:r>
        <w:rPr>
          <w:rFonts w:hint="eastAsia"/>
          <w:sz w:val="24"/>
        </w:rPr>
        <w:lastRenderedPageBreak/>
        <w:t>击“环境变量”；</w:t>
      </w:r>
    </w:p>
    <w:p w:rsidR="00EE3B6C" w:rsidRDefault="00D56805">
      <w:pPr>
        <w:spacing w:line="360" w:lineRule="auto"/>
        <w:ind w:firstLineChars="200" w:firstLine="480"/>
        <w:rPr>
          <w:sz w:val="24"/>
        </w:rPr>
      </w:pPr>
      <w:r>
        <w:rPr>
          <w:sz w:val="24"/>
        </w:rPr>
        <w:t>3</w:t>
      </w:r>
      <w:r>
        <w:rPr>
          <w:rFonts w:hint="eastAsia"/>
          <w:sz w:val="24"/>
        </w:rPr>
        <w:t>．在“系统变量”中，设置</w:t>
      </w:r>
      <w:r>
        <w:rPr>
          <w:rFonts w:hint="eastAsia"/>
          <w:sz w:val="24"/>
        </w:rPr>
        <w:t>3</w:t>
      </w:r>
      <w:r>
        <w:rPr>
          <w:rFonts w:hint="eastAsia"/>
          <w:sz w:val="24"/>
        </w:rPr>
        <w:t>项属性，</w:t>
      </w:r>
      <w:r>
        <w:rPr>
          <w:rFonts w:hint="eastAsia"/>
          <w:sz w:val="24"/>
        </w:rPr>
        <w:t>JAVA_HOME,PATH,CLASSPATH(</w:t>
      </w:r>
      <w:r>
        <w:rPr>
          <w:rFonts w:hint="eastAsia"/>
          <w:sz w:val="24"/>
        </w:rPr>
        <w:t>大小写无所谓</w:t>
      </w:r>
      <w:r>
        <w:rPr>
          <w:rFonts w:hint="eastAsia"/>
          <w:sz w:val="24"/>
        </w:rPr>
        <w:t>),</w:t>
      </w:r>
      <w:r>
        <w:rPr>
          <w:rFonts w:hint="eastAsia"/>
          <w:sz w:val="24"/>
        </w:rPr>
        <w:t>若已存在则点击“编辑”，不存在则点击“新建”；</w:t>
      </w:r>
    </w:p>
    <w:p w:rsidR="00EE3B6C" w:rsidRDefault="00D56805">
      <w:pPr>
        <w:spacing w:line="360" w:lineRule="auto"/>
        <w:ind w:firstLineChars="200" w:firstLine="480"/>
        <w:rPr>
          <w:sz w:val="24"/>
        </w:rPr>
      </w:pPr>
      <w:r>
        <w:rPr>
          <w:sz w:val="24"/>
        </w:rPr>
        <w:t>4.</w:t>
      </w:r>
      <w:r>
        <w:rPr>
          <w:rFonts w:hint="eastAsia"/>
          <w:sz w:val="24"/>
        </w:rPr>
        <w:t>JAVA_HOME</w:t>
      </w:r>
      <w:r>
        <w:rPr>
          <w:rFonts w:hint="eastAsia"/>
          <w:sz w:val="24"/>
        </w:rPr>
        <w:t>指明</w:t>
      </w:r>
      <w:r>
        <w:rPr>
          <w:rFonts w:hint="eastAsia"/>
          <w:sz w:val="24"/>
        </w:rPr>
        <w:t>JDK</w:t>
      </w:r>
      <w:r>
        <w:rPr>
          <w:rFonts w:hint="eastAsia"/>
          <w:sz w:val="24"/>
        </w:rPr>
        <w:t>安装路径，就是刚才安装时所选择的路径</w:t>
      </w:r>
      <w:r>
        <w:rPr>
          <w:rFonts w:hint="eastAsia"/>
          <w:sz w:val="24"/>
        </w:rPr>
        <w:t>D:/java/jdk1.5.0_08</w:t>
      </w:r>
      <w:r>
        <w:rPr>
          <w:rFonts w:hint="eastAsia"/>
          <w:sz w:val="24"/>
        </w:rPr>
        <w:t>，此路径下包括</w:t>
      </w:r>
      <w:r>
        <w:rPr>
          <w:rFonts w:hint="eastAsia"/>
          <w:sz w:val="24"/>
        </w:rPr>
        <w:t>lib</w:t>
      </w:r>
      <w:r>
        <w:rPr>
          <w:rFonts w:hint="eastAsia"/>
          <w:sz w:val="24"/>
        </w:rPr>
        <w:t>，</w:t>
      </w:r>
      <w:r>
        <w:rPr>
          <w:rFonts w:hint="eastAsia"/>
          <w:sz w:val="24"/>
        </w:rPr>
        <w:t>bin</w:t>
      </w:r>
      <w:r>
        <w:rPr>
          <w:rFonts w:hint="eastAsia"/>
          <w:sz w:val="24"/>
        </w:rPr>
        <w:t>，</w:t>
      </w:r>
      <w:proofErr w:type="spellStart"/>
      <w:r>
        <w:rPr>
          <w:rFonts w:hint="eastAsia"/>
          <w:sz w:val="24"/>
        </w:rPr>
        <w:t>jre</w:t>
      </w:r>
      <w:proofErr w:type="spellEnd"/>
      <w:r>
        <w:rPr>
          <w:rFonts w:hint="eastAsia"/>
          <w:sz w:val="24"/>
        </w:rPr>
        <w:t>等文件夹（此变量最好设置，因为以后运行</w:t>
      </w:r>
      <w:r>
        <w:rPr>
          <w:rFonts w:hint="eastAsia"/>
          <w:sz w:val="24"/>
        </w:rPr>
        <w:t>tomcat</w:t>
      </w:r>
      <w:r>
        <w:rPr>
          <w:rFonts w:hint="eastAsia"/>
          <w:sz w:val="24"/>
        </w:rPr>
        <w:t>，</w:t>
      </w:r>
      <w:r>
        <w:rPr>
          <w:rFonts w:hint="eastAsia"/>
          <w:sz w:val="24"/>
        </w:rPr>
        <w:t>eclipse</w:t>
      </w:r>
      <w:r>
        <w:rPr>
          <w:rFonts w:hint="eastAsia"/>
          <w:sz w:val="24"/>
        </w:rPr>
        <w:t>等都需要依</w:t>
      </w:r>
      <w:r>
        <w:rPr>
          <w:rFonts w:hint="eastAsia"/>
          <w:sz w:val="24"/>
        </w:rPr>
        <w:t>*</w:t>
      </w:r>
      <w:r>
        <w:rPr>
          <w:rFonts w:hint="eastAsia"/>
          <w:sz w:val="24"/>
        </w:rPr>
        <w:t>此变量）；</w:t>
      </w:r>
      <w:r>
        <w:rPr>
          <w:rFonts w:hint="eastAsia"/>
          <w:sz w:val="24"/>
        </w:rPr>
        <w:t>Path</w:t>
      </w:r>
      <w:r>
        <w:rPr>
          <w:rFonts w:hint="eastAsia"/>
          <w:sz w:val="24"/>
        </w:rPr>
        <w:t>使得系统可以在任何路径下识别</w:t>
      </w:r>
      <w:r>
        <w:rPr>
          <w:rFonts w:hint="eastAsia"/>
          <w:sz w:val="24"/>
        </w:rPr>
        <w:t>java</w:t>
      </w:r>
      <w:r>
        <w:rPr>
          <w:rFonts w:hint="eastAsia"/>
          <w:sz w:val="24"/>
        </w:rPr>
        <w:t>命令，设为：</w:t>
      </w:r>
      <w:r>
        <w:rPr>
          <w:sz w:val="24"/>
        </w:rPr>
        <w:t>%JAVA_HOME%/bin;%JAVA_HOME%/</w:t>
      </w:r>
      <w:proofErr w:type="spellStart"/>
      <w:r>
        <w:rPr>
          <w:sz w:val="24"/>
        </w:rPr>
        <w:t>jre</w:t>
      </w:r>
      <w:proofErr w:type="spellEnd"/>
      <w:r>
        <w:rPr>
          <w:sz w:val="24"/>
        </w:rPr>
        <w:t>/bin</w:t>
      </w:r>
      <w:r>
        <w:rPr>
          <w:rFonts w:hint="eastAsia"/>
          <w:sz w:val="24"/>
        </w:rPr>
        <w:t xml:space="preserve"> CLASSPATH</w:t>
      </w:r>
      <w:r>
        <w:rPr>
          <w:rFonts w:hint="eastAsia"/>
          <w:sz w:val="24"/>
        </w:rPr>
        <w:t>为</w:t>
      </w:r>
      <w:r>
        <w:rPr>
          <w:rFonts w:hint="eastAsia"/>
          <w:sz w:val="24"/>
        </w:rPr>
        <w:t>java</w:t>
      </w:r>
      <w:r>
        <w:rPr>
          <w:rFonts w:hint="eastAsia"/>
          <w:sz w:val="24"/>
        </w:rPr>
        <w:t>加载类</w:t>
      </w:r>
      <w:r>
        <w:rPr>
          <w:rFonts w:hint="eastAsia"/>
          <w:sz w:val="24"/>
        </w:rPr>
        <w:t>(class or lib)</w:t>
      </w:r>
      <w:r>
        <w:rPr>
          <w:rFonts w:hint="eastAsia"/>
          <w:sz w:val="24"/>
        </w:rPr>
        <w:t>路径，只有类在</w:t>
      </w:r>
      <w:proofErr w:type="spellStart"/>
      <w:r>
        <w:rPr>
          <w:rFonts w:hint="eastAsia"/>
          <w:sz w:val="24"/>
        </w:rPr>
        <w:t>classpath</w:t>
      </w:r>
      <w:proofErr w:type="spellEnd"/>
      <w:r>
        <w:rPr>
          <w:rFonts w:hint="eastAsia"/>
          <w:sz w:val="24"/>
        </w:rPr>
        <w:t>中，</w:t>
      </w:r>
      <w:r>
        <w:rPr>
          <w:rFonts w:hint="eastAsia"/>
          <w:sz w:val="24"/>
        </w:rPr>
        <w:t>java</w:t>
      </w:r>
      <w:r>
        <w:rPr>
          <w:rFonts w:hint="eastAsia"/>
          <w:sz w:val="24"/>
        </w:rPr>
        <w:t>命令才能识别，设为：</w:t>
      </w:r>
      <w:r>
        <w:rPr>
          <w:rFonts w:hint="eastAsia"/>
          <w:sz w:val="24"/>
        </w:rPr>
        <w:t>;%JAVA_HOME%/lib/dt.jar;%JAVA_HOME%/lib/tools.jar (</w:t>
      </w:r>
      <w:r>
        <w:rPr>
          <w:rFonts w:hint="eastAsia"/>
          <w:sz w:val="24"/>
        </w:rPr>
        <w:t>要加</w:t>
      </w:r>
      <w:r>
        <w:rPr>
          <w:rFonts w:hint="eastAsia"/>
          <w:sz w:val="24"/>
        </w:rPr>
        <w:t>.</w:t>
      </w:r>
      <w:r>
        <w:rPr>
          <w:rFonts w:hint="eastAsia"/>
          <w:sz w:val="24"/>
        </w:rPr>
        <w:t>表示当前路径</w:t>
      </w:r>
      <w:r>
        <w:rPr>
          <w:rFonts w:hint="eastAsia"/>
          <w:sz w:val="24"/>
        </w:rPr>
        <w:t>)</w:t>
      </w:r>
    </w:p>
    <w:p w:rsidR="00EE3B6C" w:rsidRDefault="00D56805">
      <w:pPr>
        <w:spacing w:line="360" w:lineRule="auto"/>
        <w:ind w:firstLineChars="200" w:firstLine="480"/>
        <w:rPr>
          <w:sz w:val="24"/>
        </w:rPr>
      </w:pPr>
      <w:r>
        <w:rPr>
          <w:sz w:val="24"/>
        </w:rPr>
        <w:t>5.</w:t>
      </w:r>
      <w:r>
        <w:rPr>
          <w:rFonts w:hint="eastAsia"/>
          <w:sz w:val="24"/>
        </w:rPr>
        <w:t>开始</w:t>
      </w:r>
      <w:proofErr w:type="gramStart"/>
      <w:r>
        <w:rPr>
          <w:rFonts w:hint="eastAsia"/>
          <w:sz w:val="24"/>
        </w:rPr>
        <w:t>”</w:t>
      </w:r>
      <w:proofErr w:type="gramEnd"/>
      <w:r>
        <w:rPr>
          <w:rFonts w:hint="eastAsia"/>
          <w:sz w:val="24"/>
        </w:rPr>
        <w:t>－</w:t>
      </w:r>
      <w:r>
        <w:rPr>
          <w:rFonts w:hint="eastAsia"/>
          <w:sz w:val="24"/>
        </w:rPr>
        <w:t>&gt;;</w:t>
      </w:r>
      <w:r>
        <w:rPr>
          <w:rFonts w:hint="eastAsia"/>
          <w:sz w:val="24"/>
        </w:rPr>
        <w:t>“运行”，键入“</w:t>
      </w:r>
      <w:proofErr w:type="spellStart"/>
      <w:r>
        <w:rPr>
          <w:rFonts w:hint="eastAsia"/>
          <w:sz w:val="24"/>
        </w:rPr>
        <w:t>cmd</w:t>
      </w:r>
      <w:proofErr w:type="spellEnd"/>
      <w:r>
        <w:rPr>
          <w:rFonts w:hint="eastAsia"/>
          <w:sz w:val="24"/>
        </w:rPr>
        <w:t>”，键入命令“</w:t>
      </w:r>
      <w:r>
        <w:rPr>
          <w:rFonts w:hint="eastAsia"/>
          <w:sz w:val="24"/>
        </w:rPr>
        <w:t>java -version</w:t>
      </w:r>
      <w:r>
        <w:rPr>
          <w:rFonts w:hint="eastAsia"/>
          <w:sz w:val="24"/>
        </w:rPr>
        <w:t>”，“</w:t>
      </w:r>
      <w:r>
        <w:rPr>
          <w:rFonts w:hint="eastAsia"/>
          <w:sz w:val="24"/>
        </w:rPr>
        <w:t>java</w:t>
      </w:r>
      <w:r>
        <w:rPr>
          <w:rFonts w:hint="eastAsia"/>
          <w:sz w:val="24"/>
        </w:rPr>
        <w:t>”，“</w:t>
      </w:r>
      <w:proofErr w:type="spellStart"/>
      <w:r>
        <w:rPr>
          <w:rFonts w:hint="eastAsia"/>
          <w:sz w:val="24"/>
        </w:rPr>
        <w:t>javac</w:t>
      </w:r>
      <w:proofErr w:type="spellEnd"/>
      <w:r>
        <w:rPr>
          <w:rFonts w:hint="eastAsia"/>
          <w:sz w:val="24"/>
        </w:rPr>
        <w:t>”几个命令，出现画面，说明环境变量配置成功；</w:t>
      </w:r>
    </w:p>
    <w:p w:rsidR="00EE3B6C" w:rsidRDefault="00D56805">
      <w:pPr>
        <w:spacing w:line="360" w:lineRule="auto"/>
        <w:ind w:firstLineChars="200" w:firstLine="480"/>
        <w:rPr>
          <w:sz w:val="24"/>
        </w:rPr>
      </w:pPr>
      <w:r>
        <w:rPr>
          <w:sz w:val="24"/>
        </w:rPr>
        <w:t>6.</w:t>
      </w:r>
      <w:r>
        <w:rPr>
          <w:rFonts w:hint="eastAsia"/>
          <w:sz w:val="24"/>
        </w:rPr>
        <w:t>同时还需要安装</w:t>
      </w:r>
      <w:r>
        <w:rPr>
          <w:rFonts w:hint="eastAsia"/>
          <w:sz w:val="24"/>
        </w:rPr>
        <w:t>tomcat</w:t>
      </w:r>
      <w:r>
        <w:rPr>
          <w:rFonts w:hint="eastAsia"/>
          <w:sz w:val="24"/>
        </w:rPr>
        <w:t>和编辑</w:t>
      </w:r>
      <w:r>
        <w:rPr>
          <w:rFonts w:hint="eastAsia"/>
          <w:sz w:val="24"/>
        </w:rPr>
        <w:t>java</w:t>
      </w:r>
      <w:r>
        <w:rPr>
          <w:rFonts w:hint="eastAsia"/>
          <w:sz w:val="24"/>
        </w:rPr>
        <w:t>的</w:t>
      </w:r>
      <w:r>
        <w:rPr>
          <w:rFonts w:hint="eastAsia"/>
          <w:sz w:val="24"/>
        </w:rPr>
        <w:t>IDE</w:t>
      </w:r>
      <w:r>
        <w:rPr>
          <w:rFonts w:hint="eastAsia"/>
          <w:sz w:val="24"/>
        </w:rPr>
        <w:t>。</w:t>
      </w:r>
    </w:p>
    <w:p w:rsidR="00EE3B6C" w:rsidRDefault="00D56805">
      <w:pPr>
        <w:pStyle w:val="3"/>
      </w:pPr>
      <w:bookmarkStart w:id="257" w:name="_Toc464198998"/>
      <w:bookmarkStart w:id="258" w:name="_Toc465023260"/>
      <w:bookmarkStart w:id="259" w:name="_Toc469163137"/>
      <w:r>
        <w:t>6.11.</w:t>
      </w:r>
      <w:r>
        <w:rPr>
          <w:rFonts w:hint="eastAsia"/>
        </w:rPr>
        <w:t>4</w:t>
      </w:r>
      <w:r>
        <w:t>系统合格性测试执行</w:t>
      </w:r>
      <w:bookmarkEnd w:id="257"/>
      <w:bookmarkEnd w:id="258"/>
      <w:bookmarkEnd w:id="259"/>
    </w:p>
    <w:p w:rsidR="00EE3B6C" w:rsidRDefault="00D56805">
      <w:pPr>
        <w:spacing w:line="360" w:lineRule="auto"/>
        <w:ind w:firstLineChars="200" w:firstLine="480"/>
        <w:rPr>
          <w:sz w:val="24"/>
        </w:rPr>
      </w:pPr>
      <w:r>
        <w:rPr>
          <w:rFonts w:hint="eastAsia"/>
          <w:sz w:val="24"/>
        </w:rPr>
        <w:t>1.</w:t>
      </w:r>
      <w:r>
        <w:rPr>
          <w:sz w:val="24"/>
        </w:rPr>
        <w:t xml:space="preserve"> </w:t>
      </w:r>
      <w:r>
        <w:rPr>
          <w:rFonts w:hint="eastAsia"/>
          <w:sz w:val="24"/>
        </w:rPr>
        <w:t>可靠性</w:t>
      </w:r>
    </w:p>
    <w:p w:rsidR="00EE3B6C" w:rsidRDefault="00D56805">
      <w:pPr>
        <w:spacing w:line="360" w:lineRule="auto"/>
        <w:ind w:firstLineChars="200" w:firstLine="480"/>
        <w:rPr>
          <w:sz w:val="24"/>
        </w:rPr>
      </w:pPr>
      <w:r>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rsidR="00EE3B6C" w:rsidRDefault="00D56805">
      <w:pPr>
        <w:spacing w:line="360" w:lineRule="auto"/>
        <w:ind w:firstLineChars="200" w:firstLine="480"/>
        <w:rPr>
          <w:sz w:val="24"/>
        </w:rPr>
      </w:pPr>
      <w:r>
        <w:rPr>
          <w:rFonts w:hint="eastAsia"/>
          <w:sz w:val="24"/>
        </w:rPr>
        <w:t>2.</w:t>
      </w:r>
      <w:r>
        <w:rPr>
          <w:sz w:val="24"/>
        </w:rPr>
        <w:t xml:space="preserve"> </w:t>
      </w:r>
      <w:r>
        <w:rPr>
          <w:rFonts w:hint="eastAsia"/>
          <w:sz w:val="24"/>
        </w:rPr>
        <w:t>易用性</w:t>
      </w:r>
    </w:p>
    <w:p w:rsidR="00EE3B6C" w:rsidRDefault="00D56805">
      <w:pPr>
        <w:spacing w:line="360" w:lineRule="auto"/>
        <w:ind w:firstLineChars="200" w:firstLine="480"/>
        <w:rPr>
          <w:sz w:val="24"/>
        </w:rPr>
      </w:pPr>
      <w:r>
        <w:rPr>
          <w:rFonts w:hint="eastAsia"/>
          <w:sz w:val="24"/>
        </w:rPr>
        <w:t>购物网站系统是直接面对广大普通消费者的，而这些消费者对计算机并不一定是非常熟悉。这就要求系统能够提供良好的用户接口，易用的人机交互界面，从而缩短用户对系统熟悉的过程。使得该系统更能面向广大的群众来进行更良好的服务。经过对于容量为</w:t>
      </w:r>
      <w:r>
        <w:rPr>
          <w:rFonts w:hint="eastAsia"/>
          <w:sz w:val="24"/>
        </w:rPr>
        <w:t>100</w:t>
      </w:r>
      <w:r>
        <w:rPr>
          <w:rFonts w:hint="eastAsia"/>
          <w:sz w:val="24"/>
        </w:rPr>
        <w:t>的样本进行调查后，大家对于该系统的使用表示并不困难。</w:t>
      </w:r>
    </w:p>
    <w:p w:rsidR="00EE3B6C" w:rsidRDefault="00D56805">
      <w:pPr>
        <w:spacing w:line="360" w:lineRule="auto"/>
        <w:ind w:firstLineChars="200" w:firstLine="480"/>
        <w:rPr>
          <w:sz w:val="24"/>
        </w:rPr>
      </w:pPr>
      <w:r>
        <w:rPr>
          <w:rFonts w:hint="eastAsia"/>
          <w:sz w:val="24"/>
        </w:rPr>
        <w:t>3.</w:t>
      </w:r>
      <w:r>
        <w:rPr>
          <w:sz w:val="24"/>
        </w:rPr>
        <w:t xml:space="preserve"> </w:t>
      </w:r>
      <w:r>
        <w:rPr>
          <w:rFonts w:hint="eastAsia"/>
          <w:sz w:val="24"/>
        </w:rPr>
        <w:t>安全性</w:t>
      </w:r>
    </w:p>
    <w:p w:rsidR="00EE3B6C" w:rsidRDefault="00D56805">
      <w:pPr>
        <w:spacing w:line="360" w:lineRule="auto"/>
        <w:ind w:firstLineChars="200" w:firstLine="480"/>
        <w:rPr>
          <w:sz w:val="24"/>
        </w:rPr>
      </w:pPr>
      <w:r>
        <w:rPr>
          <w:rFonts w:hint="eastAsia"/>
          <w:sz w:val="24"/>
        </w:rPr>
        <w:t>本系统涉及到密码登陆，在前端与后台传输过程中有可能泄露用户密码等信息，所以在传输过程中，用户名和密码使用密文传输。经过测试，用户的信息没</w:t>
      </w:r>
      <w:r>
        <w:rPr>
          <w:rFonts w:hint="eastAsia"/>
          <w:sz w:val="24"/>
        </w:rPr>
        <w:lastRenderedPageBreak/>
        <w:t>办法通过</w:t>
      </w:r>
      <w:r>
        <w:rPr>
          <w:rFonts w:hint="eastAsia"/>
          <w:sz w:val="24"/>
        </w:rPr>
        <w:t>DBMS</w:t>
      </w:r>
      <w:r>
        <w:rPr>
          <w:rFonts w:hint="eastAsia"/>
          <w:sz w:val="24"/>
        </w:rPr>
        <w:t>以外的方式进行查询，保证了用户的信息安全。</w:t>
      </w:r>
    </w:p>
    <w:p w:rsidR="00EE3B6C" w:rsidRDefault="00D56805">
      <w:pPr>
        <w:spacing w:line="360" w:lineRule="auto"/>
        <w:ind w:firstLineChars="200" w:firstLine="480"/>
        <w:rPr>
          <w:sz w:val="24"/>
        </w:rPr>
      </w:pPr>
      <w:r>
        <w:rPr>
          <w:rFonts w:hint="eastAsia"/>
          <w:sz w:val="24"/>
        </w:rPr>
        <w:t>4.</w:t>
      </w:r>
      <w:r>
        <w:rPr>
          <w:sz w:val="24"/>
        </w:rPr>
        <w:t xml:space="preserve"> </w:t>
      </w:r>
      <w:r>
        <w:rPr>
          <w:rFonts w:hint="eastAsia"/>
          <w:sz w:val="24"/>
        </w:rPr>
        <w:t>可维护性</w:t>
      </w:r>
    </w:p>
    <w:p w:rsidR="00EE3B6C" w:rsidRDefault="00D56805">
      <w:pPr>
        <w:spacing w:line="360" w:lineRule="auto"/>
        <w:ind w:firstLineChars="200" w:firstLine="480"/>
        <w:rPr>
          <w:sz w:val="24"/>
        </w:rPr>
      </w:pPr>
      <w:r>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rsidR="00EE3B6C" w:rsidRDefault="00D56805" w:rsidP="00D56805">
      <w:pPr>
        <w:pStyle w:val="2"/>
      </w:pPr>
      <w:bookmarkStart w:id="260" w:name="_Toc465023261"/>
      <w:bookmarkStart w:id="261" w:name="_Toc464198999"/>
      <w:bookmarkStart w:id="262" w:name="_Toc469163138"/>
      <w:r>
        <w:t>6.12</w:t>
      </w:r>
      <w:r>
        <w:t>软件使用准备</w:t>
      </w:r>
      <w:bookmarkEnd w:id="260"/>
      <w:bookmarkEnd w:id="261"/>
      <w:bookmarkEnd w:id="262"/>
    </w:p>
    <w:p w:rsidR="00EE3B6C" w:rsidRDefault="00D56805">
      <w:pPr>
        <w:pStyle w:val="3"/>
      </w:pPr>
      <w:bookmarkStart w:id="263" w:name="_Toc465023262"/>
      <w:bookmarkStart w:id="264" w:name="_Toc464199000"/>
      <w:bookmarkStart w:id="265" w:name="_Toc469163139"/>
      <w:r>
        <w:t>6.12.1</w:t>
      </w:r>
      <w:r>
        <w:t>可执行软件的准备</w:t>
      </w:r>
      <w:bookmarkEnd w:id="263"/>
      <w:bookmarkEnd w:id="264"/>
      <w:bookmarkEnd w:id="265"/>
    </w:p>
    <w:p w:rsidR="00EE3B6C" w:rsidRDefault="00D56805">
      <w:pPr>
        <w:spacing w:line="360" w:lineRule="auto"/>
        <w:ind w:firstLineChars="200" w:firstLine="480"/>
        <w:rPr>
          <w:sz w:val="24"/>
        </w:rPr>
      </w:pPr>
      <w:proofErr w:type="gramStart"/>
      <w:r>
        <w:rPr>
          <w:rFonts w:hint="eastAsia"/>
          <w:sz w:val="24"/>
        </w:rPr>
        <w:t>本工具</w:t>
      </w:r>
      <w:proofErr w:type="gramEnd"/>
      <w:r>
        <w:rPr>
          <w:rFonts w:hint="eastAsia"/>
          <w:sz w:val="24"/>
        </w:rPr>
        <w:t>部署在服务器上可直接通过网址访问。方便快捷，除浏览器外，用户不需要其他工具对本软件进行使用。</w:t>
      </w:r>
    </w:p>
    <w:p w:rsidR="00EE3B6C" w:rsidRDefault="00D56805">
      <w:pPr>
        <w:pStyle w:val="3"/>
      </w:pPr>
      <w:bookmarkStart w:id="266" w:name="_Toc464199001"/>
      <w:bookmarkStart w:id="267" w:name="_Toc465023263"/>
      <w:bookmarkStart w:id="268" w:name="_Toc469163140"/>
      <w:r>
        <w:t>6.12.2</w:t>
      </w:r>
      <w:r>
        <w:rPr>
          <w:rFonts w:hint="eastAsia"/>
        </w:rPr>
        <w:t>用户现场的版本说明的准备</w:t>
      </w:r>
      <w:bookmarkEnd w:id="266"/>
      <w:bookmarkEnd w:id="267"/>
      <w:bookmarkEnd w:id="268"/>
    </w:p>
    <w:p w:rsidR="00EE3B6C" w:rsidRDefault="00D56805">
      <w:pPr>
        <w:spacing w:line="360" w:lineRule="auto"/>
        <w:ind w:firstLineChars="200" w:firstLine="480"/>
        <w:rPr>
          <w:sz w:val="24"/>
        </w:rPr>
      </w:pPr>
      <w:r>
        <w:rPr>
          <w:rFonts w:hint="eastAsia"/>
          <w:sz w:val="24"/>
        </w:rPr>
        <w:t>用户现场的版本属于</w:t>
      </w:r>
      <w:r>
        <w:rPr>
          <w:rFonts w:hint="eastAsia"/>
          <w:sz w:val="24"/>
        </w:rPr>
        <w:t>Demo</w:t>
      </w:r>
      <w:r>
        <w:rPr>
          <w:rFonts w:hint="eastAsia"/>
          <w:sz w:val="24"/>
        </w:rPr>
        <w:t>（演示版），仅集成了正式版中的几个功能，提供演示的作用，并不是最终的发布版。正式</w:t>
      </w:r>
      <w:proofErr w:type="gramStart"/>
      <w:r>
        <w:rPr>
          <w:rFonts w:hint="eastAsia"/>
          <w:sz w:val="24"/>
        </w:rPr>
        <w:t>版拥有</w:t>
      </w:r>
      <w:proofErr w:type="gramEnd"/>
      <w:r>
        <w:rPr>
          <w:rFonts w:hint="eastAsia"/>
          <w:sz w:val="24"/>
        </w:rPr>
        <w:t>更丰富的功能。具体展示商品浏览及在线支付的功能。</w:t>
      </w:r>
    </w:p>
    <w:p w:rsidR="00EE3B6C" w:rsidRDefault="00D56805">
      <w:pPr>
        <w:pStyle w:val="3"/>
      </w:pPr>
      <w:bookmarkStart w:id="269" w:name="_Toc464199002"/>
      <w:bookmarkStart w:id="270" w:name="_Toc465023264"/>
      <w:bookmarkStart w:id="271" w:name="_Toc469163141"/>
      <w:r>
        <w:t>6.12.</w:t>
      </w:r>
      <w:r>
        <w:rPr>
          <w:rFonts w:hint="eastAsia"/>
        </w:rPr>
        <w:t>2</w:t>
      </w:r>
      <w:r>
        <w:t>用户手册的准备</w:t>
      </w:r>
      <w:bookmarkEnd w:id="269"/>
      <w:bookmarkEnd w:id="270"/>
      <w:bookmarkEnd w:id="271"/>
    </w:p>
    <w:p w:rsidR="00EE3B6C" w:rsidRDefault="00D56805">
      <w:pPr>
        <w:spacing w:line="360" w:lineRule="auto"/>
        <w:ind w:firstLineChars="200" w:firstLine="480"/>
        <w:rPr>
          <w:sz w:val="24"/>
        </w:rPr>
      </w:pPr>
      <w:r>
        <w:rPr>
          <w:rFonts w:hint="eastAsia"/>
          <w:sz w:val="24"/>
        </w:rPr>
        <w:t>用户手册是详细描述软件的功能、性能和用户界面，使用户了解到如何使用该软件。主要包括</w:t>
      </w:r>
      <w:r>
        <w:rPr>
          <w:rFonts w:cs="Arial"/>
          <w:color w:val="333333"/>
          <w:sz w:val="24"/>
          <w:shd w:val="clear" w:color="auto" w:fill="FFFFFF"/>
        </w:rPr>
        <w:t>(1)</w:t>
      </w:r>
      <w:r>
        <w:rPr>
          <w:rFonts w:cs="Arial"/>
          <w:color w:val="333333"/>
          <w:sz w:val="24"/>
          <w:shd w:val="clear" w:color="auto" w:fill="FFFFFF"/>
        </w:rPr>
        <w:t>引言</w:t>
      </w:r>
      <w:r>
        <w:rPr>
          <w:rFonts w:cs="Arial"/>
          <w:color w:val="333333"/>
          <w:sz w:val="24"/>
          <w:shd w:val="clear" w:color="auto" w:fill="FFFFFF"/>
        </w:rPr>
        <w:t>(2)</w:t>
      </w:r>
      <w:r>
        <w:rPr>
          <w:rFonts w:cs="Arial"/>
          <w:color w:val="333333"/>
          <w:sz w:val="24"/>
          <w:shd w:val="clear" w:color="auto" w:fill="FFFFFF"/>
        </w:rPr>
        <w:t>软件概述</w:t>
      </w:r>
      <w:r>
        <w:rPr>
          <w:rFonts w:cs="Arial"/>
          <w:color w:val="333333"/>
          <w:sz w:val="24"/>
          <w:shd w:val="clear" w:color="auto" w:fill="FFFFFF"/>
        </w:rPr>
        <w:t>(3)</w:t>
      </w:r>
      <w:r>
        <w:rPr>
          <w:rFonts w:cs="Arial"/>
          <w:color w:val="333333"/>
          <w:sz w:val="24"/>
          <w:shd w:val="clear" w:color="auto" w:fill="FFFFFF"/>
        </w:rPr>
        <w:t>运行环境</w:t>
      </w:r>
      <w:r>
        <w:rPr>
          <w:rFonts w:cs="Arial"/>
          <w:color w:val="333333"/>
          <w:sz w:val="24"/>
          <w:shd w:val="clear" w:color="auto" w:fill="FFFFFF"/>
        </w:rPr>
        <w:t>(4)</w:t>
      </w:r>
      <w:r>
        <w:rPr>
          <w:rFonts w:cs="Arial"/>
          <w:color w:val="333333"/>
          <w:sz w:val="24"/>
          <w:shd w:val="clear" w:color="auto" w:fill="FFFFFF"/>
        </w:rPr>
        <w:t>使用说明</w:t>
      </w:r>
      <w:r>
        <w:rPr>
          <w:rFonts w:cs="Arial"/>
          <w:color w:val="333333"/>
          <w:sz w:val="24"/>
          <w:shd w:val="clear" w:color="auto" w:fill="FFFFFF"/>
        </w:rPr>
        <w:t>(5)</w:t>
      </w:r>
      <w:r>
        <w:rPr>
          <w:rFonts w:cs="Arial"/>
          <w:color w:val="333333"/>
          <w:sz w:val="24"/>
          <w:shd w:val="clear" w:color="auto" w:fill="FFFFFF"/>
        </w:rPr>
        <w:t>运行说明</w:t>
      </w:r>
      <w:r>
        <w:rPr>
          <w:rFonts w:cs="Arial" w:hint="eastAsia"/>
          <w:color w:val="333333"/>
          <w:sz w:val="24"/>
          <w:shd w:val="clear" w:color="auto" w:fill="FFFFFF"/>
        </w:rPr>
        <w:t>(</w:t>
      </w:r>
      <w:r>
        <w:rPr>
          <w:rFonts w:cs="Arial"/>
          <w:color w:val="333333"/>
          <w:sz w:val="24"/>
          <w:shd w:val="clear" w:color="auto" w:fill="FFFFFF"/>
        </w:rPr>
        <w:t>6)</w:t>
      </w:r>
      <w:r>
        <w:rPr>
          <w:rFonts w:cs="Arial"/>
          <w:color w:val="333333"/>
          <w:sz w:val="24"/>
          <w:shd w:val="clear" w:color="auto" w:fill="FFFFFF"/>
        </w:rPr>
        <w:t>非常规过程</w:t>
      </w:r>
      <w:r>
        <w:rPr>
          <w:rFonts w:cs="Arial"/>
          <w:color w:val="333333"/>
          <w:sz w:val="24"/>
          <w:shd w:val="clear" w:color="auto" w:fill="FFFFFF"/>
        </w:rPr>
        <w:t>(7)</w:t>
      </w:r>
      <w:r>
        <w:rPr>
          <w:rFonts w:cs="Arial"/>
          <w:color w:val="333333"/>
          <w:sz w:val="24"/>
          <w:shd w:val="clear" w:color="auto" w:fill="FFFFFF"/>
        </w:rPr>
        <w:t>操作命令一览表</w:t>
      </w:r>
      <w:r>
        <w:rPr>
          <w:rFonts w:cs="Arial"/>
          <w:color w:val="333333"/>
          <w:sz w:val="24"/>
          <w:shd w:val="clear" w:color="auto" w:fill="FFFFFF"/>
        </w:rPr>
        <w:t>(8)</w:t>
      </w:r>
      <w:r>
        <w:rPr>
          <w:rFonts w:cs="Arial"/>
          <w:color w:val="333333"/>
          <w:sz w:val="24"/>
          <w:shd w:val="clear" w:color="auto" w:fill="FFFFFF"/>
        </w:rPr>
        <w:t>程序文件</w:t>
      </w:r>
      <w:r>
        <w:rPr>
          <w:rFonts w:cs="Arial"/>
          <w:color w:val="333333"/>
          <w:sz w:val="24"/>
          <w:shd w:val="clear" w:color="auto" w:fill="FFFFFF"/>
        </w:rPr>
        <w:t>(</w:t>
      </w:r>
      <w:r>
        <w:rPr>
          <w:rFonts w:cs="Arial"/>
          <w:color w:val="333333"/>
          <w:sz w:val="24"/>
          <w:shd w:val="clear" w:color="auto" w:fill="FFFFFF"/>
        </w:rPr>
        <w:t>或命令文件</w:t>
      </w:r>
      <w:r>
        <w:rPr>
          <w:rFonts w:cs="Arial"/>
          <w:color w:val="333333"/>
          <w:sz w:val="24"/>
          <w:shd w:val="clear" w:color="auto" w:fill="FFFFFF"/>
        </w:rPr>
        <w:t>)</w:t>
      </w:r>
      <w:r>
        <w:rPr>
          <w:rFonts w:cs="Arial"/>
          <w:color w:val="333333"/>
          <w:sz w:val="24"/>
          <w:shd w:val="clear" w:color="auto" w:fill="FFFFFF"/>
        </w:rPr>
        <w:t>和数据文件一览表</w:t>
      </w:r>
      <w:r>
        <w:rPr>
          <w:rFonts w:cs="Arial"/>
          <w:color w:val="333333"/>
          <w:sz w:val="24"/>
          <w:shd w:val="clear" w:color="auto" w:fill="FFFFFF"/>
        </w:rPr>
        <w:t>(9)</w:t>
      </w:r>
      <w:r>
        <w:rPr>
          <w:rFonts w:cs="Arial"/>
          <w:color w:val="333333"/>
          <w:sz w:val="24"/>
          <w:shd w:val="clear" w:color="auto" w:fill="FFFFFF"/>
        </w:rPr>
        <w:t>用户操作举例。</w:t>
      </w:r>
    </w:p>
    <w:p w:rsidR="00EE3B6C" w:rsidRDefault="00D56805" w:rsidP="00D56805">
      <w:pPr>
        <w:pStyle w:val="2"/>
      </w:pPr>
      <w:bookmarkStart w:id="272" w:name="_Toc465023265"/>
      <w:bookmarkStart w:id="273" w:name="_Toc464199003"/>
      <w:bookmarkStart w:id="274" w:name="_Toc469163142"/>
      <w:r>
        <w:t>6.13</w:t>
      </w:r>
      <w:r>
        <w:t>软件移交准备</w:t>
      </w:r>
      <w:bookmarkEnd w:id="272"/>
      <w:bookmarkEnd w:id="273"/>
      <w:bookmarkEnd w:id="274"/>
    </w:p>
    <w:p w:rsidR="00EE3B6C" w:rsidRDefault="00D56805">
      <w:pPr>
        <w:pStyle w:val="3"/>
      </w:pPr>
      <w:bookmarkStart w:id="275" w:name="_Toc465023266"/>
      <w:bookmarkStart w:id="276" w:name="_Toc464199004"/>
      <w:bookmarkStart w:id="277" w:name="_Toc469163143"/>
      <w:r>
        <w:t>6.13.1</w:t>
      </w:r>
      <w:r>
        <w:t>可执行软件的准备</w:t>
      </w:r>
      <w:bookmarkEnd w:id="275"/>
      <w:bookmarkEnd w:id="276"/>
      <w:bookmarkEnd w:id="277"/>
    </w:p>
    <w:p w:rsidR="00EE3B6C" w:rsidRDefault="00D56805">
      <w:pPr>
        <w:spacing w:line="360" w:lineRule="auto"/>
        <w:ind w:firstLineChars="200" w:firstLine="480"/>
        <w:rPr>
          <w:sz w:val="24"/>
        </w:rPr>
      </w:pPr>
      <w:proofErr w:type="gramStart"/>
      <w:r>
        <w:rPr>
          <w:rFonts w:hint="eastAsia"/>
          <w:sz w:val="24"/>
        </w:rPr>
        <w:t>本工具</w:t>
      </w:r>
      <w:proofErr w:type="gramEnd"/>
      <w:r>
        <w:rPr>
          <w:rFonts w:hint="eastAsia"/>
          <w:sz w:val="24"/>
        </w:rPr>
        <w:t>部署在服务器上可直接通过网址访问。方便快捷，除浏览器外，用户</w:t>
      </w:r>
      <w:r>
        <w:rPr>
          <w:rFonts w:hint="eastAsia"/>
          <w:sz w:val="24"/>
        </w:rPr>
        <w:lastRenderedPageBreak/>
        <w:t>不需要其他工具对本软件进行使用。</w:t>
      </w:r>
    </w:p>
    <w:p w:rsidR="00EE3B6C" w:rsidRDefault="00D56805">
      <w:pPr>
        <w:pStyle w:val="3"/>
      </w:pPr>
      <w:bookmarkStart w:id="278" w:name="_Toc464199005"/>
      <w:bookmarkStart w:id="279" w:name="_Toc465023267"/>
      <w:bookmarkStart w:id="280" w:name="_Toc469163144"/>
      <w:r>
        <w:t>6.13.2</w:t>
      </w:r>
      <w:r>
        <w:t>源文件准备</w:t>
      </w:r>
      <w:bookmarkEnd w:id="278"/>
      <w:bookmarkEnd w:id="279"/>
      <w:bookmarkEnd w:id="280"/>
    </w:p>
    <w:p w:rsidR="00EE3B6C" w:rsidRDefault="00D56805">
      <w:pPr>
        <w:spacing w:line="360" w:lineRule="auto"/>
        <w:ind w:firstLineChars="200" w:firstLine="480"/>
        <w:rPr>
          <w:sz w:val="24"/>
        </w:rPr>
      </w:pPr>
      <w:r>
        <w:rPr>
          <w:sz w:val="24"/>
        </w:rPr>
        <w:t>W</w:t>
      </w:r>
      <w:r>
        <w:rPr>
          <w:rFonts w:hint="eastAsia"/>
          <w:sz w:val="24"/>
        </w:rPr>
        <w:t>eb</w:t>
      </w:r>
      <w:r>
        <w:rPr>
          <w:rFonts w:hint="eastAsia"/>
          <w:sz w:val="24"/>
        </w:rPr>
        <w:t>形式的工具软件不提供源文件，只提供访问的网址。</w:t>
      </w:r>
    </w:p>
    <w:p w:rsidR="00EE3B6C" w:rsidRDefault="00D56805">
      <w:pPr>
        <w:pStyle w:val="3"/>
      </w:pPr>
      <w:bookmarkStart w:id="281" w:name="_Toc464199006"/>
      <w:bookmarkStart w:id="282" w:name="_Toc465023268"/>
      <w:bookmarkStart w:id="283" w:name="_Toc469163145"/>
      <w:r>
        <w:t>6.13.3</w:t>
      </w:r>
      <w:r>
        <w:t>支持现场的版本说明的准备</w:t>
      </w:r>
      <w:bookmarkEnd w:id="281"/>
      <w:bookmarkEnd w:id="282"/>
      <w:bookmarkEnd w:id="283"/>
    </w:p>
    <w:p w:rsidR="00EE3B6C" w:rsidRDefault="00D56805">
      <w:pPr>
        <w:spacing w:line="360" w:lineRule="auto"/>
        <w:ind w:firstLine="420"/>
        <w:rPr>
          <w:sz w:val="24"/>
        </w:rPr>
      </w:pPr>
      <w:r>
        <w:rPr>
          <w:rFonts w:hint="eastAsia"/>
          <w:sz w:val="24"/>
        </w:rPr>
        <w:t>现场版本即为最终发布版的</w:t>
      </w:r>
      <w:r>
        <w:rPr>
          <w:rFonts w:hint="eastAsia"/>
          <w:sz w:val="24"/>
        </w:rPr>
        <w:t>Full</w:t>
      </w:r>
      <w:r>
        <w:rPr>
          <w:sz w:val="24"/>
        </w:rPr>
        <w:t xml:space="preserve"> </w:t>
      </w:r>
      <w:r>
        <w:rPr>
          <w:rFonts w:hint="eastAsia"/>
          <w:sz w:val="24"/>
        </w:rPr>
        <w:t>version</w:t>
      </w:r>
      <w:r>
        <w:rPr>
          <w:rFonts w:hint="eastAsia"/>
          <w:sz w:val="24"/>
        </w:rPr>
        <w:t>，完成了计划中说明的所有功能。</w:t>
      </w:r>
    </w:p>
    <w:p w:rsidR="00EE3B6C" w:rsidRDefault="00D56805">
      <w:pPr>
        <w:spacing w:line="360" w:lineRule="auto"/>
        <w:ind w:firstLine="420"/>
        <w:rPr>
          <w:sz w:val="24"/>
        </w:rPr>
      </w:pPr>
      <w:proofErr w:type="gramStart"/>
      <w:r>
        <w:rPr>
          <w:sz w:val="24"/>
        </w:rPr>
        <w:t>最终版</w:t>
      </w:r>
      <w:proofErr w:type="gramEnd"/>
      <w:r>
        <w:rPr>
          <w:sz w:val="24"/>
        </w:rPr>
        <w:t>的功能主要有：</w:t>
      </w:r>
    </w:p>
    <w:p w:rsidR="00EE3B6C" w:rsidRDefault="00D56805">
      <w:pPr>
        <w:spacing w:line="360" w:lineRule="auto"/>
        <w:ind w:left="360" w:firstLine="420"/>
        <w:rPr>
          <w:sz w:val="24"/>
        </w:rPr>
      </w:pPr>
      <w:r>
        <w:rPr>
          <w:rFonts w:hint="eastAsia"/>
          <w:sz w:val="24"/>
        </w:rPr>
        <w:t>1.</w:t>
      </w:r>
      <w:r>
        <w:rPr>
          <w:sz w:val="24"/>
        </w:rPr>
        <w:t>在线浏览商品以及商品的搜索。</w:t>
      </w:r>
    </w:p>
    <w:p w:rsidR="00EE3B6C" w:rsidRDefault="00D56805">
      <w:pPr>
        <w:spacing w:line="360" w:lineRule="auto"/>
        <w:ind w:left="360" w:firstLine="420"/>
        <w:rPr>
          <w:sz w:val="24"/>
        </w:rPr>
      </w:pPr>
      <w:r>
        <w:rPr>
          <w:rFonts w:hint="eastAsia"/>
          <w:sz w:val="24"/>
        </w:rPr>
        <w:t>2.</w:t>
      </w:r>
      <w:r>
        <w:rPr>
          <w:sz w:val="24"/>
        </w:rPr>
        <w:t>商品提交及支付。</w:t>
      </w:r>
    </w:p>
    <w:p w:rsidR="00EE3B6C" w:rsidRDefault="00D56805">
      <w:pPr>
        <w:spacing w:line="360" w:lineRule="auto"/>
        <w:ind w:left="360" w:firstLine="420"/>
        <w:rPr>
          <w:sz w:val="24"/>
        </w:rPr>
      </w:pPr>
      <w:r>
        <w:rPr>
          <w:rFonts w:hint="eastAsia"/>
          <w:sz w:val="24"/>
        </w:rPr>
        <w:t>3.</w:t>
      </w:r>
      <w:r>
        <w:rPr>
          <w:sz w:val="24"/>
        </w:rPr>
        <w:t>购物</w:t>
      </w:r>
      <w:proofErr w:type="gramStart"/>
      <w:r>
        <w:rPr>
          <w:sz w:val="24"/>
        </w:rPr>
        <w:t>车商品</w:t>
      </w:r>
      <w:proofErr w:type="gramEnd"/>
      <w:r>
        <w:rPr>
          <w:sz w:val="24"/>
        </w:rPr>
        <w:t>的增删和结算。</w:t>
      </w:r>
    </w:p>
    <w:p w:rsidR="00EE3B6C" w:rsidRDefault="00D56805">
      <w:pPr>
        <w:spacing w:line="360" w:lineRule="auto"/>
        <w:ind w:left="360" w:firstLine="420"/>
        <w:rPr>
          <w:sz w:val="24"/>
        </w:rPr>
      </w:pPr>
      <w:r>
        <w:rPr>
          <w:sz w:val="24"/>
        </w:rPr>
        <w:t>4.</w:t>
      </w:r>
      <w:r>
        <w:rPr>
          <w:sz w:val="24"/>
        </w:rPr>
        <w:t>已购商品的物流查询。</w:t>
      </w:r>
    </w:p>
    <w:p w:rsidR="00EE3B6C" w:rsidRDefault="00D56805">
      <w:pPr>
        <w:spacing w:line="360" w:lineRule="auto"/>
        <w:ind w:left="360" w:firstLine="420"/>
        <w:rPr>
          <w:sz w:val="24"/>
        </w:rPr>
      </w:pPr>
      <w:r>
        <w:rPr>
          <w:rFonts w:hint="eastAsia"/>
          <w:sz w:val="24"/>
        </w:rPr>
        <w:t>5.</w:t>
      </w:r>
      <w:r>
        <w:rPr>
          <w:sz w:val="24"/>
        </w:rPr>
        <w:t>收货确认。</w:t>
      </w:r>
    </w:p>
    <w:p w:rsidR="00EE3B6C" w:rsidRDefault="00D56805">
      <w:pPr>
        <w:spacing w:line="360" w:lineRule="auto"/>
        <w:ind w:left="360" w:firstLine="420"/>
        <w:rPr>
          <w:sz w:val="24"/>
        </w:rPr>
      </w:pPr>
      <w:r>
        <w:rPr>
          <w:sz w:val="24"/>
        </w:rPr>
        <w:t>6.</w:t>
      </w:r>
      <w:r>
        <w:rPr>
          <w:rFonts w:hint="eastAsia"/>
          <w:sz w:val="24"/>
        </w:rPr>
        <w:t>售后功能。</w:t>
      </w:r>
    </w:p>
    <w:p w:rsidR="00EE3B6C" w:rsidRDefault="00D56805">
      <w:pPr>
        <w:pStyle w:val="3"/>
      </w:pPr>
      <w:bookmarkStart w:id="284" w:name="_Toc464199007"/>
      <w:bookmarkStart w:id="285" w:name="_Toc465023269"/>
      <w:bookmarkStart w:id="286" w:name="_Toc469163146"/>
      <w:r>
        <w:t>6.13.</w:t>
      </w:r>
      <w:r>
        <w:rPr>
          <w:rFonts w:hint="eastAsia"/>
        </w:rPr>
        <w:t>4</w:t>
      </w:r>
      <w:r>
        <w:t>支持手册准备</w:t>
      </w:r>
      <w:bookmarkEnd w:id="284"/>
      <w:bookmarkEnd w:id="285"/>
      <w:bookmarkEnd w:id="286"/>
    </w:p>
    <w:p w:rsidR="00EE3B6C" w:rsidRDefault="00D56805">
      <w:pPr>
        <w:spacing w:line="360" w:lineRule="auto"/>
        <w:ind w:firstLine="420"/>
        <w:rPr>
          <w:sz w:val="24"/>
        </w:rPr>
      </w:pPr>
      <w:r>
        <w:rPr>
          <w:rFonts w:hint="eastAsia"/>
          <w:sz w:val="24"/>
        </w:rPr>
        <w:t>支持手册包括软件的简介，软件支持的服务方式，软件</w:t>
      </w:r>
      <w:r>
        <w:rPr>
          <w:rFonts w:hint="eastAsia"/>
          <w:sz w:val="24"/>
        </w:rPr>
        <w:t>bug</w:t>
      </w:r>
      <w:r>
        <w:rPr>
          <w:rFonts w:hint="eastAsia"/>
          <w:sz w:val="24"/>
        </w:rPr>
        <w:t>的反馈方式等。</w:t>
      </w:r>
    </w:p>
    <w:p w:rsidR="00EE3B6C" w:rsidRDefault="00D56805">
      <w:pPr>
        <w:spacing w:line="360" w:lineRule="auto"/>
        <w:ind w:firstLineChars="200" w:firstLine="480"/>
        <w:rPr>
          <w:sz w:val="24"/>
        </w:rPr>
      </w:pPr>
      <w:r>
        <w:rPr>
          <w:rFonts w:hint="eastAsia"/>
          <w:sz w:val="24"/>
        </w:rPr>
        <w:t>计划提供以下服务：</w:t>
      </w:r>
    </w:p>
    <w:p w:rsidR="00EE3B6C" w:rsidRDefault="00D56805">
      <w:pPr>
        <w:spacing w:line="360" w:lineRule="auto"/>
        <w:ind w:firstLineChars="200" w:firstLine="480"/>
        <w:rPr>
          <w:sz w:val="24"/>
        </w:rPr>
      </w:pPr>
      <w:r>
        <w:rPr>
          <w:rFonts w:hint="eastAsia"/>
          <w:sz w:val="24"/>
        </w:rPr>
        <w:t>课堂培训：以讲课形式对客户进行培训，使其能够正确使用软件。</w:t>
      </w:r>
    </w:p>
    <w:p w:rsidR="00EE3B6C" w:rsidRDefault="00D56805">
      <w:pPr>
        <w:spacing w:line="360" w:lineRule="auto"/>
        <w:ind w:firstLineChars="200" w:firstLine="480"/>
        <w:rPr>
          <w:sz w:val="24"/>
        </w:rPr>
      </w:pPr>
      <w:r>
        <w:rPr>
          <w:rFonts w:hint="eastAsia"/>
          <w:sz w:val="24"/>
        </w:rPr>
        <w:t>免费咨询：客户可以在工作时间向技术人员提出问题并获得解答。</w:t>
      </w:r>
    </w:p>
    <w:p w:rsidR="00EE3B6C" w:rsidRDefault="00D56805">
      <w:pPr>
        <w:spacing w:line="360" w:lineRule="auto"/>
        <w:ind w:firstLineChars="200" w:firstLine="480"/>
        <w:rPr>
          <w:sz w:val="24"/>
        </w:rPr>
      </w:pPr>
      <w:r>
        <w:rPr>
          <w:rFonts w:hint="eastAsia"/>
          <w:sz w:val="24"/>
        </w:rPr>
        <w:t>技术支持：对于某些客户，采取上门指导的方式。</w:t>
      </w:r>
    </w:p>
    <w:p w:rsidR="00EE3B6C" w:rsidRDefault="00D56805">
      <w:pPr>
        <w:spacing w:line="360" w:lineRule="auto"/>
        <w:ind w:firstLineChars="200" w:firstLine="480"/>
        <w:rPr>
          <w:sz w:val="24"/>
        </w:rPr>
      </w:pPr>
      <w:r>
        <w:rPr>
          <w:rFonts w:hint="eastAsia"/>
          <w:sz w:val="24"/>
        </w:rPr>
        <w:t>软件维护：获取软件使用中的问题，提供补丁程序。</w:t>
      </w:r>
    </w:p>
    <w:p w:rsidR="00EE3B6C" w:rsidRDefault="00D56805">
      <w:pPr>
        <w:spacing w:line="360" w:lineRule="auto"/>
        <w:ind w:firstLineChars="200" w:firstLine="480"/>
        <w:rPr>
          <w:sz w:val="24"/>
        </w:rPr>
      </w:pPr>
      <w:r>
        <w:rPr>
          <w:rFonts w:hint="eastAsia"/>
          <w:sz w:val="24"/>
        </w:rPr>
        <w:t>升级通知：在软件新版本发布的时候，及时通知</w:t>
      </w:r>
      <w:r>
        <w:rPr>
          <w:sz w:val="24"/>
        </w:rPr>
        <w:t>(Email</w:t>
      </w:r>
      <w:r>
        <w:rPr>
          <w:sz w:val="24"/>
        </w:rPr>
        <w:t>或邮寄信件</w:t>
      </w:r>
      <w:r>
        <w:rPr>
          <w:sz w:val="24"/>
        </w:rPr>
        <w:t>)</w:t>
      </w:r>
      <w:r>
        <w:rPr>
          <w:sz w:val="24"/>
        </w:rPr>
        <w:t>注册的用户，并提供试用版本。</w:t>
      </w:r>
    </w:p>
    <w:p w:rsidR="00EE3B6C" w:rsidRDefault="00D56805">
      <w:pPr>
        <w:spacing w:line="360" w:lineRule="auto"/>
        <w:ind w:firstLineChars="200" w:firstLine="480"/>
        <w:rPr>
          <w:sz w:val="24"/>
        </w:rPr>
      </w:pPr>
      <w:r>
        <w:rPr>
          <w:rFonts w:hint="eastAsia"/>
          <w:sz w:val="24"/>
        </w:rPr>
        <w:t>软件升级：对于注册用户，只需较少的费用即可升级到新的版本。</w:t>
      </w:r>
    </w:p>
    <w:p w:rsidR="00EE3B6C" w:rsidRDefault="00D56805" w:rsidP="00D56805">
      <w:pPr>
        <w:pStyle w:val="2"/>
      </w:pPr>
      <w:bookmarkStart w:id="287" w:name="_Toc464199008"/>
      <w:bookmarkStart w:id="288" w:name="_Toc465023270"/>
      <w:bookmarkStart w:id="289" w:name="_Toc469163147"/>
      <w:r>
        <w:t>6.14</w:t>
      </w:r>
      <w:r>
        <w:t>软件配置管理</w:t>
      </w:r>
      <w:bookmarkEnd w:id="287"/>
      <w:bookmarkEnd w:id="288"/>
      <w:bookmarkEnd w:id="289"/>
    </w:p>
    <w:p w:rsidR="00EE3B6C" w:rsidRDefault="00D56805">
      <w:pPr>
        <w:spacing w:line="360" w:lineRule="auto"/>
        <w:ind w:firstLineChars="200" w:firstLine="480"/>
        <w:rPr>
          <w:sz w:val="24"/>
        </w:rPr>
      </w:pPr>
      <w:r>
        <w:rPr>
          <w:sz w:val="24"/>
        </w:rPr>
        <w:t>本产品使用</w:t>
      </w:r>
      <w:proofErr w:type="spellStart"/>
      <w:r>
        <w:rPr>
          <w:sz w:val="24"/>
        </w:rPr>
        <w:t>git</w:t>
      </w:r>
      <w:proofErr w:type="spellEnd"/>
      <w:r>
        <w:rPr>
          <w:sz w:val="24"/>
        </w:rPr>
        <w:t>进行管理</w:t>
      </w:r>
    </w:p>
    <w:p w:rsidR="00EE3B6C" w:rsidRDefault="00D56805">
      <w:pPr>
        <w:pStyle w:val="3"/>
      </w:pPr>
      <w:bookmarkStart w:id="290" w:name="_Toc464199009"/>
      <w:bookmarkStart w:id="291" w:name="_Toc465023271"/>
      <w:bookmarkStart w:id="292" w:name="_Toc469163148"/>
      <w:r>
        <w:lastRenderedPageBreak/>
        <w:t>6.14.1</w:t>
      </w:r>
      <w:r>
        <w:t>配置标识</w:t>
      </w:r>
      <w:bookmarkEnd w:id="290"/>
      <w:bookmarkEnd w:id="291"/>
      <w:bookmarkEnd w:id="292"/>
    </w:p>
    <w:p w:rsidR="00EE3B6C" w:rsidRDefault="00D56805">
      <w:pPr>
        <w:spacing w:line="360" w:lineRule="auto"/>
        <w:ind w:firstLineChars="200" w:firstLine="480"/>
        <w:rPr>
          <w:sz w:val="24"/>
        </w:rPr>
      </w:pPr>
      <w:r>
        <w:rPr>
          <w:rFonts w:hint="eastAsia"/>
          <w:sz w:val="24"/>
        </w:rPr>
        <w:t>标识软件系统的结构，标识独立部件（工作产品），并使它们是可访问的。配置标识的目的，是在整个生命周期中标识系统各部件并提供对软件过程及其软件产品的跟踪能力。即：怎么命名？版本如何设置？放到哪里？哪些是受控的？受控的级别是什么？读写的权限是什么？</w:t>
      </w:r>
    </w:p>
    <w:p w:rsidR="00EE3B6C" w:rsidRDefault="00D56805">
      <w:pPr>
        <w:pStyle w:val="3"/>
      </w:pPr>
      <w:bookmarkStart w:id="293" w:name="_Toc465023272"/>
      <w:bookmarkStart w:id="294" w:name="_Toc464199010"/>
      <w:bookmarkStart w:id="295" w:name="_Toc469163149"/>
      <w:r>
        <w:t>6.14.2</w:t>
      </w:r>
      <w:r>
        <w:t>配置控制</w:t>
      </w:r>
      <w:bookmarkEnd w:id="293"/>
      <w:bookmarkEnd w:id="294"/>
      <w:bookmarkEnd w:id="295"/>
    </w:p>
    <w:p w:rsidR="00EE3B6C" w:rsidRDefault="00D56805">
      <w:pPr>
        <w:spacing w:line="360" w:lineRule="auto"/>
        <w:ind w:firstLineChars="200" w:firstLine="480"/>
        <w:rPr>
          <w:sz w:val="24"/>
        </w:rPr>
      </w:pPr>
      <w:r>
        <w:rPr>
          <w:rFonts w:hint="eastAsia"/>
          <w:sz w:val="24"/>
        </w:rPr>
        <w:t>软件生命周期中控制软件产品的发布和变更，目的是建立确保软件产品质量的机制。即怎么变更？谁控制变更？谁来分析变更的影响范围？变更后如何验证、入库以及恢复？</w:t>
      </w:r>
    </w:p>
    <w:p w:rsidR="00EE3B6C" w:rsidRDefault="00D56805">
      <w:pPr>
        <w:pStyle w:val="3"/>
      </w:pPr>
      <w:bookmarkStart w:id="296" w:name="_Toc465023273"/>
      <w:bookmarkStart w:id="297" w:name="_Toc464199011"/>
      <w:bookmarkStart w:id="298" w:name="_Toc469163150"/>
      <w:r>
        <w:t>6.14.3</w:t>
      </w:r>
      <w:r>
        <w:t>配置状态统计</w:t>
      </w:r>
      <w:bookmarkEnd w:id="296"/>
      <w:bookmarkEnd w:id="297"/>
      <w:bookmarkEnd w:id="298"/>
    </w:p>
    <w:p w:rsidR="00EE3B6C" w:rsidRDefault="00D56805">
      <w:pPr>
        <w:spacing w:line="360" w:lineRule="auto"/>
        <w:ind w:firstLineChars="200" w:firstLine="480"/>
        <w:rPr>
          <w:sz w:val="24"/>
        </w:rPr>
      </w:pPr>
      <w:r>
        <w:rPr>
          <w:rFonts w:hint="eastAsia"/>
          <w:sz w:val="24"/>
        </w:rPr>
        <w:t>记录和报告变更过程，目标是不间断记录所有基线项的状态和历史，并进行维护。每次基线的生成和变更都能让相关者知道变了什么？为什么变？变化前后的状态是什么？</w:t>
      </w:r>
    </w:p>
    <w:p w:rsidR="00EE3B6C" w:rsidRDefault="00D56805">
      <w:pPr>
        <w:pStyle w:val="3"/>
      </w:pPr>
      <w:bookmarkStart w:id="299" w:name="_Toc465023274"/>
      <w:bookmarkStart w:id="300" w:name="_Toc464199012"/>
      <w:bookmarkStart w:id="301" w:name="_Toc469163151"/>
      <w:r>
        <w:t>6.14.4</w:t>
      </w:r>
      <w:r>
        <w:t>配置审核</w:t>
      </w:r>
      <w:bookmarkEnd w:id="299"/>
      <w:bookmarkEnd w:id="300"/>
      <w:bookmarkEnd w:id="301"/>
    </w:p>
    <w:p w:rsidR="00EE3B6C" w:rsidRDefault="00D56805">
      <w:pPr>
        <w:spacing w:line="360" w:lineRule="auto"/>
        <w:ind w:firstLineChars="200" w:firstLine="480"/>
        <w:rPr>
          <w:sz w:val="24"/>
          <w:szCs w:val="21"/>
        </w:rPr>
      </w:pPr>
      <w:r>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rsidR="00EE3B6C" w:rsidRDefault="00D56805" w:rsidP="00D56805">
      <w:pPr>
        <w:pStyle w:val="2"/>
      </w:pPr>
      <w:bookmarkStart w:id="302" w:name="_Toc465023275"/>
      <w:bookmarkStart w:id="303" w:name="_Toc464199013"/>
      <w:bookmarkStart w:id="304" w:name="_Toc469163152"/>
      <w:r>
        <w:t>6.15</w:t>
      </w:r>
      <w:r>
        <w:t>件质量保证</w:t>
      </w:r>
      <w:bookmarkEnd w:id="302"/>
      <w:bookmarkEnd w:id="303"/>
      <w:bookmarkEnd w:id="304"/>
    </w:p>
    <w:p w:rsidR="00EE3B6C" w:rsidRDefault="00D56805">
      <w:pPr>
        <w:pStyle w:val="3"/>
      </w:pPr>
      <w:bookmarkStart w:id="305" w:name="_Toc464199014"/>
      <w:bookmarkStart w:id="306" w:name="_Toc465023276"/>
      <w:bookmarkStart w:id="307" w:name="_Toc469163153"/>
      <w:r>
        <w:t>6.15.</w:t>
      </w:r>
      <w:r>
        <w:rPr>
          <w:rFonts w:hint="eastAsia"/>
        </w:rPr>
        <w:t>1</w:t>
      </w:r>
      <w:r>
        <w:t>软件质量保证评估</w:t>
      </w:r>
      <w:bookmarkEnd w:id="305"/>
      <w:bookmarkEnd w:id="306"/>
      <w:bookmarkEnd w:id="307"/>
    </w:p>
    <w:p w:rsidR="00EE3B6C" w:rsidRDefault="00D56805">
      <w:pPr>
        <w:spacing w:line="360" w:lineRule="auto"/>
        <w:ind w:firstLineChars="200" w:firstLine="480"/>
        <w:rPr>
          <w:sz w:val="24"/>
          <w:szCs w:val="21"/>
        </w:rPr>
      </w:pPr>
      <w:r>
        <w:rPr>
          <w:rFonts w:hint="eastAsia"/>
          <w:sz w:val="24"/>
        </w:rPr>
        <w:t>该软件需求覆盖率大于</w:t>
      </w:r>
      <w:r>
        <w:rPr>
          <w:rFonts w:hint="eastAsia"/>
          <w:sz w:val="24"/>
        </w:rPr>
        <w:t>95%</w:t>
      </w:r>
      <w:r>
        <w:rPr>
          <w:rFonts w:hint="eastAsia"/>
          <w:sz w:val="24"/>
        </w:rPr>
        <w:t>，无严重</w:t>
      </w:r>
      <w:r>
        <w:rPr>
          <w:rFonts w:hint="eastAsia"/>
          <w:sz w:val="24"/>
        </w:rPr>
        <w:t>bug</w:t>
      </w:r>
      <w:r>
        <w:rPr>
          <w:rFonts w:hint="eastAsia"/>
          <w:sz w:val="24"/>
        </w:rPr>
        <w:t>和遗留问题。最大并发用户数为</w:t>
      </w:r>
      <w:r>
        <w:rPr>
          <w:rFonts w:hint="eastAsia"/>
          <w:sz w:val="24"/>
        </w:rPr>
        <w:t>2000</w:t>
      </w:r>
      <w:r>
        <w:rPr>
          <w:rFonts w:hint="eastAsia"/>
          <w:sz w:val="24"/>
        </w:rPr>
        <w:t>，页面响应时间小于</w:t>
      </w:r>
      <w:r>
        <w:rPr>
          <w:rFonts w:hint="eastAsia"/>
          <w:sz w:val="24"/>
        </w:rPr>
        <w:t>3s</w:t>
      </w:r>
      <w:r>
        <w:rPr>
          <w:rFonts w:hint="eastAsia"/>
          <w:sz w:val="24"/>
        </w:rPr>
        <w:t>，与各种操作系统兼容，代码编写内容完全按照编写规范进行，代码注释量大于</w:t>
      </w:r>
      <w:r>
        <w:rPr>
          <w:rFonts w:hint="eastAsia"/>
          <w:sz w:val="24"/>
        </w:rPr>
        <w:t>1</w:t>
      </w:r>
      <w:r>
        <w:rPr>
          <w:rFonts w:hint="eastAsia"/>
          <w:sz w:val="24"/>
        </w:rPr>
        <w:t>：</w:t>
      </w:r>
      <w:r>
        <w:rPr>
          <w:rFonts w:hint="eastAsia"/>
          <w:sz w:val="24"/>
        </w:rPr>
        <w:t>5</w:t>
      </w:r>
      <w:r>
        <w:rPr>
          <w:rFonts w:hint="eastAsia"/>
          <w:sz w:val="24"/>
          <w:szCs w:val="21"/>
        </w:rPr>
        <w:t>。</w:t>
      </w:r>
    </w:p>
    <w:p w:rsidR="00EE3B6C" w:rsidRDefault="00D56805" w:rsidP="00D56805">
      <w:pPr>
        <w:pStyle w:val="2"/>
      </w:pPr>
      <w:bookmarkStart w:id="308" w:name="_Toc464199015"/>
      <w:bookmarkStart w:id="309" w:name="_Toc465023277"/>
      <w:bookmarkStart w:id="310" w:name="_Toc469163154"/>
      <w:r>
        <w:lastRenderedPageBreak/>
        <w:t>6.1</w:t>
      </w:r>
      <w:r>
        <w:rPr>
          <w:rFonts w:hint="eastAsia"/>
        </w:rPr>
        <w:t>6</w:t>
      </w:r>
      <w:r>
        <w:t>文档编制</w:t>
      </w:r>
      <w:bookmarkEnd w:id="308"/>
      <w:bookmarkEnd w:id="309"/>
      <w:bookmarkEnd w:id="310"/>
    </w:p>
    <w:p w:rsidR="00EE3B6C" w:rsidRDefault="00D56805">
      <w:pPr>
        <w:spacing w:line="360" w:lineRule="auto"/>
        <w:ind w:firstLine="420"/>
        <w:rPr>
          <w:sz w:val="24"/>
        </w:rPr>
      </w:pPr>
      <w:r>
        <w:rPr>
          <w:rFonts w:hint="eastAsia"/>
          <w:sz w:val="24"/>
        </w:rPr>
        <w:t>我们为该软件编写了一系列文档，这些文档都满足以下要求：</w:t>
      </w:r>
    </w:p>
    <w:p w:rsidR="00EE3B6C" w:rsidRDefault="00D56805">
      <w:pPr>
        <w:spacing w:line="360" w:lineRule="auto"/>
        <w:ind w:firstLine="420"/>
        <w:rPr>
          <w:sz w:val="24"/>
        </w:rPr>
      </w:pPr>
      <w:r>
        <w:rPr>
          <w:sz w:val="24"/>
        </w:rPr>
        <w:t>1.</w:t>
      </w:r>
      <w:r>
        <w:rPr>
          <w:rFonts w:hint="eastAsia"/>
          <w:sz w:val="24"/>
        </w:rPr>
        <w:t>针对性：文档编制以前应分清读者对象。按不同的类型、不同层次的读者，决定怎样适应他们的需要。例如，管理文档主要是面向管理人员的，用户文档主要是面向用户的，这两类文档不应像开发文档</w:t>
      </w:r>
      <w:r>
        <w:rPr>
          <w:sz w:val="24"/>
        </w:rPr>
        <w:t>(</w:t>
      </w:r>
      <w:r>
        <w:rPr>
          <w:sz w:val="24"/>
        </w:rPr>
        <w:t>面向开发人员</w:t>
      </w:r>
      <w:r>
        <w:rPr>
          <w:sz w:val="24"/>
        </w:rPr>
        <w:t>)</w:t>
      </w:r>
      <w:r>
        <w:rPr>
          <w:sz w:val="24"/>
        </w:rPr>
        <w:t>那样过多使用软件的专用术语。</w:t>
      </w:r>
    </w:p>
    <w:p w:rsidR="00EE3B6C" w:rsidRDefault="00D56805">
      <w:pPr>
        <w:spacing w:line="360" w:lineRule="auto"/>
        <w:ind w:firstLine="420"/>
        <w:rPr>
          <w:sz w:val="24"/>
        </w:rPr>
      </w:pPr>
      <w:r>
        <w:rPr>
          <w:sz w:val="24"/>
        </w:rPr>
        <w:t>2.</w:t>
      </w:r>
      <w:r>
        <w:rPr>
          <w:rFonts w:hint="eastAsia"/>
          <w:sz w:val="24"/>
        </w:rPr>
        <w:t>精确性：文档的行文应当十分确切，不能出现多义性的描述。同一课题几个文档的内容应当是协调一致，没有矛盾的。</w:t>
      </w:r>
    </w:p>
    <w:p w:rsidR="00EE3B6C" w:rsidRDefault="00D56805">
      <w:pPr>
        <w:spacing w:line="360" w:lineRule="auto"/>
        <w:ind w:firstLine="420"/>
        <w:rPr>
          <w:sz w:val="24"/>
        </w:rPr>
      </w:pPr>
      <w:r>
        <w:rPr>
          <w:sz w:val="24"/>
        </w:rPr>
        <w:t>3.</w:t>
      </w:r>
      <w:r>
        <w:rPr>
          <w:rFonts w:hint="eastAsia"/>
          <w:sz w:val="24"/>
        </w:rPr>
        <w:t>清晰性：文档编写应力求简明，如有可能，配以适当的图表，以增强其清晰性。</w:t>
      </w:r>
    </w:p>
    <w:p w:rsidR="00EE3B6C" w:rsidRDefault="00D56805">
      <w:pPr>
        <w:spacing w:line="360" w:lineRule="auto"/>
        <w:ind w:firstLine="420"/>
        <w:rPr>
          <w:sz w:val="24"/>
        </w:rPr>
      </w:pPr>
      <w:r>
        <w:rPr>
          <w:sz w:val="24"/>
        </w:rPr>
        <w:t>4.</w:t>
      </w:r>
      <w:r>
        <w:rPr>
          <w:rFonts w:hint="eastAsia"/>
          <w:sz w:val="24"/>
        </w:rPr>
        <w:t>完整性：任何一个文档都应当是完整的、独立的，它应自成体系。例如，前言部分应做一般性介绍，正文给出中心内容，必要时还有附录，列出参考资料等。</w:t>
      </w:r>
    </w:p>
    <w:p w:rsidR="00EE3B6C" w:rsidRDefault="00D56805">
      <w:pPr>
        <w:spacing w:line="360" w:lineRule="auto"/>
        <w:ind w:firstLine="420"/>
        <w:rPr>
          <w:sz w:val="24"/>
        </w:rPr>
      </w:pPr>
      <w:r>
        <w:rPr>
          <w:sz w:val="24"/>
        </w:rPr>
        <w:t>5.</w:t>
      </w:r>
      <w:r>
        <w:rPr>
          <w:rFonts w:hint="eastAsia"/>
          <w:sz w:val="24"/>
        </w:rPr>
        <w:t>同一课题的几个文档之间可能有些部分内容相同，这种重复是必要的。不要在文档中出现转引其他文档内容的情况。</w:t>
      </w:r>
    </w:p>
    <w:p w:rsidR="00EE3B6C" w:rsidRDefault="00D56805">
      <w:pPr>
        <w:spacing w:line="360" w:lineRule="auto"/>
        <w:ind w:firstLine="420"/>
        <w:rPr>
          <w:sz w:val="24"/>
        </w:rPr>
      </w:pPr>
      <w:r>
        <w:rPr>
          <w:sz w:val="24"/>
        </w:rPr>
        <w:t>6.</w:t>
      </w:r>
      <w:r>
        <w:rPr>
          <w:rFonts w:hint="eastAsia"/>
          <w:sz w:val="24"/>
        </w:rPr>
        <w:t>灵活性：各个不同软件项目，其规模和复杂程度有着许多实际差别，能一律看待。</w:t>
      </w:r>
    </w:p>
    <w:p w:rsidR="00EE3B6C" w:rsidRDefault="00D56805" w:rsidP="00D56805">
      <w:pPr>
        <w:pStyle w:val="2"/>
      </w:pPr>
      <w:bookmarkStart w:id="311" w:name="_Toc464199016"/>
      <w:bookmarkStart w:id="312" w:name="_Toc465023278"/>
      <w:bookmarkStart w:id="313" w:name="_Toc469163155"/>
      <w:r>
        <w:t>6.</w:t>
      </w:r>
      <w:r>
        <w:rPr>
          <w:rFonts w:hint="eastAsia"/>
        </w:rPr>
        <w:t>17</w:t>
      </w:r>
      <w:r>
        <w:t>其他软件开发活动</w:t>
      </w:r>
      <w:bookmarkEnd w:id="311"/>
      <w:bookmarkEnd w:id="312"/>
      <w:bookmarkEnd w:id="313"/>
    </w:p>
    <w:p w:rsidR="00EE3B6C" w:rsidRDefault="00D56805">
      <w:pPr>
        <w:pStyle w:val="3"/>
      </w:pPr>
      <w:bookmarkStart w:id="314" w:name="_Toc465023279"/>
      <w:bookmarkStart w:id="315" w:name="_Toc464199017"/>
      <w:bookmarkStart w:id="316" w:name="_Toc469163156"/>
      <w:r>
        <w:t>6.</w:t>
      </w:r>
      <w:r>
        <w:rPr>
          <w:rFonts w:hint="eastAsia"/>
        </w:rPr>
        <w:t>17.</w:t>
      </w:r>
      <w:r>
        <w:t>1</w:t>
      </w:r>
      <w:r>
        <w:t>风险管理，包括已知的风险和相应的对策</w:t>
      </w:r>
      <w:bookmarkEnd w:id="314"/>
      <w:bookmarkEnd w:id="315"/>
      <w:bookmarkEnd w:id="316"/>
    </w:p>
    <w:p w:rsidR="00EE3B6C" w:rsidRPr="00360716" w:rsidRDefault="00D56805" w:rsidP="00360716">
      <w:pPr>
        <w:pStyle w:val="5"/>
      </w:pPr>
      <w:bookmarkStart w:id="317" w:name="_Toc465023280"/>
      <w:bookmarkStart w:id="318" w:name="_Toc464199018"/>
      <w:r w:rsidRPr="00360716">
        <w:rPr>
          <w:rFonts w:hint="eastAsia"/>
        </w:rPr>
        <w:t>6.17.1.1</w:t>
      </w:r>
      <w:r w:rsidRPr="00360716">
        <w:rPr>
          <w:rStyle w:val="Char2"/>
          <w:rFonts w:ascii="Times New Roman" w:hAnsi="Times New Roman"/>
          <w:b/>
          <w:bCs/>
          <w:sz w:val="24"/>
          <w:szCs w:val="28"/>
          <w:lang w:val="en-US"/>
        </w:rPr>
        <w:t>计划编制风险</w:t>
      </w:r>
      <w:bookmarkEnd w:id="317"/>
      <w:bookmarkEnd w:id="318"/>
    </w:p>
    <w:p w:rsidR="00EE3B6C" w:rsidRDefault="00D56805">
      <w:pPr>
        <w:spacing w:line="360" w:lineRule="auto"/>
        <w:ind w:firstLine="420"/>
        <w:rPr>
          <w:sz w:val="24"/>
        </w:rPr>
      </w:pPr>
      <w:r>
        <w:rPr>
          <w:rFonts w:hint="eastAsia"/>
          <w:sz w:val="24"/>
        </w:rPr>
        <w:t>①</w:t>
      </w:r>
      <w:r>
        <w:rPr>
          <w:rFonts w:hint="eastAsia"/>
          <w:sz w:val="24"/>
        </w:rPr>
        <w:t xml:space="preserve"> </w:t>
      </w:r>
      <w:r>
        <w:rPr>
          <w:rFonts w:hint="eastAsia"/>
          <w:sz w:val="24"/>
        </w:rPr>
        <w:t>计划、资源和产品定义全凭客户或上层领导口头指令</w:t>
      </w:r>
      <w:r>
        <w:rPr>
          <w:sz w:val="24"/>
        </w:rPr>
        <w:t>,</w:t>
      </w:r>
      <w:r>
        <w:rPr>
          <w:sz w:val="24"/>
        </w:rPr>
        <w:t>并且不完全一致</w:t>
      </w:r>
      <w:r>
        <w:rPr>
          <w:sz w:val="24"/>
        </w:rPr>
        <w:t>;</w:t>
      </w:r>
    </w:p>
    <w:p w:rsidR="00EE3B6C" w:rsidRDefault="00D56805">
      <w:pPr>
        <w:spacing w:line="360" w:lineRule="auto"/>
        <w:ind w:firstLine="420"/>
        <w:rPr>
          <w:sz w:val="24"/>
        </w:rPr>
      </w:pPr>
      <w:r>
        <w:rPr>
          <w:rFonts w:ascii="宋体" w:hAnsi="宋体" w:cs="宋体" w:hint="eastAsia"/>
          <w:sz w:val="24"/>
        </w:rPr>
        <w:t>②</w:t>
      </w:r>
      <w:r>
        <w:rPr>
          <w:sz w:val="24"/>
        </w:rPr>
        <w:t>计划是优化的</w:t>
      </w:r>
      <w:r>
        <w:rPr>
          <w:sz w:val="24"/>
        </w:rPr>
        <w:t>,</w:t>
      </w:r>
      <w:r>
        <w:rPr>
          <w:sz w:val="24"/>
        </w:rPr>
        <w:t>是</w:t>
      </w:r>
      <w:r>
        <w:rPr>
          <w:sz w:val="24"/>
        </w:rPr>
        <w:t>"</w:t>
      </w:r>
      <w:r>
        <w:rPr>
          <w:sz w:val="24"/>
        </w:rPr>
        <w:t>最佳状态</w:t>
      </w:r>
      <w:r>
        <w:rPr>
          <w:sz w:val="24"/>
        </w:rPr>
        <w:t>",</w:t>
      </w:r>
      <w:r>
        <w:rPr>
          <w:sz w:val="24"/>
        </w:rPr>
        <w:t>但计划不现实</w:t>
      </w:r>
      <w:r>
        <w:rPr>
          <w:sz w:val="24"/>
        </w:rPr>
        <w:t>,</w:t>
      </w:r>
      <w:r>
        <w:rPr>
          <w:sz w:val="24"/>
        </w:rPr>
        <w:t>只能算是</w:t>
      </w:r>
      <w:r>
        <w:rPr>
          <w:sz w:val="24"/>
        </w:rPr>
        <w:t>"</w:t>
      </w:r>
      <w:r>
        <w:rPr>
          <w:sz w:val="24"/>
        </w:rPr>
        <w:t>期望状态</w:t>
      </w:r>
      <w:r>
        <w:rPr>
          <w:sz w:val="24"/>
        </w:rPr>
        <w:t>";</w:t>
      </w:r>
    </w:p>
    <w:p w:rsidR="00EE3B6C" w:rsidRDefault="00D56805">
      <w:pPr>
        <w:spacing w:line="360" w:lineRule="auto"/>
        <w:ind w:firstLine="420"/>
        <w:rPr>
          <w:sz w:val="24"/>
        </w:rPr>
      </w:pPr>
      <w:r>
        <w:rPr>
          <w:rFonts w:ascii="宋体" w:hAnsi="宋体" w:cs="宋体" w:hint="eastAsia"/>
          <w:sz w:val="24"/>
        </w:rPr>
        <w:t>③</w:t>
      </w:r>
      <w:r>
        <w:rPr>
          <w:sz w:val="24"/>
        </w:rPr>
        <w:t>计划基于使用特定的小组成员</w:t>
      </w:r>
      <w:r>
        <w:rPr>
          <w:sz w:val="24"/>
        </w:rPr>
        <w:t>,</w:t>
      </w:r>
      <w:r>
        <w:rPr>
          <w:sz w:val="24"/>
        </w:rPr>
        <w:t>而那个特定的小组成员其实指望不上</w:t>
      </w:r>
      <w:r>
        <w:rPr>
          <w:sz w:val="24"/>
        </w:rPr>
        <w:t>;</w:t>
      </w:r>
    </w:p>
    <w:p w:rsidR="00EE3B6C" w:rsidRDefault="00D56805">
      <w:pPr>
        <w:spacing w:line="360" w:lineRule="auto"/>
        <w:ind w:left="420"/>
        <w:rPr>
          <w:sz w:val="24"/>
        </w:rPr>
      </w:pPr>
      <w:r>
        <w:rPr>
          <w:rFonts w:ascii="宋体" w:hAnsi="宋体" w:cs="宋体" w:hint="eastAsia"/>
          <w:sz w:val="24"/>
        </w:rPr>
        <w:t>④</w:t>
      </w:r>
      <w:r>
        <w:rPr>
          <w:sz w:val="24"/>
        </w:rPr>
        <w:t>产品规模</w:t>
      </w:r>
      <w:r>
        <w:rPr>
          <w:sz w:val="24"/>
        </w:rPr>
        <w:t>(</w:t>
      </w:r>
      <w:r>
        <w:rPr>
          <w:sz w:val="24"/>
        </w:rPr>
        <w:t>代码行数、功能点、与前一产品规模的百分比</w:t>
      </w:r>
      <w:r>
        <w:rPr>
          <w:sz w:val="24"/>
        </w:rPr>
        <w:t>)</w:t>
      </w:r>
      <w:r>
        <w:rPr>
          <w:sz w:val="24"/>
        </w:rPr>
        <w:t>比估计的要大</w:t>
      </w:r>
      <w:r>
        <w:rPr>
          <w:sz w:val="24"/>
        </w:rPr>
        <w:t>;</w:t>
      </w:r>
    </w:p>
    <w:p w:rsidR="00EE3B6C" w:rsidRDefault="00D56805">
      <w:pPr>
        <w:spacing w:line="360" w:lineRule="auto"/>
        <w:ind w:firstLine="420"/>
        <w:rPr>
          <w:sz w:val="24"/>
        </w:rPr>
      </w:pPr>
      <w:r>
        <w:rPr>
          <w:rFonts w:ascii="宋体" w:hAnsi="宋体" w:cs="宋体" w:hint="eastAsia"/>
          <w:sz w:val="24"/>
        </w:rPr>
        <w:t>⑤</w:t>
      </w:r>
      <w:r>
        <w:rPr>
          <w:sz w:val="24"/>
        </w:rPr>
        <w:t>完成目标日期提前</w:t>
      </w:r>
      <w:r>
        <w:rPr>
          <w:sz w:val="24"/>
        </w:rPr>
        <w:t>,</w:t>
      </w:r>
      <w:r>
        <w:rPr>
          <w:sz w:val="24"/>
        </w:rPr>
        <w:t>但没有相应地调整产品范围或可用资源</w:t>
      </w:r>
      <w:r>
        <w:rPr>
          <w:sz w:val="24"/>
        </w:rPr>
        <w:t>;</w:t>
      </w:r>
    </w:p>
    <w:p w:rsidR="00EE3B6C" w:rsidRDefault="00D56805">
      <w:pPr>
        <w:spacing w:line="360" w:lineRule="auto"/>
        <w:ind w:firstLine="420"/>
        <w:rPr>
          <w:sz w:val="24"/>
        </w:rPr>
      </w:pPr>
      <w:r>
        <w:rPr>
          <w:rFonts w:ascii="宋体" w:hAnsi="宋体" w:cs="宋体" w:hint="eastAsia"/>
          <w:sz w:val="24"/>
        </w:rPr>
        <w:t>⑥</w:t>
      </w:r>
      <w:r>
        <w:rPr>
          <w:sz w:val="24"/>
        </w:rPr>
        <w:t>涉足不熟悉的产品领域</w:t>
      </w:r>
      <w:r>
        <w:rPr>
          <w:sz w:val="24"/>
        </w:rPr>
        <w:t>,</w:t>
      </w:r>
      <w:r>
        <w:rPr>
          <w:sz w:val="24"/>
        </w:rPr>
        <w:t>花费在设计和实现上的时间比预期的要多。</w:t>
      </w:r>
    </w:p>
    <w:p w:rsidR="00EE3B6C" w:rsidRPr="00D56805" w:rsidRDefault="00D56805" w:rsidP="00360716">
      <w:pPr>
        <w:pStyle w:val="5"/>
      </w:pPr>
      <w:bookmarkStart w:id="319" w:name="_Toc465023281"/>
      <w:bookmarkStart w:id="320" w:name="_Toc464199019"/>
      <w:r w:rsidRPr="00D56805">
        <w:rPr>
          <w:rFonts w:hint="eastAsia"/>
        </w:rPr>
        <w:lastRenderedPageBreak/>
        <w:t>6.17.1.2</w:t>
      </w:r>
      <w:r w:rsidRPr="00D56805">
        <w:rPr>
          <w:rFonts w:hint="eastAsia"/>
        </w:rPr>
        <w:t>组织和管理风险</w:t>
      </w:r>
      <w:bookmarkEnd w:id="319"/>
      <w:bookmarkEnd w:id="320"/>
    </w:p>
    <w:p w:rsidR="00EE3B6C" w:rsidRDefault="00D56805">
      <w:pPr>
        <w:spacing w:line="360" w:lineRule="auto"/>
        <w:ind w:left="420"/>
        <w:rPr>
          <w:sz w:val="24"/>
        </w:rPr>
      </w:pPr>
      <w:r>
        <w:rPr>
          <w:rFonts w:hint="eastAsia"/>
          <w:sz w:val="24"/>
        </w:rPr>
        <w:t>①仅由管理层或市场人员进行技术决策</w:t>
      </w:r>
      <w:r>
        <w:rPr>
          <w:sz w:val="24"/>
        </w:rPr>
        <w:t>,</w:t>
      </w:r>
      <w:r>
        <w:rPr>
          <w:sz w:val="24"/>
        </w:rPr>
        <w:t>导致计划进度缓慢</w:t>
      </w:r>
      <w:r>
        <w:rPr>
          <w:sz w:val="24"/>
        </w:rPr>
        <w:t>,</w:t>
      </w:r>
      <w:r>
        <w:rPr>
          <w:sz w:val="24"/>
        </w:rPr>
        <w:t>计划时间延长</w:t>
      </w:r>
      <w:r>
        <w:rPr>
          <w:sz w:val="24"/>
        </w:rPr>
        <w:t>;</w:t>
      </w:r>
    </w:p>
    <w:p w:rsidR="00EE3B6C" w:rsidRDefault="00D56805">
      <w:pPr>
        <w:spacing w:line="360" w:lineRule="auto"/>
        <w:ind w:firstLine="420"/>
        <w:rPr>
          <w:sz w:val="24"/>
        </w:rPr>
      </w:pPr>
      <w:r>
        <w:rPr>
          <w:rFonts w:ascii="宋体" w:hAnsi="宋体" w:cs="宋体" w:hint="eastAsia"/>
          <w:sz w:val="24"/>
        </w:rPr>
        <w:t>②</w:t>
      </w:r>
      <w:r>
        <w:rPr>
          <w:sz w:val="24"/>
        </w:rPr>
        <w:t>低效的项目组结构降低生产率</w:t>
      </w:r>
      <w:r>
        <w:rPr>
          <w:sz w:val="24"/>
        </w:rPr>
        <w:t>;</w:t>
      </w:r>
    </w:p>
    <w:p w:rsidR="00EE3B6C" w:rsidRDefault="00D56805">
      <w:pPr>
        <w:spacing w:line="360" w:lineRule="auto"/>
        <w:ind w:firstLine="420"/>
        <w:rPr>
          <w:sz w:val="24"/>
        </w:rPr>
      </w:pPr>
      <w:r>
        <w:rPr>
          <w:rFonts w:ascii="宋体" w:hAnsi="宋体" w:cs="宋体" w:hint="eastAsia"/>
          <w:sz w:val="24"/>
        </w:rPr>
        <w:t>③</w:t>
      </w:r>
      <w:r>
        <w:rPr>
          <w:sz w:val="24"/>
        </w:rPr>
        <w:t>管理层审查</w:t>
      </w:r>
      <w:r>
        <w:rPr>
          <w:sz w:val="24"/>
        </w:rPr>
        <w:t xml:space="preserve"> </w:t>
      </w:r>
      <w:r>
        <w:rPr>
          <w:sz w:val="24"/>
        </w:rPr>
        <w:t>决策的周期比预期的时间长</w:t>
      </w:r>
      <w:r>
        <w:rPr>
          <w:sz w:val="24"/>
        </w:rPr>
        <w:t>;</w:t>
      </w:r>
    </w:p>
    <w:p w:rsidR="00EE3B6C" w:rsidRDefault="00D56805">
      <w:pPr>
        <w:spacing w:line="360" w:lineRule="auto"/>
        <w:ind w:firstLine="420"/>
        <w:rPr>
          <w:sz w:val="24"/>
        </w:rPr>
      </w:pPr>
      <w:r>
        <w:rPr>
          <w:rFonts w:ascii="宋体" w:hAnsi="宋体" w:cs="宋体" w:hint="eastAsia"/>
          <w:sz w:val="24"/>
        </w:rPr>
        <w:t>④</w:t>
      </w:r>
      <w:r>
        <w:rPr>
          <w:sz w:val="24"/>
        </w:rPr>
        <w:t>预算削减</w:t>
      </w:r>
      <w:r>
        <w:rPr>
          <w:sz w:val="24"/>
        </w:rPr>
        <w:t>,</w:t>
      </w:r>
      <w:r>
        <w:rPr>
          <w:sz w:val="24"/>
        </w:rPr>
        <w:t>打乱项目计划</w:t>
      </w:r>
      <w:r>
        <w:rPr>
          <w:sz w:val="24"/>
        </w:rPr>
        <w:t>;</w:t>
      </w:r>
    </w:p>
    <w:p w:rsidR="00EE3B6C" w:rsidRDefault="00D56805">
      <w:pPr>
        <w:spacing w:line="360" w:lineRule="auto"/>
        <w:ind w:firstLine="420"/>
        <w:rPr>
          <w:sz w:val="24"/>
        </w:rPr>
      </w:pPr>
      <w:r>
        <w:rPr>
          <w:rFonts w:ascii="宋体" w:hAnsi="宋体" w:cs="宋体" w:hint="eastAsia"/>
          <w:sz w:val="24"/>
        </w:rPr>
        <w:t>⑤</w:t>
      </w:r>
      <w:r>
        <w:rPr>
          <w:sz w:val="24"/>
        </w:rPr>
        <w:t>管理层</w:t>
      </w:r>
      <w:proofErr w:type="gramStart"/>
      <w:r>
        <w:rPr>
          <w:sz w:val="24"/>
        </w:rPr>
        <w:t>作出</w:t>
      </w:r>
      <w:proofErr w:type="gramEnd"/>
      <w:r>
        <w:rPr>
          <w:sz w:val="24"/>
        </w:rPr>
        <w:t>了打击项目组织积极性的决定</w:t>
      </w:r>
      <w:r>
        <w:rPr>
          <w:sz w:val="24"/>
        </w:rPr>
        <w:t>;</w:t>
      </w:r>
    </w:p>
    <w:p w:rsidR="00EE3B6C" w:rsidRDefault="00D56805">
      <w:pPr>
        <w:spacing w:line="360" w:lineRule="auto"/>
        <w:ind w:firstLine="420"/>
        <w:rPr>
          <w:sz w:val="24"/>
        </w:rPr>
      </w:pPr>
      <w:r>
        <w:rPr>
          <w:rFonts w:ascii="宋体" w:hAnsi="宋体" w:cs="宋体" w:hint="eastAsia"/>
          <w:sz w:val="24"/>
        </w:rPr>
        <w:t>⑥</w:t>
      </w:r>
      <w:r>
        <w:rPr>
          <w:sz w:val="24"/>
        </w:rPr>
        <w:t>缺乏必要的规范</w:t>
      </w:r>
      <w:r>
        <w:rPr>
          <w:sz w:val="24"/>
        </w:rPr>
        <w:t>,</w:t>
      </w:r>
      <w:proofErr w:type="gramStart"/>
      <w:r>
        <w:rPr>
          <w:sz w:val="24"/>
        </w:rPr>
        <w:t>导至</w:t>
      </w:r>
      <w:proofErr w:type="gramEnd"/>
      <w:r>
        <w:rPr>
          <w:sz w:val="24"/>
        </w:rPr>
        <w:t>工作失误与重复工作</w:t>
      </w:r>
      <w:r>
        <w:rPr>
          <w:sz w:val="24"/>
        </w:rPr>
        <w:t>;</w:t>
      </w:r>
    </w:p>
    <w:p w:rsidR="00EE3B6C" w:rsidRDefault="00D56805">
      <w:pPr>
        <w:spacing w:line="360" w:lineRule="auto"/>
        <w:ind w:firstLine="420"/>
        <w:rPr>
          <w:sz w:val="24"/>
        </w:rPr>
      </w:pPr>
      <w:r>
        <w:rPr>
          <w:rFonts w:ascii="宋体" w:hAnsi="宋体" w:cs="宋体" w:hint="eastAsia"/>
          <w:sz w:val="24"/>
        </w:rPr>
        <w:t>⑦</w:t>
      </w:r>
      <w:r>
        <w:rPr>
          <w:sz w:val="24"/>
        </w:rPr>
        <w:t>非技术的第三方的工作</w:t>
      </w:r>
      <w:r>
        <w:rPr>
          <w:sz w:val="24"/>
        </w:rPr>
        <w:t>(</w:t>
      </w:r>
      <w:r>
        <w:rPr>
          <w:sz w:val="24"/>
        </w:rPr>
        <w:t>预算批准、设备采购批准、法律方面的审查、安全保证等</w:t>
      </w:r>
      <w:r>
        <w:rPr>
          <w:sz w:val="24"/>
        </w:rPr>
        <w:t>)</w:t>
      </w:r>
      <w:r>
        <w:rPr>
          <w:sz w:val="24"/>
        </w:rPr>
        <w:t>时间比预期的延长。</w:t>
      </w:r>
    </w:p>
    <w:p w:rsidR="00EE3B6C" w:rsidRPr="00D56805" w:rsidRDefault="00D56805" w:rsidP="00360716">
      <w:pPr>
        <w:pStyle w:val="5"/>
      </w:pPr>
      <w:bookmarkStart w:id="321" w:name="_Toc464199020"/>
      <w:bookmarkStart w:id="322" w:name="_Toc465023282"/>
      <w:r w:rsidRPr="00D56805">
        <w:rPr>
          <w:rFonts w:hint="eastAsia"/>
        </w:rPr>
        <w:t>6.17.1.3</w:t>
      </w:r>
      <w:r w:rsidRPr="00D56805">
        <w:rPr>
          <w:rFonts w:hint="eastAsia"/>
        </w:rPr>
        <w:t>人员风险</w:t>
      </w:r>
      <w:bookmarkEnd w:id="321"/>
      <w:bookmarkEnd w:id="322"/>
    </w:p>
    <w:p w:rsidR="00EE3B6C" w:rsidRDefault="00D56805">
      <w:pPr>
        <w:spacing w:line="360" w:lineRule="auto"/>
        <w:ind w:firstLine="420"/>
        <w:rPr>
          <w:sz w:val="24"/>
        </w:rPr>
      </w:pPr>
      <w:r>
        <w:rPr>
          <w:rFonts w:hint="eastAsia"/>
          <w:sz w:val="24"/>
        </w:rPr>
        <w:t>①作为先决条件的任务</w:t>
      </w:r>
      <w:r>
        <w:rPr>
          <w:sz w:val="24"/>
        </w:rPr>
        <w:t>(</w:t>
      </w:r>
      <w:r>
        <w:rPr>
          <w:sz w:val="24"/>
        </w:rPr>
        <w:t>如培训及其他项目</w:t>
      </w:r>
      <w:r>
        <w:rPr>
          <w:sz w:val="24"/>
        </w:rPr>
        <w:t>)</w:t>
      </w:r>
      <w:r>
        <w:rPr>
          <w:sz w:val="24"/>
        </w:rPr>
        <w:t>不能按时完成</w:t>
      </w:r>
      <w:r>
        <w:rPr>
          <w:sz w:val="24"/>
        </w:rPr>
        <w:t>;</w:t>
      </w:r>
    </w:p>
    <w:p w:rsidR="00EE3B6C" w:rsidRDefault="00D56805">
      <w:pPr>
        <w:spacing w:line="360" w:lineRule="auto"/>
        <w:ind w:firstLine="420"/>
        <w:rPr>
          <w:sz w:val="24"/>
        </w:rPr>
      </w:pPr>
      <w:r>
        <w:rPr>
          <w:rFonts w:ascii="宋体" w:hAnsi="宋体" w:cs="宋体" w:hint="eastAsia"/>
          <w:sz w:val="24"/>
        </w:rPr>
        <w:t>②</w:t>
      </w:r>
      <w:r>
        <w:rPr>
          <w:sz w:val="24"/>
        </w:rPr>
        <w:t>开发人员和管理层之间关系不佳</w:t>
      </w:r>
      <w:r>
        <w:rPr>
          <w:sz w:val="24"/>
        </w:rPr>
        <w:t>,</w:t>
      </w:r>
      <w:r>
        <w:rPr>
          <w:sz w:val="24"/>
        </w:rPr>
        <w:t>导致决策缓慢</w:t>
      </w:r>
      <w:r>
        <w:rPr>
          <w:sz w:val="24"/>
        </w:rPr>
        <w:t>,</w:t>
      </w:r>
      <w:r>
        <w:rPr>
          <w:sz w:val="24"/>
        </w:rPr>
        <w:t>影响全局</w:t>
      </w:r>
      <w:r>
        <w:rPr>
          <w:sz w:val="24"/>
        </w:rPr>
        <w:t>;</w:t>
      </w:r>
    </w:p>
    <w:p w:rsidR="00EE3B6C" w:rsidRDefault="00D56805">
      <w:pPr>
        <w:spacing w:line="360" w:lineRule="auto"/>
        <w:ind w:firstLine="420"/>
        <w:rPr>
          <w:sz w:val="24"/>
        </w:rPr>
      </w:pPr>
      <w:r>
        <w:rPr>
          <w:rFonts w:ascii="宋体" w:hAnsi="宋体" w:cs="宋体" w:hint="eastAsia"/>
          <w:sz w:val="24"/>
        </w:rPr>
        <w:t>③</w:t>
      </w:r>
      <w:r>
        <w:rPr>
          <w:sz w:val="24"/>
        </w:rPr>
        <w:t>缺乏激励措施</w:t>
      </w:r>
      <w:r>
        <w:rPr>
          <w:sz w:val="24"/>
        </w:rPr>
        <w:t>,</w:t>
      </w:r>
      <w:r>
        <w:rPr>
          <w:sz w:val="24"/>
        </w:rPr>
        <w:t>士气低下</w:t>
      </w:r>
      <w:r>
        <w:rPr>
          <w:sz w:val="24"/>
        </w:rPr>
        <w:t>,</w:t>
      </w:r>
      <w:r>
        <w:rPr>
          <w:sz w:val="24"/>
        </w:rPr>
        <w:t>降低了生产能力</w:t>
      </w:r>
      <w:r>
        <w:rPr>
          <w:sz w:val="24"/>
        </w:rPr>
        <w:t>;</w:t>
      </w:r>
    </w:p>
    <w:p w:rsidR="00EE3B6C" w:rsidRDefault="00D56805">
      <w:pPr>
        <w:spacing w:line="360" w:lineRule="auto"/>
        <w:ind w:firstLine="420"/>
        <w:rPr>
          <w:sz w:val="24"/>
        </w:rPr>
      </w:pPr>
      <w:r>
        <w:rPr>
          <w:rFonts w:ascii="宋体" w:hAnsi="宋体" w:cs="宋体" w:hint="eastAsia"/>
          <w:sz w:val="24"/>
        </w:rPr>
        <w:t>④</w:t>
      </w:r>
      <w:r>
        <w:rPr>
          <w:sz w:val="24"/>
        </w:rPr>
        <w:t>某些人员需要更多的时间适应还不熟悉的软件工具和环境</w:t>
      </w:r>
      <w:r>
        <w:rPr>
          <w:sz w:val="24"/>
        </w:rPr>
        <w:t>;</w:t>
      </w:r>
    </w:p>
    <w:p w:rsidR="00EE3B6C" w:rsidRDefault="00D56805">
      <w:pPr>
        <w:spacing w:line="360" w:lineRule="auto"/>
        <w:ind w:firstLine="420"/>
        <w:rPr>
          <w:sz w:val="24"/>
        </w:rPr>
      </w:pPr>
      <w:r>
        <w:rPr>
          <w:rFonts w:ascii="宋体" w:hAnsi="宋体" w:cs="宋体" w:hint="eastAsia"/>
          <w:sz w:val="24"/>
        </w:rPr>
        <w:t>⑤</w:t>
      </w:r>
      <w:r>
        <w:rPr>
          <w:sz w:val="24"/>
        </w:rPr>
        <w:t>项目后期加入新的开发人员</w:t>
      </w:r>
      <w:r>
        <w:rPr>
          <w:sz w:val="24"/>
        </w:rPr>
        <w:t>,</w:t>
      </w:r>
      <w:r>
        <w:rPr>
          <w:sz w:val="24"/>
        </w:rPr>
        <w:t>需进行培训并逐渐与现有成员沟通</w:t>
      </w:r>
      <w:r>
        <w:rPr>
          <w:sz w:val="24"/>
        </w:rPr>
        <w:t>,</w:t>
      </w:r>
      <w:r>
        <w:rPr>
          <w:sz w:val="24"/>
        </w:rPr>
        <w:t>从而使现有成员的工作效率降低</w:t>
      </w:r>
      <w:r>
        <w:rPr>
          <w:sz w:val="24"/>
        </w:rPr>
        <w:t>;</w:t>
      </w:r>
    </w:p>
    <w:p w:rsidR="00EE3B6C" w:rsidRDefault="00D56805">
      <w:pPr>
        <w:spacing w:line="360" w:lineRule="auto"/>
        <w:ind w:firstLine="420"/>
        <w:rPr>
          <w:sz w:val="24"/>
        </w:rPr>
      </w:pPr>
      <w:r>
        <w:rPr>
          <w:rFonts w:ascii="宋体" w:hAnsi="宋体" w:cs="宋体" w:hint="eastAsia"/>
          <w:sz w:val="24"/>
        </w:rPr>
        <w:t>⑥</w:t>
      </w:r>
      <w:r>
        <w:rPr>
          <w:sz w:val="24"/>
        </w:rPr>
        <w:t>由于项目组成员之间发生冲突</w:t>
      </w:r>
      <w:r>
        <w:rPr>
          <w:sz w:val="24"/>
        </w:rPr>
        <w:t>,</w:t>
      </w:r>
      <w:r>
        <w:rPr>
          <w:sz w:val="24"/>
        </w:rPr>
        <w:t>导致沟通不畅、设计欠佳、接口出现错误和额外的重复工作</w:t>
      </w:r>
      <w:r>
        <w:rPr>
          <w:sz w:val="24"/>
        </w:rPr>
        <w:t>;</w:t>
      </w:r>
    </w:p>
    <w:p w:rsidR="00EE3B6C" w:rsidRDefault="00D56805">
      <w:pPr>
        <w:spacing w:line="360" w:lineRule="auto"/>
        <w:ind w:firstLine="420"/>
        <w:rPr>
          <w:sz w:val="24"/>
        </w:rPr>
      </w:pPr>
      <w:r>
        <w:rPr>
          <w:rFonts w:ascii="宋体" w:hAnsi="宋体" w:cs="宋体" w:hint="eastAsia"/>
          <w:sz w:val="24"/>
        </w:rPr>
        <w:t>⑦</w:t>
      </w:r>
      <w:r>
        <w:rPr>
          <w:sz w:val="24"/>
        </w:rPr>
        <w:t>不适应工作的成员没有调离项目组</w:t>
      </w:r>
      <w:r>
        <w:rPr>
          <w:sz w:val="24"/>
        </w:rPr>
        <w:t>,</w:t>
      </w:r>
      <w:r>
        <w:rPr>
          <w:sz w:val="24"/>
        </w:rPr>
        <w:t>影响了项目组其他成员的积极性</w:t>
      </w:r>
      <w:r>
        <w:rPr>
          <w:sz w:val="24"/>
        </w:rPr>
        <w:t>;</w:t>
      </w:r>
    </w:p>
    <w:p w:rsidR="00EE3B6C" w:rsidRDefault="00D56805">
      <w:pPr>
        <w:spacing w:line="360" w:lineRule="auto"/>
        <w:ind w:firstLine="420"/>
        <w:rPr>
          <w:sz w:val="24"/>
        </w:rPr>
      </w:pPr>
      <w:r>
        <w:rPr>
          <w:rFonts w:ascii="宋体" w:hAnsi="宋体" w:cs="宋体" w:hint="eastAsia"/>
          <w:sz w:val="24"/>
        </w:rPr>
        <w:t>⑧</w:t>
      </w:r>
      <w:r>
        <w:rPr>
          <w:sz w:val="24"/>
        </w:rPr>
        <w:t>没有找到项目急需的具有特定技能的人。</w:t>
      </w:r>
    </w:p>
    <w:p w:rsidR="00EE3B6C" w:rsidRPr="00D56805" w:rsidRDefault="00D56805" w:rsidP="00360716">
      <w:pPr>
        <w:pStyle w:val="5"/>
      </w:pPr>
      <w:bookmarkStart w:id="323" w:name="_Toc465023283"/>
      <w:bookmarkStart w:id="324" w:name="_Toc464199021"/>
      <w:r w:rsidRPr="00D56805">
        <w:rPr>
          <w:rFonts w:hint="eastAsia"/>
        </w:rPr>
        <w:t>6.17.1.4</w:t>
      </w:r>
      <w:r w:rsidRPr="00D56805">
        <w:rPr>
          <w:rFonts w:hint="eastAsia"/>
        </w:rPr>
        <w:t>客户风险</w:t>
      </w:r>
      <w:bookmarkEnd w:id="323"/>
      <w:bookmarkEnd w:id="324"/>
    </w:p>
    <w:p w:rsidR="00EE3B6C" w:rsidRDefault="00D56805">
      <w:pPr>
        <w:spacing w:line="360" w:lineRule="auto"/>
        <w:ind w:firstLineChars="200" w:firstLine="480"/>
        <w:rPr>
          <w:sz w:val="24"/>
        </w:rPr>
      </w:pPr>
      <w:r>
        <w:rPr>
          <w:rFonts w:hint="eastAsia"/>
          <w:sz w:val="24"/>
        </w:rPr>
        <w:t>①客户对于最后交付的产品不满意</w:t>
      </w:r>
      <w:r>
        <w:rPr>
          <w:sz w:val="24"/>
        </w:rPr>
        <w:t>,</w:t>
      </w:r>
      <w:r>
        <w:rPr>
          <w:sz w:val="24"/>
        </w:rPr>
        <w:t>要求重新设计和重做</w:t>
      </w:r>
      <w:r>
        <w:rPr>
          <w:sz w:val="24"/>
        </w:rPr>
        <w:t>;</w:t>
      </w:r>
    </w:p>
    <w:p w:rsidR="00EE3B6C" w:rsidRDefault="00D56805">
      <w:pPr>
        <w:spacing w:line="360" w:lineRule="auto"/>
        <w:ind w:firstLineChars="200" w:firstLine="480"/>
        <w:rPr>
          <w:sz w:val="24"/>
        </w:rPr>
      </w:pPr>
      <w:r>
        <w:rPr>
          <w:rFonts w:ascii="宋体" w:hAnsi="宋体" w:cs="宋体" w:hint="eastAsia"/>
          <w:sz w:val="24"/>
        </w:rPr>
        <w:t>②</w:t>
      </w:r>
      <w:r>
        <w:rPr>
          <w:sz w:val="24"/>
        </w:rPr>
        <w:t>客户的意见未被采纳</w:t>
      </w:r>
      <w:r>
        <w:rPr>
          <w:sz w:val="24"/>
        </w:rPr>
        <w:t>,</w:t>
      </w:r>
      <w:r>
        <w:rPr>
          <w:sz w:val="24"/>
        </w:rPr>
        <w:t>造成产品最终无法满足用户要求</w:t>
      </w:r>
      <w:r>
        <w:rPr>
          <w:sz w:val="24"/>
        </w:rPr>
        <w:t>,</w:t>
      </w:r>
      <w:r>
        <w:rPr>
          <w:sz w:val="24"/>
        </w:rPr>
        <w:t>因而必须重做</w:t>
      </w:r>
      <w:r>
        <w:rPr>
          <w:sz w:val="24"/>
        </w:rPr>
        <w:t>;</w:t>
      </w:r>
    </w:p>
    <w:p w:rsidR="00EE3B6C" w:rsidRDefault="00D56805">
      <w:pPr>
        <w:spacing w:line="360" w:lineRule="auto"/>
        <w:ind w:firstLineChars="200" w:firstLine="480"/>
        <w:rPr>
          <w:sz w:val="24"/>
        </w:rPr>
      </w:pPr>
      <w:r>
        <w:rPr>
          <w:rFonts w:ascii="宋体" w:hAnsi="宋体" w:cs="宋体" w:hint="eastAsia"/>
          <w:sz w:val="24"/>
        </w:rPr>
        <w:t>③</w:t>
      </w:r>
      <w:r>
        <w:rPr>
          <w:sz w:val="24"/>
        </w:rPr>
        <w:t>客户对规划、原型和规格的审核</w:t>
      </w:r>
      <w:r>
        <w:rPr>
          <w:sz w:val="24"/>
        </w:rPr>
        <w:t xml:space="preserve"> </w:t>
      </w:r>
      <w:r>
        <w:rPr>
          <w:sz w:val="24"/>
        </w:rPr>
        <w:t>决策周期比预期的要长</w:t>
      </w:r>
      <w:r>
        <w:rPr>
          <w:sz w:val="24"/>
        </w:rPr>
        <w:t>;</w:t>
      </w:r>
    </w:p>
    <w:p w:rsidR="00EE3B6C" w:rsidRDefault="00D56805">
      <w:pPr>
        <w:spacing w:line="360" w:lineRule="auto"/>
        <w:ind w:firstLineChars="200" w:firstLine="480"/>
        <w:rPr>
          <w:sz w:val="24"/>
        </w:rPr>
      </w:pPr>
      <w:r>
        <w:rPr>
          <w:rFonts w:ascii="宋体" w:hAnsi="宋体" w:cs="宋体" w:hint="eastAsia"/>
          <w:sz w:val="24"/>
        </w:rPr>
        <w:t>④</w:t>
      </w:r>
      <w:r>
        <w:rPr>
          <w:sz w:val="24"/>
        </w:rPr>
        <w:t>客户没有或不能参与规划、原型和规格阶段的审核</w:t>
      </w:r>
      <w:r>
        <w:rPr>
          <w:sz w:val="24"/>
        </w:rPr>
        <w:t>,</w:t>
      </w:r>
      <w:r>
        <w:rPr>
          <w:sz w:val="24"/>
        </w:rPr>
        <w:t>导致需求不稳定和产品生产周期的变更</w:t>
      </w:r>
      <w:r>
        <w:rPr>
          <w:sz w:val="24"/>
        </w:rPr>
        <w:t>;</w:t>
      </w:r>
    </w:p>
    <w:p w:rsidR="00EE3B6C" w:rsidRDefault="00D56805">
      <w:pPr>
        <w:spacing w:line="360" w:lineRule="auto"/>
        <w:ind w:firstLineChars="200" w:firstLine="480"/>
        <w:rPr>
          <w:sz w:val="24"/>
        </w:rPr>
      </w:pPr>
      <w:r>
        <w:rPr>
          <w:rFonts w:ascii="宋体" w:hAnsi="宋体" w:cs="宋体" w:hint="eastAsia"/>
          <w:sz w:val="24"/>
        </w:rPr>
        <w:lastRenderedPageBreak/>
        <w:t>⑤</w:t>
      </w:r>
      <w:r>
        <w:rPr>
          <w:sz w:val="24"/>
        </w:rPr>
        <w:t>客户答复的时间</w:t>
      </w:r>
      <w:r>
        <w:rPr>
          <w:sz w:val="24"/>
        </w:rPr>
        <w:t>(</w:t>
      </w:r>
      <w:r>
        <w:rPr>
          <w:sz w:val="24"/>
        </w:rPr>
        <w:t>如回答或澄清与需求相关问题的时间</w:t>
      </w:r>
      <w:r>
        <w:rPr>
          <w:sz w:val="24"/>
        </w:rPr>
        <w:t>)</w:t>
      </w:r>
      <w:r>
        <w:rPr>
          <w:sz w:val="24"/>
        </w:rPr>
        <w:t>比预期长</w:t>
      </w:r>
      <w:r>
        <w:rPr>
          <w:sz w:val="24"/>
        </w:rPr>
        <w:t>;</w:t>
      </w:r>
    </w:p>
    <w:p w:rsidR="00EE3B6C" w:rsidRDefault="00D56805">
      <w:pPr>
        <w:spacing w:line="360" w:lineRule="auto"/>
        <w:ind w:firstLineChars="200" w:firstLine="480"/>
        <w:rPr>
          <w:sz w:val="24"/>
        </w:rPr>
      </w:pPr>
      <w:r>
        <w:rPr>
          <w:rFonts w:ascii="宋体" w:hAnsi="宋体" w:cs="宋体" w:hint="eastAsia"/>
          <w:sz w:val="24"/>
        </w:rPr>
        <w:t>⑥</w:t>
      </w:r>
      <w:r>
        <w:rPr>
          <w:sz w:val="24"/>
        </w:rPr>
        <w:t>客户提供的组件质量欠佳</w:t>
      </w:r>
      <w:r>
        <w:rPr>
          <w:sz w:val="24"/>
        </w:rPr>
        <w:t>,</w:t>
      </w:r>
      <w:r>
        <w:rPr>
          <w:sz w:val="24"/>
        </w:rPr>
        <w:t>导致额外的测试、设计和集成工作</w:t>
      </w:r>
      <w:r>
        <w:rPr>
          <w:sz w:val="24"/>
        </w:rPr>
        <w:t>,</w:t>
      </w:r>
      <w:r>
        <w:rPr>
          <w:sz w:val="24"/>
        </w:rPr>
        <w:t>以及额外的客户关系管理工作。</w:t>
      </w:r>
    </w:p>
    <w:p w:rsidR="00EE3B6C" w:rsidRPr="00D56805" w:rsidRDefault="00D56805" w:rsidP="00360716">
      <w:pPr>
        <w:pStyle w:val="5"/>
      </w:pPr>
      <w:bookmarkStart w:id="325" w:name="_Toc465023284"/>
      <w:bookmarkStart w:id="326" w:name="_Toc464199022"/>
      <w:r w:rsidRPr="00D56805">
        <w:rPr>
          <w:rFonts w:hint="eastAsia"/>
        </w:rPr>
        <w:t>6.17.1.5</w:t>
      </w:r>
      <w:r w:rsidRPr="00D56805">
        <w:rPr>
          <w:rFonts w:hint="eastAsia"/>
        </w:rPr>
        <w:t>过程风险</w:t>
      </w:r>
      <w:bookmarkEnd w:id="325"/>
      <w:bookmarkEnd w:id="326"/>
    </w:p>
    <w:p w:rsidR="00EE3B6C" w:rsidRDefault="00D56805">
      <w:pPr>
        <w:spacing w:line="360" w:lineRule="auto"/>
        <w:ind w:firstLine="420"/>
        <w:rPr>
          <w:sz w:val="24"/>
        </w:rPr>
      </w:pPr>
      <w:r>
        <w:rPr>
          <w:rFonts w:hint="eastAsia"/>
          <w:sz w:val="24"/>
        </w:rPr>
        <w:t>①大量的纸面工作导致进程比预期的慢</w:t>
      </w:r>
      <w:r>
        <w:rPr>
          <w:sz w:val="24"/>
        </w:rPr>
        <w:t>;</w:t>
      </w:r>
    </w:p>
    <w:p w:rsidR="00EE3B6C" w:rsidRDefault="00D56805">
      <w:pPr>
        <w:spacing w:line="360" w:lineRule="auto"/>
        <w:ind w:firstLine="420"/>
        <w:rPr>
          <w:sz w:val="24"/>
        </w:rPr>
      </w:pPr>
      <w:r>
        <w:rPr>
          <w:rFonts w:ascii="宋体" w:hAnsi="宋体" w:cs="宋体" w:hint="eastAsia"/>
          <w:sz w:val="24"/>
        </w:rPr>
        <w:t>②</w:t>
      </w:r>
      <w:r>
        <w:rPr>
          <w:sz w:val="24"/>
        </w:rPr>
        <w:t>前期的质量保证行为不真实</w:t>
      </w:r>
      <w:r>
        <w:rPr>
          <w:sz w:val="24"/>
        </w:rPr>
        <w:t>,</w:t>
      </w:r>
      <w:r>
        <w:rPr>
          <w:sz w:val="24"/>
        </w:rPr>
        <w:t>导致后期的重复工作</w:t>
      </w:r>
      <w:r>
        <w:rPr>
          <w:sz w:val="24"/>
        </w:rPr>
        <w:t>;</w:t>
      </w:r>
    </w:p>
    <w:p w:rsidR="00EE3B6C" w:rsidRDefault="00D56805">
      <w:pPr>
        <w:spacing w:line="360" w:lineRule="auto"/>
        <w:ind w:firstLine="420"/>
        <w:rPr>
          <w:sz w:val="24"/>
        </w:rPr>
      </w:pPr>
      <w:r>
        <w:rPr>
          <w:rFonts w:ascii="宋体" w:hAnsi="宋体" w:cs="宋体" w:hint="eastAsia"/>
          <w:sz w:val="24"/>
        </w:rPr>
        <w:t>③</w:t>
      </w:r>
      <w:r>
        <w:rPr>
          <w:sz w:val="24"/>
        </w:rPr>
        <w:t>太不正规</w:t>
      </w:r>
      <w:r>
        <w:rPr>
          <w:sz w:val="24"/>
        </w:rPr>
        <w:t>(</w:t>
      </w:r>
      <w:r>
        <w:rPr>
          <w:sz w:val="24"/>
        </w:rPr>
        <w:t>缺乏对软件开发策略和标准的遵循</w:t>
      </w:r>
      <w:r>
        <w:rPr>
          <w:sz w:val="24"/>
        </w:rPr>
        <w:t>),</w:t>
      </w:r>
      <w:r>
        <w:rPr>
          <w:sz w:val="24"/>
        </w:rPr>
        <w:t>导致沟通不足</w:t>
      </w:r>
      <w:r>
        <w:rPr>
          <w:sz w:val="24"/>
        </w:rPr>
        <w:t>,</w:t>
      </w:r>
      <w:r>
        <w:rPr>
          <w:sz w:val="24"/>
        </w:rPr>
        <w:t>质量欠佳</w:t>
      </w:r>
      <w:r>
        <w:rPr>
          <w:sz w:val="24"/>
        </w:rPr>
        <w:t>,</w:t>
      </w:r>
      <w:r>
        <w:rPr>
          <w:sz w:val="24"/>
        </w:rPr>
        <w:t>甚至需重新开发</w:t>
      </w:r>
      <w:r>
        <w:rPr>
          <w:sz w:val="24"/>
        </w:rPr>
        <w:t>;</w:t>
      </w:r>
    </w:p>
    <w:p w:rsidR="00EE3B6C" w:rsidRDefault="00D56805">
      <w:pPr>
        <w:spacing w:line="360" w:lineRule="auto"/>
        <w:ind w:firstLine="420"/>
        <w:rPr>
          <w:sz w:val="24"/>
        </w:rPr>
      </w:pPr>
      <w:r>
        <w:rPr>
          <w:rFonts w:ascii="宋体" w:hAnsi="宋体" w:cs="宋体" w:hint="eastAsia"/>
          <w:sz w:val="24"/>
        </w:rPr>
        <w:t>④</w:t>
      </w:r>
      <w:r>
        <w:rPr>
          <w:sz w:val="24"/>
        </w:rPr>
        <w:t>过于正规</w:t>
      </w:r>
      <w:r>
        <w:rPr>
          <w:sz w:val="24"/>
        </w:rPr>
        <w:t>(</w:t>
      </w:r>
      <w:r>
        <w:rPr>
          <w:sz w:val="24"/>
        </w:rPr>
        <w:t>教条地坚持软件开发策略和标准</w:t>
      </w:r>
      <w:r>
        <w:rPr>
          <w:sz w:val="24"/>
        </w:rPr>
        <w:t>),</w:t>
      </w:r>
      <w:r>
        <w:rPr>
          <w:sz w:val="24"/>
        </w:rPr>
        <w:t>导致过多耗时于无用的工作</w:t>
      </w:r>
      <w:r>
        <w:rPr>
          <w:sz w:val="24"/>
        </w:rPr>
        <w:t>;</w:t>
      </w:r>
    </w:p>
    <w:p w:rsidR="00EE3B6C" w:rsidRDefault="00D56805">
      <w:pPr>
        <w:spacing w:line="360" w:lineRule="auto"/>
        <w:ind w:firstLine="420"/>
        <w:rPr>
          <w:sz w:val="24"/>
        </w:rPr>
      </w:pPr>
      <w:r>
        <w:rPr>
          <w:rFonts w:ascii="宋体" w:hAnsi="宋体" w:cs="宋体" w:hint="eastAsia"/>
          <w:sz w:val="24"/>
        </w:rPr>
        <w:t>⑤</w:t>
      </w:r>
      <w:r>
        <w:rPr>
          <w:sz w:val="24"/>
        </w:rPr>
        <w:t>向管理层撰写进程报告占用开发人员的时间比预期的多</w:t>
      </w:r>
      <w:r>
        <w:rPr>
          <w:sz w:val="24"/>
        </w:rPr>
        <w:t>;</w:t>
      </w:r>
      <w:r>
        <w:rPr>
          <w:rFonts w:ascii="宋体" w:hAnsi="宋体" w:cs="宋体" w:hint="eastAsia"/>
          <w:sz w:val="24"/>
        </w:rPr>
        <w:t>⑥</w:t>
      </w:r>
      <w:r>
        <w:rPr>
          <w:sz w:val="24"/>
        </w:rPr>
        <w:t>风险管理粗心</w:t>
      </w:r>
      <w:r>
        <w:rPr>
          <w:sz w:val="24"/>
        </w:rPr>
        <w:t>,</w:t>
      </w:r>
      <w:r>
        <w:rPr>
          <w:sz w:val="24"/>
        </w:rPr>
        <w:t>导致未能发现重大的项目风险。</w:t>
      </w:r>
    </w:p>
    <w:p w:rsidR="00EE3B6C" w:rsidRPr="00D56805" w:rsidRDefault="00D56805" w:rsidP="00360716">
      <w:pPr>
        <w:pStyle w:val="5"/>
      </w:pPr>
      <w:bookmarkStart w:id="327" w:name="_Toc465023285"/>
      <w:bookmarkStart w:id="328" w:name="_Toc464199023"/>
      <w:r w:rsidRPr="00D56805">
        <w:rPr>
          <w:rFonts w:hint="eastAsia"/>
        </w:rPr>
        <w:t>6.17.1.6</w:t>
      </w:r>
      <w:r w:rsidRPr="00D56805">
        <w:rPr>
          <w:rFonts w:hint="eastAsia"/>
        </w:rPr>
        <w:t>产品风险</w:t>
      </w:r>
      <w:bookmarkEnd w:id="327"/>
      <w:bookmarkEnd w:id="328"/>
    </w:p>
    <w:p w:rsidR="00EE3B6C" w:rsidRDefault="00D56805">
      <w:pPr>
        <w:spacing w:line="360" w:lineRule="auto"/>
        <w:ind w:firstLine="420"/>
        <w:rPr>
          <w:sz w:val="24"/>
        </w:rPr>
      </w:pPr>
      <w:r>
        <w:rPr>
          <w:rFonts w:hint="eastAsia"/>
          <w:sz w:val="24"/>
        </w:rPr>
        <w:t>①矫正质量低下的不可接受的产品</w:t>
      </w:r>
      <w:r>
        <w:rPr>
          <w:sz w:val="24"/>
        </w:rPr>
        <w:t>,</w:t>
      </w:r>
      <w:r>
        <w:rPr>
          <w:sz w:val="24"/>
        </w:rPr>
        <w:t>需要比预期更多的测试、设计和实现工作</w:t>
      </w:r>
      <w:r>
        <w:rPr>
          <w:sz w:val="24"/>
        </w:rPr>
        <w:t>;</w:t>
      </w:r>
    </w:p>
    <w:p w:rsidR="00EE3B6C" w:rsidRDefault="00D56805">
      <w:pPr>
        <w:spacing w:line="360" w:lineRule="auto"/>
        <w:ind w:firstLine="420"/>
        <w:rPr>
          <w:sz w:val="24"/>
        </w:rPr>
      </w:pPr>
      <w:r>
        <w:rPr>
          <w:rFonts w:ascii="宋体" w:hAnsi="宋体" w:cs="宋体" w:hint="eastAsia"/>
          <w:sz w:val="24"/>
        </w:rPr>
        <w:t>②</w:t>
      </w:r>
      <w:r>
        <w:rPr>
          <w:sz w:val="24"/>
        </w:rPr>
        <w:t>开发额外的不需要的功能</w:t>
      </w:r>
      <w:r>
        <w:rPr>
          <w:sz w:val="24"/>
        </w:rPr>
        <w:t>(</w:t>
      </w:r>
      <w:r>
        <w:rPr>
          <w:sz w:val="24"/>
        </w:rPr>
        <w:t>镀金</w:t>
      </w:r>
      <w:r>
        <w:rPr>
          <w:sz w:val="24"/>
        </w:rPr>
        <w:t>),</w:t>
      </w:r>
      <w:r>
        <w:rPr>
          <w:sz w:val="24"/>
        </w:rPr>
        <w:t>延长了计划进度</w:t>
      </w:r>
      <w:r>
        <w:rPr>
          <w:sz w:val="24"/>
        </w:rPr>
        <w:t>;</w:t>
      </w:r>
    </w:p>
    <w:p w:rsidR="00EE3B6C" w:rsidRDefault="00D56805">
      <w:pPr>
        <w:spacing w:line="360" w:lineRule="auto"/>
        <w:ind w:firstLine="420"/>
        <w:rPr>
          <w:sz w:val="24"/>
        </w:rPr>
      </w:pPr>
      <w:r>
        <w:rPr>
          <w:rFonts w:ascii="宋体" w:hAnsi="宋体" w:cs="宋体" w:hint="eastAsia"/>
          <w:sz w:val="24"/>
        </w:rPr>
        <w:t>③</w:t>
      </w:r>
      <w:r>
        <w:rPr>
          <w:sz w:val="24"/>
        </w:rPr>
        <w:t>严格要求与现有系统兼容</w:t>
      </w:r>
      <w:r>
        <w:rPr>
          <w:sz w:val="24"/>
        </w:rPr>
        <w:t>,</w:t>
      </w:r>
      <w:r>
        <w:rPr>
          <w:sz w:val="24"/>
        </w:rPr>
        <w:t>需要进行比预期更多的测试、设计和实现工作</w:t>
      </w:r>
      <w:r>
        <w:rPr>
          <w:sz w:val="24"/>
        </w:rPr>
        <w:t>;</w:t>
      </w:r>
    </w:p>
    <w:p w:rsidR="00EE3B6C" w:rsidRDefault="00D56805">
      <w:pPr>
        <w:spacing w:line="360" w:lineRule="auto"/>
        <w:ind w:firstLine="420"/>
        <w:rPr>
          <w:sz w:val="24"/>
        </w:rPr>
      </w:pPr>
      <w:r>
        <w:rPr>
          <w:rFonts w:ascii="宋体" w:hAnsi="宋体" w:cs="宋体" w:hint="eastAsia"/>
          <w:sz w:val="24"/>
        </w:rPr>
        <w:t>④</w:t>
      </w:r>
      <w:r>
        <w:rPr>
          <w:sz w:val="24"/>
        </w:rPr>
        <w:t>要求与其他系统或不受本项目组控制的系统相连</w:t>
      </w:r>
      <w:r>
        <w:rPr>
          <w:sz w:val="24"/>
        </w:rPr>
        <w:t>,</w:t>
      </w:r>
      <w:r>
        <w:rPr>
          <w:sz w:val="24"/>
        </w:rPr>
        <w:t>导致无法预料的设计、实现和测试工作</w:t>
      </w:r>
      <w:r>
        <w:rPr>
          <w:sz w:val="24"/>
        </w:rPr>
        <w:t>;</w:t>
      </w:r>
    </w:p>
    <w:p w:rsidR="00EE3B6C" w:rsidRDefault="00D56805">
      <w:pPr>
        <w:spacing w:line="360" w:lineRule="auto"/>
        <w:ind w:firstLine="420"/>
        <w:rPr>
          <w:sz w:val="24"/>
        </w:rPr>
      </w:pPr>
      <w:r>
        <w:rPr>
          <w:rFonts w:ascii="宋体" w:hAnsi="宋体" w:cs="宋体" w:hint="eastAsia"/>
          <w:sz w:val="24"/>
        </w:rPr>
        <w:t>⑤</w:t>
      </w:r>
      <w:r>
        <w:rPr>
          <w:sz w:val="24"/>
        </w:rPr>
        <w:t>在不熟悉或未经检验的软件和硬件环境中运行所产生的未预料到的问题</w:t>
      </w:r>
      <w:r>
        <w:rPr>
          <w:sz w:val="24"/>
        </w:rPr>
        <w:t>;</w:t>
      </w:r>
    </w:p>
    <w:p w:rsidR="00EE3B6C" w:rsidRDefault="00D56805">
      <w:pPr>
        <w:spacing w:line="360" w:lineRule="auto"/>
        <w:ind w:firstLine="420"/>
        <w:rPr>
          <w:sz w:val="24"/>
        </w:rPr>
      </w:pPr>
      <w:r>
        <w:rPr>
          <w:rFonts w:ascii="宋体" w:hAnsi="宋体" w:cs="宋体" w:hint="eastAsia"/>
          <w:sz w:val="24"/>
        </w:rPr>
        <w:t>⑥</w:t>
      </w:r>
      <w:r>
        <w:rPr>
          <w:sz w:val="24"/>
        </w:rPr>
        <w:t>开发一种全新的模块将比预期花费更长的时间</w:t>
      </w:r>
      <w:r>
        <w:rPr>
          <w:sz w:val="24"/>
        </w:rPr>
        <w:t>;</w:t>
      </w:r>
      <w:r>
        <w:rPr>
          <w:rFonts w:ascii="宋体" w:hAnsi="宋体" w:cs="宋体" w:hint="eastAsia"/>
          <w:sz w:val="24"/>
        </w:rPr>
        <w:t>⑦</w:t>
      </w:r>
      <w:r>
        <w:rPr>
          <w:sz w:val="24"/>
        </w:rPr>
        <w:t>依赖正在开发中的技术将延长计划进度。</w:t>
      </w:r>
    </w:p>
    <w:p w:rsidR="00EE3B6C" w:rsidRPr="00D56805" w:rsidRDefault="00D56805" w:rsidP="00360716">
      <w:pPr>
        <w:pStyle w:val="5"/>
      </w:pPr>
      <w:bookmarkStart w:id="329" w:name="_Toc465023286"/>
      <w:bookmarkStart w:id="330" w:name="_Toc464199024"/>
      <w:r w:rsidRPr="00D56805">
        <w:rPr>
          <w:rFonts w:hint="eastAsia"/>
        </w:rPr>
        <w:t>6.17.1.7</w:t>
      </w:r>
      <w:r w:rsidRPr="00D56805">
        <w:rPr>
          <w:rFonts w:hint="eastAsia"/>
        </w:rPr>
        <w:t>需求风险</w:t>
      </w:r>
      <w:bookmarkEnd w:id="329"/>
      <w:bookmarkEnd w:id="330"/>
    </w:p>
    <w:p w:rsidR="00EE3B6C" w:rsidRDefault="00D56805">
      <w:pPr>
        <w:spacing w:line="360" w:lineRule="auto"/>
        <w:ind w:firstLine="420"/>
        <w:jc w:val="left"/>
        <w:rPr>
          <w:sz w:val="24"/>
        </w:rPr>
      </w:pPr>
      <w:r>
        <w:rPr>
          <w:rFonts w:hint="eastAsia"/>
          <w:sz w:val="24"/>
        </w:rPr>
        <w:t>①需求已经成为项目基准</w:t>
      </w:r>
      <w:r>
        <w:rPr>
          <w:sz w:val="24"/>
        </w:rPr>
        <w:t>,</w:t>
      </w:r>
      <w:r>
        <w:rPr>
          <w:sz w:val="24"/>
        </w:rPr>
        <w:t>但需求还在继续变化</w:t>
      </w:r>
      <w:r>
        <w:rPr>
          <w:sz w:val="24"/>
        </w:rPr>
        <w:t>;</w:t>
      </w:r>
    </w:p>
    <w:p w:rsidR="00EE3B6C" w:rsidRDefault="00D56805">
      <w:pPr>
        <w:spacing w:line="360" w:lineRule="auto"/>
        <w:ind w:firstLine="420"/>
        <w:jc w:val="left"/>
        <w:rPr>
          <w:sz w:val="24"/>
        </w:rPr>
      </w:pPr>
      <w:r>
        <w:rPr>
          <w:rFonts w:ascii="宋体" w:hAnsi="宋体" w:cs="宋体" w:hint="eastAsia"/>
          <w:sz w:val="24"/>
        </w:rPr>
        <w:t>②</w:t>
      </w:r>
      <w:r>
        <w:rPr>
          <w:sz w:val="24"/>
        </w:rPr>
        <w:t>需求定义欠佳</w:t>
      </w:r>
      <w:r>
        <w:rPr>
          <w:sz w:val="24"/>
        </w:rPr>
        <w:t>,</w:t>
      </w:r>
      <w:r>
        <w:rPr>
          <w:sz w:val="24"/>
        </w:rPr>
        <w:t>而进一步的定义会扩展项目范畴</w:t>
      </w:r>
      <w:r>
        <w:rPr>
          <w:sz w:val="24"/>
        </w:rPr>
        <w:t>;</w:t>
      </w:r>
    </w:p>
    <w:p w:rsidR="00EE3B6C" w:rsidRDefault="00D56805">
      <w:pPr>
        <w:spacing w:line="360" w:lineRule="auto"/>
        <w:ind w:firstLine="420"/>
        <w:jc w:val="left"/>
        <w:rPr>
          <w:sz w:val="24"/>
        </w:rPr>
      </w:pPr>
      <w:r>
        <w:rPr>
          <w:rFonts w:ascii="宋体" w:hAnsi="宋体" w:cs="宋体" w:hint="eastAsia"/>
          <w:sz w:val="24"/>
        </w:rPr>
        <w:t>③</w:t>
      </w:r>
      <w:r>
        <w:rPr>
          <w:sz w:val="24"/>
        </w:rPr>
        <w:t>添加额外的需求</w:t>
      </w:r>
      <w:r>
        <w:rPr>
          <w:sz w:val="24"/>
        </w:rPr>
        <w:t>;</w:t>
      </w:r>
    </w:p>
    <w:p w:rsidR="00EE3B6C" w:rsidRDefault="00D56805">
      <w:pPr>
        <w:spacing w:line="360" w:lineRule="auto"/>
        <w:ind w:firstLine="420"/>
        <w:jc w:val="left"/>
        <w:rPr>
          <w:sz w:val="24"/>
        </w:rPr>
      </w:pPr>
      <w:r>
        <w:rPr>
          <w:rFonts w:ascii="宋体" w:hAnsi="宋体" w:cs="宋体" w:hint="eastAsia"/>
          <w:sz w:val="24"/>
        </w:rPr>
        <w:t>④</w:t>
      </w:r>
      <w:r>
        <w:rPr>
          <w:sz w:val="24"/>
        </w:rPr>
        <w:t>产品定义含混的部分比预期需要更多的时间</w:t>
      </w:r>
      <w:r>
        <w:rPr>
          <w:sz w:val="24"/>
        </w:rPr>
        <w:t>;</w:t>
      </w:r>
    </w:p>
    <w:p w:rsidR="00EE3B6C" w:rsidRDefault="00D56805">
      <w:pPr>
        <w:spacing w:line="360" w:lineRule="auto"/>
        <w:ind w:firstLine="420"/>
        <w:jc w:val="left"/>
        <w:rPr>
          <w:sz w:val="24"/>
        </w:rPr>
      </w:pPr>
      <w:r>
        <w:rPr>
          <w:rFonts w:ascii="宋体" w:hAnsi="宋体" w:cs="宋体" w:hint="eastAsia"/>
          <w:sz w:val="24"/>
        </w:rPr>
        <w:lastRenderedPageBreak/>
        <w:t>⑤</w:t>
      </w:r>
      <w:r>
        <w:rPr>
          <w:sz w:val="24"/>
        </w:rPr>
        <w:t>在</w:t>
      </w:r>
      <w:proofErr w:type="gramStart"/>
      <w:r>
        <w:rPr>
          <w:sz w:val="24"/>
        </w:rPr>
        <w:t>做需求</w:t>
      </w:r>
      <w:proofErr w:type="gramEnd"/>
      <w:r>
        <w:rPr>
          <w:sz w:val="24"/>
        </w:rPr>
        <w:t>中客户参与不够</w:t>
      </w:r>
      <w:r>
        <w:rPr>
          <w:sz w:val="24"/>
        </w:rPr>
        <w:t>;</w:t>
      </w:r>
    </w:p>
    <w:p w:rsidR="00EE3B6C" w:rsidRDefault="00D56805">
      <w:pPr>
        <w:spacing w:line="360" w:lineRule="auto"/>
        <w:ind w:firstLine="420"/>
        <w:jc w:val="left"/>
        <w:rPr>
          <w:sz w:val="24"/>
        </w:rPr>
      </w:pPr>
      <w:r>
        <w:rPr>
          <w:rFonts w:ascii="宋体" w:hAnsi="宋体" w:cs="宋体" w:hint="eastAsia"/>
          <w:sz w:val="24"/>
        </w:rPr>
        <w:t>⑥</w:t>
      </w:r>
      <w:r>
        <w:rPr>
          <w:sz w:val="24"/>
        </w:rPr>
        <w:t>缺少有效的需求变化管理过程。</w:t>
      </w:r>
    </w:p>
    <w:p w:rsidR="00EE3B6C" w:rsidRPr="00D56805" w:rsidRDefault="00D56805" w:rsidP="00360716">
      <w:pPr>
        <w:pStyle w:val="5"/>
      </w:pPr>
      <w:bookmarkStart w:id="331" w:name="_Toc464199025"/>
      <w:bookmarkStart w:id="332" w:name="_Toc465023287"/>
      <w:r w:rsidRPr="00D56805">
        <w:rPr>
          <w:rFonts w:hint="eastAsia"/>
        </w:rPr>
        <w:t>6.17.1.8</w:t>
      </w:r>
      <w:r w:rsidRPr="00D56805">
        <w:rPr>
          <w:rFonts w:hint="eastAsia"/>
        </w:rPr>
        <w:t>风险控制</w:t>
      </w:r>
      <w:bookmarkEnd w:id="331"/>
      <w:bookmarkEnd w:id="332"/>
    </w:p>
    <w:p w:rsidR="00EE3B6C" w:rsidRDefault="00D56805">
      <w:pPr>
        <w:spacing w:line="360" w:lineRule="auto"/>
        <w:ind w:firstLineChars="200" w:firstLine="480"/>
        <w:rPr>
          <w:sz w:val="24"/>
        </w:rPr>
      </w:pPr>
      <w:r>
        <w:rPr>
          <w:sz w:val="24"/>
        </w:rPr>
        <w:t>(1)</w:t>
      </w:r>
      <w:r>
        <w:rPr>
          <w:sz w:val="24"/>
        </w:rPr>
        <w:t>建立有效的风险控制的组织机构项目管理者联盟文章</w:t>
      </w:r>
      <w:r>
        <w:rPr>
          <w:sz w:val="24"/>
        </w:rPr>
        <w:t> </w:t>
      </w:r>
    </w:p>
    <w:p w:rsidR="00EE3B6C" w:rsidRDefault="00D56805">
      <w:pPr>
        <w:spacing w:line="360" w:lineRule="auto"/>
        <w:ind w:firstLineChars="200" w:firstLine="480"/>
        <w:rPr>
          <w:sz w:val="24"/>
        </w:rPr>
      </w:pPr>
      <w:r>
        <w:rPr>
          <w:rFonts w:hint="eastAsia"/>
          <w:sz w:val="24"/>
        </w:rPr>
        <w:t>①设置风险管理岗位：在软件开发项目管理过程中设置风险管理岗位，</w:t>
      </w:r>
      <w:proofErr w:type="gramStart"/>
      <w:r>
        <w:rPr>
          <w:rFonts w:hint="eastAsia"/>
          <w:sz w:val="24"/>
        </w:rPr>
        <w:t>该岗位</w:t>
      </w:r>
      <w:proofErr w:type="gramEnd"/>
      <w:r>
        <w:rPr>
          <w:rFonts w:hint="eastAsia"/>
          <w:sz w:val="24"/>
        </w:rPr>
        <w:t>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Pr>
          <w:sz w:val="24"/>
        </w:rPr>
        <w:t>2—3</w:t>
      </w:r>
      <w:r>
        <w:rPr>
          <w:sz w:val="24"/>
        </w:rPr>
        <w:t>人较为适合。</w:t>
      </w:r>
      <w:r>
        <w:rPr>
          <w:sz w:val="24"/>
        </w:rPr>
        <w:t> </w:t>
      </w:r>
    </w:p>
    <w:p w:rsidR="00EE3B6C" w:rsidRDefault="00D56805">
      <w:pPr>
        <w:spacing w:line="360" w:lineRule="auto"/>
        <w:ind w:firstLineChars="200" w:firstLine="480"/>
        <w:rPr>
          <w:sz w:val="24"/>
        </w:rPr>
      </w:pPr>
      <w:r>
        <w:rPr>
          <w:rFonts w:hint="eastAsia"/>
          <w:sz w:val="24"/>
        </w:rPr>
        <w:t> </w:t>
      </w:r>
      <w:r>
        <w:rPr>
          <w:rFonts w:hint="eastAsia"/>
          <w:sz w:val="24"/>
        </w:rPr>
        <w:t>②</w:t>
      </w:r>
      <w:proofErr w:type="gramStart"/>
      <w:r>
        <w:rPr>
          <w:rFonts w:hint="eastAsia"/>
          <w:sz w:val="24"/>
        </w:rPr>
        <w:t>双项目</w:t>
      </w:r>
      <w:proofErr w:type="gramEnd"/>
      <w:r>
        <w:rPr>
          <w:rFonts w:hint="eastAsia"/>
          <w:sz w:val="24"/>
        </w:rPr>
        <w:t>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r>
        <w:rPr>
          <w:rFonts w:hint="eastAsia"/>
          <w:sz w:val="24"/>
        </w:rPr>
        <w:t> </w:t>
      </w:r>
    </w:p>
    <w:p w:rsidR="00EE3B6C" w:rsidRDefault="00D56805">
      <w:pPr>
        <w:spacing w:line="360" w:lineRule="auto"/>
        <w:ind w:firstLineChars="200" w:firstLine="480"/>
        <w:rPr>
          <w:sz w:val="24"/>
        </w:rPr>
      </w:pPr>
      <w:r>
        <w:rPr>
          <w:rFonts w:hint="eastAsia"/>
          <w:sz w:val="24"/>
        </w:rPr>
        <w:t>  </w:t>
      </w:r>
      <w:r>
        <w:rPr>
          <w:sz w:val="24"/>
        </w:rPr>
        <w:t>(2) </w:t>
      </w:r>
      <w:r>
        <w:rPr>
          <w:sz w:val="24"/>
        </w:rPr>
        <w:t>建立有效的风险控制管理过程</w:t>
      </w:r>
      <w:r>
        <w:rPr>
          <w:sz w:val="24"/>
        </w:rPr>
        <w:t> </w:t>
      </w:r>
    </w:p>
    <w:p w:rsidR="00EE3B6C" w:rsidRDefault="00D56805">
      <w:pPr>
        <w:spacing w:line="360" w:lineRule="auto"/>
        <w:ind w:firstLineChars="200" w:firstLine="480"/>
        <w:rPr>
          <w:sz w:val="24"/>
        </w:rPr>
      </w:pPr>
      <w:r>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Pr>
          <w:rFonts w:hint="eastAsia"/>
          <w:sz w:val="24"/>
        </w:rPr>
        <w:t> </w:t>
      </w:r>
    </w:p>
    <w:p w:rsidR="00EE3B6C" w:rsidRDefault="00D56805">
      <w:pPr>
        <w:spacing w:line="360" w:lineRule="auto"/>
        <w:ind w:firstLineChars="200" w:firstLine="480"/>
        <w:rPr>
          <w:sz w:val="24"/>
        </w:rPr>
      </w:pPr>
      <w:r>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rsidR="00EE3B6C" w:rsidRPr="00D56805" w:rsidRDefault="00D56805" w:rsidP="00D56805">
      <w:pPr>
        <w:pStyle w:val="3"/>
      </w:pPr>
      <w:bookmarkStart w:id="333" w:name="_Toc465023288"/>
      <w:bookmarkStart w:id="334" w:name="_Toc464199026"/>
      <w:bookmarkStart w:id="335" w:name="_Toc469163157"/>
      <w:r w:rsidRPr="00D56805">
        <w:lastRenderedPageBreak/>
        <w:t>6.</w:t>
      </w:r>
      <w:r w:rsidRPr="00D56805">
        <w:rPr>
          <w:rFonts w:hint="eastAsia"/>
        </w:rPr>
        <w:t>17.2</w:t>
      </w:r>
      <w:r w:rsidRPr="00D56805">
        <w:t>保密性和私密性</w:t>
      </w:r>
      <w:bookmarkEnd w:id="333"/>
      <w:bookmarkEnd w:id="334"/>
      <w:bookmarkEnd w:id="335"/>
    </w:p>
    <w:p w:rsidR="00EE3B6C" w:rsidRDefault="00D56805">
      <w:pPr>
        <w:spacing w:line="360" w:lineRule="auto"/>
        <w:ind w:firstLineChars="200" w:firstLine="480"/>
        <w:rPr>
          <w:sz w:val="24"/>
        </w:rPr>
      </w:pPr>
      <w:r>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rsidR="00EE3B6C" w:rsidRDefault="00D56805">
      <w:pPr>
        <w:spacing w:line="360" w:lineRule="auto"/>
        <w:ind w:firstLineChars="200" w:firstLine="480"/>
        <w:rPr>
          <w:sz w:val="24"/>
        </w:rPr>
      </w:pPr>
      <w:r>
        <w:rPr>
          <w:rFonts w:hint="eastAsia"/>
          <w:sz w:val="24"/>
        </w:rPr>
        <w:t>私密性：我们对于不同的用户设置了用户名检测，防止产生用户名相同的用户，这样每个用户都有自己用户名对应的密码，用户只能管理个人信息，无法对他人的账号进行操作。</w:t>
      </w:r>
      <w:r>
        <w:rPr>
          <w:rFonts w:hint="eastAsia"/>
          <w:sz w:val="24"/>
        </w:rPr>
        <w:t xml:space="preserve"> </w:t>
      </w:r>
    </w:p>
    <w:p w:rsidR="00EE3B6C" w:rsidRDefault="00EE3B6C">
      <w:pPr>
        <w:spacing w:line="360" w:lineRule="auto"/>
        <w:ind w:firstLineChars="200" w:firstLine="480"/>
        <w:rPr>
          <w:sz w:val="24"/>
        </w:rPr>
        <w:sectPr w:rsidR="00EE3B6C">
          <w:footerReference w:type="default" r:id="rId23"/>
          <w:pgSz w:w="11906" w:h="16838"/>
          <w:pgMar w:top="1440" w:right="1800" w:bottom="1440" w:left="1800" w:header="851" w:footer="992" w:gutter="0"/>
          <w:cols w:space="425"/>
          <w:docGrid w:type="lines" w:linePitch="312"/>
        </w:sectPr>
      </w:pPr>
    </w:p>
    <w:p w:rsidR="00EE3B6C" w:rsidRDefault="00EE3B6C">
      <w:pPr>
        <w:spacing w:line="360" w:lineRule="auto"/>
        <w:ind w:firstLineChars="200" w:firstLine="480"/>
        <w:rPr>
          <w:sz w:val="24"/>
        </w:rPr>
      </w:pPr>
    </w:p>
    <w:p w:rsidR="00EE3B6C" w:rsidRDefault="00D56805" w:rsidP="00D56805">
      <w:pPr>
        <w:pStyle w:val="1"/>
      </w:pPr>
      <w:bookmarkStart w:id="336" w:name="_Toc464199027"/>
      <w:bookmarkStart w:id="337" w:name="_Toc465023289"/>
      <w:bookmarkStart w:id="338" w:name="_Toc469163158"/>
      <w:r>
        <w:rPr>
          <w:rFonts w:hint="eastAsia"/>
        </w:rPr>
        <w:t xml:space="preserve">7 </w:t>
      </w:r>
      <w:r>
        <w:rPr>
          <w:rFonts w:hint="eastAsia"/>
        </w:rPr>
        <w:t>进度表和活动网络图</w:t>
      </w:r>
      <w:bookmarkEnd w:id="336"/>
      <w:bookmarkEnd w:id="337"/>
      <w:bookmarkEnd w:id="338"/>
    </w:p>
    <w:p w:rsidR="00EE3B6C" w:rsidRPr="00D56805" w:rsidRDefault="00D56805" w:rsidP="00D56805">
      <w:pPr>
        <w:pStyle w:val="2"/>
        <w:rPr>
          <w:rStyle w:val="ad"/>
          <w:rFonts w:ascii="Arial" w:eastAsia="黑体" w:hAnsi="Arial" w:cs="Times New Roman"/>
          <w:b/>
          <w:bCs/>
          <w:sz w:val="30"/>
        </w:rPr>
      </w:pPr>
      <w:bookmarkStart w:id="339" w:name="_Toc464199028"/>
      <w:bookmarkStart w:id="340" w:name="_Toc465023290"/>
      <w:bookmarkStart w:id="341" w:name="_Toc469163159"/>
      <w:r w:rsidRPr="00D56805">
        <w:rPr>
          <w:rStyle w:val="ad"/>
          <w:rFonts w:ascii="Arial" w:eastAsia="黑体" w:hAnsi="Arial" w:cs="Times New Roman" w:hint="eastAsia"/>
          <w:b/>
          <w:bCs/>
          <w:sz w:val="30"/>
        </w:rPr>
        <w:t xml:space="preserve">7.1 </w:t>
      </w:r>
      <w:r w:rsidRPr="00D56805">
        <w:rPr>
          <w:rStyle w:val="ad"/>
          <w:rFonts w:ascii="Arial" w:eastAsia="黑体" w:hAnsi="Arial" w:cs="Times New Roman" w:hint="eastAsia"/>
          <w:b/>
          <w:bCs/>
          <w:sz w:val="30"/>
        </w:rPr>
        <w:t>进度表</w:t>
      </w:r>
      <w:bookmarkEnd w:id="339"/>
      <w:bookmarkEnd w:id="340"/>
      <w:bookmarkEnd w:id="341"/>
    </w:p>
    <w:tbl>
      <w:tblPr>
        <w:tblW w:w="7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1325"/>
        <w:gridCol w:w="1966"/>
        <w:gridCol w:w="1675"/>
        <w:gridCol w:w="1215"/>
      </w:tblGrid>
      <w:tr w:rsidR="00EE3B6C">
        <w:trPr>
          <w:jc w:val="center"/>
        </w:trPr>
        <w:tc>
          <w:tcPr>
            <w:tcW w:w="1349" w:type="dxa"/>
            <w:shd w:val="clear" w:color="auto" w:fill="auto"/>
          </w:tcPr>
          <w:p w:rsidR="00EE3B6C" w:rsidRDefault="00D56805">
            <w:pPr>
              <w:jc w:val="center"/>
              <w:rPr>
                <w:sz w:val="24"/>
              </w:rPr>
            </w:pPr>
            <w:bookmarkStart w:id="342" w:name="_Toc464199029"/>
            <w:bookmarkStart w:id="343" w:name="_Toc465023291"/>
            <w:r>
              <w:rPr>
                <w:rFonts w:hint="eastAsia"/>
                <w:sz w:val="24"/>
              </w:rPr>
              <w:t>任务开始时间</w:t>
            </w:r>
          </w:p>
        </w:tc>
        <w:tc>
          <w:tcPr>
            <w:tcW w:w="1325" w:type="dxa"/>
            <w:shd w:val="clear" w:color="auto" w:fill="auto"/>
          </w:tcPr>
          <w:p w:rsidR="00EE3B6C" w:rsidRDefault="00D56805">
            <w:pPr>
              <w:jc w:val="center"/>
              <w:rPr>
                <w:sz w:val="24"/>
              </w:rPr>
            </w:pPr>
            <w:r>
              <w:rPr>
                <w:rFonts w:hint="eastAsia"/>
                <w:sz w:val="24"/>
              </w:rPr>
              <w:t>任务结束时间</w:t>
            </w:r>
          </w:p>
        </w:tc>
        <w:tc>
          <w:tcPr>
            <w:tcW w:w="1966" w:type="dxa"/>
            <w:shd w:val="clear" w:color="auto" w:fill="auto"/>
          </w:tcPr>
          <w:p w:rsidR="00EE3B6C" w:rsidRDefault="00D56805">
            <w:pPr>
              <w:jc w:val="center"/>
              <w:rPr>
                <w:sz w:val="24"/>
              </w:rPr>
            </w:pPr>
            <w:r>
              <w:rPr>
                <w:rFonts w:hint="eastAsia"/>
                <w:sz w:val="24"/>
              </w:rPr>
              <w:t>工作任务</w:t>
            </w:r>
          </w:p>
        </w:tc>
        <w:tc>
          <w:tcPr>
            <w:tcW w:w="1675" w:type="dxa"/>
            <w:shd w:val="clear" w:color="auto" w:fill="auto"/>
          </w:tcPr>
          <w:p w:rsidR="00EE3B6C" w:rsidRDefault="00D56805">
            <w:pPr>
              <w:jc w:val="center"/>
              <w:rPr>
                <w:sz w:val="24"/>
              </w:rPr>
            </w:pPr>
            <w:r>
              <w:rPr>
                <w:rFonts w:hint="eastAsia"/>
                <w:sz w:val="24"/>
              </w:rPr>
              <w:t>预计工作量</w:t>
            </w:r>
          </w:p>
        </w:tc>
        <w:tc>
          <w:tcPr>
            <w:tcW w:w="1215" w:type="dxa"/>
            <w:shd w:val="clear" w:color="auto" w:fill="auto"/>
          </w:tcPr>
          <w:p w:rsidR="00EE3B6C" w:rsidRDefault="00D56805">
            <w:pPr>
              <w:jc w:val="center"/>
              <w:rPr>
                <w:sz w:val="24"/>
              </w:rPr>
            </w:pPr>
            <w:r>
              <w:rPr>
                <w:rFonts w:hint="eastAsia"/>
                <w:sz w:val="24"/>
              </w:rPr>
              <w:t>任务责任人</w:t>
            </w:r>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2016.9.20</w:t>
            </w:r>
          </w:p>
        </w:tc>
        <w:tc>
          <w:tcPr>
            <w:tcW w:w="1325" w:type="dxa"/>
            <w:shd w:val="clear" w:color="auto" w:fill="auto"/>
          </w:tcPr>
          <w:p w:rsidR="00EE3B6C" w:rsidRDefault="00D56805">
            <w:pPr>
              <w:jc w:val="center"/>
              <w:rPr>
                <w:rFonts w:eastAsiaTheme="minorEastAsia"/>
                <w:sz w:val="24"/>
              </w:rPr>
            </w:pPr>
            <w:r>
              <w:rPr>
                <w:rFonts w:hint="eastAsia"/>
                <w:sz w:val="24"/>
              </w:rPr>
              <w:t>2016.10.9</w:t>
            </w:r>
          </w:p>
        </w:tc>
        <w:tc>
          <w:tcPr>
            <w:tcW w:w="1966" w:type="dxa"/>
            <w:shd w:val="clear" w:color="auto" w:fill="auto"/>
          </w:tcPr>
          <w:p w:rsidR="00EE3B6C" w:rsidRDefault="00D56805">
            <w:pPr>
              <w:jc w:val="center"/>
              <w:rPr>
                <w:sz w:val="24"/>
              </w:rPr>
            </w:pPr>
            <w:r>
              <w:rPr>
                <w:rFonts w:hint="eastAsia"/>
                <w:sz w:val="24"/>
              </w:rPr>
              <w:t>确定项目计划，完成软件开发计划文档</w:t>
            </w:r>
          </w:p>
        </w:tc>
        <w:tc>
          <w:tcPr>
            <w:tcW w:w="1675" w:type="dxa"/>
            <w:shd w:val="clear" w:color="auto" w:fill="auto"/>
          </w:tcPr>
          <w:p w:rsidR="00EE3B6C" w:rsidRDefault="00D56805">
            <w:pPr>
              <w:rPr>
                <w:sz w:val="24"/>
              </w:rPr>
            </w:pPr>
            <w:r>
              <w:rPr>
                <w:rFonts w:hint="eastAsia"/>
                <w:sz w:val="24"/>
              </w:rPr>
              <w:t>文档内容一万字，</w:t>
            </w:r>
            <w:r>
              <w:rPr>
                <w:rFonts w:hint="eastAsia"/>
                <w:sz w:val="24"/>
              </w:rPr>
              <w:t>20</w:t>
            </w:r>
            <w:r>
              <w:rPr>
                <w:rFonts w:hint="eastAsia"/>
                <w:sz w:val="24"/>
              </w:rPr>
              <w:t>个工作日</w:t>
            </w:r>
          </w:p>
        </w:tc>
        <w:tc>
          <w:tcPr>
            <w:tcW w:w="1215" w:type="dxa"/>
            <w:shd w:val="clear" w:color="auto" w:fill="auto"/>
          </w:tcPr>
          <w:p w:rsidR="00EE3B6C" w:rsidRDefault="00D56805">
            <w:pPr>
              <w:jc w:val="center"/>
              <w:rPr>
                <w:rFonts w:eastAsiaTheme="minorEastAsia"/>
                <w:sz w:val="24"/>
              </w:rPr>
            </w:pPr>
            <w:r>
              <w:rPr>
                <w:rFonts w:eastAsiaTheme="minorEastAsia" w:hint="eastAsia"/>
                <w:sz w:val="24"/>
              </w:rPr>
              <w:t>杨汀阳</w:t>
            </w:r>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2016.10.9</w:t>
            </w:r>
          </w:p>
        </w:tc>
        <w:tc>
          <w:tcPr>
            <w:tcW w:w="1325" w:type="dxa"/>
            <w:shd w:val="clear" w:color="auto" w:fill="auto"/>
          </w:tcPr>
          <w:p w:rsidR="00EE3B6C" w:rsidRDefault="00D56805">
            <w:pPr>
              <w:jc w:val="center"/>
              <w:rPr>
                <w:rFonts w:eastAsiaTheme="minorEastAsia"/>
                <w:sz w:val="24"/>
              </w:rPr>
            </w:pPr>
            <w:r>
              <w:rPr>
                <w:rFonts w:hint="eastAsia"/>
                <w:sz w:val="24"/>
              </w:rPr>
              <w:t>2016.10.10</w:t>
            </w:r>
          </w:p>
        </w:tc>
        <w:tc>
          <w:tcPr>
            <w:tcW w:w="1966" w:type="dxa"/>
            <w:shd w:val="clear" w:color="auto" w:fill="auto"/>
          </w:tcPr>
          <w:p w:rsidR="00EE3B6C" w:rsidRDefault="00D56805">
            <w:pPr>
              <w:jc w:val="center"/>
              <w:rPr>
                <w:rFonts w:eastAsiaTheme="minorEastAsia"/>
                <w:sz w:val="24"/>
              </w:rPr>
            </w:pPr>
            <w:r>
              <w:rPr>
                <w:rFonts w:hint="eastAsia"/>
                <w:sz w:val="24"/>
              </w:rPr>
              <w:t>最后检查项目计划，准备开始分析需求</w:t>
            </w:r>
          </w:p>
        </w:tc>
        <w:tc>
          <w:tcPr>
            <w:tcW w:w="1675" w:type="dxa"/>
            <w:shd w:val="clear" w:color="auto" w:fill="auto"/>
          </w:tcPr>
          <w:p w:rsidR="00EE3B6C" w:rsidRDefault="00D56805">
            <w:pPr>
              <w:jc w:val="center"/>
              <w:rPr>
                <w:rFonts w:eastAsiaTheme="minorEastAsia"/>
                <w:sz w:val="24"/>
              </w:rPr>
            </w:pPr>
            <w:r>
              <w:rPr>
                <w:rFonts w:hint="eastAsia"/>
                <w:sz w:val="24"/>
              </w:rPr>
              <w:t>1</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项目组全体</w:t>
            </w:r>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2016.10.10</w:t>
            </w:r>
          </w:p>
        </w:tc>
        <w:tc>
          <w:tcPr>
            <w:tcW w:w="1325" w:type="dxa"/>
            <w:shd w:val="clear" w:color="auto" w:fill="auto"/>
          </w:tcPr>
          <w:p w:rsidR="00EE3B6C" w:rsidRDefault="00D56805">
            <w:pPr>
              <w:jc w:val="center"/>
              <w:rPr>
                <w:rFonts w:eastAsiaTheme="minorEastAsia"/>
                <w:sz w:val="24"/>
              </w:rPr>
            </w:pPr>
            <w:r>
              <w:rPr>
                <w:rFonts w:hint="eastAsia"/>
                <w:sz w:val="24"/>
              </w:rPr>
              <w:t>2016.11.5</w:t>
            </w:r>
          </w:p>
        </w:tc>
        <w:tc>
          <w:tcPr>
            <w:tcW w:w="1966" w:type="dxa"/>
            <w:shd w:val="clear" w:color="auto" w:fill="auto"/>
          </w:tcPr>
          <w:p w:rsidR="00EE3B6C" w:rsidRDefault="00D56805">
            <w:pPr>
              <w:jc w:val="center"/>
              <w:rPr>
                <w:sz w:val="24"/>
              </w:rPr>
            </w:pPr>
            <w:r>
              <w:rPr>
                <w:rFonts w:hint="eastAsia"/>
                <w:sz w:val="24"/>
              </w:rPr>
              <w:t>分析项目需求，完成项目需求规格说明书</w:t>
            </w:r>
          </w:p>
        </w:tc>
        <w:tc>
          <w:tcPr>
            <w:tcW w:w="1675" w:type="dxa"/>
            <w:shd w:val="clear" w:color="auto" w:fill="auto"/>
          </w:tcPr>
          <w:p w:rsidR="00EE3B6C" w:rsidRDefault="00D56805">
            <w:pPr>
              <w:jc w:val="center"/>
              <w:rPr>
                <w:sz w:val="24"/>
              </w:rPr>
            </w:pPr>
            <w:r>
              <w:rPr>
                <w:rFonts w:hint="eastAsia"/>
                <w:sz w:val="24"/>
              </w:rPr>
              <w:t>文档内容一万字，</w:t>
            </w:r>
            <w:r>
              <w:rPr>
                <w:rFonts w:hint="eastAsia"/>
                <w:sz w:val="24"/>
              </w:rPr>
              <w:t>27</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祝星</w:t>
            </w:r>
            <w:proofErr w:type="gramStart"/>
            <w:r>
              <w:rPr>
                <w:rFonts w:hint="eastAsia"/>
                <w:sz w:val="24"/>
              </w:rPr>
              <w:t>馗</w:t>
            </w:r>
            <w:proofErr w:type="gramEnd"/>
          </w:p>
        </w:tc>
      </w:tr>
      <w:tr w:rsidR="00EE3B6C">
        <w:trPr>
          <w:jc w:val="center"/>
        </w:trPr>
        <w:tc>
          <w:tcPr>
            <w:tcW w:w="1349" w:type="dxa"/>
            <w:shd w:val="clear" w:color="auto" w:fill="auto"/>
          </w:tcPr>
          <w:p w:rsidR="00EE3B6C" w:rsidRDefault="00D56805">
            <w:pPr>
              <w:jc w:val="center"/>
              <w:rPr>
                <w:sz w:val="24"/>
              </w:rPr>
            </w:pPr>
            <w:r>
              <w:rPr>
                <w:rFonts w:hint="eastAsia"/>
                <w:sz w:val="24"/>
              </w:rPr>
              <w:t>2016.11.5</w:t>
            </w:r>
          </w:p>
        </w:tc>
        <w:tc>
          <w:tcPr>
            <w:tcW w:w="1325" w:type="dxa"/>
            <w:shd w:val="clear" w:color="auto" w:fill="auto"/>
          </w:tcPr>
          <w:p w:rsidR="00EE3B6C" w:rsidRDefault="00D56805">
            <w:pPr>
              <w:jc w:val="center"/>
              <w:rPr>
                <w:sz w:val="24"/>
              </w:rPr>
            </w:pPr>
            <w:r>
              <w:rPr>
                <w:rFonts w:hint="eastAsia"/>
                <w:sz w:val="24"/>
              </w:rPr>
              <w:t>2016.11.6</w:t>
            </w:r>
          </w:p>
        </w:tc>
        <w:tc>
          <w:tcPr>
            <w:tcW w:w="1966" w:type="dxa"/>
            <w:shd w:val="clear" w:color="auto" w:fill="auto"/>
          </w:tcPr>
          <w:p w:rsidR="00EE3B6C" w:rsidRDefault="00D56805">
            <w:pPr>
              <w:jc w:val="center"/>
              <w:rPr>
                <w:sz w:val="24"/>
              </w:rPr>
            </w:pPr>
            <w:r>
              <w:rPr>
                <w:rFonts w:hint="eastAsia"/>
                <w:sz w:val="24"/>
              </w:rPr>
              <w:t>最后检查项目需求，准备开始项目计划书撰写</w:t>
            </w:r>
          </w:p>
        </w:tc>
        <w:tc>
          <w:tcPr>
            <w:tcW w:w="1675" w:type="dxa"/>
            <w:shd w:val="clear" w:color="auto" w:fill="auto"/>
          </w:tcPr>
          <w:p w:rsidR="00EE3B6C" w:rsidRDefault="00D56805">
            <w:pPr>
              <w:jc w:val="center"/>
              <w:rPr>
                <w:rFonts w:eastAsiaTheme="minorEastAsia"/>
                <w:sz w:val="24"/>
              </w:rPr>
            </w:pPr>
            <w:r>
              <w:rPr>
                <w:rFonts w:hint="eastAsia"/>
                <w:sz w:val="24"/>
              </w:rPr>
              <w:t>1</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项目组全体</w:t>
            </w:r>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2016.11.6</w:t>
            </w:r>
          </w:p>
        </w:tc>
        <w:tc>
          <w:tcPr>
            <w:tcW w:w="1325" w:type="dxa"/>
            <w:shd w:val="clear" w:color="auto" w:fill="auto"/>
          </w:tcPr>
          <w:p w:rsidR="00EE3B6C" w:rsidRDefault="00D56805">
            <w:pPr>
              <w:jc w:val="center"/>
              <w:rPr>
                <w:rFonts w:eastAsiaTheme="minorEastAsia"/>
                <w:sz w:val="24"/>
              </w:rPr>
            </w:pPr>
            <w:r>
              <w:rPr>
                <w:rFonts w:hint="eastAsia"/>
                <w:sz w:val="24"/>
              </w:rPr>
              <w:t>2016.11.29</w:t>
            </w:r>
          </w:p>
        </w:tc>
        <w:tc>
          <w:tcPr>
            <w:tcW w:w="1966" w:type="dxa"/>
            <w:shd w:val="clear" w:color="auto" w:fill="auto"/>
          </w:tcPr>
          <w:p w:rsidR="00EE3B6C" w:rsidRDefault="00D56805">
            <w:pPr>
              <w:jc w:val="center"/>
              <w:rPr>
                <w:sz w:val="24"/>
              </w:rPr>
            </w:pPr>
            <w:r>
              <w:rPr>
                <w:rFonts w:hint="eastAsia"/>
                <w:sz w:val="24"/>
              </w:rPr>
              <w:t>完成软件设计说明书</w:t>
            </w:r>
          </w:p>
        </w:tc>
        <w:tc>
          <w:tcPr>
            <w:tcW w:w="1675" w:type="dxa"/>
            <w:shd w:val="clear" w:color="auto" w:fill="auto"/>
          </w:tcPr>
          <w:p w:rsidR="00EE3B6C" w:rsidRDefault="00D56805">
            <w:pPr>
              <w:jc w:val="center"/>
              <w:rPr>
                <w:sz w:val="24"/>
              </w:rPr>
            </w:pPr>
            <w:r>
              <w:rPr>
                <w:rFonts w:hint="eastAsia"/>
                <w:sz w:val="24"/>
              </w:rPr>
              <w:t>文档内容一万字，</w:t>
            </w:r>
            <w:r>
              <w:rPr>
                <w:rFonts w:hint="eastAsia"/>
                <w:sz w:val="24"/>
              </w:rPr>
              <w:t>24</w:t>
            </w:r>
            <w:r>
              <w:rPr>
                <w:rFonts w:hint="eastAsia"/>
                <w:sz w:val="24"/>
              </w:rPr>
              <w:t>个工作日</w:t>
            </w:r>
          </w:p>
        </w:tc>
        <w:tc>
          <w:tcPr>
            <w:tcW w:w="1215" w:type="dxa"/>
            <w:shd w:val="clear" w:color="auto" w:fill="auto"/>
          </w:tcPr>
          <w:p w:rsidR="00EE3B6C" w:rsidRDefault="00D56805">
            <w:pPr>
              <w:jc w:val="center"/>
              <w:rPr>
                <w:sz w:val="24"/>
              </w:rPr>
            </w:pPr>
            <w:proofErr w:type="gramStart"/>
            <w:r>
              <w:rPr>
                <w:rFonts w:hint="eastAsia"/>
                <w:sz w:val="24"/>
              </w:rPr>
              <w:t>李游</w:t>
            </w:r>
            <w:proofErr w:type="gramEnd"/>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2016.11.29</w:t>
            </w:r>
          </w:p>
        </w:tc>
        <w:tc>
          <w:tcPr>
            <w:tcW w:w="1325" w:type="dxa"/>
            <w:shd w:val="clear" w:color="auto" w:fill="auto"/>
          </w:tcPr>
          <w:p w:rsidR="00EE3B6C" w:rsidRDefault="00D56805">
            <w:pPr>
              <w:jc w:val="center"/>
              <w:rPr>
                <w:rFonts w:eastAsiaTheme="minorEastAsia"/>
                <w:sz w:val="24"/>
              </w:rPr>
            </w:pPr>
            <w:r>
              <w:rPr>
                <w:rFonts w:hint="eastAsia"/>
                <w:sz w:val="24"/>
              </w:rPr>
              <w:t>2016.11.30</w:t>
            </w:r>
          </w:p>
        </w:tc>
        <w:tc>
          <w:tcPr>
            <w:tcW w:w="1966" w:type="dxa"/>
            <w:shd w:val="clear" w:color="auto" w:fill="auto"/>
          </w:tcPr>
          <w:p w:rsidR="00EE3B6C" w:rsidRDefault="00D56805">
            <w:pPr>
              <w:jc w:val="center"/>
              <w:rPr>
                <w:rFonts w:eastAsiaTheme="minorEastAsia"/>
                <w:sz w:val="24"/>
              </w:rPr>
            </w:pPr>
            <w:r>
              <w:rPr>
                <w:rFonts w:hint="eastAsia"/>
                <w:sz w:val="24"/>
              </w:rPr>
              <w:t>最后检查软件设计说明书，项目测试计划书</w:t>
            </w:r>
          </w:p>
        </w:tc>
        <w:tc>
          <w:tcPr>
            <w:tcW w:w="1675" w:type="dxa"/>
            <w:shd w:val="clear" w:color="auto" w:fill="auto"/>
          </w:tcPr>
          <w:p w:rsidR="00EE3B6C" w:rsidRDefault="00D56805">
            <w:pPr>
              <w:jc w:val="center"/>
              <w:rPr>
                <w:rFonts w:eastAsiaTheme="minorEastAsia"/>
                <w:sz w:val="24"/>
              </w:rPr>
            </w:pPr>
            <w:r>
              <w:rPr>
                <w:rFonts w:hint="eastAsia"/>
                <w:sz w:val="24"/>
              </w:rPr>
              <w:t>1</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项目组全体</w:t>
            </w:r>
          </w:p>
        </w:tc>
      </w:tr>
      <w:tr w:rsidR="00EE3B6C">
        <w:trPr>
          <w:jc w:val="center"/>
        </w:trPr>
        <w:tc>
          <w:tcPr>
            <w:tcW w:w="1349" w:type="dxa"/>
            <w:shd w:val="clear" w:color="auto" w:fill="auto"/>
          </w:tcPr>
          <w:p w:rsidR="00EE3B6C" w:rsidRDefault="00D56805">
            <w:pPr>
              <w:jc w:val="center"/>
              <w:rPr>
                <w:sz w:val="24"/>
              </w:rPr>
            </w:pPr>
            <w:r>
              <w:rPr>
                <w:rFonts w:hint="eastAsia"/>
                <w:sz w:val="24"/>
              </w:rPr>
              <w:t>2016.11.30</w:t>
            </w:r>
          </w:p>
        </w:tc>
        <w:tc>
          <w:tcPr>
            <w:tcW w:w="1325" w:type="dxa"/>
            <w:shd w:val="clear" w:color="auto" w:fill="auto"/>
          </w:tcPr>
          <w:p w:rsidR="00EE3B6C" w:rsidRDefault="00D56805">
            <w:pPr>
              <w:jc w:val="center"/>
              <w:rPr>
                <w:sz w:val="24"/>
              </w:rPr>
            </w:pPr>
            <w:r>
              <w:rPr>
                <w:rFonts w:hint="eastAsia"/>
                <w:sz w:val="24"/>
              </w:rPr>
              <w:t>2016.12.7</w:t>
            </w:r>
          </w:p>
        </w:tc>
        <w:tc>
          <w:tcPr>
            <w:tcW w:w="1966" w:type="dxa"/>
            <w:shd w:val="clear" w:color="auto" w:fill="auto"/>
          </w:tcPr>
          <w:p w:rsidR="00EE3B6C" w:rsidRDefault="00D56805">
            <w:pPr>
              <w:jc w:val="center"/>
              <w:rPr>
                <w:sz w:val="24"/>
              </w:rPr>
            </w:pPr>
            <w:r>
              <w:rPr>
                <w:rFonts w:hint="eastAsia"/>
                <w:sz w:val="24"/>
              </w:rPr>
              <w:t>完成项目测试计划书</w:t>
            </w:r>
          </w:p>
        </w:tc>
        <w:tc>
          <w:tcPr>
            <w:tcW w:w="1675" w:type="dxa"/>
            <w:shd w:val="clear" w:color="auto" w:fill="auto"/>
          </w:tcPr>
          <w:p w:rsidR="00EE3B6C" w:rsidRDefault="00D56805">
            <w:pPr>
              <w:jc w:val="center"/>
              <w:rPr>
                <w:sz w:val="24"/>
              </w:rPr>
            </w:pPr>
            <w:r>
              <w:rPr>
                <w:rFonts w:hint="eastAsia"/>
                <w:sz w:val="24"/>
              </w:rPr>
              <w:t>文档内容一万字，</w:t>
            </w:r>
            <w:r>
              <w:rPr>
                <w:rFonts w:hint="eastAsia"/>
                <w:sz w:val="24"/>
              </w:rPr>
              <w:t>8</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崔煜昆</w:t>
            </w:r>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2016.12.7</w:t>
            </w:r>
          </w:p>
        </w:tc>
        <w:tc>
          <w:tcPr>
            <w:tcW w:w="1325" w:type="dxa"/>
            <w:shd w:val="clear" w:color="auto" w:fill="auto"/>
          </w:tcPr>
          <w:p w:rsidR="00EE3B6C" w:rsidRDefault="00D56805">
            <w:pPr>
              <w:jc w:val="center"/>
              <w:rPr>
                <w:rFonts w:eastAsiaTheme="minorEastAsia"/>
                <w:sz w:val="24"/>
              </w:rPr>
            </w:pPr>
            <w:r>
              <w:rPr>
                <w:rFonts w:hint="eastAsia"/>
                <w:sz w:val="24"/>
              </w:rPr>
              <w:t>2017.12.31</w:t>
            </w:r>
          </w:p>
        </w:tc>
        <w:tc>
          <w:tcPr>
            <w:tcW w:w="1966" w:type="dxa"/>
            <w:shd w:val="clear" w:color="auto" w:fill="auto"/>
          </w:tcPr>
          <w:p w:rsidR="00EE3B6C" w:rsidRDefault="00D56805">
            <w:pPr>
              <w:jc w:val="center"/>
              <w:rPr>
                <w:rFonts w:eastAsiaTheme="minorEastAsia"/>
                <w:sz w:val="24"/>
              </w:rPr>
            </w:pPr>
            <w:r>
              <w:rPr>
                <w:rFonts w:hint="eastAsia"/>
                <w:sz w:val="24"/>
              </w:rPr>
              <w:t>软件开发</w:t>
            </w:r>
          </w:p>
        </w:tc>
        <w:tc>
          <w:tcPr>
            <w:tcW w:w="1675" w:type="dxa"/>
            <w:shd w:val="clear" w:color="auto" w:fill="auto"/>
          </w:tcPr>
          <w:p w:rsidR="00EE3B6C" w:rsidRDefault="00D56805">
            <w:pPr>
              <w:jc w:val="center"/>
              <w:rPr>
                <w:rFonts w:eastAsiaTheme="minorEastAsia"/>
                <w:sz w:val="24"/>
              </w:rPr>
            </w:pPr>
            <w:r>
              <w:rPr>
                <w:rFonts w:hint="eastAsia"/>
                <w:sz w:val="24"/>
              </w:rPr>
              <w:t>25</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项目组全体</w:t>
            </w:r>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2016.12.7</w:t>
            </w:r>
          </w:p>
        </w:tc>
        <w:tc>
          <w:tcPr>
            <w:tcW w:w="1325" w:type="dxa"/>
            <w:shd w:val="clear" w:color="auto" w:fill="auto"/>
          </w:tcPr>
          <w:p w:rsidR="00EE3B6C" w:rsidRDefault="00D56805">
            <w:pPr>
              <w:jc w:val="center"/>
              <w:rPr>
                <w:rFonts w:eastAsiaTheme="minorEastAsia"/>
                <w:sz w:val="24"/>
              </w:rPr>
            </w:pPr>
            <w:r>
              <w:rPr>
                <w:rFonts w:hint="eastAsia"/>
                <w:sz w:val="24"/>
              </w:rPr>
              <w:t>2016.12.14</w:t>
            </w:r>
          </w:p>
        </w:tc>
        <w:tc>
          <w:tcPr>
            <w:tcW w:w="1966" w:type="dxa"/>
            <w:shd w:val="clear" w:color="auto" w:fill="auto"/>
          </w:tcPr>
          <w:p w:rsidR="00EE3B6C" w:rsidRDefault="00D56805">
            <w:pPr>
              <w:rPr>
                <w:sz w:val="24"/>
              </w:rPr>
            </w:pPr>
            <w:r>
              <w:rPr>
                <w:rFonts w:hint="eastAsia"/>
                <w:sz w:val="24"/>
              </w:rPr>
              <w:t>完成系统数据库设计以及相应操作函数</w:t>
            </w:r>
          </w:p>
        </w:tc>
        <w:tc>
          <w:tcPr>
            <w:tcW w:w="1675" w:type="dxa"/>
            <w:shd w:val="clear" w:color="auto" w:fill="auto"/>
          </w:tcPr>
          <w:p w:rsidR="00EE3B6C" w:rsidRDefault="00D56805">
            <w:pPr>
              <w:jc w:val="center"/>
              <w:rPr>
                <w:sz w:val="24"/>
              </w:rPr>
            </w:pPr>
            <w:r>
              <w:rPr>
                <w:rFonts w:hint="eastAsia"/>
                <w:sz w:val="24"/>
              </w:rPr>
              <w:t>预计代码行数为</w:t>
            </w:r>
            <w:r>
              <w:rPr>
                <w:rFonts w:hint="eastAsia"/>
                <w:sz w:val="24"/>
              </w:rPr>
              <w:t>1300</w:t>
            </w:r>
            <w:r>
              <w:rPr>
                <w:rFonts w:hint="eastAsia"/>
                <w:sz w:val="24"/>
              </w:rPr>
              <w:t>行，</w:t>
            </w:r>
            <w:r>
              <w:rPr>
                <w:rFonts w:hint="eastAsia"/>
                <w:sz w:val="24"/>
              </w:rPr>
              <w:t>8</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祝星</w:t>
            </w:r>
            <w:proofErr w:type="gramStart"/>
            <w:r>
              <w:rPr>
                <w:rFonts w:hint="eastAsia"/>
                <w:sz w:val="24"/>
              </w:rPr>
              <w:t>馗</w:t>
            </w:r>
            <w:proofErr w:type="gramEnd"/>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2016.12.15</w:t>
            </w:r>
          </w:p>
        </w:tc>
        <w:tc>
          <w:tcPr>
            <w:tcW w:w="1325" w:type="dxa"/>
            <w:shd w:val="clear" w:color="auto" w:fill="auto"/>
          </w:tcPr>
          <w:p w:rsidR="00EE3B6C" w:rsidRDefault="00D56805">
            <w:pPr>
              <w:jc w:val="center"/>
              <w:rPr>
                <w:rFonts w:eastAsiaTheme="minorEastAsia"/>
                <w:sz w:val="24"/>
              </w:rPr>
            </w:pPr>
            <w:r>
              <w:rPr>
                <w:rFonts w:hint="eastAsia"/>
                <w:sz w:val="24"/>
              </w:rPr>
              <w:t>2016.12.22</w:t>
            </w:r>
          </w:p>
        </w:tc>
        <w:tc>
          <w:tcPr>
            <w:tcW w:w="1966" w:type="dxa"/>
            <w:shd w:val="clear" w:color="auto" w:fill="auto"/>
          </w:tcPr>
          <w:p w:rsidR="00EE3B6C" w:rsidRDefault="00D56805">
            <w:pPr>
              <w:jc w:val="center"/>
              <w:rPr>
                <w:sz w:val="24"/>
              </w:rPr>
            </w:pPr>
            <w:r>
              <w:rPr>
                <w:rFonts w:hint="eastAsia"/>
                <w:sz w:val="24"/>
              </w:rPr>
              <w:t>完成管理员身份的全部功能（部分界面可以复用）</w:t>
            </w:r>
          </w:p>
        </w:tc>
        <w:tc>
          <w:tcPr>
            <w:tcW w:w="1675" w:type="dxa"/>
            <w:shd w:val="clear" w:color="auto" w:fill="auto"/>
          </w:tcPr>
          <w:p w:rsidR="00EE3B6C" w:rsidRDefault="00D56805">
            <w:pPr>
              <w:jc w:val="center"/>
              <w:rPr>
                <w:sz w:val="24"/>
              </w:rPr>
            </w:pPr>
            <w:r>
              <w:rPr>
                <w:rFonts w:hint="eastAsia"/>
                <w:sz w:val="24"/>
              </w:rPr>
              <w:t>预计代码行数为</w:t>
            </w:r>
            <w:r>
              <w:rPr>
                <w:rFonts w:hint="eastAsia"/>
                <w:sz w:val="24"/>
              </w:rPr>
              <w:t>1500</w:t>
            </w:r>
            <w:r>
              <w:rPr>
                <w:rFonts w:hint="eastAsia"/>
                <w:sz w:val="24"/>
              </w:rPr>
              <w:t>行，</w:t>
            </w:r>
            <w:r>
              <w:rPr>
                <w:rFonts w:hint="eastAsia"/>
                <w:sz w:val="24"/>
              </w:rPr>
              <w:t>8</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杨汀阳</w:t>
            </w:r>
          </w:p>
        </w:tc>
      </w:tr>
      <w:tr w:rsidR="00EE3B6C">
        <w:trPr>
          <w:jc w:val="center"/>
        </w:trPr>
        <w:tc>
          <w:tcPr>
            <w:tcW w:w="1349" w:type="dxa"/>
            <w:shd w:val="clear" w:color="auto" w:fill="auto"/>
          </w:tcPr>
          <w:p w:rsidR="00EE3B6C" w:rsidRDefault="00D56805">
            <w:pPr>
              <w:jc w:val="center"/>
              <w:rPr>
                <w:rFonts w:eastAsiaTheme="minorEastAsia"/>
                <w:sz w:val="24"/>
              </w:rPr>
            </w:pPr>
            <w:r>
              <w:rPr>
                <w:rFonts w:hint="eastAsia"/>
                <w:sz w:val="24"/>
              </w:rPr>
              <w:t>2016.12.23</w:t>
            </w:r>
          </w:p>
        </w:tc>
        <w:tc>
          <w:tcPr>
            <w:tcW w:w="1325" w:type="dxa"/>
            <w:shd w:val="clear" w:color="auto" w:fill="auto"/>
          </w:tcPr>
          <w:p w:rsidR="00EE3B6C" w:rsidRDefault="00D56805">
            <w:pPr>
              <w:jc w:val="center"/>
              <w:rPr>
                <w:rFonts w:eastAsiaTheme="minorEastAsia"/>
                <w:sz w:val="24"/>
              </w:rPr>
            </w:pPr>
            <w:r>
              <w:rPr>
                <w:rFonts w:hint="eastAsia"/>
                <w:sz w:val="24"/>
              </w:rPr>
              <w:t>2016.12.31</w:t>
            </w:r>
          </w:p>
        </w:tc>
        <w:tc>
          <w:tcPr>
            <w:tcW w:w="1966" w:type="dxa"/>
            <w:shd w:val="clear" w:color="auto" w:fill="auto"/>
          </w:tcPr>
          <w:p w:rsidR="00EE3B6C" w:rsidRDefault="00D56805">
            <w:pPr>
              <w:jc w:val="center"/>
              <w:rPr>
                <w:sz w:val="24"/>
              </w:rPr>
            </w:pPr>
            <w:r>
              <w:rPr>
                <w:rFonts w:hint="eastAsia"/>
                <w:sz w:val="24"/>
              </w:rPr>
              <w:t>完成其余部分编码工作</w:t>
            </w:r>
          </w:p>
        </w:tc>
        <w:tc>
          <w:tcPr>
            <w:tcW w:w="1675" w:type="dxa"/>
            <w:shd w:val="clear" w:color="auto" w:fill="auto"/>
          </w:tcPr>
          <w:p w:rsidR="00EE3B6C" w:rsidRDefault="00D56805">
            <w:pPr>
              <w:jc w:val="center"/>
              <w:rPr>
                <w:sz w:val="24"/>
              </w:rPr>
            </w:pPr>
            <w:r>
              <w:rPr>
                <w:rFonts w:hint="eastAsia"/>
                <w:sz w:val="24"/>
              </w:rPr>
              <w:t>预计代码行数为</w:t>
            </w:r>
            <w:r>
              <w:rPr>
                <w:rFonts w:hint="eastAsia"/>
                <w:sz w:val="24"/>
              </w:rPr>
              <w:t>1600</w:t>
            </w:r>
            <w:r>
              <w:rPr>
                <w:rFonts w:hint="eastAsia"/>
                <w:sz w:val="24"/>
              </w:rPr>
              <w:t>行，</w:t>
            </w:r>
            <w:r>
              <w:rPr>
                <w:rFonts w:hint="eastAsia"/>
                <w:sz w:val="24"/>
              </w:rPr>
              <w:t>9</w:t>
            </w:r>
            <w:r>
              <w:rPr>
                <w:rFonts w:hint="eastAsia"/>
                <w:sz w:val="24"/>
              </w:rPr>
              <w:t>个工作日</w:t>
            </w:r>
          </w:p>
        </w:tc>
        <w:tc>
          <w:tcPr>
            <w:tcW w:w="1215" w:type="dxa"/>
            <w:shd w:val="clear" w:color="auto" w:fill="auto"/>
          </w:tcPr>
          <w:p w:rsidR="00EE3B6C" w:rsidRDefault="00D56805">
            <w:pPr>
              <w:jc w:val="center"/>
              <w:rPr>
                <w:sz w:val="24"/>
              </w:rPr>
            </w:pPr>
            <w:proofErr w:type="gramStart"/>
            <w:r>
              <w:rPr>
                <w:rFonts w:hint="eastAsia"/>
                <w:sz w:val="24"/>
              </w:rPr>
              <w:t>李游</w:t>
            </w:r>
            <w:proofErr w:type="gramEnd"/>
          </w:p>
        </w:tc>
      </w:tr>
      <w:tr w:rsidR="00EE3B6C">
        <w:trPr>
          <w:jc w:val="center"/>
        </w:trPr>
        <w:tc>
          <w:tcPr>
            <w:tcW w:w="1349" w:type="dxa"/>
            <w:shd w:val="clear" w:color="auto" w:fill="auto"/>
          </w:tcPr>
          <w:p w:rsidR="00EE3B6C" w:rsidRDefault="00D56805">
            <w:pPr>
              <w:jc w:val="center"/>
              <w:rPr>
                <w:sz w:val="24"/>
              </w:rPr>
            </w:pPr>
            <w:r>
              <w:rPr>
                <w:rFonts w:hint="eastAsia"/>
                <w:sz w:val="24"/>
              </w:rPr>
              <w:t>2017.1.1</w:t>
            </w:r>
          </w:p>
        </w:tc>
        <w:tc>
          <w:tcPr>
            <w:tcW w:w="1325" w:type="dxa"/>
            <w:shd w:val="clear" w:color="auto" w:fill="auto"/>
          </w:tcPr>
          <w:p w:rsidR="00EE3B6C" w:rsidRDefault="00D56805">
            <w:pPr>
              <w:jc w:val="center"/>
              <w:rPr>
                <w:rFonts w:eastAsiaTheme="minorEastAsia"/>
                <w:sz w:val="24"/>
              </w:rPr>
            </w:pPr>
            <w:r>
              <w:rPr>
                <w:rFonts w:hint="eastAsia"/>
                <w:sz w:val="24"/>
              </w:rPr>
              <w:t>2017.1.7</w:t>
            </w:r>
          </w:p>
        </w:tc>
        <w:tc>
          <w:tcPr>
            <w:tcW w:w="1966" w:type="dxa"/>
            <w:shd w:val="clear" w:color="auto" w:fill="auto"/>
          </w:tcPr>
          <w:p w:rsidR="00EE3B6C" w:rsidRDefault="00D56805">
            <w:pPr>
              <w:jc w:val="center"/>
              <w:rPr>
                <w:sz w:val="24"/>
              </w:rPr>
            </w:pPr>
            <w:r>
              <w:rPr>
                <w:rFonts w:hint="eastAsia"/>
                <w:sz w:val="24"/>
              </w:rPr>
              <w:t>完成系统测试工</w:t>
            </w:r>
            <w:r>
              <w:rPr>
                <w:rFonts w:hint="eastAsia"/>
                <w:sz w:val="24"/>
              </w:rPr>
              <w:lastRenderedPageBreak/>
              <w:t>作及测试文档</w:t>
            </w:r>
          </w:p>
        </w:tc>
        <w:tc>
          <w:tcPr>
            <w:tcW w:w="1675" w:type="dxa"/>
            <w:shd w:val="clear" w:color="auto" w:fill="auto"/>
          </w:tcPr>
          <w:p w:rsidR="00EE3B6C" w:rsidRDefault="00D56805">
            <w:pPr>
              <w:jc w:val="center"/>
              <w:rPr>
                <w:rFonts w:eastAsiaTheme="minorEastAsia"/>
                <w:sz w:val="24"/>
              </w:rPr>
            </w:pPr>
            <w:r>
              <w:rPr>
                <w:rFonts w:hint="eastAsia"/>
                <w:sz w:val="24"/>
              </w:rPr>
              <w:lastRenderedPageBreak/>
              <w:t>7</w:t>
            </w:r>
            <w:r>
              <w:rPr>
                <w:rFonts w:hint="eastAsia"/>
                <w:sz w:val="24"/>
              </w:rPr>
              <w:t>个工作日</w:t>
            </w:r>
          </w:p>
        </w:tc>
        <w:tc>
          <w:tcPr>
            <w:tcW w:w="1215" w:type="dxa"/>
            <w:shd w:val="clear" w:color="auto" w:fill="auto"/>
          </w:tcPr>
          <w:p w:rsidR="00EE3B6C" w:rsidRDefault="00D56805">
            <w:pPr>
              <w:jc w:val="center"/>
              <w:rPr>
                <w:sz w:val="24"/>
              </w:rPr>
            </w:pPr>
            <w:r>
              <w:rPr>
                <w:rFonts w:hint="eastAsia"/>
                <w:sz w:val="24"/>
              </w:rPr>
              <w:t>崔煜昆</w:t>
            </w:r>
          </w:p>
        </w:tc>
      </w:tr>
    </w:tbl>
    <w:p w:rsidR="00EE3B6C" w:rsidRDefault="00D56805">
      <w:pPr>
        <w:spacing w:line="360" w:lineRule="auto"/>
        <w:ind w:firstLineChars="200" w:firstLine="480"/>
        <w:jc w:val="center"/>
        <w:rPr>
          <w:sz w:val="24"/>
        </w:rPr>
      </w:pPr>
      <w:r>
        <w:rPr>
          <w:rFonts w:hint="eastAsia"/>
          <w:sz w:val="24"/>
        </w:rPr>
        <w:lastRenderedPageBreak/>
        <w:t>图</w:t>
      </w:r>
      <w:r>
        <w:rPr>
          <w:rFonts w:hint="eastAsia"/>
          <w:sz w:val="24"/>
        </w:rPr>
        <w:t>7.1-</w:t>
      </w:r>
      <w:r>
        <w:rPr>
          <w:sz w:val="24"/>
        </w:rPr>
        <w:t>1</w:t>
      </w:r>
    </w:p>
    <w:p w:rsidR="00EE3B6C" w:rsidRPr="00D56805" w:rsidRDefault="00D56805" w:rsidP="00D56805">
      <w:pPr>
        <w:pStyle w:val="2"/>
        <w:rPr>
          <w:rStyle w:val="ad"/>
          <w:rFonts w:ascii="Arial" w:eastAsia="黑体" w:hAnsi="Arial" w:cs="Times New Roman"/>
          <w:b/>
          <w:bCs/>
          <w:sz w:val="30"/>
        </w:rPr>
      </w:pPr>
      <w:bookmarkStart w:id="344" w:name="_Toc469163160"/>
      <w:r w:rsidRPr="00D56805">
        <w:rPr>
          <w:rStyle w:val="ad"/>
          <w:rFonts w:ascii="Arial" w:eastAsia="黑体" w:hAnsi="Arial" w:cs="Times New Roman" w:hint="eastAsia"/>
          <w:b/>
          <w:bCs/>
          <w:sz w:val="30"/>
        </w:rPr>
        <w:t xml:space="preserve">7.2 </w:t>
      </w:r>
      <w:r w:rsidRPr="00D56805">
        <w:rPr>
          <w:rStyle w:val="ad"/>
          <w:rFonts w:ascii="Arial" w:eastAsia="黑体" w:hAnsi="Arial" w:cs="Times New Roman" w:hint="eastAsia"/>
          <w:b/>
          <w:bCs/>
          <w:sz w:val="30"/>
        </w:rPr>
        <w:t>活动网络图</w:t>
      </w:r>
      <w:bookmarkEnd w:id="342"/>
      <w:bookmarkEnd w:id="343"/>
      <w:bookmarkEnd w:id="344"/>
    </w:p>
    <w:p w:rsidR="00EE3B6C" w:rsidRDefault="00D56805">
      <w:pPr>
        <w:spacing w:line="360" w:lineRule="auto"/>
        <w:ind w:firstLineChars="200" w:firstLine="480"/>
        <w:jc w:val="center"/>
        <w:rPr>
          <w:rFonts w:cs="宋体"/>
          <w:kern w:val="0"/>
          <w:sz w:val="24"/>
        </w:rPr>
      </w:pPr>
      <w:r>
        <w:rPr>
          <w:rFonts w:cs="宋体"/>
          <w:noProof/>
          <w:kern w:val="0"/>
          <w:sz w:val="24"/>
        </w:rPr>
        <w:drawing>
          <wp:inline distT="0" distB="0" distL="114300" distR="114300">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yz\AppData\Roaming\Tencent\Users\625951868\QQ\WinTemp\RichOle\D350$KO97%%X@P88RR95U1C.jpg"/>
                    <pic:cNvPicPr>
                      <a:picLocks noChangeAspect="1"/>
                    </pic:cNvPicPr>
                  </pic:nvPicPr>
                  <pic:blipFill>
                    <a:blip r:embed="rId24"/>
                    <a:stretch>
                      <a:fillRect/>
                    </a:stretch>
                  </pic:blipFill>
                  <pic:spPr>
                    <a:xfrm>
                      <a:off x="0" y="0"/>
                      <a:ext cx="5549900" cy="2401570"/>
                    </a:xfrm>
                    <a:prstGeom prst="rect">
                      <a:avLst/>
                    </a:prstGeom>
                    <a:noFill/>
                    <a:ln w="9525">
                      <a:noFill/>
                    </a:ln>
                  </pic:spPr>
                </pic:pic>
              </a:graphicData>
            </a:graphic>
          </wp:inline>
        </w:drawing>
      </w:r>
    </w:p>
    <w:p w:rsidR="00EE3B6C" w:rsidRDefault="00D56805">
      <w:pPr>
        <w:spacing w:line="360" w:lineRule="auto"/>
        <w:ind w:firstLineChars="200" w:firstLine="480"/>
        <w:jc w:val="center"/>
        <w:rPr>
          <w:rFonts w:cs="宋体"/>
          <w:kern w:val="0"/>
          <w:sz w:val="24"/>
        </w:rPr>
      </w:pPr>
      <w:r>
        <w:rPr>
          <w:rFonts w:cs="宋体" w:hint="eastAsia"/>
          <w:kern w:val="0"/>
          <w:sz w:val="24"/>
        </w:rPr>
        <w:t>图</w:t>
      </w:r>
      <w:r>
        <w:rPr>
          <w:rFonts w:cs="宋体" w:hint="eastAsia"/>
          <w:kern w:val="0"/>
          <w:sz w:val="24"/>
        </w:rPr>
        <w:t>7.2-</w:t>
      </w:r>
      <w:r>
        <w:rPr>
          <w:rFonts w:cs="宋体"/>
          <w:kern w:val="0"/>
          <w:sz w:val="24"/>
        </w:rPr>
        <w:t>2</w:t>
      </w:r>
    </w:p>
    <w:p w:rsidR="00EE3B6C" w:rsidRDefault="00D56805" w:rsidP="00D56805">
      <w:pPr>
        <w:pStyle w:val="1"/>
      </w:pPr>
      <w:bookmarkStart w:id="345" w:name="_Toc465023292"/>
      <w:bookmarkStart w:id="346" w:name="_Toc464199030"/>
      <w:bookmarkStart w:id="347" w:name="_Toc469163161"/>
      <w:r>
        <w:rPr>
          <w:rFonts w:hint="eastAsia"/>
        </w:rPr>
        <w:t xml:space="preserve">8 </w:t>
      </w:r>
      <w:r>
        <w:rPr>
          <w:rFonts w:hint="eastAsia"/>
        </w:rPr>
        <w:t>项目组织和资源</w:t>
      </w:r>
      <w:bookmarkEnd w:id="345"/>
      <w:bookmarkEnd w:id="346"/>
      <w:bookmarkEnd w:id="347"/>
    </w:p>
    <w:p w:rsidR="00EE3B6C" w:rsidRDefault="00D56805" w:rsidP="00D56805">
      <w:pPr>
        <w:pStyle w:val="2"/>
      </w:pPr>
      <w:bookmarkStart w:id="348" w:name="_Toc465023293"/>
      <w:bookmarkStart w:id="349" w:name="_Toc464199031"/>
      <w:bookmarkStart w:id="350" w:name="_Toc469163162"/>
      <w:r>
        <w:rPr>
          <w:rFonts w:hint="eastAsia"/>
        </w:rPr>
        <w:t xml:space="preserve">8.1 </w:t>
      </w:r>
      <w:r>
        <w:rPr>
          <w:rFonts w:hint="eastAsia"/>
        </w:rPr>
        <w:t>项目组织</w:t>
      </w:r>
      <w:bookmarkEnd w:id="348"/>
      <w:bookmarkEnd w:id="349"/>
      <w:bookmarkEnd w:id="350"/>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项目组长：杨汀阳</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项目计划与需求分析：杨汀阳</w:t>
      </w:r>
      <w:r>
        <w:rPr>
          <w:rFonts w:hint="eastAsia"/>
          <w:color w:val="000000" w:themeColor="text1"/>
          <w:sz w:val="24"/>
        </w:rPr>
        <w:t xml:space="preserve"> </w:t>
      </w:r>
      <w:r>
        <w:rPr>
          <w:rFonts w:hint="eastAsia"/>
          <w:color w:val="000000" w:themeColor="text1"/>
          <w:sz w:val="24"/>
        </w:rPr>
        <w:t>祝星</w:t>
      </w:r>
      <w:proofErr w:type="gramStart"/>
      <w:r>
        <w:rPr>
          <w:rFonts w:hint="eastAsia"/>
          <w:color w:val="000000" w:themeColor="text1"/>
          <w:sz w:val="24"/>
        </w:rPr>
        <w:t>馗</w:t>
      </w:r>
      <w:proofErr w:type="gramEnd"/>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系统设计：崔煜昆</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系统实现：杨汀阳</w:t>
      </w:r>
      <w:r>
        <w:rPr>
          <w:rFonts w:hint="eastAsia"/>
          <w:color w:val="000000" w:themeColor="text1"/>
          <w:sz w:val="24"/>
        </w:rPr>
        <w:t xml:space="preserve"> </w:t>
      </w:r>
      <w:r>
        <w:rPr>
          <w:rFonts w:hint="eastAsia"/>
          <w:color w:val="000000" w:themeColor="text1"/>
          <w:sz w:val="24"/>
        </w:rPr>
        <w:t>祝星</w:t>
      </w:r>
      <w:proofErr w:type="gramStart"/>
      <w:r>
        <w:rPr>
          <w:rFonts w:hint="eastAsia"/>
          <w:color w:val="000000" w:themeColor="text1"/>
          <w:sz w:val="24"/>
        </w:rPr>
        <w:t>馗</w:t>
      </w:r>
      <w:proofErr w:type="gramEnd"/>
      <w:r>
        <w:rPr>
          <w:rFonts w:hint="eastAsia"/>
          <w:color w:val="000000" w:themeColor="text1"/>
          <w:sz w:val="24"/>
        </w:rPr>
        <w:t xml:space="preserve"> </w:t>
      </w:r>
      <w:r>
        <w:rPr>
          <w:rFonts w:hint="eastAsia"/>
          <w:color w:val="000000" w:themeColor="text1"/>
          <w:sz w:val="24"/>
        </w:rPr>
        <w:t>崔煜昆</w:t>
      </w:r>
      <w:r>
        <w:rPr>
          <w:rFonts w:hint="eastAsia"/>
          <w:color w:val="000000" w:themeColor="text1"/>
          <w:sz w:val="24"/>
        </w:rPr>
        <w:t xml:space="preserve"> </w:t>
      </w:r>
      <w:r>
        <w:rPr>
          <w:rFonts w:hint="eastAsia"/>
          <w:color w:val="000000" w:themeColor="text1"/>
          <w:sz w:val="24"/>
        </w:rPr>
        <w:t>李游</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系统测试：李游</w:t>
      </w:r>
    </w:p>
    <w:p w:rsidR="00EE3B6C" w:rsidRDefault="00EE3B6C">
      <w:pPr>
        <w:spacing w:line="360" w:lineRule="auto"/>
        <w:ind w:firstLineChars="200" w:firstLine="480"/>
        <w:rPr>
          <w:sz w:val="24"/>
          <w:szCs w:val="32"/>
        </w:rPr>
      </w:pPr>
    </w:p>
    <w:p w:rsidR="00EE3B6C" w:rsidRDefault="00D56805" w:rsidP="00D56805">
      <w:pPr>
        <w:pStyle w:val="2"/>
      </w:pPr>
      <w:bookmarkStart w:id="351" w:name="_Toc464199032"/>
      <w:bookmarkStart w:id="352" w:name="_Toc465023294"/>
      <w:bookmarkStart w:id="353" w:name="_Toc469163163"/>
      <w:r>
        <w:rPr>
          <w:rFonts w:hint="eastAsia"/>
        </w:rPr>
        <w:t>8.2</w:t>
      </w:r>
      <w:r>
        <w:rPr>
          <w:rFonts w:hint="eastAsia"/>
        </w:rPr>
        <w:t>项目资源</w:t>
      </w:r>
      <w:bookmarkEnd w:id="351"/>
      <w:bookmarkEnd w:id="352"/>
      <w:bookmarkEnd w:id="353"/>
    </w:p>
    <w:p w:rsidR="00EE3B6C" w:rsidRPr="00D56805" w:rsidRDefault="00D56805" w:rsidP="00D56805">
      <w:pPr>
        <w:pStyle w:val="3"/>
      </w:pPr>
      <w:bookmarkStart w:id="354" w:name="_Toc464199033"/>
      <w:bookmarkStart w:id="355" w:name="_Toc465023295"/>
      <w:bookmarkStart w:id="356" w:name="_Toc469163164"/>
      <w:r>
        <w:rPr>
          <w:rFonts w:hint="eastAsia"/>
        </w:rPr>
        <w:t xml:space="preserve">8.2.1 </w:t>
      </w:r>
      <w:r>
        <w:rPr>
          <w:rFonts w:hint="eastAsia"/>
        </w:rPr>
        <w:t>人力资源</w:t>
      </w:r>
      <w:bookmarkEnd w:id="354"/>
      <w:bookmarkEnd w:id="355"/>
      <w:bookmarkEnd w:id="356"/>
    </w:p>
    <w:tbl>
      <w:tblPr>
        <w:tblW w:w="7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876"/>
        <w:gridCol w:w="1981"/>
        <w:gridCol w:w="3600"/>
      </w:tblGrid>
      <w:tr w:rsidR="00EE3B6C">
        <w:trPr>
          <w:trHeight w:val="443"/>
        </w:trPr>
        <w:tc>
          <w:tcPr>
            <w:tcW w:w="1249" w:type="dxa"/>
            <w:shd w:val="clear" w:color="auto" w:fill="auto"/>
            <w:vAlign w:val="center"/>
          </w:tcPr>
          <w:p w:rsidR="00EE3B6C" w:rsidRDefault="00D56805">
            <w:pPr>
              <w:spacing w:line="360" w:lineRule="auto"/>
              <w:rPr>
                <w:b/>
                <w:bCs/>
                <w:color w:val="000000" w:themeColor="text1"/>
                <w:sz w:val="24"/>
              </w:rPr>
            </w:pPr>
            <w:r>
              <w:rPr>
                <w:rFonts w:hint="eastAsia"/>
                <w:b/>
                <w:bCs/>
                <w:color w:val="000000" w:themeColor="text1"/>
                <w:sz w:val="24"/>
              </w:rPr>
              <w:t>姓</w:t>
            </w:r>
            <w:r>
              <w:rPr>
                <w:rFonts w:hint="eastAsia"/>
                <w:b/>
                <w:bCs/>
                <w:color w:val="000000" w:themeColor="text1"/>
                <w:sz w:val="24"/>
              </w:rPr>
              <w:t xml:space="preserve"> </w:t>
            </w:r>
            <w:r>
              <w:rPr>
                <w:rFonts w:hint="eastAsia"/>
                <w:b/>
                <w:bCs/>
                <w:color w:val="000000" w:themeColor="text1"/>
                <w:sz w:val="24"/>
              </w:rPr>
              <w:t>名</w:t>
            </w:r>
          </w:p>
        </w:tc>
        <w:tc>
          <w:tcPr>
            <w:tcW w:w="876" w:type="dxa"/>
            <w:shd w:val="clear" w:color="auto" w:fill="auto"/>
            <w:vAlign w:val="center"/>
          </w:tcPr>
          <w:p w:rsidR="00EE3B6C" w:rsidRDefault="00D56805">
            <w:pPr>
              <w:spacing w:line="360" w:lineRule="auto"/>
              <w:rPr>
                <w:b/>
                <w:bCs/>
                <w:color w:val="000000" w:themeColor="text1"/>
                <w:sz w:val="24"/>
              </w:rPr>
            </w:pPr>
            <w:r>
              <w:rPr>
                <w:rFonts w:hint="eastAsia"/>
                <w:b/>
                <w:bCs/>
                <w:color w:val="000000" w:themeColor="text1"/>
                <w:sz w:val="24"/>
              </w:rPr>
              <w:t>性别</w:t>
            </w:r>
          </w:p>
        </w:tc>
        <w:tc>
          <w:tcPr>
            <w:tcW w:w="1981" w:type="dxa"/>
            <w:shd w:val="clear" w:color="auto" w:fill="auto"/>
            <w:vAlign w:val="center"/>
          </w:tcPr>
          <w:p w:rsidR="00EE3B6C" w:rsidRDefault="00D56805">
            <w:pPr>
              <w:spacing w:line="360" w:lineRule="auto"/>
              <w:rPr>
                <w:b/>
                <w:bCs/>
                <w:color w:val="000000" w:themeColor="text1"/>
                <w:sz w:val="24"/>
              </w:rPr>
            </w:pPr>
            <w:r>
              <w:rPr>
                <w:rFonts w:hint="eastAsia"/>
                <w:b/>
                <w:bCs/>
                <w:color w:val="000000" w:themeColor="text1"/>
                <w:sz w:val="24"/>
              </w:rPr>
              <w:t>技</w:t>
            </w:r>
            <w:r>
              <w:rPr>
                <w:rFonts w:hint="eastAsia"/>
                <w:b/>
                <w:bCs/>
                <w:color w:val="000000" w:themeColor="text1"/>
                <w:sz w:val="24"/>
              </w:rPr>
              <w:t xml:space="preserve">   </w:t>
            </w:r>
            <w:r>
              <w:rPr>
                <w:rFonts w:hint="eastAsia"/>
                <w:b/>
                <w:bCs/>
                <w:color w:val="000000" w:themeColor="text1"/>
                <w:sz w:val="24"/>
              </w:rPr>
              <w:t>能</w:t>
            </w:r>
          </w:p>
        </w:tc>
        <w:tc>
          <w:tcPr>
            <w:tcW w:w="3600" w:type="dxa"/>
            <w:shd w:val="clear" w:color="auto" w:fill="auto"/>
            <w:vAlign w:val="center"/>
          </w:tcPr>
          <w:p w:rsidR="00EE3B6C" w:rsidRDefault="00D56805">
            <w:pPr>
              <w:spacing w:line="360" w:lineRule="auto"/>
              <w:rPr>
                <w:b/>
                <w:bCs/>
                <w:color w:val="000000" w:themeColor="text1"/>
                <w:sz w:val="24"/>
              </w:rPr>
            </w:pPr>
            <w:r>
              <w:rPr>
                <w:rFonts w:hint="eastAsia"/>
                <w:b/>
                <w:bCs/>
                <w:color w:val="000000" w:themeColor="text1"/>
                <w:sz w:val="24"/>
              </w:rPr>
              <w:t>在本项目中承担的工作</w:t>
            </w:r>
          </w:p>
        </w:tc>
      </w:tr>
      <w:tr w:rsidR="00EE3B6C">
        <w:trPr>
          <w:trHeight w:val="462"/>
        </w:trPr>
        <w:tc>
          <w:tcPr>
            <w:tcW w:w="1249" w:type="dxa"/>
            <w:vAlign w:val="center"/>
          </w:tcPr>
          <w:p w:rsidR="00EE3B6C" w:rsidRDefault="00D56805">
            <w:pPr>
              <w:spacing w:line="360" w:lineRule="auto"/>
              <w:rPr>
                <w:color w:val="000000" w:themeColor="text1"/>
                <w:sz w:val="24"/>
              </w:rPr>
            </w:pPr>
            <w:r>
              <w:rPr>
                <w:rFonts w:hint="eastAsia"/>
                <w:sz w:val="24"/>
              </w:rPr>
              <w:lastRenderedPageBreak/>
              <w:t>杨汀阳</w:t>
            </w:r>
          </w:p>
        </w:tc>
        <w:tc>
          <w:tcPr>
            <w:tcW w:w="876" w:type="dxa"/>
            <w:vAlign w:val="center"/>
          </w:tcPr>
          <w:p w:rsidR="00EE3B6C" w:rsidRDefault="00D56805">
            <w:pPr>
              <w:spacing w:line="360" w:lineRule="auto"/>
              <w:rPr>
                <w:color w:val="000000" w:themeColor="text1"/>
                <w:sz w:val="24"/>
              </w:rPr>
            </w:pPr>
            <w:r>
              <w:rPr>
                <w:rFonts w:hint="eastAsia"/>
                <w:color w:val="000000" w:themeColor="text1"/>
                <w:sz w:val="24"/>
              </w:rPr>
              <w:t>男</w:t>
            </w:r>
          </w:p>
        </w:tc>
        <w:tc>
          <w:tcPr>
            <w:tcW w:w="1981" w:type="dxa"/>
            <w:vAlign w:val="center"/>
          </w:tcPr>
          <w:p w:rsidR="00EE3B6C" w:rsidRDefault="00D56805">
            <w:pPr>
              <w:spacing w:line="360" w:lineRule="auto"/>
              <w:rPr>
                <w:color w:val="000000" w:themeColor="text1"/>
                <w:sz w:val="24"/>
              </w:rPr>
            </w:pPr>
            <w:proofErr w:type="spellStart"/>
            <w:r>
              <w:rPr>
                <w:color w:val="000000" w:themeColor="text1"/>
                <w:sz w:val="24"/>
              </w:rPr>
              <w:t>J</w:t>
            </w:r>
            <w:r>
              <w:rPr>
                <w:rFonts w:hint="eastAsia"/>
                <w:color w:val="000000" w:themeColor="text1"/>
                <w:sz w:val="24"/>
              </w:rPr>
              <w:t>ava,mysql,office</w:t>
            </w:r>
            <w:proofErr w:type="spellEnd"/>
          </w:p>
        </w:tc>
        <w:tc>
          <w:tcPr>
            <w:tcW w:w="3600" w:type="dxa"/>
            <w:vAlign w:val="center"/>
          </w:tcPr>
          <w:p w:rsidR="00EE3B6C" w:rsidRDefault="00D56805">
            <w:pPr>
              <w:spacing w:line="360" w:lineRule="auto"/>
              <w:rPr>
                <w:color w:val="000000" w:themeColor="text1"/>
                <w:sz w:val="24"/>
              </w:rPr>
            </w:pPr>
            <w:r>
              <w:rPr>
                <w:rFonts w:hint="eastAsia"/>
                <w:color w:val="000000" w:themeColor="text1"/>
                <w:sz w:val="24"/>
              </w:rPr>
              <w:t>项目计划与需求与分析，系统实现</w:t>
            </w:r>
          </w:p>
        </w:tc>
      </w:tr>
      <w:tr w:rsidR="00EE3B6C">
        <w:trPr>
          <w:trHeight w:val="462"/>
        </w:trPr>
        <w:tc>
          <w:tcPr>
            <w:tcW w:w="1249" w:type="dxa"/>
            <w:vAlign w:val="center"/>
          </w:tcPr>
          <w:p w:rsidR="00EE3B6C" w:rsidRDefault="00D56805">
            <w:pPr>
              <w:spacing w:line="360" w:lineRule="auto"/>
              <w:rPr>
                <w:color w:val="000000" w:themeColor="text1"/>
                <w:sz w:val="24"/>
              </w:rPr>
            </w:pPr>
            <w:r>
              <w:rPr>
                <w:rFonts w:hint="eastAsia"/>
                <w:sz w:val="24"/>
              </w:rPr>
              <w:t>祝星</w:t>
            </w:r>
            <w:proofErr w:type="gramStart"/>
            <w:r>
              <w:rPr>
                <w:rFonts w:hint="eastAsia"/>
                <w:sz w:val="24"/>
              </w:rPr>
              <w:t>馗</w:t>
            </w:r>
            <w:proofErr w:type="gramEnd"/>
          </w:p>
        </w:tc>
        <w:tc>
          <w:tcPr>
            <w:tcW w:w="876" w:type="dxa"/>
            <w:vAlign w:val="center"/>
          </w:tcPr>
          <w:p w:rsidR="00EE3B6C" w:rsidRDefault="00D56805">
            <w:pPr>
              <w:spacing w:line="360" w:lineRule="auto"/>
              <w:rPr>
                <w:color w:val="000000" w:themeColor="text1"/>
                <w:sz w:val="24"/>
              </w:rPr>
            </w:pPr>
            <w:r>
              <w:rPr>
                <w:rFonts w:hint="eastAsia"/>
                <w:color w:val="000000" w:themeColor="text1"/>
                <w:sz w:val="24"/>
              </w:rPr>
              <w:t>男</w:t>
            </w:r>
          </w:p>
        </w:tc>
        <w:tc>
          <w:tcPr>
            <w:tcW w:w="1981" w:type="dxa"/>
            <w:vAlign w:val="center"/>
          </w:tcPr>
          <w:p w:rsidR="00EE3B6C" w:rsidRDefault="00D56805">
            <w:pPr>
              <w:spacing w:line="360" w:lineRule="auto"/>
              <w:rPr>
                <w:color w:val="000000" w:themeColor="text1"/>
                <w:sz w:val="24"/>
              </w:rPr>
            </w:pPr>
            <w:proofErr w:type="spellStart"/>
            <w:r>
              <w:rPr>
                <w:color w:val="000000" w:themeColor="text1"/>
                <w:sz w:val="24"/>
              </w:rPr>
              <w:t>J</w:t>
            </w:r>
            <w:r>
              <w:rPr>
                <w:rFonts w:hint="eastAsia"/>
                <w:color w:val="000000" w:themeColor="text1"/>
                <w:sz w:val="24"/>
              </w:rPr>
              <w:t>ava,mysql,office</w:t>
            </w:r>
            <w:proofErr w:type="spellEnd"/>
          </w:p>
        </w:tc>
        <w:tc>
          <w:tcPr>
            <w:tcW w:w="3600" w:type="dxa"/>
            <w:vAlign w:val="center"/>
          </w:tcPr>
          <w:p w:rsidR="00EE3B6C" w:rsidRDefault="00D56805">
            <w:pPr>
              <w:spacing w:line="360" w:lineRule="auto"/>
              <w:rPr>
                <w:color w:val="000000" w:themeColor="text1"/>
                <w:sz w:val="24"/>
              </w:rPr>
            </w:pPr>
            <w:r>
              <w:rPr>
                <w:rFonts w:hint="eastAsia"/>
                <w:color w:val="000000" w:themeColor="text1"/>
                <w:sz w:val="24"/>
              </w:rPr>
              <w:t>项目计划与需求与分析，系统实现</w:t>
            </w:r>
          </w:p>
        </w:tc>
      </w:tr>
      <w:tr w:rsidR="00EE3B6C">
        <w:trPr>
          <w:trHeight w:val="462"/>
        </w:trPr>
        <w:tc>
          <w:tcPr>
            <w:tcW w:w="1249" w:type="dxa"/>
            <w:vAlign w:val="center"/>
          </w:tcPr>
          <w:p w:rsidR="00EE3B6C" w:rsidRDefault="00D56805">
            <w:pPr>
              <w:spacing w:line="360" w:lineRule="auto"/>
              <w:rPr>
                <w:color w:val="000000" w:themeColor="text1"/>
                <w:sz w:val="24"/>
              </w:rPr>
            </w:pPr>
            <w:r>
              <w:rPr>
                <w:rFonts w:hint="eastAsia"/>
                <w:sz w:val="24"/>
              </w:rPr>
              <w:t>崔煜昆</w:t>
            </w:r>
          </w:p>
        </w:tc>
        <w:tc>
          <w:tcPr>
            <w:tcW w:w="876" w:type="dxa"/>
            <w:vAlign w:val="center"/>
          </w:tcPr>
          <w:p w:rsidR="00EE3B6C" w:rsidRDefault="00D56805">
            <w:pPr>
              <w:spacing w:line="360" w:lineRule="auto"/>
              <w:rPr>
                <w:color w:val="000000" w:themeColor="text1"/>
                <w:sz w:val="24"/>
              </w:rPr>
            </w:pPr>
            <w:r>
              <w:rPr>
                <w:rFonts w:hint="eastAsia"/>
                <w:color w:val="000000" w:themeColor="text1"/>
                <w:sz w:val="24"/>
              </w:rPr>
              <w:t>男</w:t>
            </w:r>
          </w:p>
        </w:tc>
        <w:tc>
          <w:tcPr>
            <w:tcW w:w="1981" w:type="dxa"/>
            <w:vAlign w:val="center"/>
          </w:tcPr>
          <w:p w:rsidR="00EE3B6C" w:rsidRDefault="00D56805">
            <w:pPr>
              <w:spacing w:line="360" w:lineRule="auto"/>
              <w:rPr>
                <w:color w:val="000000" w:themeColor="text1"/>
                <w:sz w:val="24"/>
              </w:rPr>
            </w:pPr>
            <w:proofErr w:type="spellStart"/>
            <w:r>
              <w:rPr>
                <w:color w:val="000000" w:themeColor="text1"/>
                <w:sz w:val="24"/>
              </w:rPr>
              <w:t>J</w:t>
            </w:r>
            <w:r>
              <w:rPr>
                <w:rFonts w:hint="eastAsia"/>
                <w:color w:val="000000" w:themeColor="text1"/>
                <w:sz w:val="24"/>
              </w:rPr>
              <w:t>ava,mysql,office</w:t>
            </w:r>
            <w:proofErr w:type="spellEnd"/>
          </w:p>
        </w:tc>
        <w:tc>
          <w:tcPr>
            <w:tcW w:w="3600" w:type="dxa"/>
            <w:vAlign w:val="center"/>
          </w:tcPr>
          <w:p w:rsidR="00EE3B6C" w:rsidRDefault="00D56805">
            <w:pPr>
              <w:spacing w:line="360" w:lineRule="auto"/>
              <w:rPr>
                <w:color w:val="000000" w:themeColor="text1"/>
                <w:sz w:val="24"/>
              </w:rPr>
            </w:pPr>
            <w:r>
              <w:rPr>
                <w:rFonts w:hint="eastAsia"/>
                <w:color w:val="000000" w:themeColor="text1"/>
                <w:sz w:val="24"/>
              </w:rPr>
              <w:t>系统设计，系统实现</w:t>
            </w:r>
          </w:p>
        </w:tc>
      </w:tr>
      <w:tr w:rsidR="00EE3B6C">
        <w:trPr>
          <w:trHeight w:val="462"/>
        </w:trPr>
        <w:tc>
          <w:tcPr>
            <w:tcW w:w="1249" w:type="dxa"/>
            <w:vAlign w:val="center"/>
          </w:tcPr>
          <w:p w:rsidR="00EE3B6C" w:rsidRDefault="00D56805">
            <w:pPr>
              <w:spacing w:line="360" w:lineRule="auto"/>
              <w:rPr>
                <w:color w:val="000000" w:themeColor="text1"/>
                <w:sz w:val="24"/>
              </w:rPr>
            </w:pPr>
            <w:proofErr w:type="gramStart"/>
            <w:r>
              <w:rPr>
                <w:rFonts w:hint="eastAsia"/>
                <w:sz w:val="24"/>
              </w:rPr>
              <w:t>李游</w:t>
            </w:r>
            <w:proofErr w:type="gramEnd"/>
          </w:p>
        </w:tc>
        <w:tc>
          <w:tcPr>
            <w:tcW w:w="876" w:type="dxa"/>
            <w:vAlign w:val="center"/>
          </w:tcPr>
          <w:p w:rsidR="00EE3B6C" w:rsidRDefault="00D56805">
            <w:pPr>
              <w:spacing w:line="360" w:lineRule="auto"/>
              <w:rPr>
                <w:color w:val="000000" w:themeColor="text1"/>
                <w:sz w:val="24"/>
              </w:rPr>
            </w:pPr>
            <w:r>
              <w:rPr>
                <w:rFonts w:hint="eastAsia"/>
                <w:color w:val="000000" w:themeColor="text1"/>
                <w:sz w:val="24"/>
              </w:rPr>
              <w:t>男</w:t>
            </w:r>
          </w:p>
        </w:tc>
        <w:tc>
          <w:tcPr>
            <w:tcW w:w="1981" w:type="dxa"/>
            <w:vAlign w:val="center"/>
          </w:tcPr>
          <w:p w:rsidR="00EE3B6C" w:rsidRDefault="00D56805">
            <w:pPr>
              <w:spacing w:line="360" w:lineRule="auto"/>
              <w:rPr>
                <w:color w:val="000000" w:themeColor="text1"/>
                <w:sz w:val="24"/>
              </w:rPr>
            </w:pPr>
            <w:proofErr w:type="spellStart"/>
            <w:r>
              <w:rPr>
                <w:rFonts w:hint="eastAsia"/>
                <w:color w:val="000000" w:themeColor="text1"/>
                <w:sz w:val="24"/>
              </w:rPr>
              <w:t>java,office</w:t>
            </w:r>
            <w:proofErr w:type="spellEnd"/>
          </w:p>
        </w:tc>
        <w:tc>
          <w:tcPr>
            <w:tcW w:w="3600" w:type="dxa"/>
            <w:vAlign w:val="center"/>
          </w:tcPr>
          <w:p w:rsidR="00EE3B6C" w:rsidRDefault="00D56805">
            <w:pPr>
              <w:spacing w:line="360" w:lineRule="auto"/>
              <w:rPr>
                <w:color w:val="000000" w:themeColor="text1"/>
                <w:sz w:val="24"/>
              </w:rPr>
            </w:pPr>
            <w:r>
              <w:rPr>
                <w:rFonts w:hint="eastAsia"/>
                <w:color w:val="000000" w:themeColor="text1"/>
                <w:sz w:val="24"/>
              </w:rPr>
              <w:t>系统实现，系统测试</w:t>
            </w:r>
          </w:p>
        </w:tc>
      </w:tr>
    </w:tbl>
    <w:p w:rsidR="00EE3B6C" w:rsidRDefault="00D56805">
      <w:pPr>
        <w:spacing w:line="360" w:lineRule="auto"/>
        <w:ind w:firstLineChars="200" w:firstLine="480"/>
        <w:jc w:val="center"/>
        <w:rPr>
          <w:bCs/>
          <w:kern w:val="0"/>
          <w:sz w:val="24"/>
          <w:szCs w:val="32"/>
        </w:rPr>
      </w:pPr>
      <w:r>
        <w:rPr>
          <w:rFonts w:hint="eastAsia"/>
          <w:bCs/>
          <w:kern w:val="0"/>
          <w:sz w:val="24"/>
          <w:szCs w:val="32"/>
        </w:rPr>
        <w:t>图</w:t>
      </w:r>
      <w:r>
        <w:rPr>
          <w:rFonts w:hint="eastAsia"/>
          <w:bCs/>
          <w:kern w:val="0"/>
          <w:sz w:val="24"/>
          <w:szCs w:val="32"/>
        </w:rPr>
        <w:t>8.2.1-</w:t>
      </w:r>
      <w:r>
        <w:rPr>
          <w:bCs/>
          <w:kern w:val="0"/>
          <w:sz w:val="24"/>
          <w:szCs w:val="32"/>
        </w:rPr>
        <w:t>1</w:t>
      </w:r>
    </w:p>
    <w:p w:rsidR="00EE3B6C" w:rsidRPr="00D56805" w:rsidRDefault="00D56805" w:rsidP="00D56805">
      <w:pPr>
        <w:pStyle w:val="3"/>
      </w:pPr>
      <w:bookmarkStart w:id="357" w:name="_Toc464199034"/>
      <w:bookmarkStart w:id="358" w:name="_Toc465023296"/>
      <w:bookmarkStart w:id="359" w:name="_Toc469163165"/>
      <w:r>
        <w:rPr>
          <w:rFonts w:hint="eastAsia"/>
        </w:rPr>
        <w:t xml:space="preserve">8.2.2 </w:t>
      </w:r>
      <w:r>
        <w:rPr>
          <w:rFonts w:hint="eastAsia"/>
        </w:rPr>
        <w:t>其他资源</w:t>
      </w:r>
      <w:bookmarkEnd w:id="357"/>
      <w:bookmarkEnd w:id="358"/>
      <w:bookmarkEnd w:id="359"/>
    </w:p>
    <w:p w:rsidR="00EE3B6C" w:rsidRDefault="00D56805">
      <w:pPr>
        <w:spacing w:line="360" w:lineRule="auto"/>
        <w:ind w:firstLineChars="200" w:firstLine="480"/>
        <w:rPr>
          <w:sz w:val="24"/>
          <w:szCs w:val="32"/>
        </w:rPr>
      </w:pPr>
      <w:r>
        <w:rPr>
          <w:rFonts w:hint="eastAsia"/>
          <w:sz w:val="24"/>
        </w:rPr>
        <w:t>计算机，服务器，网络宽带。</w:t>
      </w:r>
    </w:p>
    <w:p w:rsidR="00EE3B6C" w:rsidRDefault="00D56805" w:rsidP="00D56805">
      <w:pPr>
        <w:pStyle w:val="1"/>
      </w:pPr>
      <w:bookmarkStart w:id="360" w:name="_Toc464199035"/>
      <w:bookmarkStart w:id="361" w:name="_Toc465023297"/>
      <w:bookmarkStart w:id="362" w:name="_Toc469163166"/>
      <w:r>
        <w:rPr>
          <w:rFonts w:hint="eastAsia"/>
        </w:rPr>
        <w:t xml:space="preserve">9 </w:t>
      </w:r>
      <w:r>
        <w:rPr>
          <w:rFonts w:hint="eastAsia"/>
        </w:rPr>
        <w:t>培训</w:t>
      </w:r>
      <w:bookmarkEnd w:id="360"/>
      <w:bookmarkEnd w:id="361"/>
      <w:bookmarkEnd w:id="362"/>
    </w:p>
    <w:p w:rsidR="00EE3B6C" w:rsidRPr="00D56805" w:rsidRDefault="00D56805" w:rsidP="00D56805">
      <w:pPr>
        <w:pStyle w:val="2"/>
        <w:rPr>
          <w:rStyle w:val="ad"/>
          <w:rFonts w:ascii="Arial" w:eastAsia="黑体" w:hAnsi="Arial" w:cs="Times New Roman"/>
          <w:b/>
          <w:bCs/>
          <w:sz w:val="30"/>
        </w:rPr>
      </w:pPr>
      <w:bookmarkStart w:id="363" w:name="_Toc465023298"/>
      <w:bookmarkStart w:id="364" w:name="_Toc464199036"/>
      <w:bookmarkStart w:id="365" w:name="_Toc469163167"/>
      <w:r w:rsidRPr="00D56805">
        <w:rPr>
          <w:rStyle w:val="ad"/>
          <w:rFonts w:ascii="Arial" w:eastAsia="黑体" w:hAnsi="Arial" w:cs="Times New Roman" w:hint="eastAsia"/>
          <w:b/>
          <w:bCs/>
          <w:sz w:val="30"/>
        </w:rPr>
        <w:t xml:space="preserve">9.1 </w:t>
      </w:r>
      <w:r w:rsidRPr="00D56805">
        <w:rPr>
          <w:rStyle w:val="ad"/>
          <w:rFonts w:ascii="Arial" w:eastAsia="黑体" w:hAnsi="Arial" w:cs="Times New Roman" w:hint="eastAsia"/>
          <w:b/>
          <w:bCs/>
          <w:sz w:val="30"/>
        </w:rPr>
        <w:t>项目的技术要求</w:t>
      </w:r>
      <w:bookmarkEnd w:id="363"/>
      <w:bookmarkEnd w:id="364"/>
      <w:bookmarkEnd w:id="365"/>
    </w:p>
    <w:p w:rsidR="00EE3B6C" w:rsidRDefault="00D56805">
      <w:pPr>
        <w:spacing w:line="360" w:lineRule="auto"/>
        <w:ind w:firstLineChars="200" w:firstLine="480"/>
        <w:rPr>
          <w:sz w:val="24"/>
        </w:rPr>
      </w:pPr>
      <w:proofErr w:type="spellStart"/>
      <w:r>
        <w:rPr>
          <w:rFonts w:hint="eastAsia"/>
          <w:sz w:val="24"/>
        </w:rPr>
        <w:t>java,mysql,office</w:t>
      </w:r>
      <w:proofErr w:type="spellEnd"/>
      <w:r>
        <w:rPr>
          <w:rFonts w:hint="eastAsia"/>
          <w:sz w:val="24"/>
        </w:rPr>
        <w:t>，综合学习</w:t>
      </w:r>
      <w:proofErr w:type="spellStart"/>
      <w:r>
        <w:rPr>
          <w:rFonts w:hint="eastAsia"/>
          <w:szCs w:val="21"/>
        </w:rPr>
        <w:t>mybitas</w:t>
      </w:r>
      <w:proofErr w:type="spellEnd"/>
      <w:r>
        <w:rPr>
          <w:rFonts w:hint="eastAsia"/>
          <w:szCs w:val="21"/>
        </w:rPr>
        <w:t>框架</w:t>
      </w:r>
    </w:p>
    <w:p w:rsidR="00EE3B6C" w:rsidRDefault="00EE3B6C">
      <w:pPr>
        <w:spacing w:line="360" w:lineRule="auto"/>
        <w:ind w:firstLineChars="200" w:firstLine="480"/>
        <w:rPr>
          <w:sz w:val="24"/>
        </w:rPr>
      </w:pPr>
    </w:p>
    <w:p w:rsidR="00EE3B6C" w:rsidRPr="00D56805" w:rsidRDefault="00D56805" w:rsidP="00D56805">
      <w:pPr>
        <w:pStyle w:val="2"/>
        <w:rPr>
          <w:rStyle w:val="ad"/>
          <w:rFonts w:ascii="Arial" w:eastAsia="黑体" w:hAnsi="Arial" w:cs="Times New Roman"/>
          <w:b/>
          <w:bCs/>
          <w:sz w:val="30"/>
        </w:rPr>
      </w:pPr>
      <w:bookmarkStart w:id="366" w:name="_Toc465023299"/>
      <w:bookmarkStart w:id="367" w:name="_Toc464199037"/>
      <w:bookmarkStart w:id="368" w:name="_Toc469163168"/>
      <w:r w:rsidRPr="00D56805">
        <w:rPr>
          <w:rStyle w:val="ad"/>
          <w:rFonts w:ascii="Arial" w:eastAsia="黑体" w:hAnsi="Arial" w:cs="Times New Roman" w:hint="eastAsia"/>
          <w:b/>
          <w:bCs/>
          <w:sz w:val="30"/>
        </w:rPr>
        <w:t xml:space="preserve">9.2 </w:t>
      </w:r>
      <w:r w:rsidRPr="00D56805">
        <w:rPr>
          <w:rStyle w:val="ad"/>
          <w:rFonts w:ascii="Arial" w:eastAsia="黑体" w:hAnsi="Arial" w:cs="Times New Roman" w:hint="eastAsia"/>
          <w:b/>
          <w:bCs/>
          <w:sz w:val="30"/>
        </w:rPr>
        <w:t>培训计划</w:t>
      </w:r>
      <w:bookmarkEnd w:id="366"/>
      <w:bookmarkEnd w:id="367"/>
      <w:bookmarkEnd w:id="368"/>
    </w:p>
    <w:tbl>
      <w:tblPr>
        <w:tblW w:w="7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9"/>
        <w:gridCol w:w="2430"/>
        <w:gridCol w:w="2698"/>
      </w:tblGrid>
      <w:tr w:rsidR="00EE3B6C">
        <w:trPr>
          <w:jc w:val="center"/>
        </w:trPr>
        <w:tc>
          <w:tcPr>
            <w:tcW w:w="1979" w:type="dxa"/>
            <w:shd w:val="clear" w:color="auto" w:fill="auto"/>
          </w:tcPr>
          <w:p w:rsidR="00EE3B6C" w:rsidRDefault="00D56805">
            <w:pPr>
              <w:jc w:val="center"/>
              <w:rPr>
                <w:sz w:val="24"/>
              </w:rPr>
            </w:pPr>
            <w:bookmarkStart w:id="369" w:name="_Toc465023300"/>
            <w:bookmarkStart w:id="370" w:name="_Toc464199038"/>
            <w:r>
              <w:rPr>
                <w:rFonts w:hint="eastAsia"/>
                <w:sz w:val="24"/>
              </w:rPr>
              <w:t>培训开始时间</w:t>
            </w:r>
          </w:p>
        </w:tc>
        <w:tc>
          <w:tcPr>
            <w:tcW w:w="2430" w:type="dxa"/>
            <w:shd w:val="clear" w:color="auto" w:fill="auto"/>
          </w:tcPr>
          <w:p w:rsidR="00EE3B6C" w:rsidRDefault="00D56805">
            <w:pPr>
              <w:jc w:val="center"/>
              <w:rPr>
                <w:sz w:val="24"/>
              </w:rPr>
            </w:pPr>
            <w:r>
              <w:rPr>
                <w:rFonts w:hint="eastAsia"/>
                <w:sz w:val="24"/>
              </w:rPr>
              <w:t>培训结束时间</w:t>
            </w:r>
          </w:p>
        </w:tc>
        <w:tc>
          <w:tcPr>
            <w:tcW w:w="2698" w:type="dxa"/>
            <w:shd w:val="clear" w:color="auto" w:fill="auto"/>
          </w:tcPr>
          <w:p w:rsidR="00EE3B6C" w:rsidRDefault="00D56805">
            <w:pPr>
              <w:jc w:val="center"/>
              <w:rPr>
                <w:sz w:val="24"/>
              </w:rPr>
            </w:pPr>
            <w:r>
              <w:rPr>
                <w:rFonts w:hint="eastAsia"/>
                <w:sz w:val="24"/>
              </w:rPr>
              <w:t>培训内容</w:t>
            </w:r>
          </w:p>
        </w:tc>
      </w:tr>
      <w:tr w:rsidR="00EE3B6C">
        <w:trPr>
          <w:jc w:val="center"/>
        </w:trPr>
        <w:tc>
          <w:tcPr>
            <w:tcW w:w="1979" w:type="dxa"/>
            <w:shd w:val="clear" w:color="auto" w:fill="auto"/>
          </w:tcPr>
          <w:p w:rsidR="00EE3B6C" w:rsidRDefault="00D56805">
            <w:pPr>
              <w:jc w:val="center"/>
              <w:rPr>
                <w:rFonts w:eastAsiaTheme="minorEastAsia"/>
                <w:sz w:val="24"/>
              </w:rPr>
            </w:pPr>
            <w:r>
              <w:rPr>
                <w:rFonts w:hint="eastAsia"/>
                <w:sz w:val="24"/>
              </w:rPr>
              <w:t>2016.9.20</w:t>
            </w:r>
          </w:p>
        </w:tc>
        <w:tc>
          <w:tcPr>
            <w:tcW w:w="2430" w:type="dxa"/>
            <w:shd w:val="clear" w:color="auto" w:fill="auto"/>
          </w:tcPr>
          <w:p w:rsidR="00EE3B6C" w:rsidRDefault="00D56805">
            <w:pPr>
              <w:jc w:val="center"/>
              <w:rPr>
                <w:rFonts w:eastAsiaTheme="minorEastAsia"/>
                <w:sz w:val="24"/>
              </w:rPr>
            </w:pPr>
            <w:r>
              <w:rPr>
                <w:rFonts w:hint="eastAsia"/>
                <w:sz w:val="24"/>
              </w:rPr>
              <w:t>2016.9.24</w:t>
            </w:r>
          </w:p>
        </w:tc>
        <w:tc>
          <w:tcPr>
            <w:tcW w:w="2698" w:type="dxa"/>
            <w:shd w:val="clear" w:color="auto" w:fill="auto"/>
          </w:tcPr>
          <w:p w:rsidR="00EE3B6C" w:rsidRDefault="00D56805">
            <w:pPr>
              <w:jc w:val="center"/>
              <w:rPr>
                <w:sz w:val="24"/>
              </w:rPr>
            </w:pPr>
            <w:r>
              <w:rPr>
                <w:rFonts w:hint="eastAsia"/>
                <w:sz w:val="24"/>
              </w:rPr>
              <w:t>office</w:t>
            </w:r>
            <w:r>
              <w:rPr>
                <w:rFonts w:hint="eastAsia"/>
                <w:sz w:val="24"/>
              </w:rPr>
              <w:t>熟练掌握</w:t>
            </w:r>
          </w:p>
        </w:tc>
      </w:tr>
      <w:tr w:rsidR="00EE3B6C">
        <w:trPr>
          <w:jc w:val="center"/>
        </w:trPr>
        <w:tc>
          <w:tcPr>
            <w:tcW w:w="1979" w:type="dxa"/>
            <w:shd w:val="clear" w:color="auto" w:fill="auto"/>
          </w:tcPr>
          <w:p w:rsidR="00EE3B6C" w:rsidRDefault="00D56805">
            <w:pPr>
              <w:jc w:val="center"/>
              <w:rPr>
                <w:sz w:val="24"/>
              </w:rPr>
            </w:pPr>
            <w:r>
              <w:rPr>
                <w:rFonts w:hint="eastAsia"/>
                <w:sz w:val="24"/>
              </w:rPr>
              <w:t>2016.9.25</w:t>
            </w:r>
          </w:p>
        </w:tc>
        <w:tc>
          <w:tcPr>
            <w:tcW w:w="2430" w:type="dxa"/>
            <w:shd w:val="clear" w:color="auto" w:fill="auto"/>
          </w:tcPr>
          <w:p w:rsidR="00EE3B6C" w:rsidRDefault="00D56805">
            <w:pPr>
              <w:jc w:val="center"/>
              <w:rPr>
                <w:sz w:val="24"/>
              </w:rPr>
            </w:pPr>
            <w:r>
              <w:rPr>
                <w:rFonts w:hint="eastAsia"/>
                <w:sz w:val="24"/>
              </w:rPr>
              <w:t>2016.9.26</w:t>
            </w:r>
          </w:p>
        </w:tc>
        <w:tc>
          <w:tcPr>
            <w:tcW w:w="2698" w:type="dxa"/>
            <w:shd w:val="clear" w:color="auto" w:fill="auto"/>
          </w:tcPr>
          <w:p w:rsidR="00EE3B6C" w:rsidRDefault="00D56805">
            <w:pPr>
              <w:jc w:val="center"/>
              <w:rPr>
                <w:sz w:val="24"/>
              </w:rPr>
            </w:pPr>
            <w:r>
              <w:rPr>
                <w:rFonts w:hint="eastAsia"/>
                <w:sz w:val="24"/>
              </w:rPr>
              <w:t>交流讨论</w:t>
            </w:r>
          </w:p>
        </w:tc>
      </w:tr>
      <w:tr w:rsidR="00EE3B6C">
        <w:trPr>
          <w:jc w:val="center"/>
        </w:trPr>
        <w:tc>
          <w:tcPr>
            <w:tcW w:w="1979" w:type="dxa"/>
            <w:shd w:val="clear" w:color="auto" w:fill="auto"/>
          </w:tcPr>
          <w:p w:rsidR="00EE3B6C" w:rsidRDefault="00D56805">
            <w:pPr>
              <w:jc w:val="center"/>
              <w:rPr>
                <w:rFonts w:eastAsiaTheme="minorEastAsia"/>
                <w:sz w:val="24"/>
              </w:rPr>
            </w:pPr>
            <w:r>
              <w:rPr>
                <w:rFonts w:hint="eastAsia"/>
                <w:sz w:val="24"/>
              </w:rPr>
              <w:t>2016.10.10</w:t>
            </w:r>
          </w:p>
        </w:tc>
        <w:tc>
          <w:tcPr>
            <w:tcW w:w="2430" w:type="dxa"/>
            <w:shd w:val="clear" w:color="auto" w:fill="auto"/>
          </w:tcPr>
          <w:p w:rsidR="00EE3B6C" w:rsidRDefault="00D56805">
            <w:pPr>
              <w:jc w:val="center"/>
              <w:rPr>
                <w:rFonts w:eastAsiaTheme="minorEastAsia"/>
                <w:sz w:val="24"/>
              </w:rPr>
            </w:pPr>
            <w:r>
              <w:rPr>
                <w:rFonts w:hint="eastAsia"/>
                <w:sz w:val="24"/>
              </w:rPr>
              <w:t>2016.10.15</w:t>
            </w:r>
          </w:p>
        </w:tc>
        <w:tc>
          <w:tcPr>
            <w:tcW w:w="2698" w:type="dxa"/>
            <w:shd w:val="clear" w:color="auto" w:fill="auto"/>
          </w:tcPr>
          <w:p w:rsidR="00EE3B6C" w:rsidRDefault="00D56805">
            <w:pPr>
              <w:jc w:val="center"/>
              <w:rPr>
                <w:rFonts w:eastAsiaTheme="minorEastAsia"/>
                <w:sz w:val="24"/>
              </w:rPr>
            </w:pPr>
            <w:r>
              <w:rPr>
                <w:rFonts w:hint="eastAsia"/>
                <w:sz w:val="24"/>
              </w:rPr>
              <w:t>java</w:t>
            </w:r>
            <w:r>
              <w:rPr>
                <w:rFonts w:hint="eastAsia"/>
                <w:sz w:val="24"/>
              </w:rPr>
              <w:t>语言巩固</w:t>
            </w:r>
          </w:p>
        </w:tc>
      </w:tr>
      <w:tr w:rsidR="00EE3B6C">
        <w:trPr>
          <w:jc w:val="center"/>
        </w:trPr>
        <w:tc>
          <w:tcPr>
            <w:tcW w:w="1979" w:type="dxa"/>
            <w:shd w:val="clear" w:color="auto" w:fill="auto"/>
          </w:tcPr>
          <w:p w:rsidR="00EE3B6C" w:rsidRDefault="00D56805">
            <w:pPr>
              <w:jc w:val="center"/>
              <w:rPr>
                <w:sz w:val="24"/>
              </w:rPr>
            </w:pPr>
            <w:r>
              <w:rPr>
                <w:rFonts w:hint="eastAsia"/>
                <w:sz w:val="24"/>
              </w:rPr>
              <w:t>2016.10.16</w:t>
            </w:r>
          </w:p>
        </w:tc>
        <w:tc>
          <w:tcPr>
            <w:tcW w:w="2430" w:type="dxa"/>
            <w:shd w:val="clear" w:color="auto" w:fill="auto"/>
          </w:tcPr>
          <w:p w:rsidR="00EE3B6C" w:rsidRDefault="00D56805">
            <w:pPr>
              <w:jc w:val="center"/>
              <w:rPr>
                <w:sz w:val="24"/>
              </w:rPr>
            </w:pPr>
            <w:r>
              <w:rPr>
                <w:rFonts w:hint="eastAsia"/>
                <w:sz w:val="24"/>
              </w:rPr>
              <w:t>2016.10.18</w:t>
            </w:r>
          </w:p>
        </w:tc>
        <w:tc>
          <w:tcPr>
            <w:tcW w:w="2698" w:type="dxa"/>
            <w:shd w:val="clear" w:color="auto" w:fill="auto"/>
          </w:tcPr>
          <w:p w:rsidR="00EE3B6C" w:rsidRDefault="00D56805">
            <w:pPr>
              <w:jc w:val="center"/>
              <w:rPr>
                <w:sz w:val="24"/>
              </w:rPr>
            </w:pPr>
            <w:r>
              <w:rPr>
                <w:rFonts w:hint="eastAsia"/>
                <w:sz w:val="24"/>
              </w:rPr>
              <w:t>交流讨论</w:t>
            </w:r>
          </w:p>
        </w:tc>
      </w:tr>
      <w:tr w:rsidR="00EE3B6C">
        <w:trPr>
          <w:jc w:val="center"/>
        </w:trPr>
        <w:tc>
          <w:tcPr>
            <w:tcW w:w="1979" w:type="dxa"/>
            <w:shd w:val="clear" w:color="auto" w:fill="auto"/>
          </w:tcPr>
          <w:p w:rsidR="00EE3B6C" w:rsidRDefault="00D56805">
            <w:pPr>
              <w:jc w:val="center"/>
              <w:rPr>
                <w:rFonts w:eastAsiaTheme="minorEastAsia"/>
                <w:sz w:val="24"/>
              </w:rPr>
            </w:pPr>
            <w:r>
              <w:rPr>
                <w:rFonts w:hint="eastAsia"/>
                <w:sz w:val="24"/>
              </w:rPr>
              <w:t>2016.11.6</w:t>
            </w:r>
          </w:p>
        </w:tc>
        <w:tc>
          <w:tcPr>
            <w:tcW w:w="2430" w:type="dxa"/>
            <w:shd w:val="clear" w:color="auto" w:fill="auto"/>
          </w:tcPr>
          <w:p w:rsidR="00EE3B6C" w:rsidRDefault="00D56805">
            <w:pPr>
              <w:jc w:val="center"/>
              <w:rPr>
                <w:rFonts w:eastAsiaTheme="minorEastAsia"/>
                <w:sz w:val="24"/>
              </w:rPr>
            </w:pPr>
            <w:r>
              <w:rPr>
                <w:rFonts w:hint="eastAsia"/>
                <w:sz w:val="24"/>
              </w:rPr>
              <w:t>2016.11.13</w:t>
            </w:r>
          </w:p>
        </w:tc>
        <w:tc>
          <w:tcPr>
            <w:tcW w:w="2698" w:type="dxa"/>
            <w:shd w:val="clear" w:color="auto" w:fill="auto"/>
          </w:tcPr>
          <w:p w:rsidR="00EE3B6C" w:rsidRDefault="00D56805">
            <w:pPr>
              <w:jc w:val="center"/>
              <w:rPr>
                <w:sz w:val="24"/>
              </w:rPr>
            </w:pPr>
            <w:proofErr w:type="spellStart"/>
            <w:r>
              <w:rPr>
                <w:rFonts w:hint="eastAsia"/>
                <w:sz w:val="24"/>
              </w:rPr>
              <w:t>mysql</w:t>
            </w:r>
            <w:proofErr w:type="spellEnd"/>
            <w:r>
              <w:rPr>
                <w:rFonts w:hint="eastAsia"/>
                <w:sz w:val="24"/>
              </w:rPr>
              <w:t>和</w:t>
            </w:r>
            <w:proofErr w:type="spellStart"/>
            <w:r>
              <w:rPr>
                <w:rFonts w:hint="eastAsia"/>
                <w:szCs w:val="21"/>
              </w:rPr>
              <w:t>mybitas</w:t>
            </w:r>
            <w:proofErr w:type="spellEnd"/>
            <w:r>
              <w:rPr>
                <w:rFonts w:hint="eastAsia"/>
                <w:szCs w:val="21"/>
              </w:rPr>
              <w:t>框架学习</w:t>
            </w:r>
          </w:p>
        </w:tc>
      </w:tr>
      <w:tr w:rsidR="00EE3B6C">
        <w:trPr>
          <w:jc w:val="center"/>
        </w:trPr>
        <w:tc>
          <w:tcPr>
            <w:tcW w:w="1979" w:type="dxa"/>
            <w:shd w:val="clear" w:color="auto" w:fill="auto"/>
          </w:tcPr>
          <w:p w:rsidR="00EE3B6C" w:rsidRDefault="00D56805">
            <w:pPr>
              <w:jc w:val="center"/>
              <w:rPr>
                <w:sz w:val="24"/>
              </w:rPr>
            </w:pPr>
            <w:r>
              <w:rPr>
                <w:rFonts w:hint="eastAsia"/>
                <w:sz w:val="24"/>
              </w:rPr>
              <w:t>2016.11.14</w:t>
            </w:r>
          </w:p>
        </w:tc>
        <w:tc>
          <w:tcPr>
            <w:tcW w:w="2430" w:type="dxa"/>
            <w:shd w:val="clear" w:color="auto" w:fill="auto"/>
          </w:tcPr>
          <w:p w:rsidR="00EE3B6C" w:rsidRDefault="00D56805">
            <w:pPr>
              <w:jc w:val="center"/>
              <w:rPr>
                <w:sz w:val="24"/>
              </w:rPr>
            </w:pPr>
            <w:r>
              <w:rPr>
                <w:rFonts w:hint="eastAsia"/>
                <w:sz w:val="24"/>
              </w:rPr>
              <w:t>201611.17</w:t>
            </w:r>
          </w:p>
        </w:tc>
        <w:tc>
          <w:tcPr>
            <w:tcW w:w="2698" w:type="dxa"/>
            <w:shd w:val="clear" w:color="auto" w:fill="auto"/>
          </w:tcPr>
          <w:p w:rsidR="00EE3B6C" w:rsidRDefault="00D56805">
            <w:pPr>
              <w:jc w:val="center"/>
              <w:rPr>
                <w:sz w:val="24"/>
              </w:rPr>
            </w:pPr>
            <w:r>
              <w:rPr>
                <w:rFonts w:hint="eastAsia"/>
                <w:sz w:val="24"/>
              </w:rPr>
              <w:t>交流讨论</w:t>
            </w:r>
          </w:p>
        </w:tc>
      </w:tr>
    </w:tbl>
    <w:p w:rsidR="00EE3B6C" w:rsidRDefault="00D56805">
      <w:pPr>
        <w:spacing w:line="360" w:lineRule="auto"/>
        <w:ind w:firstLineChars="200" w:firstLine="480"/>
        <w:jc w:val="center"/>
        <w:rPr>
          <w:sz w:val="24"/>
        </w:rPr>
      </w:pPr>
      <w:r>
        <w:rPr>
          <w:rFonts w:hint="eastAsia"/>
          <w:sz w:val="24"/>
        </w:rPr>
        <w:t>图</w:t>
      </w:r>
      <w:r>
        <w:rPr>
          <w:rFonts w:hint="eastAsia"/>
          <w:sz w:val="24"/>
        </w:rPr>
        <w:t>9.2-1</w:t>
      </w:r>
    </w:p>
    <w:p w:rsidR="00EE3B6C" w:rsidRDefault="00D56805" w:rsidP="00D56805">
      <w:pPr>
        <w:pStyle w:val="1"/>
      </w:pPr>
      <w:bookmarkStart w:id="371" w:name="_Toc469163169"/>
      <w:r>
        <w:rPr>
          <w:rFonts w:hint="eastAsia"/>
        </w:rPr>
        <w:lastRenderedPageBreak/>
        <w:t xml:space="preserve">10 </w:t>
      </w:r>
      <w:r>
        <w:rPr>
          <w:rFonts w:hint="eastAsia"/>
        </w:rPr>
        <w:t>项目估算</w:t>
      </w:r>
      <w:bookmarkEnd w:id="369"/>
      <w:bookmarkEnd w:id="370"/>
      <w:bookmarkEnd w:id="371"/>
    </w:p>
    <w:p w:rsidR="00EE3B6C" w:rsidRPr="00D56805" w:rsidRDefault="00D56805" w:rsidP="00D56805">
      <w:pPr>
        <w:pStyle w:val="2"/>
        <w:rPr>
          <w:rStyle w:val="ad"/>
          <w:rFonts w:ascii="Arial" w:eastAsia="黑体" w:hAnsi="Arial" w:cs="Times New Roman"/>
          <w:b/>
          <w:bCs/>
          <w:sz w:val="30"/>
        </w:rPr>
      </w:pPr>
      <w:bookmarkStart w:id="372" w:name="_Toc367706932"/>
      <w:bookmarkStart w:id="373" w:name="_Toc465023301"/>
      <w:bookmarkStart w:id="374" w:name="_Toc464199039"/>
      <w:bookmarkStart w:id="375" w:name="_Toc469163170"/>
      <w:r w:rsidRPr="00D56805">
        <w:rPr>
          <w:rStyle w:val="ad"/>
          <w:rFonts w:ascii="Arial" w:eastAsia="黑体" w:hAnsi="Arial" w:cs="Times New Roman" w:hint="eastAsia"/>
          <w:b/>
          <w:bCs/>
          <w:sz w:val="30"/>
        </w:rPr>
        <w:t xml:space="preserve">10.1 </w:t>
      </w:r>
      <w:r w:rsidRPr="00D56805">
        <w:rPr>
          <w:rStyle w:val="ad"/>
          <w:rFonts w:ascii="Arial" w:eastAsia="黑体" w:hAnsi="Arial" w:cs="Times New Roman" w:hint="eastAsia"/>
          <w:b/>
          <w:bCs/>
          <w:sz w:val="30"/>
        </w:rPr>
        <w:t>规模估算</w:t>
      </w:r>
      <w:bookmarkEnd w:id="372"/>
      <w:bookmarkEnd w:id="373"/>
      <w:bookmarkEnd w:id="374"/>
      <w:bookmarkEnd w:id="375"/>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EE3B6C" w:rsidRDefault="00D56805">
      <w:pPr>
        <w:widowControl/>
        <w:spacing w:line="360" w:lineRule="auto"/>
        <w:ind w:firstLineChars="200" w:firstLine="480"/>
        <w:jc w:val="center"/>
        <w:rPr>
          <w:rFonts w:cs="宋体"/>
          <w:color w:val="000000" w:themeColor="text1"/>
          <w:kern w:val="0"/>
          <w:sz w:val="24"/>
        </w:rPr>
      </w:pPr>
      <w:r>
        <w:rPr>
          <w:rFonts w:cs="宋体"/>
          <w:noProof/>
          <w:color w:val="000000" w:themeColor="text1"/>
          <w:kern w:val="0"/>
          <w:sz w:val="24"/>
        </w:rPr>
        <w:drawing>
          <wp:inline distT="0" distB="0" distL="114300" distR="114300">
            <wp:extent cx="4977130" cy="1703705"/>
            <wp:effectExtent l="0" t="0" r="0" b="0"/>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yyz\AppData\Roaming\Tencent\Users\625951868\QQ\WinTemp\RichOle\I]2%7~TKC(QL}LHSGQR27`5.jpg"/>
                    <pic:cNvPicPr>
                      <a:picLocks noChangeAspect="1"/>
                    </pic:cNvPicPr>
                  </pic:nvPicPr>
                  <pic:blipFill>
                    <a:blip r:embed="rId25"/>
                    <a:stretch>
                      <a:fillRect/>
                    </a:stretch>
                  </pic:blipFill>
                  <pic:spPr>
                    <a:xfrm>
                      <a:off x="0" y="0"/>
                      <a:ext cx="4984673" cy="1706804"/>
                    </a:xfrm>
                    <a:prstGeom prst="rect">
                      <a:avLst/>
                    </a:prstGeom>
                    <a:noFill/>
                    <a:ln w="9525">
                      <a:noFill/>
                    </a:ln>
                  </pic:spPr>
                </pic:pic>
              </a:graphicData>
            </a:graphic>
          </wp:inline>
        </w:drawing>
      </w:r>
    </w:p>
    <w:p w:rsidR="00EE3B6C" w:rsidRDefault="00D56805">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1</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未经校正的功能点数</w:t>
      </w:r>
      <w:r>
        <w:rPr>
          <w:rFonts w:hint="eastAsia"/>
          <w:color w:val="000000" w:themeColor="text1"/>
          <w:sz w:val="24"/>
        </w:rPr>
        <w:t>:</w:t>
      </w:r>
    </w:p>
    <w:p w:rsidR="00EE3B6C" w:rsidRDefault="00D56805">
      <w:pPr>
        <w:widowControl/>
        <w:spacing w:line="360" w:lineRule="auto"/>
        <w:ind w:firstLineChars="200" w:firstLine="480"/>
        <w:jc w:val="left"/>
        <w:rPr>
          <w:rFonts w:cs="宋体"/>
          <w:color w:val="000000" w:themeColor="text1"/>
          <w:kern w:val="0"/>
          <w:sz w:val="24"/>
        </w:rPr>
      </w:pPr>
      <w:r>
        <w:rPr>
          <w:rFonts w:cs="宋体"/>
          <w:noProof/>
          <w:color w:val="000000" w:themeColor="text1"/>
          <w:kern w:val="0"/>
          <w:sz w:val="24"/>
        </w:rPr>
        <w:drawing>
          <wp:inline distT="0" distB="0" distL="114300" distR="114300">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yz\AppData\Roaming\Tencent\Users\625951868\QQ\WinTemp\RichOle\W0P2PEQUF~PUC2B35KHF(DI.jpg"/>
                    <pic:cNvPicPr>
                      <a:picLocks noChangeAspect="1"/>
                    </pic:cNvPicPr>
                  </pic:nvPicPr>
                  <pic:blipFill>
                    <a:blip r:embed="rId26"/>
                    <a:stretch>
                      <a:fillRect/>
                    </a:stretch>
                  </pic:blipFill>
                  <pic:spPr>
                    <a:xfrm>
                      <a:off x="0" y="0"/>
                      <a:ext cx="4413250" cy="2171065"/>
                    </a:xfrm>
                    <a:prstGeom prst="rect">
                      <a:avLst/>
                    </a:prstGeom>
                    <a:noFill/>
                    <a:ln w="9525">
                      <a:noFill/>
                    </a:ln>
                  </pic:spPr>
                </pic:pic>
              </a:graphicData>
            </a:graphic>
          </wp:inline>
        </w:drawing>
      </w:r>
    </w:p>
    <w:p w:rsidR="00EE3B6C" w:rsidRDefault="00D56805">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2</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FP=UFC*TCF</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w:t>
      </w:r>
      <w:r>
        <w:rPr>
          <w:rFonts w:hint="eastAsia"/>
          <w:color w:val="000000" w:themeColor="text1"/>
          <w:sz w:val="24"/>
        </w:rPr>
        <w:t>：未调整功能点计数</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w:t>
      </w:r>
      <w:r>
        <w:rPr>
          <w:rFonts w:hint="eastAsia"/>
          <w:color w:val="000000" w:themeColor="text1"/>
          <w:sz w:val="24"/>
        </w:rPr>
        <w:t>：技术复杂度因子</w:t>
      </w:r>
      <w:r>
        <w:rPr>
          <w:rFonts w:hint="eastAsia"/>
          <w:color w:val="000000" w:themeColor="text1"/>
          <w:sz w:val="24"/>
        </w:rPr>
        <w:t>= 0.65+0.01</w:t>
      </w:r>
      <w:r>
        <w:rPr>
          <w:color w:val="000000" w:themeColor="text1"/>
          <w:sz w:val="24"/>
        </w:rPr>
        <w:fldChar w:fldCharType="begin"/>
      </w:r>
      <w:r>
        <w:rPr>
          <w:color w:val="000000" w:themeColor="text1"/>
          <w:sz w:val="24"/>
        </w:rPr>
        <w:instrText xml:space="preserve"> QUOTE </w:instrText>
      </w:r>
      <w:r>
        <w:rPr>
          <w:rFonts w:hint="eastAsia"/>
          <w:noProof/>
          <w:color w:val="000000" w:themeColor="text1"/>
          <w:position w:val="-6"/>
          <w:sz w:val="24"/>
        </w:rPr>
        <w:drawing>
          <wp:inline distT="0" distB="0" distL="114300" distR="114300">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7"/>
                    <a:stretch>
                      <a:fillRect/>
                    </a:stretch>
                  </pic:blipFill>
                  <pic:spPr>
                    <a:xfrm>
                      <a:off x="0" y="0"/>
                      <a:ext cx="428625" cy="200025"/>
                    </a:xfrm>
                    <a:prstGeom prst="rect">
                      <a:avLst/>
                    </a:prstGeom>
                    <a:noFill/>
                    <a:ln w="9525">
                      <a:noFill/>
                    </a:ln>
                  </pic:spPr>
                </pic:pic>
              </a:graphicData>
            </a:graphic>
          </wp:inline>
        </w:drawing>
      </w:r>
      <w:r>
        <w:rPr>
          <w:color w:val="000000" w:themeColor="text1"/>
          <w:sz w:val="24"/>
        </w:rPr>
        <w:instrText xml:space="preserve"> </w:instrText>
      </w:r>
      <w:r>
        <w:rPr>
          <w:color w:val="000000" w:themeColor="text1"/>
          <w:sz w:val="24"/>
        </w:rPr>
        <w:fldChar w:fldCharType="separate"/>
      </w:r>
      <w:r>
        <w:rPr>
          <w:rFonts w:hint="eastAsia"/>
          <w:noProof/>
          <w:color w:val="000000" w:themeColor="text1"/>
          <w:position w:val="-6"/>
          <w:sz w:val="24"/>
        </w:rPr>
        <w:drawing>
          <wp:inline distT="0" distB="0" distL="114300" distR="114300">
            <wp:extent cx="428625" cy="2000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7"/>
                    <a:stretch>
                      <a:fillRect/>
                    </a:stretch>
                  </pic:blipFill>
                  <pic:spPr>
                    <a:xfrm>
                      <a:off x="0" y="0"/>
                      <a:ext cx="428625" cy="200025"/>
                    </a:xfrm>
                    <a:prstGeom prst="rect">
                      <a:avLst/>
                    </a:prstGeom>
                    <a:noFill/>
                    <a:ln w="9525">
                      <a:noFill/>
                    </a:ln>
                  </pic:spPr>
                </pic:pic>
              </a:graphicData>
            </a:graphic>
          </wp:inline>
        </w:drawing>
      </w:r>
      <w:r>
        <w:rPr>
          <w:color w:val="000000" w:themeColor="text1"/>
          <w:sz w:val="24"/>
        </w:rPr>
        <w:fldChar w:fldCharType="end"/>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UFC=4*4+2*6+5*2+4*3=50</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TCF=0.65+0.01(6*3</w:t>
      </w:r>
      <w:proofErr w:type="gramStart"/>
      <w:r>
        <w:rPr>
          <w:rFonts w:hint="eastAsia"/>
          <w:color w:val="000000" w:themeColor="text1"/>
          <w:sz w:val="24"/>
        </w:rPr>
        <w:t>)=</w:t>
      </w:r>
      <w:proofErr w:type="gramEnd"/>
      <w:r>
        <w:rPr>
          <w:rFonts w:hint="eastAsia"/>
          <w:color w:val="000000" w:themeColor="text1"/>
          <w:sz w:val="24"/>
        </w:rPr>
        <w:t>0.83</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FP=50*0.83=41.5</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lastRenderedPageBreak/>
        <w:t>估算结果：</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所以总的工作量估计值为：</w:t>
      </w:r>
      <w:r>
        <w:rPr>
          <w:rFonts w:hint="eastAsia"/>
          <w:color w:val="000000" w:themeColor="text1"/>
          <w:sz w:val="24"/>
        </w:rPr>
        <w:t>LOC=41.5*53=2199.5</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注：</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1.</w:t>
      </w:r>
      <w:r>
        <w:rPr>
          <w:rFonts w:hint="eastAsia"/>
          <w:color w:val="000000" w:themeColor="text1"/>
          <w:sz w:val="24"/>
        </w:rPr>
        <w:t>不同编程语言下</w:t>
      </w:r>
      <w:r>
        <w:rPr>
          <w:color w:val="000000" w:themeColor="text1"/>
          <w:sz w:val="24"/>
        </w:rPr>
        <w:t xml:space="preserve">FP </w:t>
      </w:r>
      <w:r>
        <w:rPr>
          <w:rFonts w:hint="eastAsia"/>
          <w:color w:val="000000" w:themeColor="text1"/>
          <w:sz w:val="24"/>
        </w:rPr>
        <w:t>与</w:t>
      </w:r>
      <w:r>
        <w:rPr>
          <w:color w:val="000000" w:themeColor="text1"/>
          <w:sz w:val="24"/>
        </w:rPr>
        <w:t xml:space="preserve">LOC </w:t>
      </w:r>
      <w:r>
        <w:rPr>
          <w:rFonts w:hint="eastAsia"/>
          <w:color w:val="000000" w:themeColor="text1"/>
          <w:sz w:val="24"/>
        </w:rPr>
        <w:t>间换算关系</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编程语言</w:t>
      </w:r>
      <w:r>
        <w:rPr>
          <w:color w:val="000000" w:themeColor="text1"/>
          <w:sz w:val="24"/>
        </w:rPr>
        <w:t xml:space="preserve"> LOC/FP</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Java 53</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Visual C++ 34</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Visual Basic 29</w:t>
      </w:r>
    </w:p>
    <w:p w:rsidR="00EE3B6C" w:rsidRDefault="00D56805">
      <w:pPr>
        <w:autoSpaceDE w:val="0"/>
        <w:autoSpaceDN w:val="0"/>
        <w:adjustRightInd w:val="0"/>
        <w:spacing w:line="360" w:lineRule="auto"/>
        <w:ind w:firstLineChars="200" w:firstLine="480"/>
        <w:jc w:val="left"/>
        <w:rPr>
          <w:color w:val="000000" w:themeColor="text1"/>
          <w:sz w:val="24"/>
        </w:rPr>
      </w:pPr>
      <w:proofErr w:type="spellStart"/>
      <w:r>
        <w:rPr>
          <w:color w:val="000000" w:themeColor="text1"/>
          <w:sz w:val="24"/>
        </w:rPr>
        <w:t>PowerBulider</w:t>
      </w:r>
      <w:proofErr w:type="spellEnd"/>
      <w:r>
        <w:rPr>
          <w:color w:val="000000" w:themeColor="text1"/>
          <w:sz w:val="24"/>
        </w:rPr>
        <w:t xml:space="preserve"> 16</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Ada95 49</w:t>
      </w:r>
    </w:p>
    <w:p w:rsidR="00EE3B6C" w:rsidRDefault="00D56805">
      <w:pPr>
        <w:autoSpaceDE w:val="0"/>
        <w:autoSpaceDN w:val="0"/>
        <w:adjustRightInd w:val="0"/>
        <w:spacing w:line="360" w:lineRule="auto"/>
        <w:ind w:firstLineChars="200" w:firstLine="480"/>
        <w:jc w:val="left"/>
        <w:rPr>
          <w:color w:val="000000" w:themeColor="text1"/>
          <w:sz w:val="24"/>
        </w:rPr>
      </w:pPr>
      <w:proofErr w:type="gramStart"/>
      <w:r>
        <w:rPr>
          <w:color w:val="000000" w:themeColor="text1"/>
          <w:sz w:val="24"/>
        </w:rPr>
        <w:t>Unix</w:t>
      </w:r>
      <w:proofErr w:type="gramEnd"/>
      <w:r>
        <w:rPr>
          <w:color w:val="000000" w:themeColor="text1"/>
          <w:sz w:val="24"/>
        </w:rPr>
        <w:t xml:space="preserve"> Shell Scripts 107</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Lisp 64</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4GL 20</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Prolog 64</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 xml:space="preserve">2. </w:t>
      </w:r>
      <w:r>
        <w:rPr>
          <w:rFonts w:hint="eastAsia"/>
          <w:color w:val="000000" w:themeColor="text1"/>
          <w:sz w:val="24"/>
        </w:rPr>
        <w:t>技术复杂因子的组成</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序号</w:t>
      </w:r>
      <w:r>
        <w:rPr>
          <w:color w:val="000000" w:themeColor="text1"/>
          <w:sz w:val="24"/>
        </w:rPr>
        <w:t xml:space="preserve"> </w:t>
      </w:r>
      <w:r>
        <w:rPr>
          <w:rFonts w:hint="eastAsia"/>
          <w:color w:val="000000" w:themeColor="text1"/>
          <w:sz w:val="24"/>
        </w:rPr>
        <w:t>名称</w:t>
      </w:r>
      <w:r>
        <w:rPr>
          <w:color w:val="000000" w:themeColor="text1"/>
          <w:sz w:val="24"/>
        </w:rPr>
        <w:t xml:space="preserve"> </w:t>
      </w:r>
      <w:r>
        <w:rPr>
          <w:rFonts w:hint="eastAsia"/>
          <w:color w:val="000000" w:themeColor="text1"/>
          <w:sz w:val="24"/>
        </w:rPr>
        <w:t xml:space="preserve">          </w:t>
      </w:r>
      <w:r>
        <w:rPr>
          <w:rFonts w:hint="eastAsia"/>
          <w:color w:val="000000" w:themeColor="text1"/>
          <w:sz w:val="24"/>
        </w:rPr>
        <w:t>序号</w:t>
      </w:r>
      <w:r>
        <w:rPr>
          <w:color w:val="000000" w:themeColor="text1"/>
          <w:sz w:val="24"/>
        </w:rPr>
        <w:t xml:space="preserve"> </w:t>
      </w:r>
      <w:r>
        <w:rPr>
          <w:rFonts w:hint="eastAsia"/>
          <w:color w:val="000000" w:themeColor="text1"/>
          <w:sz w:val="24"/>
        </w:rPr>
        <w:t>名称</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1 </w:t>
      </w:r>
      <w:r>
        <w:rPr>
          <w:rFonts w:hint="eastAsia"/>
          <w:color w:val="000000" w:themeColor="text1"/>
          <w:sz w:val="24"/>
        </w:rPr>
        <w:t>可靠的备份和恢复</w:t>
      </w:r>
      <w:r>
        <w:rPr>
          <w:rFonts w:hint="eastAsia"/>
          <w:color w:val="000000" w:themeColor="text1"/>
          <w:sz w:val="24"/>
        </w:rPr>
        <w:t xml:space="preserve">   </w:t>
      </w:r>
      <w:r>
        <w:rPr>
          <w:color w:val="000000" w:themeColor="text1"/>
          <w:sz w:val="24"/>
        </w:rPr>
        <w:t xml:space="preserve">8 </w:t>
      </w:r>
      <w:r>
        <w:rPr>
          <w:rFonts w:hint="eastAsia"/>
          <w:color w:val="000000" w:themeColor="text1"/>
          <w:sz w:val="24"/>
        </w:rPr>
        <w:t>联机更新主文件</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2 </w:t>
      </w:r>
      <w:r>
        <w:rPr>
          <w:rFonts w:hint="eastAsia"/>
          <w:color w:val="000000" w:themeColor="text1"/>
          <w:sz w:val="24"/>
        </w:rPr>
        <w:t>数据通信</w:t>
      </w:r>
      <w:r>
        <w:rPr>
          <w:color w:val="000000" w:themeColor="text1"/>
          <w:sz w:val="24"/>
        </w:rPr>
        <w:t xml:space="preserve"> </w:t>
      </w:r>
      <w:r>
        <w:rPr>
          <w:rFonts w:hint="eastAsia"/>
          <w:color w:val="000000" w:themeColor="text1"/>
          <w:sz w:val="24"/>
        </w:rPr>
        <w:t xml:space="preserve">          </w:t>
      </w:r>
      <w:r>
        <w:rPr>
          <w:color w:val="000000" w:themeColor="text1"/>
          <w:sz w:val="24"/>
        </w:rPr>
        <w:t xml:space="preserve">9 </w:t>
      </w:r>
      <w:r>
        <w:rPr>
          <w:rFonts w:hint="eastAsia"/>
          <w:color w:val="000000" w:themeColor="text1"/>
          <w:sz w:val="24"/>
        </w:rPr>
        <w:t>复杂的输入输出</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3 </w:t>
      </w:r>
      <w:r>
        <w:rPr>
          <w:rFonts w:hint="eastAsia"/>
          <w:color w:val="000000" w:themeColor="text1"/>
          <w:sz w:val="24"/>
        </w:rPr>
        <w:t>分布式处理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10 </w:t>
      </w:r>
      <w:r>
        <w:rPr>
          <w:rFonts w:hint="eastAsia"/>
          <w:color w:val="000000" w:themeColor="text1"/>
          <w:sz w:val="24"/>
        </w:rPr>
        <w:t>复杂的内部处理</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4 </w:t>
      </w:r>
      <w:r>
        <w:rPr>
          <w:rFonts w:hint="eastAsia"/>
          <w:color w:val="000000" w:themeColor="text1"/>
          <w:sz w:val="24"/>
        </w:rPr>
        <w:t>系统的重要性</w:t>
      </w:r>
      <w:r>
        <w:rPr>
          <w:color w:val="000000" w:themeColor="text1"/>
          <w:sz w:val="24"/>
        </w:rPr>
        <w:t xml:space="preserve"> </w:t>
      </w:r>
      <w:r>
        <w:rPr>
          <w:rFonts w:hint="eastAsia"/>
          <w:color w:val="000000" w:themeColor="text1"/>
          <w:sz w:val="24"/>
        </w:rPr>
        <w:t xml:space="preserve">      </w:t>
      </w:r>
      <w:r>
        <w:rPr>
          <w:color w:val="000000" w:themeColor="text1"/>
          <w:sz w:val="24"/>
        </w:rPr>
        <w:t xml:space="preserve">11 </w:t>
      </w:r>
      <w:r>
        <w:rPr>
          <w:rFonts w:hint="eastAsia"/>
          <w:color w:val="000000" w:themeColor="text1"/>
          <w:sz w:val="24"/>
        </w:rPr>
        <w:t>代码的可重用性</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5 </w:t>
      </w:r>
      <w:r>
        <w:rPr>
          <w:rFonts w:hint="eastAsia"/>
          <w:color w:val="000000" w:themeColor="text1"/>
          <w:sz w:val="24"/>
        </w:rPr>
        <w:t>稳定实用的操作环境</w:t>
      </w:r>
      <w:r>
        <w:rPr>
          <w:color w:val="000000" w:themeColor="text1"/>
          <w:sz w:val="24"/>
        </w:rPr>
        <w:t xml:space="preserve"> 12 </w:t>
      </w:r>
      <w:r>
        <w:rPr>
          <w:rFonts w:hint="eastAsia"/>
          <w:color w:val="000000" w:themeColor="text1"/>
          <w:sz w:val="24"/>
        </w:rPr>
        <w:t>数据的转换与安装</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6 </w:t>
      </w:r>
      <w:r>
        <w:rPr>
          <w:rFonts w:hint="eastAsia"/>
          <w:color w:val="000000" w:themeColor="text1"/>
          <w:sz w:val="24"/>
        </w:rPr>
        <w:t>联机数据处理</w:t>
      </w:r>
      <w:r>
        <w:rPr>
          <w:color w:val="000000" w:themeColor="text1"/>
          <w:sz w:val="24"/>
        </w:rPr>
        <w:t xml:space="preserve"> </w:t>
      </w:r>
      <w:r>
        <w:rPr>
          <w:rFonts w:hint="eastAsia"/>
          <w:color w:val="000000" w:themeColor="text1"/>
          <w:sz w:val="24"/>
        </w:rPr>
        <w:t xml:space="preserve">      </w:t>
      </w:r>
      <w:r>
        <w:rPr>
          <w:color w:val="000000" w:themeColor="text1"/>
          <w:sz w:val="24"/>
        </w:rPr>
        <w:t xml:space="preserve">13 </w:t>
      </w:r>
      <w:r>
        <w:rPr>
          <w:rFonts w:hint="eastAsia"/>
          <w:color w:val="000000" w:themeColor="text1"/>
          <w:sz w:val="24"/>
        </w:rPr>
        <w:t>完善的功能和性能</w:t>
      </w:r>
    </w:p>
    <w:p w:rsidR="00EE3B6C" w:rsidRDefault="00D56805">
      <w:pPr>
        <w:autoSpaceDE w:val="0"/>
        <w:autoSpaceDN w:val="0"/>
        <w:adjustRightInd w:val="0"/>
        <w:spacing w:line="360" w:lineRule="auto"/>
        <w:ind w:firstLineChars="200" w:firstLine="480"/>
        <w:jc w:val="left"/>
        <w:rPr>
          <w:color w:val="000000" w:themeColor="text1"/>
          <w:sz w:val="24"/>
        </w:rPr>
      </w:pPr>
      <w:r>
        <w:rPr>
          <w:color w:val="000000" w:themeColor="text1"/>
          <w:sz w:val="24"/>
        </w:rPr>
        <w:t xml:space="preserve">7 </w:t>
      </w:r>
      <w:r>
        <w:rPr>
          <w:rFonts w:hint="eastAsia"/>
          <w:color w:val="000000" w:themeColor="text1"/>
          <w:sz w:val="24"/>
        </w:rPr>
        <w:t>多重屏幕和多重操作</w:t>
      </w:r>
      <w:r>
        <w:rPr>
          <w:color w:val="000000" w:themeColor="text1"/>
          <w:sz w:val="24"/>
        </w:rPr>
        <w:t xml:space="preserve"> 14 </w:t>
      </w:r>
      <w:r>
        <w:rPr>
          <w:rFonts w:hint="eastAsia"/>
          <w:color w:val="000000" w:themeColor="text1"/>
          <w:sz w:val="24"/>
        </w:rPr>
        <w:t>易于修改和维护</w:t>
      </w:r>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影响程度有六个等级对应</w:t>
      </w:r>
      <w:r>
        <w:rPr>
          <w:rFonts w:hint="eastAsia"/>
          <w:color w:val="000000" w:themeColor="text1"/>
          <w:sz w:val="24"/>
        </w:rPr>
        <w:t>5</w:t>
      </w:r>
      <w:r>
        <w:rPr>
          <w:rFonts w:hint="eastAsia"/>
          <w:color w:val="000000" w:themeColor="text1"/>
          <w:sz w:val="24"/>
        </w:rPr>
        <w:t>个权值</w:t>
      </w:r>
      <w:r>
        <w:rPr>
          <w:rFonts w:hint="eastAsia"/>
          <w:color w:val="000000" w:themeColor="text1"/>
          <w:sz w:val="24"/>
        </w:rPr>
        <w:t>0--5</w:t>
      </w:r>
    </w:p>
    <w:p w:rsidR="00EE3B6C" w:rsidRDefault="00D56805" w:rsidP="00D56805">
      <w:pPr>
        <w:pStyle w:val="2"/>
      </w:pPr>
      <w:bookmarkStart w:id="376" w:name="_Toc367706933"/>
      <w:bookmarkStart w:id="377" w:name="_Toc464199040"/>
      <w:bookmarkStart w:id="378" w:name="_Toc465023302"/>
      <w:bookmarkStart w:id="379" w:name="_Toc469163171"/>
      <w:r>
        <w:rPr>
          <w:rFonts w:hint="eastAsia"/>
        </w:rPr>
        <w:t xml:space="preserve">10.2 </w:t>
      </w:r>
      <w:r>
        <w:rPr>
          <w:rFonts w:hint="eastAsia"/>
        </w:rPr>
        <w:t>工作量估算</w:t>
      </w:r>
      <w:bookmarkEnd w:id="376"/>
      <w:bookmarkEnd w:id="377"/>
      <w:bookmarkEnd w:id="378"/>
      <w:bookmarkEnd w:id="379"/>
    </w:p>
    <w:p w:rsidR="00EE3B6C" w:rsidRDefault="00D56805">
      <w:pPr>
        <w:spacing w:line="360" w:lineRule="auto"/>
        <w:ind w:firstLineChars="200" w:firstLine="480"/>
        <w:rPr>
          <w:color w:val="000000" w:themeColor="text1"/>
          <w:sz w:val="24"/>
        </w:rPr>
      </w:pPr>
      <w:r>
        <w:rPr>
          <w:rFonts w:hint="eastAsia"/>
          <w:color w:val="000000" w:themeColor="text1"/>
          <w:sz w:val="24"/>
        </w:rPr>
        <w:t>工作量与项目规模有关，求出了项目规模根据人员数量及相应工作分配基本上每个人工作量大致是</w:t>
      </w:r>
      <w:r>
        <w:rPr>
          <w:rFonts w:hint="eastAsia"/>
          <w:color w:val="000000" w:themeColor="text1"/>
          <w:sz w:val="24"/>
        </w:rPr>
        <w:t>400</w:t>
      </w:r>
      <w:r>
        <w:rPr>
          <w:rFonts w:hint="eastAsia"/>
          <w:color w:val="000000" w:themeColor="text1"/>
          <w:sz w:val="24"/>
        </w:rPr>
        <w:t>行代码和一篇文档</w:t>
      </w:r>
    </w:p>
    <w:p w:rsidR="00EE3B6C" w:rsidRDefault="00D56805" w:rsidP="00D56805">
      <w:pPr>
        <w:pStyle w:val="2"/>
      </w:pPr>
      <w:bookmarkStart w:id="380" w:name="_Toc465023303"/>
      <w:bookmarkStart w:id="381" w:name="_Toc464199041"/>
      <w:bookmarkStart w:id="382" w:name="_Toc367706934"/>
      <w:bookmarkStart w:id="383" w:name="_Toc469163172"/>
      <w:r>
        <w:rPr>
          <w:rFonts w:hint="eastAsia"/>
        </w:rPr>
        <w:lastRenderedPageBreak/>
        <w:t xml:space="preserve">10.3 </w:t>
      </w:r>
      <w:r>
        <w:rPr>
          <w:rFonts w:hint="eastAsia"/>
        </w:rPr>
        <w:t>成本估算</w:t>
      </w:r>
      <w:bookmarkEnd w:id="380"/>
      <w:bookmarkEnd w:id="381"/>
      <w:bookmarkEnd w:id="382"/>
      <w:bookmarkEnd w:id="383"/>
    </w:p>
    <w:p w:rsidR="00EE3B6C" w:rsidRDefault="00D56805">
      <w:pPr>
        <w:pStyle w:val="a3"/>
        <w:ind w:firstLine="480"/>
        <w:rPr>
          <w:color w:val="000000" w:themeColor="text1"/>
          <w:kern w:val="2"/>
          <w:sz w:val="24"/>
          <w:szCs w:val="22"/>
          <w:lang w:eastAsia="zh-CN"/>
        </w:rPr>
      </w:pPr>
      <w:r>
        <w:rPr>
          <w:rFonts w:hint="eastAsia"/>
          <w:color w:val="000000" w:themeColor="text1"/>
          <w:kern w:val="2"/>
          <w:sz w:val="24"/>
          <w:szCs w:val="22"/>
          <w:lang w:eastAsia="zh-CN"/>
        </w:rPr>
        <w:t>成本估算主要考虑三种模型</w:t>
      </w:r>
      <w:r>
        <w:rPr>
          <w:rFonts w:hint="eastAsia"/>
          <w:color w:val="000000" w:themeColor="text1"/>
          <w:kern w:val="2"/>
          <w:sz w:val="24"/>
          <w:szCs w:val="22"/>
          <w:lang w:eastAsia="zh-CN"/>
        </w:rPr>
        <w:t>:</w:t>
      </w:r>
      <w:r>
        <w:rPr>
          <w:rFonts w:hint="eastAsia"/>
          <w:color w:val="000000" w:themeColor="text1"/>
          <w:kern w:val="2"/>
          <w:sz w:val="24"/>
          <w:szCs w:val="22"/>
          <w:lang w:eastAsia="zh-CN"/>
        </w:rPr>
        <w:t>类比法</w:t>
      </w:r>
      <w:r>
        <w:rPr>
          <w:rFonts w:hint="eastAsia"/>
          <w:color w:val="000000" w:themeColor="text1"/>
          <w:kern w:val="2"/>
          <w:sz w:val="24"/>
          <w:szCs w:val="22"/>
          <w:lang w:eastAsia="zh-CN"/>
        </w:rPr>
        <w:t>,</w:t>
      </w:r>
      <w:r>
        <w:rPr>
          <w:rFonts w:hint="eastAsia"/>
          <w:color w:val="000000" w:themeColor="text1"/>
          <w:kern w:val="2"/>
          <w:sz w:val="24"/>
          <w:szCs w:val="22"/>
          <w:lang w:eastAsia="zh-CN"/>
        </w:rPr>
        <w:t>自下而上法</w:t>
      </w:r>
      <w:r>
        <w:rPr>
          <w:rFonts w:hint="eastAsia"/>
          <w:color w:val="000000" w:themeColor="text1"/>
          <w:kern w:val="2"/>
          <w:sz w:val="24"/>
          <w:szCs w:val="22"/>
          <w:lang w:eastAsia="zh-CN"/>
        </w:rPr>
        <w:t>,</w:t>
      </w:r>
      <w:r>
        <w:rPr>
          <w:rFonts w:hint="eastAsia"/>
          <w:color w:val="000000" w:themeColor="text1"/>
          <w:kern w:val="2"/>
          <w:sz w:val="24"/>
          <w:szCs w:val="22"/>
          <w:lang w:eastAsia="zh-CN"/>
        </w:rPr>
        <w:t>参数法。我们采用自下而上和参数法的结合模型</w:t>
      </w:r>
      <w:r>
        <w:rPr>
          <w:rFonts w:hint="eastAsia"/>
          <w:color w:val="000000" w:themeColor="text1"/>
          <w:kern w:val="2"/>
          <w:sz w:val="24"/>
          <w:szCs w:val="22"/>
          <w:lang w:eastAsia="zh-CN"/>
        </w:rPr>
        <w:t>,</w:t>
      </w:r>
      <w:r>
        <w:rPr>
          <w:rFonts w:hint="eastAsia"/>
          <w:color w:val="000000" w:themeColor="text1"/>
          <w:kern w:val="2"/>
          <w:sz w:val="24"/>
          <w:szCs w:val="22"/>
          <w:lang w:eastAsia="zh-CN"/>
        </w:rPr>
        <w:t>步骤如下</w:t>
      </w:r>
      <w:r>
        <w:rPr>
          <w:rFonts w:hint="eastAsia"/>
          <w:color w:val="000000" w:themeColor="text1"/>
          <w:kern w:val="2"/>
          <w:sz w:val="24"/>
          <w:szCs w:val="22"/>
          <w:lang w:eastAsia="zh-CN"/>
        </w:rPr>
        <w:t>:</w:t>
      </w:r>
    </w:p>
    <w:p w:rsidR="00EE3B6C" w:rsidRDefault="00D56805">
      <w:pPr>
        <w:pStyle w:val="a3"/>
        <w:ind w:firstLine="480"/>
        <w:rPr>
          <w:color w:val="000000" w:themeColor="text1"/>
          <w:kern w:val="2"/>
          <w:sz w:val="24"/>
          <w:szCs w:val="22"/>
          <w:lang w:eastAsia="zh-CN"/>
        </w:rPr>
      </w:pPr>
      <w:r>
        <w:rPr>
          <w:rFonts w:hint="eastAsia"/>
          <w:color w:val="000000" w:themeColor="text1"/>
          <w:kern w:val="2"/>
          <w:sz w:val="24"/>
          <w:szCs w:val="22"/>
          <w:lang w:eastAsia="zh-CN"/>
        </w:rPr>
        <w:t>对任务进行分解</w:t>
      </w:r>
    </w:p>
    <w:p w:rsidR="00EE3B6C" w:rsidRDefault="00D56805">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估算每个任务的成本</w:t>
      </w:r>
      <w:proofErr w:type="spellStart"/>
      <w:r>
        <w:rPr>
          <w:rFonts w:hint="eastAsia"/>
          <w:color w:val="000000" w:themeColor="text1"/>
          <w:kern w:val="2"/>
          <w:sz w:val="24"/>
          <w:szCs w:val="22"/>
          <w:lang w:eastAsia="zh-CN"/>
        </w:rPr>
        <w:t>Ei</w:t>
      </w:r>
      <w:proofErr w:type="spellEnd"/>
    </w:p>
    <w:p w:rsidR="00EE3B6C" w:rsidRDefault="00D56805">
      <w:pPr>
        <w:pStyle w:val="a3"/>
        <w:ind w:left="1140" w:firstLine="480"/>
        <w:rPr>
          <w:color w:val="000000" w:themeColor="text1"/>
          <w:kern w:val="2"/>
          <w:sz w:val="24"/>
          <w:szCs w:val="22"/>
          <w:lang w:eastAsia="zh-CN"/>
        </w:rPr>
      </w:pPr>
      <w:r>
        <w:rPr>
          <w:rFonts w:hint="eastAsia"/>
          <w:color w:val="000000" w:themeColor="text1"/>
          <w:kern w:val="2"/>
          <w:sz w:val="24"/>
          <w:szCs w:val="22"/>
          <w:lang w:eastAsia="zh-CN"/>
        </w:rPr>
        <w:t>直接成本</w:t>
      </w:r>
      <w:r>
        <w:rPr>
          <w:rFonts w:hint="eastAsia"/>
          <w:color w:val="000000" w:themeColor="text1"/>
          <w:kern w:val="2"/>
          <w:sz w:val="24"/>
          <w:szCs w:val="22"/>
          <w:lang w:eastAsia="zh-CN"/>
        </w:rPr>
        <w:t>=E1+E2+</w:t>
      </w:r>
      <w:r>
        <w:rPr>
          <w:color w:val="000000" w:themeColor="text1"/>
          <w:kern w:val="2"/>
          <w:sz w:val="24"/>
          <w:szCs w:val="22"/>
          <w:lang w:eastAsia="zh-CN"/>
        </w:rPr>
        <w:t>……</w:t>
      </w:r>
      <w:r>
        <w:rPr>
          <w:rFonts w:hint="eastAsia"/>
          <w:color w:val="000000" w:themeColor="text1"/>
          <w:kern w:val="2"/>
          <w:sz w:val="24"/>
          <w:szCs w:val="22"/>
          <w:lang w:eastAsia="zh-CN"/>
        </w:rPr>
        <w:t xml:space="preserve">+ </w:t>
      </w:r>
      <w:proofErr w:type="spellStart"/>
      <w:r>
        <w:rPr>
          <w:rFonts w:hint="eastAsia"/>
          <w:color w:val="000000" w:themeColor="text1"/>
          <w:kern w:val="2"/>
          <w:sz w:val="24"/>
          <w:szCs w:val="22"/>
          <w:lang w:eastAsia="zh-CN"/>
        </w:rPr>
        <w:t>Ei</w:t>
      </w:r>
      <w:proofErr w:type="spellEnd"/>
      <w:r>
        <w:rPr>
          <w:rFonts w:hint="eastAsia"/>
          <w:color w:val="000000" w:themeColor="text1"/>
          <w:kern w:val="2"/>
          <w:sz w:val="24"/>
          <w:szCs w:val="22"/>
          <w:lang w:eastAsia="zh-CN"/>
        </w:rPr>
        <w:t>+</w:t>
      </w:r>
      <w:r>
        <w:rPr>
          <w:color w:val="000000" w:themeColor="text1"/>
          <w:kern w:val="2"/>
          <w:sz w:val="24"/>
          <w:szCs w:val="22"/>
          <w:lang w:eastAsia="zh-CN"/>
        </w:rPr>
        <w:t>……</w:t>
      </w:r>
      <w:r>
        <w:rPr>
          <w:rFonts w:hint="eastAsia"/>
          <w:color w:val="000000" w:themeColor="text1"/>
          <w:kern w:val="2"/>
          <w:sz w:val="24"/>
          <w:szCs w:val="22"/>
          <w:lang w:eastAsia="zh-CN"/>
        </w:rPr>
        <w:t>+ En</w:t>
      </w:r>
    </w:p>
    <w:p w:rsidR="00EE3B6C" w:rsidRDefault="00D56805">
      <w:pPr>
        <w:pStyle w:val="a3"/>
        <w:ind w:firstLine="480"/>
        <w:rPr>
          <w:color w:val="000000" w:themeColor="text1"/>
          <w:sz w:val="24"/>
          <w:lang w:eastAsia="zh-CN"/>
        </w:rPr>
      </w:pPr>
      <w:r>
        <w:rPr>
          <w:rFonts w:hint="eastAsia"/>
          <w:color w:val="000000" w:themeColor="text1"/>
          <w:sz w:val="24"/>
          <w:lang w:eastAsia="zh-CN"/>
        </w:rPr>
        <w:t>间接成本</w:t>
      </w:r>
      <w:r>
        <w:rPr>
          <w:rFonts w:hint="eastAsia"/>
          <w:color w:val="000000" w:themeColor="text1"/>
          <w:sz w:val="24"/>
          <w:lang w:eastAsia="zh-CN"/>
        </w:rPr>
        <w:t>=</w:t>
      </w:r>
      <w:r>
        <w:rPr>
          <w:rFonts w:hint="eastAsia"/>
          <w:color w:val="000000" w:themeColor="text1"/>
          <w:sz w:val="24"/>
          <w:lang w:eastAsia="zh-CN"/>
        </w:rPr>
        <w:t>直接成本</w:t>
      </w:r>
      <w:r>
        <w:rPr>
          <w:rFonts w:hint="eastAsia"/>
          <w:color w:val="000000" w:themeColor="text1"/>
          <w:sz w:val="24"/>
          <w:lang w:eastAsia="zh-CN"/>
        </w:rPr>
        <w:t>*</w:t>
      </w:r>
      <w:r>
        <w:rPr>
          <w:rFonts w:hint="eastAsia"/>
          <w:color w:val="000000" w:themeColor="text1"/>
          <w:sz w:val="24"/>
          <w:lang w:eastAsia="zh-CN"/>
        </w:rPr>
        <w:t>间接成本系数</w:t>
      </w:r>
    </w:p>
    <w:p w:rsidR="00EE3B6C" w:rsidRDefault="00D56805">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t>项目总估算成本</w:t>
      </w:r>
      <w:r>
        <w:rPr>
          <w:rFonts w:hint="eastAsia"/>
          <w:color w:val="000000" w:themeColor="text1"/>
          <w:kern w:val="2"/>
          <w:sz w:val="24"/>
          <w:szCs w:val="22"/>
          <w:lang w:eastAsia="zh-CN"/>
        </w:rPr>
        <w:t xml:space="preserve">= </w:t>
      </w:r>
      <w:r>
        <w:rPr>
          <w:rFonts w:hint="eastAsia"/>
          <w:color w:val="000000" w:themeColor="text1"/>
          <w:kern w:val="2"/>
          <w:sz w:val="24"/>
          <w:szCs w:val="22"/>
          <w:lang w:eastAsia="zh-CN"/>
        </w:rPr>
        <w:t>直接成本</w:t>
      </w:r>
      <w:r>
        <w:rPr>
          <w:rFonts w:hint="eastAsia"/>
          <w:color w:val="000000" w:themeColor="text1"/>
          <w:kern w:val="2"/>
          <w:sz w:val="24"/>
          <w:szCs w:val="22"/>
          <w:lang w:eastAsia="zh-CN"/>
        </w:rPr>
        <w:t>+</w:t>
      </w:r>
      <w:r>
        <w:rPr>
          <w:rFonts w:hint="eastAsia"/>
          <w:color w:val="000000" w:themeColor="text1"/>
          <w:kern w:val="2"/>
          <w:sz w:val="24"/>
          <w:szCs w:val="22"/>
          <w:lang w:eastAsia="zh-CN"/>
        </w:rPr>
        <w:t>间接成本</w:t>
      </w:r>
    </w:p>
    <w:p w:rsidR="00EE3B6C" w:rsidRDefault="00D56805">
      <w:pPr>
        <w:pStyle w:val="a3"/>
        <w:ind w:left="1142" w:firstLine="480"/>
        <w:rPr>
          <w:color w:val="000000" w:themeColor="text1"/>
          <w:kern w:val="2"/>
          <w:sz w:val="24"/>
          <w:szCs w:val="22"/>
          <w:lang w:eastAsia="zh-CN"/>
        </w:rPr>
      </w:pPr>
      <w:r>
        <w:rPr>
          <w:rFonts w:hint="eastAsia"/>
          <w:color w:val="000000" w:themeColor="text1"/>
          <w:kern w:val="2"/>
          <w:sz w:val="24"/>
          <w:szCs w:val="22"/>
          <w:lang w:eastAsia="zh-CN"/>
        </w:rPr>
        <w:t>项目总报价</w:t>
      </w:r>
      <w:r>
        <w:rPr>
          <w:rFonts w:hint="eastAsia"/>
          <w:color w:val="000000" w:themeColor="text1"/>
          <w:kern w:val="2"/>
          <w:sz w:val="24"/>
          <w:szCs w:val="22"/>
          <w:lang w:eastAsia="zh-CN"/>
        </w:rPr>
        <w:t>=</w:t>
      </w:r>
      <w:r>
        <w:rPr>
          <w:rFonts w:hint="eastAsia"/>
          <w:color w:val="000000" w:themeColor="text1"/>
          <w:kern w:val="2"/>
          <w:sz w:val="24"/>
          <w:szCs w:val="22"/>
          <w:lang w:eastAsia="zh-CN"/>
        </w:rPr>
        <w:t>项目总估算成本</w:t>
      </w:r>
      <w:r>
        <w:rPr>
          <w:rFonts w:hint="eastAsia"/>
          <w:color w:val="000000" w:themeColor="text1"/>
          <w:kern w:val="2"/>
          <w:sz w:val="24"/>
          <w:szCs w:val="22"/>
          <w:lang w:eastAsia="zh-CN"/>
        </w:rPr>
        <w:t>+</w:t>
      </w:r>
      <w:r>
        <w:rPr>
          <w:rFonts w:hint="eastAsia"/>
          <w:color w:val="000000" w:themeColor="text1"/>
          <w:kern w:val="2"/>
          <w:sz w:val="24"/>
          <w:szCs w:val="22"/>
          <w:lang w:eastAsia="zh-CN"/>
        </w:rPr>
        <w:t>风险利润</w:t>
      </w:r>
      <w:r>
        <w:rPr>
          <w:rFonts w:hint="eastAsia"/>
          <w:color w:val="000000" w:themeColor="text1"/>
          <w:kern w:val="2"/>
          <w:sz w:val="24"/>
          <w:szCs w:val="22"/>
          <w:lang w:eastAsia="zh-CN"/>
        </w:rPr>
        <w:t xml:space="preserve"> </w:t>
      </w:r>
    </w:p>
    <w:p w:rsidR="00EE3B6C" w:rsidRDefault="00D56805">
      <w:pPr>
        <w:pStyle w:val="a3"/>
        <w:ind w:firstLine="480"/>
        <w:rPr>
          <w:color w:val="000000" w:themeColor="text1"/>
          <w:kern w:val="2"/>
          <w:sz w:val="24"/>
          <w:szCs w:val="22"/>
          <w:lang w:eastAsia="zh-CN"/>
        </w:rPr>
      </w:pPr>
      <w:r>
        <w:rPr>
          <w:rFonts w:hint="eastAsia"/>
          <w:color w:val="000000" w:themeColor="text1"/>
          <w:kern w:val="2"/>
          <w:sz w:val="24"/>
          <w:szCs w:val="22"/>
          <w:lang w:eastAsia="zh-CN"/>
        </w:rPr>
        <w:t>风险利润</w:t>
      </w:r>
      <w:r>
        <w:rPr>
          <w:rFonts w:hint="eastAsia"/>
          <w:color w:val="000000" w:themeColor="text1"/>
          <w:kern w:val="2"/>
          <w:sz w:val="24"/>
          <w:szCs w:val="22"/>
          <w:lang w:eastAsia="zh-CN"/>
        </w:rPr>
        <w:t>=</w:t>
      </w:r>
      <w:r>
        <w:rPr>
          <w:rFonts w:hint="eastAsia"/>
          <w:color w:val="000000" w:themeColor="text1"/>
          <w:kern w:val="2"/>
          <w:sz w:val="24"/>
          <w:szCs w:val="22"/>
          <w:lang w:eastAsia="zh-CN"/>
        </w:rPr>
        <w:t>利润</w:t>
      </w:r>
      <w:r>
        <w:rPr>
          <w:rFonts w:hint="eastAsia"/>
          <w:color w:val="000000" w:themeColor="text1"/>
          <w:kern w:val="2"/>
          <w:sz w:val="24"/>
          <w:szCs w:val="22"/>
          <w:lang w:eastAsia="zh-CN"/>
        </w:rPr>
        <w:t>+</w:t>
      </w:r>
      <w:r>
        <w:rPr>
          <w:rFonts w:hint="eastAsia"/>
          <w:color w:val="000000" w:themeColor="text1"/>
          <w:kern w:val="2"/>
          <w:sz w:val="24"/>
          <w:szCs w:val="22"/>
          <w:lang w:eastAsia="zh-CN"/>
        </w:rPr>
        <w:t>风险基金</w:t>
      </w:r>
      <w:r>
        <w:rPr>
          <w:rFonts w:hint="eastAsia"/>
          <w:color w:val="000000" w:themeColor="text1"/>
          <w:kern w:val="2"/>
          <w:sz w:val="24"/>
          <w:szCs w:val="22"/>
          <w:lang w:eastAsia="zh-CN"/>
        </w:rPr>
        <w:t>+</w:t>
      </w:r>
      <w:r>
        <w:rPr>
          <w:rFonts w:hint="eastAsia"/>
          <w:color w:val="000000" w:themeColor="text1"/>
          <w:kern w:val="2"/>
          <w:sz w:val="24"/>
          <w:szCs w:val="22"/>
          <w:lang w:eastAsia="zh-CN"/>
        </w:rPr>
        <w:t>税</w:t>
      </w:r>
    </w:p>
    <w:p w:rsidR="00EE3B6C" w:rsidRDefault="00D56805">
      <w:pPr>
        <w:pStyle w:val="a3"/>
        <w:ind w:firstLine="480"/>
        <w:rPr>
          <w:color w:val="000000" w:themeColor="text1"/>
          <w:kern w:val="2"/>
          <w:sz w:val="24"/>
          <w:szCs w:val="22"/>
          <w:lang w:eastAsia="zh-CN"/>
        </w:rPr>
      </w:pPr>
      <w:r>
        <w:rPr>
          <w:rFonts w:hint="eastAsia"/>
          <w:color w:val="000000" w:themeColor="text1"/>
          <w:kern w:val="2"/>
          <w:sz w:val="24"/>
          <w:szCs w:val="22"/>
          <w:lang w:eastAsia="zh-CN"/>
        </w:rPr>
        <w:t>先估算规模</w:t>
      </w:r>
      <w:r>
        <w:rPr>
          <w:rFonts w:hint="eastAsia"/>
          <w:color w:val="000000" w:themeColor="text1"/>
          <w:kern w:val="2"/>
          <w:sz w:val="24"/>
          <w:szCs w:val="22"/>
          <w:lang w:eastAsia="zh-CN"/>
        </w:rPr>
        <w:t>Qi</w:t>
      </w:r>
      <w:r>
        <w:rPr>
          <w:rFonts w:hint="eastAsia"/>
          <w:color w:val="000000" w:themeColor="text1"/>
          <w:kern w:val="2"/>
          <w:sz w:val="24"/>
          <w:szCs w:val="22"/>
          <w:lang w:eastAsia="zh-CN"/>
        </w:rPr>
        <w:t>，然后估算成本</w:t>
      </w:r>
      <w:proofErr w:type="spellStart"/>
      <w:r>
        <w:rPr>
          <w:rFonts w:hint="eastAsia"/>
          <w:color w:val="000000" w:themeColor="text1"/>
          <w:kern w:val="2"/>
          <w:sz w:val="24"/>
          <w:szCs w:val="22"/>
          <w:lang w:eastAsia="zh-CN"/>
        </w:rPr>
        <w:t>Ei</w:t>
      </w:r>
      <w:proofErr w:type="spellEnd"/>
      <w:r>
        <w:rPr>
          <w:rFonts w:hint="eastAsia"/>
          <w:color w:val="000000" w:themeColor="text1"/>
          <w:kern w:val="2"/>
          <w:sz w:val="24"/>
          <w:szCs w:val="22"/>
          <w:lang w:eastAsia="zh-CN"/>
        </w:rPr>
        <w:t>= Qi *</w:t>
      </w:r>
      <w:r>
        <w:rPr>
          <w:rFonts w:hint="eastAsia"/>
          <w:color w:val="000000" w:themeColor="text1"/>
          <w:kern w:val="2"/>
          <w:sz w:val="24"/>
          <w:szCs w:val="22"/>
          <w:lang w:eastAsia="zh-CN"/>
        </w:rPr>
        <w:t>人力成本参数唯一估计值：</w:t>
      </w:r>
      <w:r>
        <w:rPr>
          <w:rFonts w:hint="eastAsia"/>
          <w:color w:val="000000" w:themeColor="text1"/>
          <w:kern w:val="2"/>
          <w:sz w:val="24"/>
          <w:szCs w:val="22"/>
          <w:lang w:eastAsia="zh-CN"/>
        </w:rPr>
        <w:t>PERT</w:t>
      </w:r>
      <w:r>
        <w:rPr>
          <w:rFonts w:hint="eastAsia"/>
          <w:color w:val="000000" w:themeColor="text1"/>
          <w:kern w:val="2"/>
          <w:sz w:val="24"/>
          <w:szCs w:val="22"/>
          <w:lang w:eastAsia="zh-CN"/>
        </w:rPr>
        <w:t>算法</w:t>
      </w:r>
      <w:r>
        <w:rPr>
          <w:rFonts w:hint="eastAsia"/>
          <w:color w:val="000000" w:themeColor="text1"/>
          <w:kern w:val="2"/>
          <w:sz w:val="24"/>
          <w:szCs w:val="22"/>
          <w:lang w:eastAsia="zh-CN"/>
        </w:rPr>
        <w:t>: Qi</w:t>
      </w:r>
      <w:proofErr w:type="gramStart"/>
      <w:r>
        <w:rPr>
          <w:rFonts w:hint="eastAsia"/>
          <w:color w:val="000000" w:themeColor="text1"/>
          <w:kern w:val="2"/>
          <w:sz w:val="24"/>
          <w:szCs w:val="22"/>
          <w:lang w:eastAsia="zh-CN"/>
        </w:rPr>
        <w:t>=(</w:t>
      </w:r>
      <w:proofErr w:type="gramEnd"/>
      <w:r>
        <w:rPr>
          <w:rFonts w:hint="eastAsia"/>
          <w:color w:val="000000" w:themeColor="text1"/>
          <w:kern w:val="2"/>
          <w:sz w:val="24"/>
          <w:szCs w:val="22"/>
          <w:lang w:eastAsia="zh-CN"/>
        </w:rPr>
        <w:t>Max+4Avg+Min)/6</w:t>
      </w:r>
    </w:p>
    <w:p w:rsidR="00EE3B6C" w:rsidRDefault="00D56805">
      <w:pPr>
        <w:pStyle w:val="a3"/>
        <w:ind w:firstLine="480"/>
        <w:rPr>
          <w:color w:val="000000" w:themeColor="text1"/>
          <w:kern w:val="2"/>
          <w:sz w:val="24"/>
          <w:szCs w:val="22"/>
          <w:lang w:eastAsia="zh-CN"/>
        </w:rPr>
      </w:pPr>
      <w:r>
        <w:rPr>
          <w:rFonts w:hint="eastAsia"/>
          <w:color w:val="000000" w:themeColor="text1"/>
          <w:kern w:val="2"/>
          <w:sz w:val="24"/>
          <w:szCs w:val="22"/>
          <w:lang w:eastAsia="zh-CN"/>
        </w:rPr>
        <w:tab/>
        <w:t>Qi=</w:t>
      </w:r>
      <w:r>
        <w:rPr>
          <w:rFonts w:hint="eastAsia"/>
          <w:color w:val="000000" w:themeColor="text1"/>
          <w:kern w:val="2"/>
          <w:sz w:val="24"/>
          <w:szCs w:val="22"/>
          <w:lang w:eastAsia="zh-CN"/>
        </w:rPr>
        <w:t>（</w:t>
      </w:r>
      <w:r>
        <w:rPr>
          <w:rFonts w:hint="eastAsia"/>
          <w:color w:val="000000" w:themeColor="text1"/>
          <w:kern w:val="2"/>
          <w:sz w:val="24"/>
          <w:szCs w:val="22"/>
          <w:lang w:eastAsia="zh-CN"/>
        </w:rPr>
        <w:t>3000+2200*4+1500</w:t>
      </w:r>
      <w:r>
        <w:rPr>
          <w:rFonts w:hint="eastAsia"/>
          <w:color w:val="000000" w:themeColor="text1"/>
          <w:kern w:val="2"/>
          <w:sz w:val="24"/>
          <w:szCs w:val="22"/>
          <w:lang w:eastAsia="zh-CN"/>
        </w:rPr>
        <w:t>）</w:t>
      </w:r>
      <w:r>
        <w:rPr>
          <w:rFonts w:hint="eastAsia"/>
          <w:color w:val="000000" w:themeColor="text1"/>
          <w:kern w:val="2"/>
          <w:sz w:val="24"/>
          <w:szCs w:val="22"/>
          <w:lang w:eastAsia="zh-CN"/>
        </w:rPr>
        <w:t>/6=2216</w:t>
      </w:r>
    </w:p>
    <w:p w:rsidR="00EE3B6C" w:rsidRDefault="00D56805">
      <w:pPr>
        <w:pStyle w:val="a3"/>
        <w:ind w:firstLine="480"/>
        <w:rPr>
          <w:color w:val="000000" w:themeColor="text1"/>
          <w:kern w:val="2"/>
          <w:sz w:val="24"/>
          <w:szCs w:val="22"/>
          <w:lang w:eastAsia="zh-CN"/>
        </w:rPr>
      </w:pPr>
      <w:r>
        <w:rPr>
          <w:rFonts w:hint="eastAsia"/>
          <w:color w:val="000000" w:themeColor="text1"/>
          <w:kern w:val="2"/>
          <w:sz w:val="24"/>
          <w:szCs w:val="22"/>
          <w:lang w:eastAsia="zh-CN"/>
        </w:rPr>
        <w:t>由于是作业（通过学习来增长知识）无人力成本，假设</w:t>
      </w:r>
      <w:r>
        <w:rPr>
          <w:rFonts w:hint="eastAsia"/>
          <w:color w:val="000000" w:themeColor="text1"/>
          <w:kern w:val="2"/>
          <w:sz w:val="24"/>
          <w:szCs w:val="22"/>
          <w:lang w:eastAsia="zh-CN"/>
        </w:rPr>
        <w:t>1</w:t>
      </w:r>
      <w:r>
        <w:rPr>
          <w:rFonts w:hint="eastAsia"/>
          <w:color w:val="000000" w:themeColor="text1"/>
          <w:kern w:val="2"/>
          <w:sz w:val="24"/>
          <w:szCs w:val="22"/>
          <w:lang w:eastAsia="zh-CN"/>
        </w:rPr>
        <w:t>行代码</w:t>
      </w:r>
      <w:r>
        <w:rPr>
          <w:rFonts w:hint="eastAsia"/>
          <w:color w:val="000000" w:themeColor="text1"/>
          <w:kern w:val="2"/>
          <w:sz w:val="24"/>
          <w:szCs w:val="22"/>
          <w:lang w:eastAsia="zh-CN"/>
        </w:rPr>
        <w:t>1</w:t>
      </w:r>
      <w:r>
        <w:rPr>
          <w:rFonts w:hint="eastAsia"/>
          <w:color w:val="000000" w:themeColor="text1"/>
          <w:kern w:val="2"/>
          <w:sz w:val="24"/>
          <w:szCs w:val="22"/>
          <w:lang w:eastAsia="zh-CN"/>
        </w:rPr>
        <w:t>元则直接成本为</w:t>
      </w:r>
      <w:r>
        <w:rPr>
          <w:rFonts w:hint="eastAsia"/>
          <w:color w:val="000000" w:themeColor="text1"/>
          <w:kern w:val="2"/>
          <w:sz w:val="24"/>
          <w:szCs w:val="22"/>
          <w:lang w:eastAsia="zh-CN"/>
        </w:rPr>
        <w:t>2216</w:t>
      </w:r>
      <w:r>
        <w:rPr>
          <w:rFonts w:hint="eastAsia"/>
          <w:color w:val="000000" w:themeColor="text1"/>
          <w:kern w:val="2"/>
          <w:sz w:val="24"/>
          <w:szCs w:val="22"/>
          <w:lang w:eastAsia="zh-CN"/>
        </w:rPr>
        <w:t>元</w:t>
      </w:r>
    </w:p>
    <w:p w:rsidR="00EE3B6C" w:rsidRDefault="00D56805" w:rsidP="00D56805">
      <w:pPr>
        <w:pStyle w:val="2"/>
      </w:pPr>
      <w:bookmarkStart w:id="384" w:name="_Toc465023304"/>
      <w:bookmarkStart w:id="385" w:name="_Toc464199042"/>
      <w:bookmarkStart w:id="386" w:name="_Toc469163173"/>
      <w:r>
        <w:rPr>
          <w:rFonts w:hint="eastAsia"/>
        </w:rPr>
        <w:t>10.4</w:t>
      </w:r>
      <w:r>
        <w:rPr>
          <w:rFonts w:hint="eastAsia"/>
        </w:rPr>
        <w:t>关键计算机资源估算</w:t>
      </w:r>
      <w:bookmarkEnd w:id="384"/>
      <w:bookmarkEnd w:id="385"/>
      <w:bookmarkEnd w:id="386"/>
    </w:p>
    <w:p w:rsidR="00EE3B6C" w:rsidRDefault="00D56805">
      <w:pPr>
        <w:spacing w:line="360" w:lineRule="auto"/>
        <w:ind w:firstLineChars="200" w:firstLine="480"/>
        <w:rPr>
          <w:sz w:val="24"/>
        </w:rPr>
      </w:pPr>
      <w:r>
        <w:rPr>
          <w:sz w:val="24"/>
        </w:rPr>
        <w:tab/>
      </w:r>
      <w:r>
        <w:rPr>
          <w:rFonts w:hint="eastAsia"/>
          <w:sz w:val="24"/>
        </w:rPr>
        <w:t>需要一个服务器，网络宽带，计算机。</w:t>
      </w:r>
    </w:p>
    <w:p w:rsidR="00EE3B6C" w:rsidRDefault="00D56805" w:rsidP="00D56805">
      <w:pPr>
        <w:pStyle w:val="2"/>
      </w:pPr>
      <w:bookmarkStart w:id="387" w:name="_Toc464199043"/>
      <w:bookmarkStart w:id="388" w:name="_Toc465023305"/>
      <w:bookmarkStart w:id="389" w:name="_Toc469163174"/>
      <w:r>
        <w:rPr>
          <w:rFonts w:hint="eastAsia"/>
        </w:rPr>
        <w:t>10.5</w:t>
      </w:r>
      <w:r>
        <w:rPr>
          <w:rFonts w:hint="eastAsia"/>
        </w:rPr>
        <w:t>管理预留</w:t>
      </w:r>
      <w:bookmarkEnd w:id="387"/>
      <w:bookmarkEnd w:id="388"/>
      <w:bookmarkEnd w:id="389"/>
    </w:p>
    <w:p w:rsidR="00EE3B6C" w:rsidRDefault="00D56805">
      <w:pPr>
        <w:spacing w:line="360" w:lineRule="auto"/>
        <w:ind w:firstLineChars="200" w:firstLine="480"/>
        <w:rPr>
          <w:sz w:val="24"/>
        </w:rPr>
      </w:pPr>
      <w:r>
        <w:rPr>
          <w:sz w:val="24"/>
        </w:rPr>
        <w:tab/>
      </w:r>
      <w:r>
        <w:rPr>
          <w:rFonts w:hint="eastAsia"/>
          <w:sz w:val="24"/>
        </w:rPr>
        <w:t>把工程源代码在另一台机器上进行备份，以及相关的数据资源也都进行备份。在网站工作的期间都进行保证有备份的设施以免出现空档。</w:t>
      </w:r>
    </w:p>
    <w:p w:rsidR="00EE3B6C" w:rsidRDefault="00D56805" w:rsidP="00D56805">
      <w:pPr>
        <w:pStyle w:val="1"/>
      </w:pPr>
      <w:bookmarkStart w:id="390" w:name="_Toc464199044"/>
      <w:bookmarkStart w:id="391" w:name="_Toc465023306"/>
      <w:bookmarkStart w:id="392" w:name="_Toc469163175"/>
      <w:r>
        <w:rPr>
          <w:rFonts w:hint="eastAsia"/>
        </w:rPr>
        <w:lastRenderedPageBreak/>
        <w:t xml:space="preserve">11 </w:t>
      </w:r>
      <w:r>
        <w:rPr>
          <w:rFonts w:hint="eastAsia"/>
        </w:rPr>
        <w:t>风险管理</w:t>
      </w:r>
      <w:bookmarkEnd w:id="390"/>
      <w:bookmarkEnd w:id="391"/>
      <w:bookmarkEnd w:id="392"/>
    </w:p>
    <w:p w:rsidR="00EE3B6C" w:rsidRPr="00D56805" w:rsidRDefault="00D56805" w:rsidP="00D56805">
      <w:pPr>
        <w:pStyle w:val="2"/>
        <w:rPr>
          <w:rStyle w:val="ad"/>
          <w:rFonts w:ascii="Arial" w:eastAsia="黑体" w:hAnsi="Arial" w:cs="Times New Roman"/>
          <w:b/>
          <w:bCs/>
          <w:sz w:val="30"/>
        </w:rPr>
      </w:pPr>
      <w:bookmarkStart w:id="393" w:name="_Toc464199045"/>
      <w:bookmarkStart w:id="394" w:name="_Toc465023307"/>
      <w:bookmarkStart w:id="395" w:name="_Toc367709345"/>
      <w:bookmarkStart w:id="396" w:name="_Toc469163176"/>
      <w:r w:rsidRPr="00D56805">
        <w:rPr>
          <w:rStyle w:val="ad"/>
          <w:rFonts w:ascii="Arial" w:eastAsia="黑体" w:hAnsi="Arial" w:cs="Times New Roman" w:hint="eastAsia"/>
          <w:b/>
          <w:bCs/>
          <w:sz w:val="30"/>
        </w:rPr>
        <w:t>11.1</w:t>
      </w:r>
      <w:r w:rsidRPr="00D56805">
        <w:rPr>
          <w:rStyle w:val="ad"/>
          <w:rFonts w:ascii="Arial" w:eastAsia="黑体" w:hAnsi="Arial" w:cs="Times New Roman"/>
          <w:b/>
          <w:bCs/>
          <w:sz w:val="30"/>
        </w:rPr>
        <w:t>计划编制风险</w:t>
      </w:r>
      <w:bookmarkEnd w:id="393"/>
      <w:bookmarkEnd w:id="394"/>
      <w:bookmarkEnd w:id="395"/>
      <w:bookmarkEnd w:id="396"/>
    </w:p>
    <w:p w:rsidR="00EE3B6C" w:rsidRPr="00D56805" w:rsidRDefault="00D56805" w:rsidP="00D56805">
      <w:pPr>
        <w:pStyle w:val="3"/>
      </w:pPr>
      <w:bookmarkStart w:id="397" w:name="_Toc367709346"/>
      <w:r>
        <w:t> </w:t>
      </w:r>
      <w:bookmarkStart w:id="398" w:name="_Toc464199046"/>
      <w:bookmarkStart w:id="399" w:name="_Toc465023308"/>
      <w:bookmarkStart w:id="400" w:name="_Toc469163177"/>
      <w:r w:rsidRPr="00D56805">
        <w:rPr>
          <w:rFonts w:hint="eastAsia"/>
        </w:rPr>
        <w:t>11.1.1</w:t>
      </w:r>
      <w:r w:rsidRPr="00D56805">
        <w:rPr>
          <w:rFonts w:hint="eastAsia"/>
        </w:rPr>
        <w:t>可能</w:t>
      </w:r>
      <w:r w:rsidRPr="00D56805">
        <w:t>存在的问题：</w:t>
      </w:r>
      <w:bookmarkEnd w:id="397"/>
      <w:bookmarkEnd w:id="398"/>
      <w:bookmarkEnd w:id="399"/>
      <w:bookmarkEnd w:id="400"/>
    </w:p>
    <w:p w:rsidR="00EE3B6C" w:rsidRDefault="00D56805">
      <w:pPr>
        <w:autoSpaceDE w:val="0"/>
        <w:autoSpaceDN w:val="0"/>
        <w:adjustRightInd w:val="0"/>
        <w:spacing w:line="360" w:lineRule="auto"/>
        <w:ind w:firstLineChars="200" w:firstLine="480"/>
        <w:jc w:val="left"/>
        <w:rPr>
          <w:color w:val="000000" w:themeColor="text1"/>
          <w:sz w:val="24"/>
        </w:rPr>
      </w:pPr>
      <w:r>
        <w:rPr>
          <w:rFonts w:hint="eastAsia"/>
          <w:color w:val="000000" w:themeColor="text1"/>
          <w:sz w:val="24"/>
        </w:rPr>
        <w:t>计划、资源和产品的定义完全由客户或上层领导决定，忽略了软件项目</w:t>
      </w:r>
      <w:proofErr w:type="gramStart"/>
      <w:r>
        <w:rPr>
          <w:rFonts w:hint="eastAsia"/>
          <w:color w:val="000000" w:themeColor="text1"/>
          <w:sz w:val="24"/>
        </w:rPr>
        <w:t>组整体</w:t>
      </w:r>
      <w:proofErr w:type="gramEnd"/>
      <w:r>
        <w:rPr>
          <w:rFonts w:hint="eastAsia"/>
          <w:color w:val="000000" w:themeColor="text1"/>
          <w:sz w:val="24"/>
        </w:rPr>
        <w:t>意见，并且这些决定不完全一致。</w:t>
      </w:r>
      <w:r>
        <w:rPr>
          <w:rFonts w:hint="eastAsia"/>
          <w:color w:val="000000" w:themeColor="text1"/>
          <w:sz w:val="24"/>
        </w:rPr>
        <w:t> </w:t>
      </w:r>
      <w:r>
        <w:rPr>
          <w:rFonts w:hint="eastAsia"/>
          <w:color w:val="000000" w:themeColor="text1"/>
          <w:sz w:val="24"/>
        </w:rPr>
        <w:t>计划忽略了必要的任务和活动。致使</w:t>
      </w:r>
      <w:r>
        <w:rPr>
          <w:rFonts w:hint="eastAsia"/>
          <w:color w:val="000000" w:themeColor="text1"/>
          <w:sz w:val="24"/>
        </w:rPr>
        <w:t> </w:t>
      </w:r>
      <w:r>
        <w:rPr>
          <w:rFonts w:hint="eastAsia"/>
          <w:color w:val="000000" w:themeColor="text1"/>
          <w:sz w:val="24"/>
        </w:rPr>
        <w:t>计划不切实际。计划基于特定的项目组人员、需要特定的技能，但是在有限的时间，精力下，难以得到这样的项目组人员或者无法完成特定技术的学习。</w:t>
      </w:r>
      <w:r>
        <w:rPr>
          <w:rFonts w:hint="eastAsia"/>
          <w:color w:val="000000" w:themeColor="text1"/>
          <w:sz w:val="24"/>
        </w:rPr>
        <w:t> </w:t>
      </w:r>
      <w:r>
        <w:rPr>
          <w:rFonts w:hint="eastAsia"/>
          <w:color w:val="000000" w:themeColor="text1"/>
          <w:sz w:val="24"/>
        </w:rPr>
        <w:t>软件规模估算过于乐观。</w:t>
      </w:r>
      <w:r>
        <w:rPr>
          <w:rFonts w:hint="eastAsia"/>
          <w:color w:val="000000" w:themeColor="text1"/>
          <w:sz w:val="24"/>
        </w:rPr>
        <w:t> </w:t>
      </w:r>
      <w:r>
        <w:rPr>
          <w:rFonts w:hint="eastAsia"/>
          <w:color w:val="000000" w:themeColor="text1"/>
          <w:sz w:val="24"/>
        </w:rPr>
        <w:t>工作量估算过于乐观。</w:t>
      </w:r>
      <w:r>
        <w:rPr>
          <w:rFonts w:hint="eastAsia"/>
          <w:color w:val="000000" w:themeColor="text1"/>
          <w:sz w:val="24"/>
        </w:rPr>
        <w:t> </w:t>
      </w:r>
      <w:r>
        <w:rPr>
          <w:rFonts w:hint="eastAsia"/>
          <w:color w:val="000000" w:themeColor="text1"/>
          <w:sz w:val="24"/>
        </w:rPr>
        <w:t>进度的压力造成生产率的下降。</w:t>
      </w:r>
      <w:r>
        <w:rPr>
          <w:rFonts w:hint="eastAsia"/>
          <w:color w:val="000000" w:themeColor="text1"/>
          <w:sz w:val="24"/>
        </w:rPr>
        <w:t> </w:t>
      </w:r>
      <w:r>
        <w:rPr>
          <w:rFonts w:hint="eastAsia"/>
          <w:color w:val="000000" w:themeColor="text1"/>
          <w:sz w:val="24"/>
        </w:rPr>
        <w:t>目标日期提前，但没有相应地调整产品范围和可用资源。</w:t>
      </w:r>
      <w:r>
        <w:rPr>
          <w:rFonts w:hint="eastAsia"/>
          <w:color w:val="000000" w:themeColor="text1"/>
          <w:sz w:val="24"/>
        </w:rPr>
        <w:t> </w:t>
      </w:r>
      <w:r>
        <w:rPr>
          <w:rFonts w:hint="eastAsia"/>
          <w:color w:val="000000" w:themeColor="text1"/>
          <w:sz w:val="24"/>
        </w:rPr>
        <w:t>一个关键任务的延迟导致其他相关任务的连锁反应。</w:t>
      </w:r>
    </w:p>
    <w:p w:rsidR="00EE3B6C" w:rsidRPr="00D56805" w:rsidRDefault="00D56805" w:rsidP="00D56805">
      <w:pPr>
        <w:pStyle w:val="3"/>
      </w:pPr>
      <w:bookmarkStart w:id="401" w:name="_Toc367709347"/>
      <w:bookmarkStart w:id="402" w:name="_Toc465023309"/>
      <w:bookmarkStart w:id="403" w:name="_Toc464199047"/>
      <w:bookmarkStart w:id="404" w:name="_Toc469163178"/>
      <w:r>
        <w:rPr>
          <w:rFonts w:hint="eastAsia"/>
        </w:rPr>
        <w:t>11.1.2</w:t>
      </w:r>
      <w:r>
        <w:rPr>
          <w:rFonts w:hint="eastAsia"/>
        </w:rPr>
        <w:t>解决</w:t>
      </w:r>
      <w:r>
        <w:t>方案</w:t>
      </w:r>
      <w:bookmarkEnd w:id="401"/>
      <w:bookmarkEnd w:id="402"/>
      <w:bookmarkEnd w:id="403"/>
      <w:bookmarkEnd w:id="404"/>
    </w:p>
    <w:p w:rsidR="00EE3B6C" w:rsidRDefault="00D56805">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进行项目计划之前，充分和项目组组员进行讨论，了解各项目组员的具体情况。并且对项目进行深入的分析，客观的分析项目</w:t>
      </w:r>
      <w:proofErr w:type="gramStart"/>
      <w:r>
        <w:rPr>
          <w:rFonts w:ascii="Times New Roman" w:hAnsi="Times New Roman" w:hint="eastAsia"/>
          <w:color w:val="000000" w:themeColor="text1"/>
          <w:sz w:val="24"/>
          <w:szCs w:val="24"/>
        </w:rPr>
        <w:t>组存在</w:t>
      </w:r>
      <w:proofErr w:type="gramEnd"/>
      <w:r>
        <w:rPr>
          <w:rFonts w:ascii="Times New Roman" w:hAnsi="Times New Roman" w:hint="eastAsia"/>
          <w:color w:val="000000" w:themeColor="text1"/>
          <w:sz w:val="24"/>
          <w:szCs w:val="24"/>
        </w:rPr>
        <w:t>的问题，以及可能导致的后果，提高项目规模估计的准确度。可使用项目管理工具进行管理跟踪和控制。</w:t>
      </w:r>
    </w:p>
    <w:p w:rsidR="00EE3B6C" w:rsidRPr="00D56805" w:rsidRDefault="00D56805" w:rsidP="00D56805">
      <w:pPr>
        <w:pStyle w:val="2"/>
        <w:rPr>
          <w:rStyle w:val="ad"/>
          <w:rFonts w:ascii="Arial" w:eastAsia="黑体" w:hAnsi="Arial" w:cs="Times New Roman"/>
          <w:b/>
          <w:bCs/>
          <w:sz w:val="30"/>
        </w:rPr>
      </w:pPr>
      <w:bookmarkStart w:id="405" w:name="_Toc367709348"/>
      <w:bookmarkStart w:id="406" w:name="_Toc464199048"/>
      <w:bookmarkStart w:id="407" w:name="_Toc465023310"/>
      <w:bookmarkStart w:id="408" w:name="_Toc469163179"/>
      <w:r w:rsidRPr="00D56805">
        <w:rPr>
          <w:rStyle w:val="ad"/>
          <w:rFonts w:ascii="Arial" w:eastAsia="黑体" w:hAnsi="Arial" w:cs="Times New Roman" w:hint="eastAsia"/>
          <w:b/>
          <w:bCs/>
          <w:sz w:val="30"/>
        </w:rPr>
        <w:t>11.2</w:t>
      </w:r>
      <w:r w:rsidRPr="00D56805">
        <w:rPr>
          <w:rStyle w:val="ad"/>
          <w:rFonts w:ascii="Arial" w:eastAsia="黑体" w:hAnsi="Arial" w:cs="Times New Roman"/>
          <w:b/>
          <w:bCs/>
          <w:sz w:val="30"/>
        </w:rPr>
        <w:t> </w:t>
      </w:r>
      <w:r w:rsidRPr="00D56805">
        <w:rPr>
          <w:rStyle w:val="ad"/>
          <w:rFonts w:ascii="Arial" w:eastAsia="黑体" w:hAnsi="Arial" w:cs="Times New Roman"/>
          <w:b/>
          <w:bCs/>
          <w:sz w:val="30"/>
        </w:rPr>
        <w:t>组织和管理风险</w:t>
      </w:r>
      <w:bookmarkEnd w:id="405"/>
      <w:bookmarkEnd w:id="406"/>
      <w:bookmarkEnd w:id="407"/>
      <w:bookmarkEnd w:id="408"/>
    </w:p>
    <w:p w:rsidR="00EE3B6C" w:rsidRDefault="00D56805">
      <w:pPr>
        <w:pStyle w:val="3"/>
      </w:pPr>
      <w:bookmarkStart w:id="409" w:name="_Toc465023311"/>
      <w:bookmarkStart w:id="410" w:name="_Toc367709349"/>
      <w:bookmarkStart w:id="411" w:name="_Toc464199049"/>
      <w:bookmarkStart w:id="412" w:name="_Toc469163180"/>
      <w:r>
        <w:rPr>
          <w:rFonts w:hint="eastAsia"/>
        </w:rPr>
        <w:t>11.2.1</w:t>
      </w:r>
      <w:r>
        <w:rPr>
          <w:rFonts w:hint="eastAsia"/>
        </w:rPr>
        <w:t>可能</w:t>
      </w:r>
      <w:r>
        <w:t>存在的问题：</w:t>
      </w:r>
      <w:bookmarkEnd w:id="409"/>
      <w:bookmarkEnd w:id="410"/>
      <w:bookmarkEnd w:id="411"/>
      <w:bookmarkEnd w:id="412"/>
    </w:p>
    <w:p w:rsidR="00EE3B6C" w:rsidRDefault="00D56805">
      <w:pPr>
        <w:pStyle w:val="Style5"/>
        <w:spacing w:line="360" w:lineRule="auto"/>
        <w:ind w:firstLine="480"/>
        <w:rPr>
          <w:rFonts w:ascii="Times New Roman" w:hAnsi="Times New Roman"/>
          <w:color w:val="000000" w:themeColor="text1"/>
          <w:sz w:val="24"/>
          <w:szCs w:val="24"/>
        </w:rPr>
      </w:pPr>
      <w:r>
        <w:rPr>
          <w:rFonts w:ascii="Times New Roman" w:hAnsi="Times New Roman" w:hint="eastAsia"/>
          <w:sz w:val="24"/>
        </w:rPr>
        <w:tab/>
      </w:r>
      <w:r>
        <w:rPr>
          <w:rFonts w:ascii="Times New Roman" w:hAnsi="Times New Roman" w:hint="eastAsia"/>
          <w:color w:val="000000" w:themeColor="text1"/>
          <w:sz w:val="24"/>
          <w:szCs w:val="24"/>
        </w:rPr>
        <w:t>缺乏强有力、有凝聚力的领导。</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无法正确协调项目组成员之间的关系，导致软件项目小组能力下降。</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削减预算打乱软件项目计划。</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低效的项目组织结构降低软件开发的生产率。</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管理层审查</w:t>
      </w:r>
      <w:r>
        <w:rPr>
          <w:rFonts w:ascii="Times New Roman" w:hAnsi="Times New Roman" w:hint="eastAsia"/>
          <w:color w:val="000000" w:themeColor="text1"/>
          <w:sz w:val="24"/>
          <w:szCs w:val="24"/>
        </w:rPr>
        <w:t>/</w:t>
      </w:r>
      <w:r>
        <w:rPr>
          <w:rFonts w:ascii="Times New Roman" w:hAnsi="Times New Roman" w:hint="eastAsia"/>
          <w:color w:val="000000" w:themeColor="text1"/>
          <w:sz w:val="24"/>
          <w:szCs w:val="24"/>
        </w:rPr>
        <w:t>决策的周期比预期时间长。</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管理层</w:t>
      </w:r>
      <w:proofErr w:type="gramStart"/>
      <w:r>
        <w:rPr>
          <w:rFonts w:ascii="Times New Roman" w:hAnsi="Times New Roman" w:hint="eastAsia"/>
          <w:color w:val="000000" w:themeColor="text1"/>
          <w:sz w:val="24"/>
          <w:szCs w:val="24"/>
        </w:rPr>
        <w:t>作出</w:t>
      </w:r>
      <w:proofErr w:type="gramEnd"/>
      <w:r>
        <w:rPr>
          <w:rFonts w:ascii="Times New Roman" w:hAnsi="Times New Roman" w:hint="eastAsia"/>
          <w:color w:val="000000" w:themeColor="text1"/>
          <w:sz w:val="24"/>
          <w:szCs w:val="24"/>
        </w:rPr>
        <w:t>了打击软件项目组积极性的决定。</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计划性太差，无法适应期望的开发速度。</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软件项目计划由于压力而放弃，导致开发混乱。</w:t>
      </w:r>
      <w:r>
        <w:rPr>
          <w:rFonts w:ascii="Times New Roman" w:hAnsi="Times New Roman" w:hint="eastAsia"/>
          <w:color w:val="000000" w:themeColor="text1"/>
          <w:sz w:val="24"/>
          <w:szCs w:val="24"/>
        </w:rPr>
        <w:t> </w:t>
      </w:r>
      <w:r>
        <w:rPr>
          <w:rFonts w:ascii="Times New Roman" w:hAnsi="Times New Roman" w:hint="eastAsia"/>
          <w:color w:val="000000" w:themeColor="text1"/>
          <w:sz w:val="24"/>
          <w:szCs w:val="24"/>
        </w:rPr>
        <w:t>管理方面的英雄主义，忽视客观确切的状态报告，降低发现和改正问题的能力。</w:t>
      </w:r>
    </w:p>
    <w:p w:rsidR="00EE3B6C" w:rsidRDefault="00D56805">
      <w:pPr>
        <w:pStyle w:val="3"/>
      </w:pPr>
      <w:bookmarkStart w:id="413" w:name="_Toc367709350"/>
      <w:bookmarkStart w:id="414" w:name="_Toc464199050"/>
      <w:bookmarkStart w:id="415" w:name="_Toc465023312"/>
      <w:bookmarkStart w:id="416" w:name="_Toc469163181"/>
      <w:r>
        <w:rPr>
          <w:rFonts w:hint="eastAsia"/>
        </w:rPr>
        <w:lastRenderedPageBreak/>
        <w:t>11.2.2</w:t>
      </w:r>
      <w:r>
        <w:rPr>
          <w:rFonts w:hint="eastAsia"/>
        </w:rPr>
        <w:t>解决</w:t>
      </w:r>
      <w:r>
        <w:t>方案：</w:t>
      </w:r>
      <w:bookmarkEnd w:id="413"/>
      <w:bookmarkEnd w:id="414"/>
      <w:bookmarkEnd w:id="415"/>
      <w:bookmarkEnd w:id="416"/>
    </w:p>
    <w:p w:rsidR="00EE3B6C" w:rsidRDefault="00D56805">
      <w:pPr>
        <w:pStyle w:val="Style5"/>
        <w:spacing w:line="360" w:lineRule="auto"/>
        <w:ind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rsidR="00EE3B6C" w:rsidRPr="00D56805" w:rsidRDefault="00D56805" w:rsidP="00D56805">
      <w:pPr>
        <w:pStyle w:val="2"/>
        <w:rPr>
          <w:rStyle w:val="ad"/>
          <w:rFonts w:ascii="Arial" w:eastAsia="黑体" w:hAnsi="Arial" w:cs="Times New Roman"/>
          <w:b/>
          <w:bCs/>
          <w:sz w:val="30"/>
        </w:rPr>
      </w:pPr>
      <w:bookmarkStart w:id="417" w:name="_Toc464199051"/>
      <w:bookmarkStart w:id="418" w:name="_Toc465023313"/>
      <w:bookmarkStart w:id="419" w:name="_Toc367709351"/>
      <w:bookmarkStart w:id="420" w:name="_Toc469163182"/>
      <w:r w:rsidRPr="00D56805">
        <w:rPr>
          <w:rStyle w:val="ad"/>
          <w:rFonts w:ascii="Arial" w:eastAsia="黑体" w:hAnsi="Arial" w:cs="Times New Roman" w:hint="eastAsia"/>
          <w:b/>
          <w:bCs/>
          <w:sz w:val="30"/>
        </w:rPr>
        <w:t>11.3</w:t>
      </w:r>
      <w:r w:rsidRPr="00D56805">
        <w:rPr>
          <w:rStyle w:val="ad"/>
          <w:rFonts w:ascii="Arial" w:eastAsia="黑体" w:hAnsi="Arial" w:cs="Times New Roman" w:hint="eastAsia"/>
          <w:b/>
          <w:bCs/>
          <w:sz w:val="30"/>
        </w:rPr>
        <w:t>开发环境风险</w:t>
      </w:r>
      <w:bookmarkEnd w:id="417"/>
      <w:bookmarkEnd w:id="418"/>
      <w:bookmarkEnd w:id="419"/>
      <w:bookmarkEnd w:id="420"/>
    </w:p>
    <w:p w:rsidR="00EE3B6C" w:rsidRPr="00D56805" w:rsidRDefault="00D56805" w:rsidP="00D56805">
      <w:pPr>
        <w:pStyle w:val="3"/>
      </w:pPr>
      <w:bookmarkStart w:id="421" w:name="_Toc367709352"/>
      <w:bookmarkStart w:id="422" w:name="_Toc465023314"/>
      <w:bookmarkStart w:id="423" w:name="_Toc464199052"/>
      <w:bookmarkStart w:id="424" w:name="_Toc469163183"/>
      <w:r>
        <w:rPr>
          <w:rFonts w:hint="eastAsia"/>
        </w:rPr>
        <w:t>11.3.1</w:t>
      </w:r>
      <w:r>
        <w:rPr>
          <w:rFonts w:hint="eastAsia"/>
        </w:rPr>
        <w:t>可能</w:t>
      </w:r>
      <w:r>
        <w:t>存在的问题：</w:t>
      </w:r>
      <w:bookmarkEnd w:id="421"/>
      <w:bookmarkEnd w:id="422"/>
      <w:bookmarkEnd w:id="423"/>
      <w:bookmarkEnd w:id="424"/>
    </w:p>
    <w:p w:rsidR="00EE3B6C" w:rsidRDefault="00D56805">
      <w:pPr>
        <w:spacing w:line="360" w:lineRule="auto"/>
        <w:ind w:firstLineChars="200" w:firstLine="480"/>
        <w:rPr>
          <w:color w:val="000000" w:themeColor="text1"/>
          <w:sz w:val="24"/>
        </w:rPr>
      </w:pPr>
      <w:r>
        <w:rPr>
          <w:rFonts w:hint="eastAsia"/>
          <w:color w:val="000000" w:themeColor="text1"/>
          <w:sz w:val="24"/>
        </w:rPr>
        <w:t>开发设施和工具不能及时到位。开发设施和工具到位但不配套。</w:t>
      </w:r>
      <w:r>
        <w:rPr>
          <w:rFonts w:hint="eastAsia"/>
          <w:color w:val="000000" w:themeColor="text1"/>
          <w:sz w:val="24"/>
        </w:rPr>
        <w:t> </w:t>
      </w:r>
      <w:r>
        <w:rPr>
          <w:rFonts w:hint="eastAsia"/>
          <w:color w:val="000000" w:themeColor="text1"/>
          <w:sz w:val="24"/>
        </w:rPr>
        <w:t>开发设施和工具不如期望的那样有效。</w:t>
      </w:r>
      <w:r>
        <w:rPr>
          <w:rFonts w:hint="eastAsia"/>
          <w:color w:val="000000" w:themeColor="text1"/>
          <w:sz w:val="24"/>
        </w:rPr>
        <w:t> </w:t>
      </w:r>
      <w:r>
        <w:rPr>
          <w:rFonts w:hint="eastAsia"/>
          <w:color w:val="000000" w:themeColor="text1"/>
          <w:sz w:val="24"/>
        </w:rPr>
        <w:t>开发人员需要更换开发设施和工具。</w:t>
      </w:r>
      <w:r>
        <w:rPr>
          <w:rFonts w:hint="eastAsia"/>
          <w:color w:val="000000" w:themeColor="text1"/>
          <w:sz w:val="24"/>
        </w:rPr>
        <w:t> </w:t>
      </w:r>
      <w:r>
        <w:rPr>
          <w:rFonts w:hint="eastAsia"/>
          <w:color w:val="000000" w:themeColor="text1"/>
          <w:sz w:val="24"/>
        </w:rPr>
        <w:t>开发设施和工具的学习期比预期要长。</w:t>
      </w:r>
      <w:r>
        <w:rPr>
          <w:rFonts w:hint="eastAsia"/>
          <w:color w:val="000000" w:themeColor="text1"/>
          <w:sz w:val="24"/>
        </w:rPr>
        <w:t> </w:t>
      </w:r>
      <w:r>
        <w:rPr>
          <w:rFonts w:hint="eastAsia"/>
          <w:color w:val="000000" w:themeColor="text1"/>
          <w:sz w:val="24"/>
        </w:rPr>
        <w:t>开发设施和工具的选择不是基于技术需求，不能提供计划要求的功能。</w:t>
      </w:r>
    </w:p>
    <w:p w:rsidR="00EE3B6C" w:rsidRDefault="00D56805">
      <w:pPr>
        <w:pStyle w:val="3"/>
      </w:pPr>
      <w:bookmarkStart w:id="425" w:name="_Toc464199053"/>
      <w:bookmarkStart w:id="426" w:name="_Toc465023315"/>
      <w:bookmarkStart w:id="427" w:name="_Toc367709353"/>
      <w:bookmarkStart w:id="428" w:name="_Toc469163184"/>
      <w:r>
        <w:rPr>
          <w:rFonts w:hint="eastAsia"/>
        </w:rPr>
        <w:t>11.3.2</w:t>
      </w:r>
      <w:r>
        <w:rPr>
          <w:rFonts w:hint="eastAsia"/>
        </w:rPr>
        <w:t>解决</w:t>
      </w:r>
      <w:r>
        <w:t>方案：</w:t>
      </w:r>
      <w:bookmarkEnd w:id="425"/>
      <w:bookmarkEnd w:id="426"/>
      <w:bookmarkEnd w:id="427"/>
      <w:bookmarkEnd w:id="428"/>
    </w:p>
    <w:p w:rsidR="00EE3B6C" w:rsidRDefault="00D56805">
      <w:pPr>
        <w:spacing w:line="360" w:lineRule="auto"/>
        <w:ind w:firstLineChars="200" w:firstLine="480"/>
        <w:rPr>
          <w:color w:val="000000" w:themeColor="text1"/>
          <w:sz w:val="24"/>
        </w:rPr>
      </w:pPr>
      <w:r>
        <w:rPr>
          <w:rFonts w:hint="eastAsia"/>
          <w:color w:val="000000" w:themeColor="text1"/>
          <w:sz w:val="24"/>
        </w:rPr>
        <w:t>项目组进行项目开发之前应该充分了解开发项目所需要的各项软硬件需求。主要有需要的电脑，软件等。并且要充分分析采用的开发工具是否合理。</w:t>
      </w:r>
    </w:p>
    <w:p w:rsidR="00EE3B6C" w:rsidRPr="00D56805" w:rsidRDefault="00D56805" w:rsidP="00D56805">
      <w:pPr>
        <w:pStyle w:val="2"/>
        <w:rPr>
          <w:rStyle w:val="ad"/>
          <w:rFonts w:ascii="Arial" w:eastAsia="黑体" w:hAnsi="Arial" w:cs="Times New Roman"/>
          <w:b/>
          <w:bCs/>
          <w:sz w:val="30"/>
        </w:rPr>
      </w:pPr>
      <w:bookmarkStart w:id="429" w:name="_Toc367709354"/>
      <w:bookmarkStart w:id="430" w:name="_Toc464199054"/>
      <w:bookmarkStart w:id="431" w:name="_Toc465023316"/>
      <w:bookmarkStart w:id="432" w:name="_Toc469163185"/>
      <w:r w:rsidRPr="00D56805">
        <w:rPr>
          <w:rStyle w:val="ad"/>
          <w:rFonts w:ascii="Arial" w:eastAsia="黑体" w:hAnsi="Arial" w:cs="Times New Roman" w:hint="eastAsia"/>
          <w:b/>
          <w:bCs/>
          <w:sz w:val="30"/>
        </w:rPr>
        <w:t>11.4</w:t>
      </w:r>
      <w:r w:rsidRPr="00D56805">
        <w:rPr>
          <w:rStyle w:val="ad"/>
          <w:rFonts w:ascii="Arial" w:eastAsia="黑体" w:hAnsi="Arial" w:cs="Times New Roman" w:hint="eastAsia"/>
          <w:b/>
          <w:bCs/>
          <w:sz w:val="30"/>
        </w:rPr>
        <w:t>最终用户风险</w:t>
      </w:r>
      <w:bookmarkEnd w:id="429"/>
      <w:bookmarkEnd w:id="430"/>
      <w:bookmarkEnd w:id="431"/>
      <w:bookmarkEnd w:id="432"/>
    </w:p>
    <w:p w:rsidR="00EE3B6C" w:rsidRPr="00D56805" w:rsidRDefault="00D56805" w:rsidP="00D56805">
      <w:pPr>
        <w:pStyle w:val="3"/>
      </w:pPr>
      <w:bookmarkStart w:id="433" w:name="_Toc367709355"/>
      <w:bookmarkStart w:id="434" w:name="_Toc465023317"/>
      <w:bookmarkStart w:id="435" w:name="_Toc464199055"/>
      <w:bookmarkStart w:id="436" w:name="_Toc469163186"/>
      <w:r>
        <w:rPr>
          <w:rFonts w:hint="eastAsia"/>
        </w:rPr>
        <w:t>11.4.1</w:t>
      </w:r>
      <w:r>
        <w:t> </w:t>
      </w:r>
      <w:r>
        <w:rPr>
          <w:rFonts w:hint="eastAsia"/>
        </w:rPr>
        <w:t>可能</w:t>
      </w:r>
      <w:r>
        <w:t>存在的问题：</w:t>
      </w:r>
      <w:bookmarkEnd w:id="433"/>
      <w:bookmarkEnd w:id="434"/>
      <w:bookmarkEnd w:id="435"/>
      <w:bookmarkEnd w:id="436"/>
    </w:p>
    <w:p w:rsidR="00EE3B6C" w:rsidRDefault="00D56805">
      <w:pPr>
        <w:spacing w:line="360" w:lineRule="auto"/>
        <w:ind w:firstLineChars="200" w:firstLine="480"/>
        <w:rPr>
          <w:color w:val="000000" w:themeColor="text1"/>
          <w:sz w:val="24"/>
        </w:rPr>
      </w:pPr>
      <w:r>
        <w:rPr>
          <w:rFonts w:hint="eastAsia"/>
          <w:color w:val="000000" w:themeColor="text1"/>
          <w:sz w:val="24"/>
        </w:rPr>
        <w:t>最终用户坚持新的需求。最终用户对交付的软件产品不满意，要求重新开发。</w:t>
      </w:r>
      <w:r>
        <w:rPr>
          <w:rFonts w:hint="eastAsia"/>
          <w:color w:val="000000" w:themeColor="text1"/>
          <w:sz w:val="24"/>
        </w:rPr>
        <w:t> </w:t>
      </w:r>
      <w:r>
        <w:rPr>
          <w:rFonts w:hint="eastAsia"/>
          <w:color w:val="000000" w:themeColor="text1"/>
          <w:sz w:val="24"/>
        </w:rPr>
        <w:t>最终用户的意见未被采纳，造成软件产品无法满足用户要求。</w:t>
      </w:r>
    </w:p>
    <w:p w:rsidR="00EE3B6C" w:rsidRDefault="00D56805">
      <w:pPr>
        <w:pStyle w:val="3"/>
      </w:pPr>
      <w:bookmarkStart w:id="437" w:name="_Toc464199056"/>
      <w:bookmarkStart w:id="438" w:name="_Toc465023318"/>
      <w:bookmarkStart w:id="439" w:name="_Toc367709356"/>
      <w:bookmarkStart w:id="440" w:name="_Toc469163187"/>
      <w:r>
        <w:rPr>
          <w:rFonts w:hint="eastAsia"/>
        </w:rPr>
        <w:t>11.4.2</w:t>
      </w:r>
      <w:r>
        <w:rPr>
          <w:rFonts w:hint="eastAsia"/>
        </w:rPr>
        <w:t>解决方案</w:t>
      </w:r>
      <w:r>
        <w:t>：</w:t>
      </w:r>
      <w:bookmarkEnd w:id="437"/>
      <w:bookmarkEnd w:id="438"/>
      <w:bookmarkEnd w:id="439"/>
      <w:bookmarkEnd w:id="440"/>
    </w:p>
    <w:p w:rsidR="00EE3B6C" w:rsidRDefault="00D56805">
      <w:pPr>
        <w:spacing w:line="360" w:lineRule="auto"/>
        <w:ind w:firstLineChars="200" w:firstLine="480"/>
        <w:rPr>
          <w:color w:val="000000" w:themeColor="text1"/>
          <w:sz w:val="24"/>
        </w:rPr>
      </w:pPr>
      <w:r>
        <w:rPr>
          <w:rFonts w:hint="eastAsia"/>
          <w:color w:val="000000" w:themeColor="text1"/>
          <w:sz w:val="24"/>
        </w:rPr>
        <w:t>在开发项目之前，充分进行用户需求分析，开发项目应该具有前瞻性。开发</w:t>
      </w:r>
      <w:r>
        <w:rPr>
          <w:rFonts w:hint="eastAsia"/>
          <w:color w:val="000000" w:themeColor="text1"/>
          <w:sz w:val="24"/>
        </w:rPr>
        <w:lastRenderedPageBreak/>
        <w:t>人员应该站在用户的角度进行分析、设计。提高软件产品的适用性。</w:t>
      </w:r>
    </w:p>
    <w:p w:rsidR="00EE3B6C" w:rsidRPr="00D56805" w:rsidRDefault="00D56805" w:rsidP="00D56805">
      <w:pPr>
        <w:pStyle w:val="2"/>
        <w:rPr>
          <w:rStyle w:val="ad"/>
          <w:rFonts w:ascii="Arial" w:eastAsia="黑体" w:hAnsi="Arial" w:cs="Times New Roman"/>
          <w:b/>
          <w:bCs/>
          <w:sz w:val="30"/>
        </w:rPr>
      </w:pPr>
      <w:bookmarkStart w:id="441" w:name="_Toc465023319"/>
      <w:bookmarkStart w:id="442" w:name="_Toc464199057"/>
      <w:bookmarkStart w:id="443" w:name="_Toc367709357"/>
      <w:bookmarkStart w:id="444" w:name="_Toc469163188"/>
      <w:r w:rsidRPr="00D56805">
        <w:rPr>
          <w:rStyle w:val="ad"/>
          <w:rFonts w:ascii="Arial" w:eastAsia="黑体" w:hAnsi="Arial" w:cs="Times New Roman" w:hint="eastAsia"/>
          <w:b/>
          <w:bCs/>
          <w:sz w:val="30"/>
        </w:rPr>
        <w:t>11.5</w:t>
      </w:r>
      <w:r w:rsidRPr="00D56805">
        <w:rPr>
          <w:rStyle w:val="ad"/>
          <w:rFonts w:ascii="Arial" w:eastAsia="黑体" w:hAnsi="Arial" w:cs="Times New Roman" w:hint="eastAsia"/>
          <w:b/>
          <w:bCs/>
          <w:sz w:val="30"/>
        </w:rPr>
        <w:t>需求风险</w:t>
      </w:r>
      <w:bookmarkEnd w:id="441"/>
      <w:bookmarkEnd w:id="442"/>
      <w:bookmarkEnd w:id="443"/>
      <w:bookmarkEnd w:id="444"/>
      <w:r w:rsidRPr="00D56805">
        <w:rPr>
          <w:rStyle w:val="ad"/>
          <w:rFonts w:ascii="Arial" w:eastAsia="黑体" w:hAnsi="Arial" w:cs="Times New Roman" w:hint="eastAsia"/>
          <w:b/>
          <w:bCs/>
          <w:sz w:val="30"/>
        </w:rPr>
        <w:t> </w:t>
      </w:r>
    </w:p>
    <w:p w:rsidR="00EE3B6C" w:rsidRPr="00D56805" w:rsidRDefault="00D56805" w:rsidP="00D56805">
      <w:pPr>
        <w:pStyle w:val="3"/>
      </w:pPr>
      <w:bookmarkStart w:id="445" w:name="_Toc464199058"/>
      <w:bookmarkStart w:id="446" w:name="_Toc465023320"/>
      <w:bookmarkStart w:id="447" w:name="_Toc367709358"/>
      <w:bookmarkStart w:id="448" w:name="_Toc469163189"/>
      <w:r>
        <w:rPr>
          <w:rFonts w:hint="eastAsia"/>
        </w:rPr>
        <w:t>11.5.1</w:t>
      </w:r>
      <w:r>
        <w:rPr>
          <w:rFonts w:hint="eastAsia"/>
        </w:rPr>
        <w:t>可能</w:t>
      </w:r>
      <w:r>
        <w:t>存在的问题：</w:t>
      </w:r>
      <w:bookmarkEnd w:id="445"/>
      <w:bookmarkEnd w:id="446"/>
      <w:bookmarkEnd w:id="447"/>
      <w:bookmarkEnd w:id="448"/>
    </w:p>
    <w:p w:rsidR="00EE3B6C" w:rsidRDefault="00D56805">
      <w:pPr>
        <w:spacing w:line="360" w:lineRule="auto"/>
        <w:ind w:firstLineChars="200" w:firstLine="480"/>
        <w:rPr>
          <w:color w:val="000000" w:themeColor="text1"/>
          <w:sz w:val="24"/>
        </w:rPr>
      </w:pPr>
      <w:r>
        <w:rPr>
          <w:rFonts w:hint="eastAsia"/>
          <w:color w:val="000000" w:themeColor="text1"/>
          <w:sz w:val="24"/>
        </w:rPr>
        <w:t>需求已经成为软件项目基准，但仍在变化。需求定义欠佳：不清晰、不准确、不一致。</w:t>
      </w:r>
      <w:r>
        <w:rPr>
          <w:rFonts w:hint="eastAsia"/>
          <w:color w:val="000000" w:themeColor="text1"/>
          <w:sz w:val="24"/>
        </w:rPr>
        <w:t xml:space="preserve">  </w:t>
      </w:r>
      <w:r>
        <w:rPr>
          <w:rFonts w:hint="eastAsia"/>
          <w:color w:val="000000" w:themeColor="text1"/>
          <w:sz w:val="24"/>
        </w:rPr>
        <w:t>增加了额外的需求。</w:t>
      </w:r>
      <w:r>
        <w:rPr>
          <w:rFonts w:hint="eastAsia"/>
          <w:color w:val="000000" w:themeColor="text1"/>
          <w:sz w:val="24"/>
        </w:rPr>
        <w:t xml:space="preserve"> </w:t>
      </w:r>
    </w:p>
    <w:p w:rsidR="00EE3B6C" w:rsidRDefault="00D56805">
      <w:pPr>
        <w:pStyle w:val="3"/>
      </w:pPr>
      <w:bookmarkStart w:id="449" w:name="_Toc464199059"/>
      <w:bookmarkStart w:id="450" w:name="_Toc465023321"/>
      <w:bookmarkStart w:id="451" w:name="_Toc367709359"/>
      <w:bookmarkStart w:id="452" w:name="_Toc469163190"/>
      <w:r>
        <w:rPr>
          <w:rFonts w:hint="eastAsia"/>
        </w:rPr>
        <w:t>11.5.2</w:t>
      </w:r>
      <w:r>
        <w:rPr>
          <w:rFonts w:hint="eastAsia"/>
        </w:rPr>
        <w:t>解决方案：</w:t>
      </w:r>
      <w:bookmarkEnd w:id="449"/>
      <w:bookmarkEnd w:id="450"/>
      <w:bookmarkEnd w:id="451"/>
      <w:bookmarkEnd w:id="452"/>
    </w:p>
    <w:p w:rsidR="00EE3B6C" w:rsidRDefault="00D56805">
      <w:pPr>
        <w:spacing w:line="360" w:lineRule="auto"/>
        <w:ind w:firstLineChars="200" w:firstLine="480"/>
        <w:rPr>
          <w:color w:val="000000" w:themeColor="text1"/>
          <w:sz w:val="24"/>
        </w:rPr>
      </w:pPr>
      <w:r>
        <w:rPr>
          <w:rFonts w:hint="eastAsia"/>
          <w:color w:val="000000" w:themeColor="text1"/>
          <w:sz w:val="24"/>
        </w:rPr>
        <w:t>在进行需求分析的时候应该充分，充分了解、分析二手书买卖交易的需求内容，类比分析相关产品的需求，力争做到分析全面、彻底。</w:t>
      </w:r>
    </w:p>
    <w:p w:rsidR="00EE3B6C" w:rsidRPr="00D56805" w:rsidRDefault="00D56805" w:rsidP="00D56805">
      <w:pPr>
        <w:pStyle w:val="2"/>
        <w:rPr>
          <w:rStyle w:val="ad"/>
          <w:rFonts w:ascii="Arial" w:eastAsia="黑体" w:hAnsi="Arial" w:cs="Times New Roman"/>
          <w:b/>
          <w:bCs/>
          <w:sz w:val="30"/>
        </w:rPr>
      </w:pPr>
      <w:bookmarkStart w:id="453" w:name="_Toc465023322"/>
      <w:bookmarkStart w:id="454" w:name="_Toc464199060"/>
      <w:bookmarkStart w:id="455" w:name="_Toc367709360"/>
      <w:bookmarkStart w:id="456" w:name="_Toc469163191"/>
      <w:r w:rsidRPr="00D56805">
        <w:rPr>
          <w:rStyle w:val="ad"/>
          <w:rFonts w:ascii="Arial" w:eastAsia="黑体" w:hAnsi="Arial" w:cs="Times New Roman" w:hint="eastAsia"/>
          <w:b/>
          <w:bCs/>
          <w:sz w:val="30"/>
        </w:rPr>
        <w:t>11.6</w:t>
      </w:r>
      <w:r w:rsidRPr="00D56805">
        <w:rPr>
          <w:rStyle w:val="ad"/>
          <w:rFonts w:ascii="Arial" w:eastAsia="黑体" w:hAnsi="Arial" w:cs="Times New Roman" w:hint="eastAsia"/>
          <w:b/>
          <w:bCs/>
          <w:sz w:val="30"/>
        </w:rPr>
        <w:t>产品风险</w:t>
      </w:r>
      <w:bookmarkEnd w:id="453"/>
      <w:bookmarkEnd w:id="454"/>
      <w:bookmarkEnd w:id="455"/>
      <w:bookmarkEnd w:id="456"/>
    </w:p>
    <w:p w:rsidR="00EE3B6C" w:rsidRDefault="00D56805">
      <w:pPr>
        <w:pStyle w:val="3"/>
      </w:pPr>
      <w:r>
        <w:t> </w:t>
      </w:r>
      <w:bookmarkStart w:id="457" w:name="_Toc465023323"/>
      <w:bookmarkStart w:id="458" w:name="_Toc367709361"/>
      <w:bookmarkStart w:id="459" w:name="_Toc464199061"/>
      <w:bookmarkStart w:id="460" w:name="_Toc469163192"/>
      <w:r>
        <w:rPr>
          <w:rFonts w:hint="eastAsia"/>
        </w:rPr>
        <w:t>11.6.1</w:t>
      </w:r>
      <w:r>
        <w:rPr>
          <w:rFonts w:hint="eastAsia"/>
        </w:rPr>
        <w:t>可能</w:t>
      </w:r>
      <w:r>
        <w:t>存在的问题：</w:t>
      </w:r>
      <w:bookmarkEnd w:id="457"/>
      <w:bookmarkEnd w:id="458"/>
      <w:bookmarkEnd w:id="459"/>
      <w:bookmarkEnd w:id="460"/>
    </w:p>
    <w:p w:rsidR="00EE3B6C" w:rsidRDefault="00D56805">
      <w:pPr>
        <w:spacing w:line="360" w:lineRule="auto"/>
        <w:ind w:firstLineChars="200" w:firstLine="480"/>
        <w:rPr>
          <w:color w:val="000000" w:themeColor="text1"/>
          <w:sz w:val="24"/>
        </w:rPr>
      </w:pPr>
      <w:r>
        <w:rPr>
          <w:rFonts w:hint="eastAsia"/>
          <w:color w:val="000000" w:themeColor="text1"/>
          <w:sz w:val="24"/>
        </w:rPr>
        <w:t>错误发生率高的模块，需要更多的时间对它进行测试和重构。</w:t>
      </w:r>
      <w:r>
        <w:rPr>
          <w:rFonts w:hint="eastAsia"/>
          <w:color w:val="000000" w:themeColor="text1"/>
          <w:sz w:val="24"/>
        </w:rPr>
        <w:t xml:space="preserve">  </w:t>
      </w:r>
      <w:r>
        <w:rPr>
          <w:rFonts w:hint="eastAsia"/>
          <w:color w:val="000000" w:themeColor="text1"/>
          <w:sz w:val="24"/>
        </w:rPr>
        <w:t>矫正质量低下的软件产品需要更多的时间对它进行测试和重构。</w:t>
      </w:r>
      <w:r>
        <w:rPr>
          <w:rFonts w:hint="eastAsia"/>
          <w:color w:val="000000" w:themeColor="text1"/>
          <w:sz w:val="24"/>
        </w:rPr>
        <w:t xml:space="preserve">  </w:t>
      </w:r>
      <w:r>
        <w:rPr>
          <w:rFonts w:hint="eastAsia"/>
          <w:color w:val="000000" w:themeColor="text1"/>
          <w:sz w:val="24"/>
        </w:rPr>
        <w:t>由于功能错误，导致需要重新进行设计和实现。</w:t>
      </w:r>
      <w:r>
        <w:rPr>
          <w:rFonts w:hint="eastAsia"/>
          <w:color w:val="000000" w:themeColor="text1"/>
          <w:sz w:val="24"/>
        </w:rPr>
        <w:t> </w:t>
      </w:r>
      <w:r>
        <w:rPr>
          <w:rFonts w:hint="eastAsia"/>
          <w:color w:val="000000" w:themeColor="text1"/>
          <w:sz w:val="24"/>
        </w:rPr>
        <w:t>开发</w:t>
      </w:r>
      <w:proofErr w:type="gramStart"/>
      <w:r>
        <w:rPr>
          <w:rFonts w:hint="eastAsia"/>
          <w:color w:val="000000" w:themeColor="text1"/>
          <w:sz w:val="24"/>
        </w:rPr>
        <w:t>额外不</w:t>
      </w:r>
      <w:proofErr w:type="gramEnd"/>
      <w:r>
        <w:rPr>
          <w:rFonts w:hint="eastAsia"/>
          <w:color w:val="000000" w:themeColor="text1"/>
          <w:sz w:val="24"/>
        </w:rPr>
        <w:t>需要的功能延长了进度。</w:t>
      </w:r>
      <w:r>
        <w:rPr>
          <w:rFonts w:hint="eastAsia"/>
          <w:color w:val="000000" w:themeColor="text1"/>
          <w:sz w:val="24"/>
        </w:rPr>
        <w:t xml:space="preserve">  </w:t>
      </w:r>
      <w:r>
        <w:rPr>
          <w:rFonts w:hint="eastAsia"/>
          <w:color w:val="000000" w:themeColor="text1"/>
          <w:sz w:val="24"/>
        </w:rPr>
        <w:t>要满足软件产品规模和速度要求，需要更多的时间。</w:t>
      </w:r>
      <w:r>
        <w:rPr>
          <w:rFonts w:hint="eastAsia"/>
          <w:color w:val="000000" w:themeColor="text1"/>
          <w:sz w:val="24"/>
        </w:rPr>
        <w:t> </w:t>
      </w:r>
      <w:r>
        <w:rPr>
          <w:rFonts w:hint="eastAsia"/>
          <w:color w:val="000000" w:themeColor="text1"/>
          <w:sz w:val="24"/>
        </w:rPr>
        <w:t>严格要求与现有系统兼容，需要更多的时间。</w:t>
      </w:r>
      <w:r>
        <w:rPr>
          <w:rFonts w:hint="eastAsia"/>
          <w:color w:val="000000" w:themeColor="text1"/>
          <w:sz w:val="24"/>
        </w:rPr>
        <w:t> </w:t>
      </w:r>
      <w:r>
        <w:rPr>
          <w:rFonts w:hint="eastAsia"/>
          <w:color w:val="000000" w:themeColor="text1"/>
          <w:sz w:val="24"/>
        </w:rPr>
        <w:t>要求软件重用，需要更多的时间。</w:t>
      </w:r>
    </w:p>
    <w:p w:rsidR="00EE3B6C" w:rsidRDefault="00D56805">
      <w:pPr>
        <w:pStyle w:val="3"/>
      </w:pPr>
      <w:bookmarkStart w:id="461" w:name="_Toc465023324"/>
      <w:bookmarkStart w:id="462" w:name="_Toc464199062"/>
      <w:bookmarkStart w:id="463" w:name="_Toc367709362"/>
      <w:bookmarkStart w:id="464" w:name="_Toc469163193"/>
      <w:r>
        <w:rPr>
          <w:rFonts w:hint="eastAsia"/>
        </w:rPr>
        <w:t>11.6.2</w:t>
      </w:r>
      <w:r>
        <w:rPr>
          <w:rFonts w:hint="eastAsia"/>
        </w:rPr>
        <w:t>解决方案</w:t>
      </w:r>
      <w:r>
        <w:t>：</w:t>
      </w:r>
      <w:bookmarkEnd w:id="461"/>
      <w:bookmarkEnd w:id="462"/>
      <w:bookmarkEnd w:id="463"/>
      <w:bookmarkEnd w:id="464"/>
    </w:p>
    <w:p w:rsidR="00EE3B6C" w:rsidRDefault="00D56805">
      <w:pPr>
        <w:spacing w:line="360" w:lineRule="auto"/>
        <w:ind w:firstLineChars="200" w:firstLine="480"/>
        <w:rPr>
          <w:color w:val="000000" w:themeColor="text1"/>
          <w:sz w:val="24"/>
        </w:rPr>
      </w:pPr>
      <w:bookmarkStart w:id="465" w:name="_Toc367709363"/>
      <w:bookmarkStart w:id="466" w:name="_Toc465023325"/>
      <w:bookmarkStart w:id="467" w:name="_Toc464199063"/>
      <w:r>
        <w:rPr>
          <w:rFonts w:hint="eastAsia"/>
          <w:color w:val="000000" w:themeColor="text1"/>
          <w:sz w:val="24"/>
        </w:rPr>
        <w:t>在错误率发生高的模块，进行详细的计划，按照以后的计划进行开发、测试。不要进行不必要的开发，测试。</w:t>
      </w:r>
    </w:p>
    <w:p w:rsidR="00EE3B6C" w:rsidRDefault="00D56805">
      <w:pPr>
        <w:spacing w:line="360" w:lineRule="auto"/>
        <w:ind w:firstLineChars="200" w:firstLine="480"/>
        <w:rPr>
          <w:color w:val="000000" w:themeColor="text1"/>
          <w:sz w:val="24"/>
        </w:rPr>
      </w:pPr>
      <w:r>
        <w:rPr>
          <w:rFonts w:hint="eastAsia"/>
          <w:color w:val="000000" w:themeColor="text1"/>
          <w:sz w:val="24"/>
        </w:rPr>
        <w:t>开发前进行详细的功能分析，避免发生功能错误。</w:t>
      </w:r>
    </w:p>
    <w:p w:rsidR="00EE3B6C" w:rsidRDefault="00D56805">
      <w:pPr>
        <w:spacing w:line="360" w:lineRule="auto"/>
        <w:ind w:firstLineChars="200" w:firstLine="480"/>
        <w:rPr>
          <w:color w:val="000000" w:themeColor="text1"/>
          <w:sz w:val="24"/>
        </w:rPr>
      </w:pPr>
      <w:r>
        <w:rPr>
          <w:rFonts w:hint="eastAsia"/>
          <w:color w:val="000000" w:themeColor="text1"/>
          <w:sz w:val="24"/>
        </w:rPr>
        <w:t>详细了解对产品和速度的要求，系统兼容性等问题，并在开发计划时加以考虑。</w:t>
      </w:r>
    </w:p>
    <w:p w:rsidR="00EE3B6C" w:rsidRPr="00D56805" w:rsidRDefault="00D56805" w:rsidP="00D56805">
      <w:pPr>
        <w:pStyle w:val="2"/>
        <w:rPr>
          <w:rStyle w:val="ad"/>
          <w:rFonts w:ascii="Arial" w:eastAsia="黑体" w:hAnsi="Arial" w:cs="Times New Roman"/>
          <w:b/>
          <w:bCs/>
          <w:sz w:val="30"/>
        </w:rPr>
      </w:pPr>
      <w:bookmarkStart w:id="468" w:name="_Toc469163194"/>
      <w:r w:rsidRPr="00D56805">
        <w:rPr>
          <w:rStyle w:val="ad"/>
          <w:rFonts w:ascii="Arial" w:eastAsia="黑体" w:hAnsi="Arial" w:cs="Times New Roman" w:hint="eastAsia"/>
          <w:b/>
          <w:bCs/>
          <w:sz w:val="30"/>
        </w:rPr>
        <w:lastRenderedPageBreak/>
        <w:t>11.7</w:t>
      </w:r>
      <w:r w:rsidRPr="00D56805">
        <w:rPr>
          <w:rStyle w:val="ad"/>
          <w:rFonts w:ascii="Arial" w:eastAsia="黑体" w:hAnsi="Arial" w:cs="Times New Roman" w:hint="eastAsia"/>
          <w:b/>
          <w:bCs/>
          <w:sz w:val="30"/>
        </w:rPr>
        <w:t>人员风险</w:t>
      </w:r>
      <w:bookmarkEnd w:id="465"/>
      <w:bookmarkEnd w:id="466"/>
      <w:bookmarkEnd w:id="467"/>
      <w:bookmarkEnd w:id="468"/>
    </w:p>
    <w:p w:rsidR="00EE3B6C" w:rsidRDefault="00D56805">
      <w:pPr>
        <w:pStyle w:val="3"/>
      </w:pPr>
      <w:bookmarkStart w:id="469" w:name="_Toc464199064"/>
      <w:bookmarkStart w:id="470" w:name="_Toc367709364"/>
      <w:bookmarkStart w:id="471" w:name="_Toc465023326"/>
      <w:bookmarkStart w:id="472" w:name="_Toc469163195"/>
      <w:r>
        <w:rPr>
          <w:rFonts w:hint="eastAsia"/>
        </w:rPr>
        <w:t>11.7.1</w:t>
      </w:r>
      <w:r>
        <w:t> </w:t>
      </w:r>
      <w:r>
        <w:rPr>
          <w:rFonts w:hint="eastAsia"/>
        </w:rPr>
        <w:t>可能</w:t>
      </w:r>
      <w:r>
        <w:t>存在的问题：</w:t>
      </w:r>
      <w:bookmarkEnd w:id="469"/>
      <w:bookmarkEnd w:id="470"/>
      <w:bookmarkEnd w:id="471"/>
      <w:bookmarkEnd w:id="472"/>
    </w:p>
    <w:p w:rsidR="00EE3B6C" w:rsidRDefault="00D56805">
      <w:pPr>
        <w:spacing w:line="360" w:lineRule="auto"/>
        <w:ind w:firstLineChars="200" w:firstLine="480"/>
        <w:rPr>
          <w:color w:val="000000" w:themeColor="text1"/>
          <w:sz w:val="24"/>
        </w:rPr>
      </w:pPr>
      <w:r>
        <w:rPr>
          <w:rFonts w:hint="eastAsia"/>
          <w:color w:val="000000" w:themeColor="text1"/>
          <w:sz w:val="24"/>
        </w:rPr>
        <w:t>招聘人员所需的时间比预期要长。作为开发人员参与工作的先决条件（如培训、其它项目的完成等）不能按时完成。</w:t>
      </w:r>
      <w:r>
        <w:rPr>
          <w:rFonts w:hint="eastAsia"/>
          <w:color w:val="000000" w:themeColor="text1"/>
          <w:sz w:val="24"/>
        </w:rPr>
        <w:t> </w:t>
      </w:r>
      <w:r>
        <w:rPr>
          <w:rFonts w:hint="eastAsia"/>
          <w:color w:val="000000" w:themeColor="text1"/>
          <w:sz w:val="24"/>
        </w:rPr>
        <w:t>开发人员与管理层关系不佳导致决策迟缓、影响全局。</w:t>
      </w:r>
      <w:r>
        <w:rPr>
          <w:rFonts w:hint="eastAsia"/>
          <w:color w:val="000000" w:themeColor="text1"/>
          <w:sz w:val="24"/>
        </w:rPr>
        <w:t> </w:t>
      </w:r>
      <w:r>
        <w:rPr>
          <w:rFonts w:hint="eastAsia"/>
          <w:color w:val="000000" w:themeColor="text1"/>
          <w:sz w:val="24"/>
        </w:rPr>
        <w:t>项目组人员没有全身心地投入到项目中，无法达到所需的软件产品功能和性能需求。</w:t>
      </w:r>
      <w:r>
        <w:rPr>
          <w:rFonts w:hint="eastAsia"/>
          <w:color w:val="000000" w:themeColor="text1"/>
          <w:sz w:val="24"/>
        </w:rPr>
        <w:t> </w:t>
      </w:r>
      <w:r>
        <w:rPr>
          <w:rFonts w:hint="eastAsia"/>
          <w:color w:val="000000" w:themeColor="text1"/>
          <w:sz w:val="24"/>
        </w:rPr>
        <w:t>缺乏激励措施、士气低下。</w:t>
      </w:r>
      <w:r>
        <w:rPr>
          <w:rFonts w:hint="eastAsia"/>
          <w:color w:val="000000" w:themeColor="text1"/>
          <w:sz w:val="24"/>
        </w:rPr>
        <w:t> </w:t>
      </w:r>
      <w:r>
        <w:rPr>
          <w:rFonts w:hint="eastAsia"/>
          <w:color w:val="000000" w:themeColor="text1"/>
          <w:sz w:val="24"/>
        </w:rPr>
        <w:t>缺乏必要的规范，增加工作失误，重复工作，降低工作质量。</w:t>
      </w:r>
      <w:r>
        <w:rPr>
          <w:rFonts w:hint="eastAsia"/>
          <w:color w:val="000000" w:themeColor="text1"/>
          <w:sz w:val="24"/>
        </w:rPr>
        <w:t> </w:t>
      </w:r>
      <w:r>
        <w:rPr>
          <w:rFonts w:hint="eastAsia"/>
          <w:color w:val="000000" w:themeColor="text1"/>
          <w:sz w:val="24"/>
        </w:rPr>
        <w:t>缺乏工作基础（语言、经验、工具等）。</w:t>
      </w:r>
      <w:r>
        <w:rPr>
          <w:rFonts w:hint="eastAsia"/>
          <w:color w:val="000000" w:themeColor="text1"/>
          <w:sz w:val="24"/>
        </w:rPr>
        <w:t> </w:t>
      </w:r>
      <w:r>
        <w:rPr>
          <w:rFonts w:hint="eastAsia"/>
          <w:color w:val="000000" w:themeColor="text1"/>
          <w:sz w:val="24"/>
        </w:rPr>
        <w:t>项目结束前，项目组人员离开软件项目组。</w:t>
      </w:r>
      <w:r>
        <w:rPr>
          <w:rFonts w:hint="eastAsia"/>
          <w:color w:val="000000" w:themeColor="text1"/>
          <w:sz w:val="24"/>
        </w:rPr>
        <w:t>  </w:t>
      </w:r>
      <w:r>
        <w:rPr>
          <w:rFonts w:hint="eastAsia"/>
          <w:color w:val="000000" w:themeColor="text1"/>
          <w:sz w:val="24"/>
        </w:rPr>
        <w:t>由于项目组人员间的冲突，导致沟通不畅，设计欠佳，接口错误和额外重复的工作。</w:t>
      </w:r>
      <w:r>
        <w:rPr>
          <w:rFonts w:hint="eastAsia"/>
          <w:color w:val="000000" w:themeColor="text1"/>
          <w:sz w:val="24"/>
        </w:rPr>
        <w:t> </w:t>
      </w:r>
      <w:r>
        <w:rPr>
          <w:rFonts w:hint="eastAsia"/>
          <w:color w:val="000000" w:themeColor="text1"/>
          <w:sz w:val="24"/>
        </w:rPr>
        <w:t>有问题的项目组人员没有及时调离软件项目组，影响其他人员的工作积极性。</w:t>
      </w:r>
      <w:r>
        <w:rPr>
          <w:rFonts w:hint="eastAsia"/>
          <w:color w:val="000000" w:themeColor="text1"/>
          <w:sz w:val="24"/>
        </w:rPr>
        <w:t> </w:t>
      </w:r>
      <w:r>
        <w:rPr>
          <w:rFonts w:hint="eastAsia"/>
          <w:color w:val="000000" w:themeColor="text1"/>
          <w:sz w:val="24"/>
        </w:rPr>
        <w:t>最佳人选没有加入软件项目组，或者加入软件项目组但没有合理使用。</w:t>
      </w:r>
      <w:r>
        <w:rPr>
          <w:rFonts w:hint="eastAsia"/>
          <w:color w:val="000000" w:themeColor="text1"/>
          <w:sz w:val="24"/>
        </w:rPr>
        <w:t> </w:t>
      </w:r>
      <w:r>
        <w:rPr>
          <w:rFonts w:hint="eastAsia"/>
          <w:color w:val="000000" w:themeColor="text1"/>
          <w:sz w:val="24"/>
        </w:rPr>
        <w:t>项目组关键人员只能兼职参与。</w:t>
      </w:r>
      <w:r>
        <w:rPr>
          <w:rFonts w:hint="eastAsia"/>
          <w:color w:val="000000" w:themeColor="text1"/>
          <w:sz w:val="24"/>
        </w:rPr>
        <w:t> </w:t>
      </w:r>
      <w:r>
        <w:rPr>
          <w:rFonts w:hint="eastAsia"/>
          <w:color w:val="000000" w:themeColor="text1"/>
          <w:sz w:val="24"/>
        </w:rPr>
        <w:t>项目组人员的数目不足。</w:t>
      </w:r>
      <w:r>
        <w:rPr>
          <w:rFonts w:hint="eastAsia"/>
          <w:color w:val="000000" w:themeColor="text1"/>
          <w:sz w:val="24"/>
        </w:rPr>
        <w:t> </w:t>
      </w:r>
      <w:r>
        <w:rPr>
          <w:rFonts w:hint="eastAsia"/>
          <w:color w:val="000000" w:themeColor="text1"/>
          <w:sz w:val="24"/>
        </w:rPr>
        <w:t>任务的分配和人员的技能不匹配。</w:t>
      </w:r>
      <w:r>
        <w:rPr>
          <w:rFonts w:hint="eastAsia"/>
          <w:color w:val="000000" w:themeColor="text1"/>
          <w:sz w:val="24"/>
        </w:rPr>
        <w:t> </w:t>
      </w:r>
      <w:r>
        <w:rPr>
          <w:rFonts w:hint="eastAsia"/>
          <w:color w:val="000000" w:themeColor="text1"/>
          <w:sz w:val="24"/>
        </w:rPr>
        <w:t>人员工作的进展比预期的要慢。</w:t>
      </w:r>
      <w:r>
        <w:rPr>
          <w:rFonts w:hint="eastAsia"/>
          <w:color w:val="000000" w:themeColor="text1"/>
          <w:sz w:val="24"/>
        </w:rPr>
        <w:t> </w:t>
      </w:r>
      <w:r>
        <w:rPr>
          <w:rFonts w:hint="eastAsia"/>
          <w:color w:val="000000" w:themeColor="text1"/>
          <w:sz w:val="24"/>
        </w:rPr>
        <w:t>项目管理人员怠工，导致计划和进度失效。</w:t>
      </w:r>
      <w:r>
        <w:rPr>
          <w:rFonts w:hint="eastAsia"/>
          <w:color w:val="000000" w:themeColor="text1"/>
          <w:sz w:val="24"/>
        </w:rPr>
        <w:t> </w:t>
      </w:r>
      <w:r>
        <w:rPr>
          <w:rFonts w:hint="eastAsia"/>
          <w:color w:val="000000" w:themeColor="text1"/>
          <w:sz w:val="24"/>
        </w:rPr>
        <w:t>技术人员怠工导致工作遗漏、质量低下，工作需要重做。</w:t>
      </w:r>
    </w:p>
    <w:p w:rsidR="00EE3B6C" w:rsidRDefault="00D56805">
      <w:pPr>
        <w:pStyle w:val="3"/>
      </w:pPr>
      <w:bookmarkStart w:id="473" w:name="_Toc464199065"/>
      <w:bookmarkStart w:id="474" w:name="_Toc367709365"/>
      <w:bookmarkStart w:id="475" w:name="_Toc465023327"/>
      <w:bookmarkStart w:id="476" w:name="_Toc469163196"/>
      <w:r>
        <w:rPr>
          <w:rFonts w:hint="eastAsia"/>
        </w:rPr>
        <w:t>11.7.2</w:t>
      </w:r>
      <w:r>
        <w:rPr>
          <w:rFonts w:hint="eastAsia"/>
        </w:rPr>
        <w:t>解决</w:t>
      </w:r>
      <w:r>
        <w:t>方案：</w:t>
      </w:r>
      <w:bookmarkEnd w:id="473"/>
      <w:bookmarkEnd w:id="474"/>
      <w:bookmarkEnd w:id="475"/>
      <w:bookmarkEnd w:id="476"/>
    </w:p>
    <w:p w:rsidR="00EE3B6C" w:rsidRDefault="00D56805">
      <w:pPr>
        <w:spacing w:line="360" w:lineRule="auto"/>
        <w:ind w:firstLineChars="200" w:firstLine="480"/>
        <w:rPr>
          <w:color w:val="000000" w:themeColor="text1"/>
          <w:sz w:val="24"/>
        </w:rPr>
      </w:pPr>
      <w:r>
        <w:rPr>
          <w:rFonts w:hint="eastAsia"/>
          <w:color w:val="000000" w:themeColor="text1"/>
          <w:sz w:val="24"/>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rsidR="00EE3B6C" w:rsidRPr="00D56805" w:rsidRDefault="00D56805" w:rsidP="00D56805">
      <w:pPr>
        <w:pStyle w:val="2"/>
        <w:rPr>
          <w:rStyle w:val="ad"/>
          <w:rFonts w:ascii="Arial" w:eastAsia="黑体" w:hAnsi="Arial" w:cs="Times New Roman"/>
          <w:b/>
          <w:bCs/>
          <w:sz w:val="30"/>
        </w:rPr>
      </w:pPr>
      <w:bookmarkStart w:id="477" w:name="_Toc464199066"/>
      <w:bookmarkStart w:id="478" w:name="_Toc465023328"/>
      <w:bookmarkStart w:id="479" w:name="_Toc367709366"/>
      <w:bookmarkStart w:id="480" w:name="_Toc469163197"/>
      <w:r w:rsidRPr="00D56805">
        <w:rPr>
          <w:rStyle w:val="ad"/>
          <w:rFonts w:ascii="Arial" w:eastAsia="黑体" w:hAnsi="Arial" w:cs="Times New Roman" w:hint="eastAsia"/>
          <w:b/>
          <w:bCs/>
          <w:sz w:val="30"/>
        </w:rPr>
        <w:t>11.8 </w:t>
      </w:r>
      <w:r w:rsidRPr="00D56805">
        <w:rPr>
          <w:rStyle w:val="ad"/>
          <w:rFonts w:ascii="Arial" w:eastAsia="黑体" w:hAnsi="Arial" w:cs="Times New Roman" w:hint="eastAsia"/>
          <w:b/>
          <w:bCs/>
          <w:sz w:val="30"/>
        </w:rPr>
        <w:t>设计和实现风险</w:t>
      </w:r>
      <w:bookmarkEnd w:id="477"/>
      <w:bookmarkEnd w:id="478"/>
      <w:bookmarkEnd w:id="479"/>
      <w:bookmarkEnd w:id="480"/>
    </w:p>
    <w:p w:rsidR="00EE3B6C" w:rsidRDefault="00D56805">
      <w:pPr>
        <w:pStyle w:val="3"/>
      </w:pPr>
      <w:bookmarkStart w:id="481" w:name="_Toc367709367"/>
      <w:bookmarkStart w:id="482" w:name="_Toc464199067"/>
      <w:bookmarkStart w:id="483" w:name="_Toc465023329"/>
      <w:bookmarkStart w:id="484" w:name="_Toc469163198"/>
      <w:r>
        <w:rPr>
          <w:rFonts w:hint="eastAsia"/>
        </w:rPr>
        <w:t>11.8.1</w:t>
      </w:r>
      <w:r>
        <w:rPr>
          <w:rFonts w:hint="eastAsia"/>
        </w:rPr>
        <w:t>可能</w:t>
      </w:r>
      <w:r>
        <w:t>存在的问题：</w:t>
      </w:r>
      <w:bookmarkEnd w:id="481"/>
      <w:bookmarkEnd w:id="482"/>
      <w:bookmarkEnd w:id="483"/>
      <w:bookmarkEnd w:id="484"/>
    </w:p>
    <w:p w:rsidR="00EE3B6C" w:rsidRDefault="00D56805">
      <w:pPr>
        <w:spacing w:line="360" w:lineRule="auto"/>
        <w:ind w:firstLineChars="200" w:firstLine="480"/>
        <w:rPr>
          <w:sz w:val="24"/>
        </w:rPr>
      </w:pPr>
      <w:r>
        <w:rPr>
          <w:rFonts w:hint="eastAsia"/>
          <w:color w:val="000000" w:themeColor="text1"/>
          <w:sz w:val="24"/>
        </w:rPr>
        <w:t>设计过于简单，考虑不仔细、不全面，导致重新设计和实现。</w:t>
      </w:r>
      <w:r>
        <w:rPr>
          <w:rFonts w:hint="eastAsia"/>
          <w:color w:val="000000" w:themeColor="text1"/>
          <w:sz w:val="24"/>
        </w:rPr>
        <w:t> </w:t>
      </w:r>
      <w:r>
        <w:rPr>
          <w:rFonts w:hint="eastAsia"/>
          <w:color w:val="000000" w:themeColor="text1"/>
          <w:sz w:val="24"/>
        </w:rPr>
        <w:t>设计过于复杂，导致一些不必要的工作，影响效率。</w:t>
      </w:r>
      <w:r>
        <w:rPr>
          <w:rFonts w:hint="eastAsia"/>
          <w:color w:val="000000" w:themeColor="text1"/>
          <w:sz w:val="24"/>
        </w:rPr>
        <w:t> </w:t>
      </w:r>
      <w:r>
        <w:rPr>
          <w:rFonts w:hint="eastAsia"/>
          <w:color w:val="000000" w:themeColor="text1"/>
          <w:sz w:val="24"/>
        </w:rPr>
        <w:t>设计质量低下，导致重新设计和实现。</w:t>
      </w:r>
      <w:r>
        <w:rPr>
          <w:rFonts w:hint="eastAsia"/>
          <w:color w:val="000000" w:themeColor="text1"/>
          <w:sz w:val="24"/>
        </w:rPr>
        <w:t> </w:t>
      </w:r>
      <w:r>
        <w:rPr>
          <w:rFonts w:hint="eastAsia"/>
          <w:color w:val="000000" w:themeColor="text1"/>
          <w:sz w:val="24"/>
        </w:rPr>
        <w:t>使用不熟悉的方法，导致需要额外的培训时间。</w:t>
      </w:r>
      <w:r>
        <w:rPr>
          <w:rFonts w:hint="eastAsia"/>
          <w:color w:val="000000" w:themeColor="text1"/>
          <w:sz w:val="24"/>
        </w:rPr>
        <w:t> </w:t>
      </w:r>
      <w:r>
        <w:rPr>
          <w:rFonts w:hint="eastAsia"/>
          <w:color w:val="000000" w:themeColor="text1"/>
          <w:sz w:val="24"/>
        </w:rPr>
        <w:t>产品使用低级语言编写，导致开</w:t>
      </w:r>
      <w:r>
        <w:rPr>
          <w:rFonts w:hint="eastAsia"/>
          <w:color w:val="000000" w:themeColor="text1"/>
          <w:sz w:val="24"/>
        </w:rPr>
        <w:lastRenderedPageBreak/>
        <w:t>发效率较低。</w:t>
      </w:r>
      <w:r>
        <w:rPr>
          <w:rFonts w:hint="eastAsia"/>
          <w:color w:val="000000" w:themeColor="text1"/>
          <w:sz w:val="24"/>
        </w:rPr>
        <w:t> </w:t>
      </w:r>
      <w:r>
        <w:rPr>
          <w:rFonts w:hint="eastAsia"/>
          <w:color w:val="000000" w:themeColor="text1"/>
          <w:sz w:val="24"/>
        </w:rPr>
        <w:t>分别开发的模块无法有效集成，需要重新设计和实现。</w:t>
      </w:r>
      <w:r>
        <w:rPr>
          <w:rFonts w:hint="eastAsia"/>
          <w:color w:val="000000" w:themeColor="text1"/>
          <w:sz w:val="24"/>
        </w:rPr>
        <w:t xml:space="preserve"> </w:t>
      </w:r>
    </w:p>
    <w:p w:rsidR="00EE3B6C" w:rsidRDefault="00D56805">
      <w:pPr>
        <w:pStyle w:val="3"/>
      </w:pPr>
      <w:bookmarkStart w:id="485" w:name="_Toc464199068"/>
      <w:bookmarkStart w:id="486" w:name="_Toc367709368"/>
      <w:bookmarkStart w:id="487" w:name="_Toc465023330"/>
      <w:bookmarkStart w:id="488" w:name="_Toc469163199"/>
      <w:r>
        <w:rPr>
          <w:rFonts w:hint="eastAsia"/>
        </w:rPr>
        <w:t>11.8.2</w:t>
      </w:r>
      <w:r>
        <w:rPr>
          <w:rFonts w:hint="eastAsia"/>
        </w:rPr>
        <w:t>解决方法</w:t>
      </w:r>
      <w:bookmarkEnd w:id="485"/>
      <w:bookmarkEnd w:id="486"/>
      <w:bookmarkEnd w:id="487"/>
      <w:bookmarkEnd w:id="488"/>
    </w:p>
    <w:p w:rsidR="00EE3B6C" w:rsidRDefault="00D56805">
      <w:pPr>
        <w:spacing w:line="360" w:lineRule="auto"/>
        <w:ind w:firstLineChars="200" w:firstLine="480"/>
        <w:rPr>
          <w:color w:val="000000" w:themeColor="text1"/>
          <w:sz w:val="24"/>
        </w:rPr>
      </w:pPr>
      <w:r>
        <w:rPr>
          <w:rFonts w:hint="eastAsia"/>
          <w:color w:val="000000" w:themeColor="text1"/>
          <w:sz w:val="24"/>
        </w:rPr>
        <w:t>开发之前要对项目进行全面考虑，撰写详细的需求说明、开发计划等文档。对项目进行分模块开发，对每个模块进行详细的分析、设计。开发前选用合适的开发方法，提高项目组的开发效率。</w:t>
      </w:r>
      <w:r>
        <w:rPr>
          <w:rFonts w:hint="eastAsia"/>
          <w:color w:val="000000" w:themeColor="text1"/>
          <w:sz w:val="24"/>
        </w:rPr>
        <w:t> </w:t>
      </w:r>
    </w:p>
    <w:p w:rsidR="00EE3B6C" w:rsidRPr="00D56805" w:rsidRDefault="00D56805" w:rsidP="00D56805">
      <w:pPr>
        <w:pStyle w:val="2"/>
        <w:rPr>
          <w:rStyle w:val="ad"/>
          <w:rFonts w:ascii="Arial" w:eastAsia="黑体" w:hAnsi="Arial" w:cs="Times New Roman"/>
          <w:b/>
          <w:bCs/>
          <w:sz w:val="30"/>
        </w:rPr>
      </w:pPr>
      <w:bookmarkStart w:id="489" w:name="_Toc367709369"/>
      <w:bookmarkStart w:id="490" w:name="_Toc465023331"/>
      <w:bookmarkStart w:id="491" w:name="_Toc464199069"/>
      <w:bookmarkStart w:id="492" w:name="_Toc469163200"/>
      <w:r w:rsidRPr="00D56805">
        <w:rPr>
          <w:rStyle w:val="ad"/>
          <w:rFonts w:ascii="Arial" w:eastAsia="黑体" w:hAnsi="Arial" w:cs="Times New Roman" w:hint="eastAsia"/>
          <w:b/>
          <w:bCs/>
          <w:sz w:val="30"/>
        </w:rPr>
        <w:t>11.9</w:t>
      </w:r>
      <w:r w:rsidRPr="00D56805">
        <w:rPr>
          <w:rStyle w:val="ad"/>
          <w:rFonts w:ascii="Arial" w:eastAsia="黑体" w:hAnsi="Arial" w:cs="Times New Roman"/>
          <w:b/>
          <w:bCs/>
          <w:sz w:val="30"/>
        </w:rPr>
        <w:t>过程风险</w:t>
      </w:r>
      <w:bookmarkEnd w:id="489"/>
      <w:bookmarkEnd w:id="490"/>
      <w:bookmarkEnd w:id="491"/>
      <w:bookmarkEnd w:id="492"/>
    </w:p>
    <w:p w:rsidR="00EE3B6C" w:rsidRDefault="00D56805">
      <w:pPr>
        <w:pStyle w:val="3"/>
      </w:pPr>
      <w:bookmarkStart w:id="493" w:name="_Toc465023332"/>
      <w:bookmarkStart w:id="494" w:name="_Toc367709370"/>
      <w:bookmarkStart w:id="495" w:name="_Toc464199070"/>
      <w:bookmarkStart w:id="496" w:name="_Toc469163201"/>
      <w:r>
        <w:rPr>
          <w:rFonts w:hint="eastAsia"/>
        </w:rPr>
        <w:t>11.9.1</w:t>
      </w:r>
      <w:r>
        <w:rPr>
          <w:rFonts w:hint="eastAsia"/>
        </w:rPr>
        <w:t>可能</w:t>
      </w:r>
      <w:r>
        <w:t>存在的问题：</w:t>
      </w:r>
      <w:bookmarkEnd w:id="493"/>
      <w:bookmarkEnd w:id="494"/>
      <w:bookmarkEnd w:id="495"/>
      <w:bookmarkEnd w:id="496"/>
    </w:p>
    <w:p w:rsidR="00EE3B6C" w:rsidRDefault="00D56805">
      <w:pPr>
        <w:spacing w:line="360" w:lineRule="auto"/>
        <w:ind w:firstLineChars="200" w:firstLine="480"/>
        <w:rPr>
          <w:color w:val="000000" w:themeColor="text1"/>
          <w:sz w:val="24"/>
        </w:rPr>
      </w:pPr>
      <w:r>
        <w:rPr>
          <w:rFonts w:hint="eastAsia"/>
          <w:color w:val="000000" w:themeColor="text1"/>
          <w:sz w:val="24"/>
        </w:rPr>
        <w:t>跟踪不准确，导致无法预知项目进展是否落后于计划。</w:t>
      </w:r>
      <w:r>
        <w:rPr>
          <w:rFonts w:hint="eastAsia"/>
          <w:color w:val="000000" w:themeColor="text1"/>
          <w:sz w:val="24"/>
        </w:rPr>
        <w:t> </w:t>
      </w:r>
      <w:r>
        <w:rPr>
          <w:rFonts w:hint="eastAsia"/>
          <w:color w:val="000000" w:themeColor="text1"/>
          <w:sz w:val="24"/>
        </w:rPr>
        <w:t>前期的质量保证行为不真实，导致后期的重复工作。</w:t>
      </w:r>
      <w:r>
        <w:rPr>
          <w:rFonts w:hint="eastAsia"/>
          <w:color w:val="000000" w:themeColor="text1"/>
          <w:sz w:val="24"/>
        </w:rPr>
        <w:t> </w:t>
      </w:r>
      <w:r>
        <w:rPr>
          <w:rFonts w:hint="eastAsia"/>
          <w:color w:val="000000" w:themeColor="text1"/>
          <w:sz w:val="24"/>
        </w:rPr>
        <w:t>没有遵循标准，导致沟通不足，质量问题和重复工作。</w:t>
      </w:r>
      <w:r>
        <w:rPr>
          <w:rFonts w:hint="eastAsia"/>
          <w:color w:val="000000" w:themeColor="text1"/>
          <w:sz w:val="24"/>
        </w:rPr>
        <w:t> </w:t>
      </w:r>
      <w:r>
        <w:rPr>
          <w:rFonts w:hint="eastAsia"/>
          <w:color w:val="000000" w:themeColor="text1"/>
          <w:sz w:val="24"/>
        </w:rPr>
        <w:t>风险管理粗心，导致没有发现重大的软件项目风险。</w:t>
      </w:r>
    </w:p>
    <w:p w:rsidR="00EE3B6C" w:rsidRDefault="00D56805">
      <w:pPr>
        <w:pStyle w:val="3"/>
      </w:pPr>
      <w:bookmarkStart w:id="497" w:name="_Toc465023333"/>
      <w:bookmarkStart w:id="498" w:name="_Toc464199071"/>
      <w:bookmarkStart w:id="499" w:name="_Toc367709371"/>
      <w:bookmarkStart w:id="500" w:name="_Toc469163202"/>
      <w:r>
        <w:rPr>
          <w:rFonts w:hint="eastAsia"/>
        </w:rPr>
        <w:t>11.9.2</w:t>
      </w:r>
      <w:r>
        <w:rPr>
          <w:rFonts w:hint="eastAsia"/>
        </w:rPr>
        <w:t>解决</w:t>
      </w:r>
      <w:r>
        <w:t>方法：</w:t>
      </w:r>
      <w:bookmarkEnd w:id="497"/>
      <w:bookmarkEnd w:id="498"/>
      <w:bookmarkEnd w:id="499"/>
      <w:bookmarkEnd w:id="500"/>
    </w:p>
    <w:p w:rsidR="00EE3B6C" w:rsidRDefault="00D56805">
      <w:pPr>
        <w:spacing w:line="360" w:lineRule="auto"/>
        <w:ind w:firstLineChars="200" w:firstLine="480"/>
        <w:rPr>
          <w:color w:val="000000" w:themeColor="text1"/>
          <w:sz w:val="24"/>
        </w:rPr>
      </w:pPr>
      <w:r>
        <w:rPr>
          <w:rFonts w:hint="eastAsia"/>
          <w:color w:val="000000" w:themeColor="text1"/>
          <w:sz w:val="24"/>
        </w:rPr>
        <w:t>项目在开发过程中严格按照计划行事，按标准行事。每周进行例会，总结前段时间的成果，计划下一阶段的开发。对发现的问题要及时沟通，及时解决。</w:t>
      </w:r>
    </w:p>
    <w:p w:rsidR="00EE3B6C" w:rsidRDefault="00D56805" w:rsidP="00D56805">
      <w:pPr>
        <w:pStyle w:val="1"/>
        <w:rPr>
          <w:rStyle w:val="ad"/>
          <w:rFonts w:ascii="Times New Roman" w:eastAsia="宋体" w:hAnsi="Times New Roman"/>
          <w:b/>
          <w:bCs/>
          <w:sz w:val="24"/>
        </w:rPr>
      </w:pPr>
      <w:bookmarkStart w:id="501" w:name="_Toc465023334"/>
      <w:bookmarkStart w:id="502" w:name="_Toc464199072"/>
      <w:bookmarkStart w:id="503" w:name="_Toc469163203"/>
      <w:r>
        <w:rPr>
          <w:rFonts w:hint="eastAsia"/>
        </w:rPr>
        <w:t xml:space="preserve">12 </w:t>
      </w:r>
      <w:r>
        <w:rPr>
          <w:rFonts w:hint="eastAsia"/>
        </w:rPr>
        <w:t>支持条件</w:t>
      </w:r>
      <w:bookmarkEnd w:id="501"/>
      <w:bookmarkEnd w:id="502"/>
      <w:bookmarkEnd w:id="503"/>
    </w:p>
    <w:p w:rsidR="00EE3B6C" w:rsidRPr="00D56805" w:rsidRDefault="00D56805" w:rsidP="00D56805">
      <w:pPr>
        <w:pStyle w:val="2"/>
        <w:rPr>
          <w:rStyle w:val="ad"/>
          <w:rFonts w:ascii="Arial" w:eastAsia="黑体" w:hAnsi="Arial" w:cs="Times New Roman"/>
          <w:b/>
          <w:bCs/>
          <w:sz w:val="30"/>
        </w:rPr>
      </w:pPr>
      <w:bookmarkStart w:id="504" w:name="_Toc464199073"/>
      <w:bookmarkStart w:id="505" w:name="_Toc465023335"/>
      <w:bookmarkStart w:id="506" w:name="_Toc469163204"/>
      <w:r w:rsidRPr="00D56805">
        <w:rPr>
          <w:rStyle w:val="ad"/>
          <w:rFonts w:ascii="Arial" w:eastAsia="黑体" w:hAnsi="Arial" w:cs="Times New Roman" w:hint="eastAsia"/>
          <w:b/>
          <w:bCs/>
          <w:sz w:val="30"/>
        </w:rPr>
        <w:t>12.1</w:t>
      </w:r>
      <w:r w:rsidRPr="00D56805">
        <w:rPr>
          <w:rStyle w:val="ad"/>
          <w:rFonts w:ascii="Arial" w:eastAsia="黑体" w:hAnsi="Arial" w:cs="Times New Roman" w:hint="eastAsia"/>
          <w:b/>
          <w:bCs/>
          <w:sz w:val="30"/>
        </w:rPr>
        <w:t>计算机系统支持</w:t>
      </w:r>
      <w:bookmarkEnd w:id="504"/>
      <w:bookmarkEnd w:id="505"/>
      <w:bookmarkEnd w:id="506"/>
    </w:p>
    <w:p w:rsidR="00EE3B6C" w:rsidRDefault="00D56805">
      <w:pPr>
        <w:spacing w:line="360" w:lineRule="auto"/>
        <w:ind w:firstLineChars="200" w:firstLine="480"/>
        <w:rPr>
          <w:color w:val="000000" w:themeColor="text1"/>
          <w:sz w:val="24"/>
        </w:rPr>
      </w:pPr>
      <w:r>
        <w:rPr>
          <w:rFonts w:hint="eastAsia"/>
          <w:color w:val="000000" w:themeColor="text1"/>
          <w:sz w:val="24"/>
        </w:rPr>
        <w:t>开发过程要求计算机有</w:t>
      </w:r>
      <w:r>
        <w:rPr>
          <w:rFonts w:hint="eastAsia"/>
          <w:color w:val="000000" w:themeColor="text1"/>
          <w:sz w:val="24"/>
        </w:rPr>
        <w:t>DBMS</w:t>
      </w:r>
      <w:r>
        <w:rPr>
          <w:rFonts w:hint="eastAsia"/>
          <w:color w:val="000000" w:themeColor="text1"/>
          <w:sz w:val="24"/>
        </w:rPr>
        <w:t>和</w:t>
      </w:r>
      <w:r>
        <w:rPr>
          <w:rFonts w:hint="eastAsia"/>
          <w:color w:val="000000" w:themeColor="text1"/>
          <w:sz w:val="24"/>
        </w:rPr>
        <w:t>web</w:t>
      </w:r>
      <w:r>
        <w:rPr>
          <w:rFonts w:hint="eastAsia"/>
          <w:color w:val="000000" w:themeColor="text1"/>
          <w:sz w:val="24"/>
        </w:rPr>
        <w:t>服务器的支持</w:t>
      </w:r>
    </w:p>
    <w:p w:rsidR="00EE3B6C" w:rsidRDefault="00D56805">
      <w:pPr>
        <w:spacing w:line="360" w:lineRule="auto"/>
        <w:ind w:firstLineChars="200" w:firstLine="480"/>
        <w:rPr>
          <w:color w:val="000000" w:themeColor="text1"/>
          <w:sz w:val="24"/>
        </w:rPr>
      </w:pPr>
      <w:r>
        <w:rPr>
          <w:rFonts w:hint="eastAsia"/>
          <w:color w:val="000000" w:themeColor="text1"/>
          <w:sz w:val="24"/>
        </w:rPr>
        <w:t>用户使用时要求计算机安装有支持</w:t>
      </w:r>
      <w:r>
        <w:rPr>
          <w:rFonts w:hint="eastAsia"/>
          <w:color w:val="000000" w:themeColor="text1"/>
          <w:sz w:val="24"/>
        </w:rPr>
        <w:t>html5</w:t>
      </w:r>
      <w:r>
        <w:rPr>
          <w:rFonts w:hint="eastAsia"/>
          <w:color w:val="000000" w:themeColor="text1"/>
          <w:sz w:val="24"/>
        </w:rPr>
        <w:t>的浏览器</w:t>
      </w:r>
    </w:p>
    <w:p w:rsidR="00EE3B6C" w:rsidRDefault="00EE3B6C">
      <w:pPr>
        <w:spacing w:line="360" w:lineRule="auto"/>
        <w:ind w:firstLineChars="200" w:firstLine="480"/>
        <w:rPr>
          <w:sz w:val="24"/>
        </w:rPr>
      </w:pPr>
    </w:p>
    <w:p w:rsidR="00EE3B6C" w:rsidRPr="00D56805" w:rsidRDefault="00D56805" w:rsidP="00D56805">
      <w:pPr>
        <w:pStyle w:val="2"/>
        <w:rPr>
          <w:rStyle w:val="ad"/>
          <w:rFonts w:ascii="Arial" w:eastAsia="黑体" w:hAnsi="Arial" w:cs="Times New Roman"/>
          <w:b/>
          <w:bCs/>
          <w:sz w:val="30"/>
        </w:rPr>
      </w:pPr>
      <w:bookmarkStart w:id="507" w:name="_Toc465023336"/>
      <w:bookmarkStart w:id="508" w:name="_Toc464199074"/>
      <w:bookmarkStart w:id="509" w:name="_Toc469163205"/>
      <w:r w:rsidRPr="00D56805">
        <w:rPr>
          <w:rStyle w:val="ad"/>
          <w:rFonts w:ascii="Arial" w:eastAsia="黑体" w:hAnsi="Arial" w:cs="Times New Roman" w:hint="eastAsia"/>
          <w:b/>
          <w:bCs/>
          <w:sz w:val="30"/>
        </w:rPr>
        <w:t>12.2</w:t>
      </w:r>
      <w:r w:rsidRPr="00D56805">
        <w:rPr>
          <w:rStyle w:val="ad"/>
          <w:rFonts w:ascii="Arial" w:eastAsia="黑体" w:hAnsi="Arial" w:cs="Times New Roman" w:hint="eastAsia"/>
          <w:b/>
          <w:bCs/>
          <w:sz w:val="30"/>
        </w:rPr>
        <w:t>需要需方承担的工作和提供的条件</w:t>
      </w:r>
      <w:bookmarkEnd w:id="507"/>
      <w:bookmarkEnd w:id="508"/>
      <w:bookmarkEnd w:id="509"/>
    </w:p>
    <w:p w:rsidR="00EE3B6C" w:rsidRDefault="00D56805">
      <w:pPr>
        <w:spacing w:line="360" w:lineRule="auto"/>
        <w:ind w:firstLineChars="200" w:firstLine="480"/>
        <w:rPr>
          <w:color w:val="000000" w:themeColor="text1"/>
          <w:sz w:val="24"/>
        </w:rPr>
      </w:pPr>
      <w:r>
        <w:rPr>
          <w:rFonts w:hint="eastAsia"/>
          <w:color w:val="000000" w:themeColor="text1"/>
          <w:sz w:val="24"/>
        </w:rPr>
        <w:t>需求的提出和讨论以及使用的反馈</w:t>
      </w:r>
    </w:p>
    <w:p w:rsidR="00EE3B6C" w:rsidRDefault="00EE3B6C">
      <w:pPr>
        <w:spacing w:line="360" w:lineRule="auto"/>
        <w:ind w:firstLineChars="200" w:firstLine="480"/>
        <w:rPr>
          <w:sz w:val="24"/>
        </w:rPr>
      </w:pPr>
    </w:p>
    <w:p w:rsidR="00EE3B6C" w:rsidRPr="00D56805" w:rsidRDefault="00D56805" w:rsidP="00D56805">
      <w:pPr>
        <w:pStyle w:val="2"/>
        <w:rPr>
          <w:rStyle w:val="ad"/>
          <w:rFonts w:ascii="Arial" w:eastAsia="黑体" w:hAnsi="Arial" w:cs="Times New Roman"/>
          <w:b/>
          <w:bCs/>
          <w:sz w:val="30"/>
        </w:rPr>
      </w:pPr>
      <w:bookmarkStart w:id="510" w:name="_Toc464199075"/>
      <w:bookmarkStart w:id="511" w:name="_Toc465023337"/>
      <w:bookmarkStart w:id="512" w:name="_Toc469163206"/>
      <w:r w:rsidRPr="00D56805">
        <w:rPr>
          <w:rStyle w:val="ad"/>
          <w:rFonts w:ascii="Arial" w:eastAsia="黑体" w:hAnsi="Arial" w:cs="Times New Roman" w:hint="eastAsia"/>
          <w:b/>
          <w:bCs/>
          <w:sz w:val="30"/>
        </w:rPr>
        <w:lastRenderedPageBreak/>
        <w:t>12.3</w:t>
      </w:r>
      <w:r w:rsidRPr="00D56805">
        <w:rPr>
          <w:rStyle w:val="ad"/>
          <w:rFonts w:ascii="Arial" w:eastAsia="黑体" w:hAnsi="Arial" w:cs="Times New Roman" w:hint="eastAsia"/>
          <w:b/>
          <w:bCs/>
          <w:sz w:val="30"/>
        </w:rPr>
        <w:t>需要分包商承担的工作和提供的条件</w:t>
      </w:r>
      <w:bookmarkEnd w:id="510"/>
      <w:bookmarkEnd w:id="511"/>
      <w:bookmarkEnd w:id="512"/>
    </w:p>
    <w:p w:rsidR="00EE3B6C" w:rsidRDefault="00D56805">
      <w:pPr>
        <w:spacing w:line="360" w:lineRule="auto"/>
        <w:ind w:firstLineChars="200" w:firstLine="480"/>
        <w:rPr>
          <w:color w:val="000000" w:themeColor="text1"/>
          <w:sz w:val="24"/>
        </w:rPr>
      </w:pPr>
      <w:r>
        <w:rPr>
          <w:rFonts w:hint="eastAsia"/>
          <w:color w:val="000000" w:themeColor="text1"/>
          <w:sz w:val="24"/>
        </w:rPr>
        <w:t>无</w:t>
      </w:r>
    </w:p>
    <w:p w:rsidR="00EE3B6C" w:rsidRDefault="00D56805" w:rsidP="00D56805">
      <w:pPr>
        <w:pStyle w:val="1"/>
      </w:pPr>
      <w:bookmarkStart w:id="513" w:name="_Toc465023338"/>
      <w:bookmarkStart w:id="514" w:name="_Toc464199076"/>
      <w:bookmarkStart w:id="515" w:name="_Toc469163207"/>
      <w:r>
        <w:rPr>
          <w:rFonts w:hint="eastAsia"/>
        </w:rPr>
        <w:t xml:space="preserve">13 </w:t>
      </w:r>
      <w:r>
        <w:rPr>
          <w:rFonts w:hint="eastAsia"/>
        </w:rPr>
        <w:t>注解</w:t>
      </w:r>
      <w:bookmarkEnd w:id="513"/>
      <w:bookmarkEnd w:id="514"/>
      <w:bookmarkEnd w:id="515"/>
    </w:p>
    <w:p w:rsidR="00EE3B6C" w:rsidRDefault="00D56805">
      <w:pPr>
        <w:spacing w:line="360" w:lineRule="auto"/>
        <w:ind w:firstLineChars="200" w:firstLine="480"/>
        <w:rPr>
          <w:sz w:val="24"/>
        </w:rPr>
      </w:pPr>
      <w:r>
        <w:rPr>
          <w:rFonts w:hint="eastAsia"/>
          <w:color w:val="000000" w:themeColor="text1"/>
          <w:sz w:val="24"/>
        </w:rPr>
        <w:t>暂无</w:t>
      </w:r>
    </w:p>
    <w:sectPr w:rsidR="00EE3B6C">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8AB" w:rsidRDefault="00F858AB">
      <w:r>
        <w:separator/>
      </w:r>
    </w:p>
  </w:endnote>
  <w:endnote w:type="continuationSeparator" w:id="0">
    <w:p w:rsidR="00F858AB" w:rsidRDefault="00F85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7"/>
      <w:framePr w:wrap="around" w:vAnchor="text" w:hAnchor="margin" w:xAlign="right" w:y="1"/>
      <w:rPr>
        <w:rStyle w:val="aa"/>
      </w:rPr>
    </w:pPr>
    <w:r>
      <w:fldChar w:fldCharType="begin"/>
    </w:r>
    <w:r>
      <w:rPr>
        <w:rStyle w:val="aa"/>
      </w:rPr>
      <w:instrText xml:space="preserve">PAGE  </w:instrText>
    </w:r>
    <w:r>
      <w:fldChar w:fldCharType="separate"/>
    </w:r>
    <w:r>
      <w:rPr>
        <w:rStyle w:val="aa"/>
      </w:rPr>
      <w:t>2</w:t>
    </w:r>
    <w:r>
      <w:fldChar w:fldCharType="end"/>
    </w:r>
  </w:p>
  <w:p w:rsidR="00D56805" w:rsidRDefault="00D5680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7"/>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2</w:t>
                    </w:r>
                    <w:r>
                      <w:rPr>
                        <w:rFonts w:hint="eastAsia"/>
                        <w:sz w:val="18"/>
                      </w:rPr>
                      <w:fldChar w:fldCharType="end"/>
                    </w:r>
                  </w:p>
                </w:txbxContent>
              </v:textbox>
              <w10:wrap anchorx="margin"/>
            </v:shape>
          </w:pict>
        </mc:Fallback>
      </mc:AlternateContent>
    </w:r>
    <w:r>
      <w:t>1</w:t>
    </w:r>
  </w:p>
  <w:p w:rsidR="00D56805" w:rsidRDefault="00D5680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SBGZAIAABM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rZIEZkAgAAEwUAAA4AAAAAAAAAAAAAAAAALgIAAGRycy9lMm9Eb2Mu&#10;eG1sUEsBAi0AFAAGAAgAAAAhAHGq0bnXAAAABQEAAA8AAAAAAAAAAAAAAAAAvgQAAGRycy9kb3du&#10;cmV2LnhtbFBLBQYAAAAABAAEAPMAAADCBQAAAAA=&#10;" filled="f" stroked="f" strokeweight=".5pt">
              <v:textbox style="mso-fit-shape-to-text:t" inset="0,0,0,0">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rsidR="00D56805" w:rsidRDefault="00D56805">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7"/>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LNJWbZQIAABMFAAAOAAAAAAAAAAAAAAAAAC4CAABkcnMvZTJvRG9j&#10;LnhtbFBLAQItABQABgAIAAAAIQBxqtG51wAAAAUBAAAPAAAAAAAAAAAAAAAAAL8EAABkcnMvZG93&#10;bnJldi54bWxQSwUGAAAAAAQABADzAAAAwwUAAAAA&#10;" filled="f" stroked="f" strokeweight=".5pt">
              <v:textbox style="mso-fit-shape-to-text:t" inset="0,0,0,0">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3</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7"/>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VZgIAABMFAAAOAAAAZHJzL2Uyb0RvYy54bWysVM1uEzEQviPxDpbvdNMWqij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1Lzpyw6NH992/3dz/vf3xluANBnY8z4K49kKl/TT3A433EZa6718HmLypi0IPqzY5e&#10;1Scms9H0YDqdQCWhG3/gv3ow9yGmN4osy0LNA/pXaBXri5gG6AjJ0Rydt8aUHhrHupofHb6aFIOd&#10;Bs6NQ4xcxJBskdLGqOzBuPdKo/6Sc74ok6dOTWBrgZkRUiqXSrnFE9AZpRH2KYZbfDZVZSqfYryz&#10;KJHJpZ2xbR2FUu+jtJvPY8p6wI8MDHVnClK/7EvjD8d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m5/3VWYCAAATBQAADgAAAAAAAAAAAAAAAAAuAgAAZHJzL2Uyb0Rv&#10;Yy54bWxQSwECLQAUAAYACAAAACEAcarRudcAAAAFAQAADwAAAAAAAAAAAAAAAADABAAAZHJzL2Rv&#10;d25yZXYueG1sUEsFBgAAAAAEAAQA8wAAAMQFAAAAAA==&#10;" filled="f" stroked="f" strokeweight=".5pt">
              <v:textbox style="mso-fit-shape-to-text:t" inset="0,0,0,0">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A4200">
                      <w:rPr>
                        <w:noProof/>
                        <w:sz w:val="18"/>
                      </w:rPr>
                      <w:t>5</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7"/>
      <w:jc w:val="cen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D6F4E">
                            <w:rPr>
                              <w:noProof/>
                              <w:sz w:val="18"/>
                            </w:rPr>
                            <w:t>41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30"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77RZgIAABMFAAAOAAAAZHJzL2Uyb0RvYy54bWysVM1uEzEQviPxDpbvdNNCqyj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0hZ05Y9Oj++7f7u5/3P74y3IGgzscZcNceyNS/ph7g8T7iMtfd62DzFxUx6EH1Zkev&#10;6hOT2Wh6MJ1OoJLQjT/wXz2Y+xDTG0WWZaHmAf0rtIr1RUwDdITkaI7OW2NKD41jXc2PXh5OisFO&#10;A+fGIUYuYki2SGljVPZg3HulUX/JOV+UyVOnJrC1wMwIKZVLpdziCeiM0gj7FMMtPpuqMpVPMd5Z&#10;lMjk0s7Yto5CqfdR2s3nMWU94EcGhrozBalf9qXxr8Z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aGO+0WYCAAATBQAADgAAAAAAAAAAAAAAAAAuAgAAZHJzL2Uyb0Rv&#10;Yy54bWxQSwECLQAUAAYACAAAACEAcarRudcAAAAFAQAADwAAAAAAAAAAAAAAAADABAAAZHJzL2Rv&#10;d25yZXYueG1sUEsFBgAAAAAEAAQA8wAAAMQFAAAAAA==&#10;" filled="f" stroked="f" strokeweight=".5pt">
              <v:textbox style="mso-fit-shape-to-text:t" inset="0,0,0,0">
                <w:txbxContent>
                  <w:p w:rsidR="00D56805" w:rsidRDefault="00D5680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D6F4E">
                      <w:rPr>
                        <w:noProof/>
                        <w:sz w:val="18"/>
                      </w:rPr>
                      <w:t>41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8AB" w:rsidRDefault="00F858AB">
      <w:r>
        <w:separator/>
      </w:r>
    </w:p>
  </w:footnote>
  <w:footnote w:type="continuationSeparator" w:id="0">
    <w:p w:rsidR="00F858AB" w:rsidRDefault="00F858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805" w:rsidRDefault="00D56805">
    <w:pPr>
      <w:pStyle w:val="a8"/>
    </w:pPr>
    <w:r>
      <w:rPr>
        <w:rFonts w:hint="eastAsia"/>
      </w:rPr>
      <w:t>SS</w:t>
    </w:r>
    <w:r>
      <w:t xml:space="preserve"> </w:t>
    </w:r>
    <w:r>
      <w:rPr>
        <w:rFonts w:hint="eastAsia"/>
      </w:rPr>
      <w:t>购物网站</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424C197F"/>
    <w:multiLevelType w:val="multilevel"/>
    <w:tmpl w:val="424C19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8440421"/>
    <w:multiLevelType w:val="singleLevel"/>
    <w:tmpl w:val="58440421"/>
    <w:lvl w:ilvl="0">
      <w:start w:val="1"/>
      <w:numFmt w:val="decimal"/>
      <w:suff w:val="nothing"/>
      <w:lvlText w:val="%1."/>
      <w:lvlJc w:val="left"/>
    </w:lvl>
  </w:abstractNum>
  <w:abstractNum w:abstractNumId="3">
    <w:nsid w:val="58440480"/>
    <w:multiLevelType w:val="singleLevel"/>
    <w:tmpl w:val="58440480"/>
    <w:lvl w:ilvl="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54"/>
    <w:rsid w:val="00000774"/>
    <w:rsid w:val="00050532"/>
    <w:rsid w:val="00062ECB"/>
    <w:rsid w:val="000656A8"/>
    <w:rsid w:val="000674D4"/>
    <w:rsid w:val="00091888"/>
    <w:rsid w:val="000B45CE"/>
    <w:rsid w:val="000B51F5"/>
    <w:rsid w:val="00107875"/>
    <w:rsid w:val="0012208A"/>
    <w:rsid w:val="001630A4"/>
    <w:rsid w:val="00182F89"/>
    <w:rsid w:val="00192602"/>
    <w:rsid w:val="001A0E78"/>
    <w:rsid w:val="00201976"/>
    <w:rsid w:val="00221626"/>
    <w:rsid w:val="00241ADD"/>
    <w:rsid w:val="00263E78"/>
    <w:rsid w:val="002B16CE"/>
    <w:rsid w:val="002B3FE4"/>
    <w:rsid w:val="002C2403"/>
    <w:rsid w:val="002C24E0"/>
    <w:rsid w:val="002C6CEA"/>
    <w:rsid w:val="002E52C6"/>
    <w:rsid w:val="00332163"/>
    <w:rsid w:val="00360716"/>
    <w:rsid w:val="003770C1"/>
    <w:rsid w:val="003958FC"/>
    <w:rsid w:val="003C06DD"/>
    <w:rsid w:val="003D2A95"/>
    <w:rsid w:val="003F3CD0"/>
    <w:rsid w:val="00440F6A"/>
    <w:rsid w:val="0044711A"/>
    <w:rsid w:val="004568F3"/>
    <w:rsid w:val="00464AB5"/>
    <w:rsid w:val="004A1F7E"/>
    <w:rsid w:val="004B674A"/>
    <w:rsid w:val="004C4B47"/>
    <w:rsid w:val="004D1AD1"/>
    <w:rsid w:val="004D60AB"/>
    <w:rsid w:val="004D6F4E"/>
    <w:rsid w:val="00511074"/>
    <w:rsid w:val="0056190D"/>
    <w:rsid w:val="005A184D"/>
    <w:rsid w:val="005A65B0"/>
    <w:rsid w:val="005F4EA4"/>
    <w:rsid w:val="00621D54"/>
    <w:rsid w:val="006307AE"/>
    <w:rsid w:val="00637DFF"/>
    <w:rsid w:val="006609F8"/>
    <w:rsid w:val="006615A2"/>
    <w:rsid w:val="00673262"/>
    <w:rsid w:val="00694A39"/>
    <w:rsid w:val="006A4200"/>
    <w:rsid w:val="006A7ACC"/>
    <w:rsid w:val="006C7DA7"/>
    <w:rsid w:val="007034D5"/>
    <w:rsid w:val="007052F0"/>
    <w:rsid w:val="00770B73"/>
    <w:rsid w:val="00783248"/>
    <w:rsid w:val="00797744"/>
    <w:rsid w:val="007B50AD"/>
    <w:rsid w:val="007D71BB"/>
    <w:rsid w:val="007E4CCE"/>
    <w:rsid w:val="007F1AF4"/>
    <w:rsid w:val="008106D3"/>
    <w:rsid w:val="00810724"/>
    <w:rsid w:val="00811616"/>
    <w:rsid w:val="008318A3"/>
    <w:rsid w:val="00836727"/>
    <w:rsid w:val="00851F58"/>
    <w:rsid w:val="008523A2"/>
    <w:rsid w:val="008620C7"/>
    <w:rsid w:val="00862A65"/>
    <w:rsid w:val="0087592F"/>
    <w:rsid w:val="008C09C0"/>
    <w:rsid w:val="008E25BB"/>
    <w:rsid w:val="008F0BB8"/>
    <w:rsid w:val="008F32FB"/>
    <w:rsid w:val="008F4131"/>
    <w:rsid w:val="009000F2"/>
    <w:rsid w:val="00914C7F"/>
    <w:rsid w:val="00925F61"/>
    <w:rsid w:val="00926EDE"/>
    <w:rsid w:val="00946694"/>
    <w:rsid w:val="0095181E"/>
    <w:rsid w:val="00952A5B"/>
    <w:rsid w:val="00981D08"/>
    <w:rsid w:val="00997FBD"/>
    <w:rsid w:val="009A334C"/>
    <w:rsid w:val="009B5B88"/>
    <w:rsid w:val="009D14B7"/>
    <w:rsid w:val="009D1FF6"/>
    <w:rsid w:val="009E0C67"/>
    <w:rsid w:val="00A50AAD"/>
    <w:rsid w:val="00A53E86"/>
    <w:rsid w:val="00A61F3F"/>
    <w:rsid w:val="00A64BC3"/>
    <w:rsid w:val="00A82679"/>
    <w:rsid w:val="00A944DF"/>
    <w:rsid w:val="00AA03EF"/>
    <w:rsid w:val="00AB09AD"/>
    <w:rsid w:val="00B20A03"/>
    <w:rsid w:val="00B22C6B"/>
    <w:rsid w:val="00B254E6"/>
    <w:rsid w:val="00B51324"/>
    <w:rsid w:val="00B81B37"/>
    <w:rsid w:val="00BA2A47"/>
    <w:rsid w:val="00BD226B"/>
    <w:rsid w:val="00BE0C2D"/>
    <w:rsid w:val="00BE0D2C"/>
    <w:rsid w:val="00BF0F7C"/>
    <w:rsid w:val="00C041EF"/>
    <w:rsid w:val="00C108EB"/>
    <w:rsid w:val="00C26AC3"/>
    <w:rsid w:val="00C57904"/>
    <w:rsid w:val="00C72289"/>
    <w:rsid w:val="00CE304F"/>
    <w:rsid w:val="00CF7E27"/>
    <w:rsid w:val="00D122D7"/>
    <w:rsid w:val="00D3125E"/>
    <w:rsid w:val="00D31A29"/>
    <w:rsid w:val="00D3313B"/>
    <w:rsid w:val="00D53CAB"/>
    <w:rsid w:val="00D56805"/>
    <w:rsid w:val="00D56AD7"/>
    <w:rsid w:val="00D7515D"/>
    <w:rsid w:val="00D934A8"/>
    <w:rsid w:val="00DA655A"/>
    <w:rsid w:val="00DC4C35"/>
    <w:rsid w:val="00DC767C"/>
    <w:rsid w:val="00DD113A"/>
    <w:rsid w:val="00DD1B27"/>
    <w:rsid w:val="00DE3DFC"/>
    <w:rsid w:val="00DE4BD9"/>
    <w:rsid w:val="00E02B98"/>
    <w:rsid w:val="00E62F47"/>
    <w:rsid w:val="00EA2438"/>
    <w:rsid w:val="00EB4597"/>
    <w:rsid w:val="00EE3B6C"/>
    <w:rsid w:val="00EF270E"/>
    <w:rsid w:val="00F04A29"/>
    <w:rsid w:val="00F858AB"/>
    <w:rsid w:val="00FB57A1"/>
    <w:rsid w:val="00FD048E"/>
    <w:rsid w:val="00FE0442"/>
    <w:rsid w:val="00FF352A"/>
    <w:rsid w:val="04446D07"/>
    <w:rsid w:val="067E7FF8"/>
    <w:rsid w:val="0BD87EAC"/>
    <w:rsid w:val="0D2A4C40"/>
    <w:rsid w:val="152E0625"/>
    <w:rsid w:val="1BD14B90"/>
    <w:rsid w:val="1CFD354A"/>
    <w:rsid w:val="1FF9135A"/>
    <w:rsid w:val="57DA2ADA"/>
    <w:rsid w:val="58E41A51"/>
    <w:rsid w:val="5C1D4A08"/>
    <w:rsid w:val="6D2D56F3"/>
    <w:rsid w:val="70535486"/>
    <w:rsid w:val="71B257B9"/>
    <w:rsid w:val="73442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lsdException w:name="toc 3" w:semiHidden="0" w:uiPriority="39" w:unhideWhenUsed="0"/>
    <w:lsdException w:name="toc 4" w:semiHidden="0" w:uiPriority="39" w:qFormat="1"/>
    <w:lsdException w:name="toc 5" w:semiHidden="0" w:uiPriority="39"/>
    <w:lsdException w:name="toc 6" w:semiHidden="0" w:uiPriority="39"/>
    <w:lsdException w:name="toc 7" w:semiHidden="0" w:uiPriority="39"/>
    <w:lsdException w:name="toc 8" w:semiHidden="0" w:uiPriority="39" w:qFormat="1"/>
    <w:lsdException w:name="toc 9" w:semiHidden="0" w:uiPriority="39"/>
    <w:lsdException w:name="Normal Indent" w:semiHidden="0" w:uiPriority="0" w:unhideWhenUsed="0" w:qFormat="1"/>
    <w:lsdException w:name="annotation text" w:semiHidden="0"/>
    <w:lsdException w:name="header" w:semiHidden="0" w:uiPriority="0" w:qFormat="1"/>
    <w:lsdException w:name="footer" w:semiHidden="0" w:uiPriority="0"/>
    <w:lsdException w:name="caption" w:semiHidden="0" w:uiPriority="35" w:unhideWhenUsed="0" w:qFormat="1"/>
    <w:lsdException w:name="annotation reference" w:semiHidden="0" w:qFormat="1"/>
    <w:lsdException w:name="page number" w:semiHidden="0" w:uiPriority="0" w:unhideWhenUsed="0"/>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2"/>
    <w:next w:val="a"/>
    <w:link w:val="1Char"/>
    <w:qFormat/>
    <w:rsid w:val="00EA2438"/>
    <w:pPr>
      <w:outlineLvl w:val="0"/>
    </w:pPr>
    <w:rPr>
      <w:sz w:val="32"/>
    </w:rPr>
  </w:style>
  <w:style w:type="paragraph" w:styleId="2">
    <w:name w:val="heading 2"/>
    <w:basedOn w:val="a"/>
    <w:next w:val="a"/>
    <w:link w:val="2Char"/>
    <w:qFormat/>
    <w:rsid w:val="00EA2438"/>
    <w:pPr>
      <w:keepNext/>
      <w:keepLines/>
      <w:spacing w:before="260" w:after="260" w:line="413" w:lineRule="auto"/>
      <w:outlineLvl w:val="1"/>
    </w:pPr>
    <w:rPr>
      <w:rFonts w:ascii="Arial" w:eastAsia="黑体" w:hAnsi="Arial"/>
      <w:b/>
      <w:bCs/>
      <w:kern w:val="0"/>
      <w:sz w:val="30"/>
      <w:szCs w:val="32"/>
    </w:rPr>
  </w:style>
  <w:style w:type="paragraph" w:styleId="3">
    <w:name w:val="heading 3"/>
    <w:basedOn w:val="a"/>
    <w:next w:val="a"/>
    <w:link w:val="3Char"/>
    <w:qFormat/>
    <w:rsid w:val="00EA2438"/>
    <w:pPr>
      <w:keepNext/>
      <w:keepLines/>
      <w:spacing w:before="260" w:after="260" w:line="413" w:lineRule="auto"/>
      <w:outlineLvl w:val="2"/>
    </w:pPr>
    <w:rPr>
      <w:b/>
      <w:bCs/>
      <w:kern w:val="0"/>
      <w:sz w:val="28"/>
      <w:szCs w:val="32"/>
    </w:rPr>
  </w:style>
  <w:style w:type="paragraph" w:styleId="4">
    <w:name w:val="heading 4"/>
    <w:basedOn w:val="a"/>
    <w:next w:val="a"/>
    <w:link w:val="4Char"/>
    <w:uiPriority w:val="9"/>
    <w:unhideWhenUsed/>
    <w:qFormat/>
    <w:rsid w:val="00360716"/>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360716"/>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rPr>
      <w:rFonts w:asciiTheme="minorHAnsi" w:eastAsiaTheme="minorEastAsia" w:hAnsiTheme="minorHAnsi" w:cstheme="minorBidi"/>
      <w:szCs w:val="22"/>
    </w:rPr>
  </w:style>
  <w:style w:type="paragraph" w:styleId="a3">
    <w:name w:val="Normal Indent"/>
    <w:basedOn w:val="a"/>
    <w:qFormat/>
    <w:pPr>
      <w:spacing w:line="360" w:lineRule="auto"/>
      <w:ind w:firstLineChars="200" w:firstLine="200"/>
      <w:jc w:val="left"/>
    </w:pPr>
    <w:rPr>
      <w:kern w:val="0"/>
      <w:szCs w:val="20"/>
      <w:lang w:eastAsia="en-US"/>
    </w:rPr>
  </w:style>
  <w:style w:type="paragraph" w:styleId="a4">
    <w:name w:val="caption"/>
    <w:basedOn w:val="a"/>
    <w:next w:val="a"/>
    <w:uiPriority w:val="35"/>
    <w:qFormat/>
    <w:rPr>
      <w:rFonts w:ascii="Cambria" w:eastAsia="黑体" w:hAnsi="Cambria"/>
      <w:sz w:val="20"/>
      <w:szCs w:val="20"/>
    </w:rPr>
  </w:style>
  <w:style w:type="paragraph" w:styleId="a5">
    <w:name w:val="annotation text"/>
    <w:basedOn w:val="a"/>
    <w:uiPriority w:val="99"/>
    <w:unhideWhenUsed/>
    <w:pPr>
      <w:jc w:val="left"/>
    </w:pPr>
  </w:style>
  <w:style w:type="paragraph" w:styleId="50">
    <w:name w:val="toc 5"/>
    <w:basedOn w:val="a"/>
    <w:next w:val="a"/>
    <w:uiPriority w:val="39"/>
    <w:unhideWhenUsed/>
    <w:pPr>
      <w:ind w:leftChars="800" w:left="1680"/>
    </w:pPr>
    <w:rPr>
      <w:rFonts w:asciiTheme="minorHAnsi" w:eastAsiaTheme="minorEastAsia" w:hAnsiTheme="minorHAnsi" w:cstheme="minorBidi"/>
      <w:szCs w:val="22"/>
    </w:rPr>
  </w:style>
  <w:style w:type="paragraph" w:styleId="30">
    <w:name w:val="toc 3"/>
    <w:basedOn w:val="a"/>
    <w:next w:val="a"/>
    <w:uiPriority w:val="39"/>
    <w:pPr>
      <w:ind w:left="420"/>
      <w:jc w:val="left"/>
    </w:pPr>
    <w:rPr>
      <w:i/>
      <w:iCs/>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6">
    <w:name w:val="Balloon Text"/>
    <w:basedOn w:val="a"/>
    <w:link w:val="Char"/>
    <w:uiPriority w:val="99"/>
    <w:unhideWhenUsed/>
    <w:qFormat/>
    <w:rPr>
      <w:sz w:val="18"/>
      <w:szCs w:val="18"/>
    </w:rPr>
  </w:style>
  <w:style w:type="paragraph" w:styleId="a7">
    <w:name w:val="footer"/>
    <w:basedOn w:val="a"/>
    <w:link w:val="Char0"/>
    <w:unhideWhenUsed/>
    <w:pPr>
      <w:tabs>
        <w:tab w:val="center" w:pos="4153"/>
        <w:tab w:val="right" w:pos="8306"/>
      </w:tabs>
      <w:snapToGrid w:val="0"/>
      <w:jc w:val="left"/>
    </w:pPr>
    <w:rPr>
      <w:sz w:val="18"/>
      <w:szCs w:val="18"/>
    </w:rPr>
  </w:style>
  <w:style w:type="paragraph" w:styleId="a8">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296"/>
      </w:tabs>
      <w:spacing w:before="120" w:after="120"/>
      <w:jc w:val="center"/>
    </w:pPr>
    <w:rPr>
      <w:b/>
      <w:bCs/>
      <w:caps/>
    </w:rPr>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
    <w:name w:val="toc 6"/>
    <w:basedOn w:val="a"/>
    <w:next w:val="a"/>
    <w:uiPriority w:val="39"/>
    <w:unhideWhenUsed/>
    <w:pPr>
      <w:ind w:leftChars="1000" w:left="2100"/>
    </w:pPr>
    <w:rPr>
      <w:rFonts w:asciiTheme="minorHAnsi" w:eastAsiaTheme="minorEastAsia" w:hAnsiTheme="minorHAnsi" w:cstheme="minorBidi"/>
      <w:szCs w:val="22"/>
    </w:rPr>
  </w:style>
  <w:style w:type="paragraph" w:styleId="20">
    <w:name w:val="toc 2"/>
    <w:basedOn w:val="a"/>
    <w:next w:val="a"/>
    <w:uiPriority w:val="39"/>
    <w:pPr>
      <w:ind w:left="210"/>
      <w:jc w:val="left"/>
    </w:pPr>
    <w:rPr>
      <w:smallCaps/>
    </w:rPr>
  </w:style>
  <w:style w:type="paragraph" w:styleId="9">
    <w:name w:val="toc 9"/>
    <w:basedOn w:val="a"/>
    <w:next w:val="a"/>
    <w:uiPriority w:val="39"/>
    <w:unhideWhenUsed/>
    <w:pPr>
      <w:ind w:leftChars="1600" w:left="3360"/>
    </w:pPr>
    <w:rPr>
      <w:rFonts w:asciiTheme="minorHAnsi" w:eastAsiaTheme="minorEastAsia" w:hAnsiTheme="minorHAnsi" w:cstheme="minorBidi"/>
      <w:szCs w:val="22"/>
    </w:rPr>
  </w:style>
  <w:style w:type="paragraph" w:styleId="a9">
    <w:name w:val="Title"/>
    <w:basedOn w:val="a"/>
    <w:next w:val="a"/>
    <w:link w:val="Char2"/>
    <w:qFormat/>
    <w:pPr>
      <w:spacing w:before="240" w:after="60"/>
      <w:jc w:val="center"/>
      <w:outlineLvl w:val="0"/>
    </w:pPr>
    <w:rPr>
      <w:rFonts w:ascii="Cambria" w:hAnsi="Cambria"/>
      <w:b/>
      <w:bCs/>
      <w:sz w:val="32"/>
      <w:szCs w:val="32"/>
      <w:lang w:val="zh-CN"/>
    </w:rPr>
  </w:style>
  <w:style w:type="character" w:styleId="aa">
    <w:name w:val="page number"/>
    <w:basedOn w:val="a0"/>
  </w:style>
  <w:style w:type="character" w:styleId="ab">
    <w:name w:val="Hyperlink"/>
    <w:uiPriority w:val="99"/>
    <w:rPr>
      <w:color w:val="0000FF"/>
      <w:u w:val="single"/>
    </w:rPr>
  </w:style>
  <w:style w:type="character" w:styleId="ac">
    <w:name w:val="annotation reference"/>
    <w:basedOn w:val="a0"/>
    <w:uiPriority w:val="99"/>
    <w:unhideWhenUsed/>
    <w:qFormat/>
    <w:rPr>
      <w:sz w:val="21"/>
      <w:szCs w:val="21"/>
    </w:rPr>
  </w:style>
  <w:style w:type="character" w:customStyle="1" w:styleId="Char1">
    <w:name w:val="页眉 Char"/>
    <w:basedOn w:val="a0"/>
    <w:link w:val="a8"/>
    <w:qFormat/>
    <w:rPr>
      <w:sz w:val="18"/>
      <w:szCs w:val="18"/>
    </w:rPr>
  </w:style>
  <w:style w:type="character" w:customStyle="1" w:styleId="Char0">
    <w:name w:val="页脚 Char"/>
    <w:basedOn w:val="a0"/>
    <w:link w:val="a7"/>
    <w:rPr>
      <w:sz w:val="18"/>
      <w:szCs w:val="18"/>
    </w:rPr>
  </w:style>
  <w:style w:type="character" w:customStyle="1" w:styleId="1Char">
    <w:name w:val="标题 1 Char"/>
    <w:basedOn w:val="a0"/>
    <w:link w:val="1"/>
    <w:qFormat/>
    <w:rsid w:val="00EA2438"/>
    <w:rPr>
      <w:rFonts w:ascii="Arial" w:eastAsia="黑体" w:hAnsi="Arial" w:cs="Times New Roman"/>
      <w:b/>
      <w:bCs/>
      <w:sz w:val="32"/>
      <w:szCs w:val="32"/>
    </w:rPr>
  </w:style>
  <w:style w:type="character" w:customStyle="1" w:styleId="2Char">
    <w:name w:val="标题 2 Char"/>
    <w:basedOn w:val="a0"/>
    <w:link w:val="2"/>
    <w:qFormat/>
    <w:rsid w:val="00EA2438"/>
    <w:rPr>
      <w:rFonts w:ascii="Arial" w:eastAsia="黑体" w:hAnsi="Arial" w:cs="Times New Roman"/>
      <w:b/>
      <w:bCs/>
      <w:sz w:val="30"/>
      <w:szCs w:val="32"/>
    </w:rPr>
  </w:style>
  <w:style w:type="character" w:customStyle="1" w:styleId="3Char">
    <w:name w:val="标题 3 Char"/>
    <w:basedOn w:val="a0"/>
    <w:link w:val="3"/>
    <w:qFormat/>
    <w:rsid w:val="00EA2438"/>
    <w:rPr>
      <w:rFonts w:ascii="Times New Roman" w:eastAsia="宋体" w:hAnsi="Times New Roman" w:cs="Times New Roman"/>
      <w:b/>
      <w:bCs/>
      <w:sz w:val="28"/>
      <w:szCs w:val="32"/>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Cs w:val="22"/>
    </w:rPr>
  </w:style>
  <w:style w:type="character" w:customStyle="1" w:styleId="ad">
    <w:name w:val="标题 字符"/>
    <w:basedOn w:val="a0"/>
    <w:uiPriority w:val="10"/>
    <w:qFormat/>
    <w:rPr>
      <w:rFonts w:asciiTheme="majorHAnsi" w:eastAsiaTheme="majorEastAsia" w:hAnsiTheme="majorHAnsi" w:cstheme="majorBidi"/>
      <w:b/>
      <w:bCs/>
      <w:sz w:val="32"/>
      <w:szCs w:val="32"/>
    </w:rPr>
  </w:style>
  <w:style w:type="character" w:customStyle="1" w:styleId="Char2">
    <w:name w:val="标题 Char"/>
    <w:link w:val="a9"/>
    <w:uiPriority w:val="10"/>
    <w:qFormat/>
    <w:rPr>
      <w:rFonts w:ascii="Cambria" w:eastAsia="宋体" w:hAnsi="Cambria" w:cs="Times New Roman"/>
      <w:b/>
      <w:bCs/>
      <w:sz w:val="32"/>
      <w:szCs w:val="32"/>
      <w:lang w:val="zh-CN" w:eastAsia="zh-CN"/>
    </w:rPr>
  </w:style>
  <w:style w:type="paragraph" w:customStyle="1" w:styleId="Style5">
    <w:name w:val="_Style 5"/>
    <w:basedOn w:val="a"/>
    <w:uiPriority w:val="34"/>
    <w:qFormat/>
    <w:pPr>
      <w:ind w:firstLineChars="200" w:firstLine="420"/>
    </w:pPr>
    <w:rPr>
      <w:rFonts w:ascii="Calibri" w:hAnsi="Calibri"/>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rPr>
  </w:style>
  <w:style w:type="character" w:customStyle="1" w:styleId="Char">
    <w:name w:val="批注框文本 Char"/>
    <w:basedOn w:val="a0"/>
    <w:link w:val="a6"/>
    <w:uiPriority w:val="99"/>
    <w:semiHidden/>
    <w:qFormat/>
    <w:rPr>
      <w:rFonts w:ascii="Times New Roman" w:eastAsia="宋体" w:hAnsi="Times New Roman" w:cs="Times New Roman"/>
      <w:kern w:val="2"/>
      <w:sz w:val="18"/>
      <w:szCs w:val="18"/>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rPr>
  </w:style>
  <w:style w:type="character" w:customStyle="1" w:styleId="4Char">
    <w:name w:val="标题 4 Char"/>
    <w:basedOn w:val="a0"/>
    <w:link w:val="4"/>
    <w:uiPriority w:val="9"/>
    <w:rsid w:val="00360716"/>
    <w:rPr>
      <w:rFonts w:asciiTheme="majorHAnsi" w:eastAsia="宋体" w:hAnsiTheme="majorHAnsi" w:cstheme="majorBidi"/>
      <w:b/>
      <w:bCs/>
      <w:kern w:val="2"/>
      <w:sz w:val="28"/>
      <w:szCs w:val="28"/>
    </w:rPr>
  </w:style>
  <w:style w:type="character" w:customStyle="1" w:styleId="5Char">
    <w:name w:val="标题 5 Char"/>
    <w:basedOn w:val="a0"/>
    <w:link w:val="5"/>
    <w:uiPriority w:val="9"/>
    <w:rsid w:val="00360716"/>
    <w:rPr>
      <w:rFonts w:ascii="Times New Roman" w:eastAsia="宋体" w:hAnsi="Times New Roman" w:cs="Times New Roman"/>
      <w:b/>
      <w:bCs/>
      <w:kern w:val="2"/>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lsdException w:name="toc 3" w:semiHidden="0" w:uiPriority="39" w:unhideWhenUsed="0"/>
    <w:lsdException w:name="toc 4" w:semiHidden="0" w:uiPriority="39" w:qFormat="1"/>
    <w:lsdException w:name="toc 5" w:semiHidden="0" w:uiPriority="39"/>
    <w:lsdException w:name="toc 6" w:semiHidden="0" w:uiPriority="39"/>
    <w:lsdException w:name="toc 7" w:semiHidden="0" w:uiPriority="39"/>
    <w:lsdException w:name="toc 8" w:semiHidden="0" w:uiPriority="39" w:qFormat="1"/>
    <w:lsdException w:name="toc 9" w:semiHidden="0" w:uiPriority="39"/>
    <w:lsdException w:name="Normal Indent" w:semiHidden="0" w:uiPriority="0" w:unhideWhenUsed="0" w:qFormat="1"/>
    <w:lsdException w:name="annotation text" w:semiHidden="0"/>
    <w:lsdException w:name="header" w:semiHidden="0" w:uiPriority="0" w:qFormat="1"/>
    <w:lsdException w:name="footer" w:semiHidden="0" w:uiPriority="0"/>
    <w:lsdException w:name="caption" w:semiHidden="0" w:uiPriority="35" w:unhideWhenUsed="0" w:qFormat="1"/>
    <w:lsdException w:name="annotation reference" w:semiHidden="0" w:qFormat="1"/>
    <w:lsdException w:name="page number" w:semiHidden="0" w:uiPriority="0" w:unhideWhenUsed="0"/>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2"/>
    <w:next w:val="a"/>
    <w:link w:val="1Char"/>
    <w:qFormat/>
    <w:rsid w:val="00EA2438"/>
    <w:pPr>
      <w:outlineLvl w:val="0"/>
    </w:pPr>
    <w:rPr>
      <w:sz w:val="32"/>
    </w:rPr>
  </w:style>
  <w:style w:type="paragraph" w:styleId="2">
    <w:name w:val="heading 2"/>
    <w:basedOn w:val="a"/>
    <w:next w:val="a"/>
    <w:link w:val="2Char"/>
    <w:qFormat/>
    <w:rsid w:val="00EA2438"/>
    <w:pPr>
      <w:keepNext/>
      <w:keepLines/>
      <w:spacing w:before="260" w:after="260" w:line="413" w:lineRule="auto"/>
      <w:outlineLvl w:val="1"/>
    </w:pPr>
    <w:rPr>
      <w:rFonts w:ascii="Arial" w:eastAsia="黑体" w:hAnsi="Arial"/>
      <w:b/>
      <w:bCs/>
      <w:kern w:val="0"/>
      <w:sz w:val="30"/>
      <w:szCs w:val="32"/>
    </w:rPr>
  </w:style>
  <w:style w:type="paragraph" w:styleId="3">
    <w:name w:val="heading 3"/>
    <w:basedOn w:val="a"/>
    <w:next w:val="a"/>
    <w:link w:val="3Char"/>
    <w:qFormat/>
    <w:rsid w:val="00EA2438"/>
    <w:pPr>
      <w:keepNext/>
      <w:keepLines/>
      <w:spacing w:before="260" w:after="260" w:line="413" w:lineRule="auto"/>
      <w:outlineLvl w:val="2"/>
    </w:pPr>
    <w:rPr>
      <w:b/>
      <w:bCs/>
      <w:kern w:val="0"/>
      <w:sz w:val="28"/>
      <w:szCs w:val="32"/>
    </w:rPr>
  </w:style>
  <w:style w:type="paragraph" w:styleId="4">
    <w:name w:val="heading 4"/>
    <w:basedOn w:val="a"/>
    <w:next w:val="a"/>
    <w:link w:val="4Char"/>
    <w:uiPriority w:val="9"/>
    <w:unhideWhenUsed/>
    <w:qFormat/>
    <w:rsid w:val="00360716"/>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360716"/>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rPr>
      <w:rFonts w:asciiTheme="minorHAnsi" w:eastAsiaTheme="minorEastAsia" w:hAnsiTheme="minorHAnsi" w:cstheme="minorBidi"/>
      <w:szCs w:val="22"/>
    </w:rPr>
  </w:style>
  <w:style w:type="paragraph" w:styleId="a3">
    <w:name w:val="Normal Indent"/>
    <w:basedOn w:val="a"/>
    <w:qFormat/>
    <w:pPr>
      <w:spacing w:line="360" w:lineRule="auto"/>
      <w:ind w:firstLineChars="200" w:firstLine="200"/>
      <w:jc w:val="left"/>
    </w:pPr>
    <w:rPr>
      <w:kern w:val="0"/>
      <w:szCs w:val="20"/>
      <w:lang w:eastAsia="en-US"/>
    </w:rPr>
  </w:style>
  <w:style w:type="paragraph" w:styleId="a4">
    <w:name w:val="caption"/>
    <w:basedOn w:val="a"/>
    <w:next w:val="a"/>
    <w:uiPriority w:val="35"/>
    <w:qFormat/>
    <w:rPr>
      <w:rFonts w:ascii="Cambria" w:eastAsia="黑体" w:hAnsi="Cambria"/>
      <w:sz w:val="20"/>
      <w:szCs w:val="20"/>
    </w:rPr>
  </w:style>
  <w:style w:type="paragraph" w:styleId="a5">
    <w:name w:val="annotation text"/>
    <w:basedOn w:val="a"/>
    <w:uiPriority w:val="99"/>
    <w:unhideWhenUsed/>
    <w:pPr>
      <w:jc w:val="left"/>
    </w:pPr>
  </w:style>
  <w:style w:type="paragraph" w:styleId="50">
    <w:name w:val="toc 5"/>
    <w:basedOn w:val="a"/>
    <w:next w:val="a"/>
    <w:uiPriority w:val="39"/>
    <w:unhideWhenUsed/>
    <w:pPr>
      <w:ind w:leftChars="800" w:left="1680"/>
    </w:pPr>
    <w:rPr>
      <w:rFonts w:asciiTheme="minorHAnsi" w:eastAsiaTheme="minorEastAsia" w:hAnsiTheme="minorHAnsi" w:cstheme="minorBidi"/>
      <w:szCs w:val="22"/>
    </w:rPr>
  </w:style>
  <w:style w:type="paragraph" w:styleId="30">
    <w:name w:val="toc 3"/>
    <w:basedOn w:val="a"/>
    <w:next w:val="a"/>
    <w:uiPriority w:val="39"/>
    <w:pPr>
      <w:ind w:left="420"/>
      <w:jc w:val="left"/>
    </w:pPr>
    <w:rPr>
      <w:i/>
      <w:iCs/>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6">
    <w:name w:val="Balloon Text"/>
    <w:basedOn w:val="a"/>
    <w:link w:val="Char"/>
    <w:uiPriority w:val="99"/>
    <w:unhideWhenUsed/>
    <w:qFormat/>
    <w:rPr>
      <w:sz w:val="18"/>
      <w:szCs w:val="18"/>
    </w:rPr>
  </w:style>
  <w:style w:type="paragraph" w:styleId="a7">
    <w:name w:val="footer"/>
    <w:basedOn w:val="a"/>
    <w:link w:val="Char0"/>
    <w:unhideWhenUsed/>
    <w:pPr>
      <w:tabs>
        <w:tab w:val="center" w:pos="4153"/>
        <w:tab w:val="right" w:pos="8306"/>
      </w:tabs>
      <w:snapToGrid w:val="0"/>
      <w:jc w:val="left"/>
    </w:pPr>
    <w:rPr>
      <w:sz w:val="18"/>
      <w:szCs w:val="18"/>
    </w:rPr>
  </w:style>
  <w:style w:type="paragraph" w:styleId="a8">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296"/>
      </w:tabs>
      <w:spacing w:before="120" w:after="120"/>
      <w:jc w:val="center"/>
    </w:pPr>
    <w:rPr>
      <w:b/>
      <w:bCs/>
      <w:caps/>
    </w:rPr>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
    <w:name w:val="toc 6"/>
    <w:basedOn w:val="a"/>
    <w:next w:val="a"/>
    <w:uiPriority w:val="39"/>
    <w:unhideWhenUsed/>
    <w:pPr>
      <w:ind w:leftChars="1000" w:left="2100"/>
    </w:pPr>
    <w:rPr>
      <w:rFonts w:asciiTheme="minorHAnsi" w:eastAsiaTheme="minorEastAsia" w:hAnsiTheme="minorHAnsi" w:cstheme="minorBidi"/>
      <w:szCs w:val="22"/>
    </w:rPr>
  </w:style>
  <w:style w:type="paragraph" w:styleId="20">
    <w:name w:val="toc 2"/>
    <w:basedOn w:val="a"/>
    <w:next w:val="a"/>
    <w:uiPriority w:val="39"/>
    <w:pPr>
      <w:ind w:left="210"/>
      <w:jc w:val="left"/>
    </w:pPr>
    <w:rPr>
      <w:smallCaps/>
    </w:rPr>
  </w:style>
  <w:style w:type="paragraph" w:styleId="9">
    <w:name w:val="toc 9"/>
    <w:basedOn w:val="a"/>
    <w:next w:val="a"/>
    <w:uiPriority w:val="39"/>
    <w:unhideWhenUsed/>
    <w:pPr>
      <w:ind w:leftChars="1600" w:left="3360"/>
    </w:pPr>
    <w:rPr>
      <w:rFonts w:asciiTheme="minorHAnsi" w:eastAsiaTheme="minorEastAsia" w:hAnsiTheme="minorHAnsi" w:cstheme="minorBidi"/>
      <w:szCs w:val="22"/>
    </w:rPr>
  </w:style>
  <w:style w:type="paragraph" w:styleId="a9">
    <w:name w:val="Title"/>
    <w:basedOn w:val="a"/>
    <w:next w:val="a"/>
    <w:link w:val="Char2"/>
    <w:qFormat/>
    <w:pPr>
      <w:spacing w:before="240" w:after="60"/>
      <w:jc w:val="center"/>
      <w:outlineLvl w:val="0"/>
    </w:pPr>
    <w:rPr>
      <w:rFonts w:ascii="Cambria" w:hAnsi="Cambria"/>
      <w:b/>
      <w:bCs/>
      <w:sz w:val="32"/>
      <w:szCs w:val="32"/>
      <w:lang w:val="zh-CN"/>
    </w:rPr>
  </w:style>
  <w:style w:type="character" w:styleId="aa">
    <w:name w:val="page number"/>
    <w:basedOn w:val="a0"/>
  </w:style>
  <w:style w:type="character" w:styleId="ab">
    <w:name w:val="Hyperlink"/>
    <w:uiPriority w:val="99"/>
    <w:rPr>
      <w:color w:val="0000FF"/>
      <w:u w:val="single"/>
    </w:rPr>
  </w:style>
  <w:style w:type="character" w:styleId="ac">
    <w:name w:val="annotation reference"/>
    <w:basedOn w:val="a0"/>
    <w:uiPriority w:val="99"/>
    <w:unhideWhenUsed/>
    <w:qFormat/>
    <w:rPr>
      <w:sz w:val="21"/>
      <w:szCs w:val="21"/>
    </w:rPr>
  </w:style>
  <w:style w:type="character" w:customStyle="1" w:styleId="Char1">
    <w:name w:val="页眉 Char"/>
    <w:basedOn w:val="a0"/>
    <w:link w:val="a8"/>
    <w:qFormat/>
    <w:rPr>
      <w:sz w:val="18"/>
      <w:szCs w:val="18"/>
    </w:rPr>
  </w:style>
  <w:style w:type="character" w:customStyle="1" w:styleId="Char0">
    <w:name w:val="页脚 Char"/>
    <w:basedOn w:val="a0"/>
    <w:link w:val="a7"/>
    <w:rPr>
      <w:sz w:val="18"/>
      <w:szCs w:val="18"/>
    </w:rPr>
  </w:style>
  <w:style w:type="character" w:customStyle="1" w:styleId="1Char">
    <w:name w:val="标题 1 Char"/>
    <w:basedOn w:val="a0"/>
    <w:link w:val="1"/>
    <w:qFormat/>
    <w:rsid w:val="00EA2438"/>
    <w:rPr>
      <w:rFonts w:ascii="Arial" w:eastAsia="黑体" w:hAnsi="Arial" w:cs="Times New Roman"/>
      <w:b/>
      <w:bCs/>
      <w:sz w:val="32"/>
      <w:szCs w:val="32"/>
    </w:rPr>
  </w:style>
  <w:style w:type="character" w:customStyle="1" w:styleId="2Char">
    <w:name w:val="标题 2 Char"/>
    <w:basedOn w:val="a0"/>
    <w:link w:val="2"/>
    <w:qFormat/>
    <w:rsid w:val="00EA2438"/>
    <w:rPr>
      <w:rFonts w:ascii="Arial" w:eastAsia="黑体" w:hAnsi="Arial" w:cs="Times New Roman"/>
      <w:b/>
      <w:bCs/>
      <w:sz w:val="30"/>
      <w:szCs w:val="32"/>
    </w:rPr>
  </w:style>
  <w:style w:type="character" w:customStyle="1" w:styleId="3Char">
    <w:name w:val="标题 3 Char"/>
    <w:basedOn w:val="a0"/>
    <w:link w:val="3"/>
    <w:qFormat/>
    <w:rsid w:val="00EA2438"/>
    <w:rPr>
      <w:rFonts w:ascii="Times New Roman" w:eastAsia="宋体" w:hAnsi="Times New Roman" w:cs="Times New Roman"/>
      <w:b/>
      <w:bCs/>
      <w:sz w:val="28"/>
      <w:szCs w:val="32"/>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Cs w:val="22"/>
    </w:rPr>
  </w:style>
  <w:style w:type="character" w:customStyle="1" w:styleId="ad">
    <w:name w:val="标题 字符"/>
    <w:basedOn w:val="a0"/>
    <w:uiPriority w:val="10"/>
    <w:qFormat/>
    <w:rPr>
      <w:rFonts w:asciiTheme="majorHAnsi" w:eastAsiaTheme="majorEastAsia" w:hAnsiTheme="majorHAnsi" w:cstheme="majorBidi"/>
      <w:b/>
      <w:bCs/>
      <w:sz w:val="32"/>
      <w:szCs w:val="32"/>
    </w:rPr>
  </w:style>
  <w:style w:type="character" w:customStyle="1" w:styleId="Char2">
    <w:name w:val="标题 Char"/>
    <w:link w:val="a9"/>
    <w:uiPriority w:val="10"/>
    <w:qFormat/>
    <w:rPr>
      <w:rFonts w:ascii="Cambria" w:eastAsia="宋体" w:hAnsi="Cambria" w:cs="Times New Roman"/>
      <w:b/>
      <w:bCs/>
      <w:sz w:val="32"/>
      <w:szCs w:val="32"/>
      <w:lang w:val="zh-CN" w:eastAsia="zh-CN"/>
    </w:rPr>
  </w:style>
  <w:style w:type="paragraph" w:customStyle="1" w:styleId="Style5">
    <w:name w:val="_Style 5"/>
    <w:basedOn w:val="a"/>
    <w:uiPriority w:val="34"/>
    <w:qFormat/>
    <w:pPr>
      <w:ind w:firstLineChars="200" w:firstLine="420"/>
    </w:pPr>
    <w:rPr>
      <w:rFonts w:ascii="Calibri" w:hAnsi="Calibri"/>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rPr>
  </w:style>
  <w:style w:type="character" w:customStyle="1" w:styleId="Char">
    <w:name w:val="批注框文本 Char"/>
    <w:basedOn w:val="a0"/>
    <w:link w:val="a6"/>
    <w:uiPriority w:val="99"/>
    <w:semiHidden/>
    <w:qFormat/>
    <w:rPr>
      <w:rFonts w:ascii="Times New Roman" w:eastAsia="宋体" w:hAnsi="Times New Roman" w:cs="Times New Roman"/>
      <w:kern w:val="2"/>
      <w:sz w:val="18"/>
      <w:szCs w:val="18"/>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rPr>
  </w:style>
  <w:style w:type="character" w:customStyle="1" w:styleId="4Char">
    <w:name w:val="标题 4 Char"/>
    <w:basedOn w:val="a0"/>
    <w:link w:val="4"/>
    <w:uiPriority w:val="9"/>
    <w:rsid w:val="00360716"/>
    <w:rPr>
      <w:rFonts w:asciiTheme="majorHAnsi" w:eastAsia="宋体" w:hAnsiTheme="majorHAnsi" w:cstheme="majorBidi"/>
      <w:b/>
      <w:bCs/>
      <w:kern w:val="2"/>
      <w:sz w:val="28"/>
      <w:szCs w:val="28"/>
    </w:rPr>
  </w:style>
  <w:style w:type="character" w:customStyle="1" w:styleId="5Char">
    <w:name w:val="标题 5 Char"/>
    <w:basedOn w:val="a0"/>
    <w:link w:val="5"/>
    <w:uiPriority w:val="9"/>
    <w:rsid w:val="00360716"/>
    <w:rPr>
      <w:rFonts w:ascii="Times New Roman" w:eastAsia="宋体" w:hAnsi="Times New Roman" w:cs="Times New Roman"/>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image" Target="media/image30.png"/><Relationship Id="rId23" Type="http://schemas.openxmlformats.org/officeDocument/2006/relationships/footer" Target="footer6.xml"/><Relationship Id="rId28"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EE4698-78AE-44DD-BECA-2DF64739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4282</Words>
  <Characters>24408</Characters>
  <Application>Microsoft Office Word</Application>
  <DocSecurity>0</DocSecurity>
  <Lines>203</Lines>
  <Paragraphs>57</Paragraphs>
  <ScaleCrop>false</ScaleCrop>
  <Company/>
  <LinksUpToDate>false</LinksUpToDate>
  <CharactersWithSpaces>28633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易木</dc:creator>
  <cp:lastModifiedBy>Allen Lee</cp:lastModifiedBy>
  <cp:revision>41</cp:revision>
  <dcterms:created xsi:type="dcterms:W3CDTF">2016-10-23T14:11:00Z</dcterms:created>
  <dcterms:modified xsi:type="dcterms:W3CDTF">2016-12-10T11:56:00Z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