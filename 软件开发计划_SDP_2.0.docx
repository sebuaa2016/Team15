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E78" w:rsidRPr="00AA03EF" w:rsidRDefault="00263E78" w:rsidP="00AA03EF">
      <w:pPr>
        <w:spacing w:line="360" w:lineRule="auto"/>
        <w:ind w:firstLineChars="200" w:firstLine="480"/>
        <w:jc w:val="center"/>
        <w:rPr>
          <w:sz w:val="24"/>
        </w:rPr>
      </w:pPr>
      <w:r w:rsidRPr="00AA03EF">
        <w:rPr>
          <w:noProof/>
          <w:sz w:val="24"/>
        </w:rPr>
        <w:drawing>
          <wp:inline distT="0" distB="0" distL="0" distR="0">
            <wp:extent cx="3504565" cy="761365"/>
            <wp:effectExtent l="0" t="0" r="635" b="635"/>
            <wp:docPr id="2" name="图片 2"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4565" cy="761365"/>
                    </a:xfrm>
                    <a:prstGeom prst="rect">
                      <a:avLst/>
                    </a:prstGeom>
                    <a:noFill/>
                    <a:ln>
                      <a:noFill/>
                    </a:ln>
                  </pic:spPr>
                </pic:pic>
              </a:graphicData>
            </a:graphic>
          </wp:inline>
        </w:drawing>
      </w:r>
      <w:r w:rsidRPr="00AA03EF">
        <w:rPr>
          <w:rFonts w:hint="eastAsia"/>
          <w:noProof/>
          <w:sz w:val="24"/>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669933" id="矩形 5"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" fillcolor="#f60" stroked="f"/>
            </w:pict>
          </mc:Fallback>
        </mc:AlternateContent>
      </w:r>
      <w:r w:rsidRPr="00AA03EF">
        <w:rPr>
          <w:rFonts w:hint="eastAsia"/>
          <w:noProof/>
          <w:sz w:val="24"/>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A7BDC" id="矩形 4"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" fillcolor="#06c" stroked="f"/>
            </w:pict>
          </mc:Fallback>
        </mc:AlternateContent>
      </w:r>
    </w:p>
    <w:p w:rsidR="00263E78" w:rsidRPr="00AA03EF" w:rsidRDefault="00263E78" w:rsidP="00AA03EF">
      <w:pPr>
        <w:spacing w:line="360" w:lineRule="auto"/>
        <w:ind w:firstLineChars="200" w:firstLine="480"/>
        <w:jc w:val="center"/>
        <w:rPr>
          <w:sz w:val="24"/>
        </w:rPr>
      </w:pPr>
    </w:p>
    <w:p w:rsidR="00263E78" w:rsidRPr="00DE3DFC" w:rsidRDefault="00263E78" w:rsidP="00AA03EF">
      <w:pPr>
        <w:pStyle w:val="ab"/>
        <w:rPr>
          <w:sz w:val="44"/>
          <w:szCs w:val="44"/>
        </w:rPr>
      </w:pPr>
      <w:bookmarkStart w:id="0" w:name="_Toc464198918"/>
      <w:r w:rsidRPr="00DE3DFC">
        <w:rPr>
          <w:rFonts w:hint="eastAsia"/>
          <w:sz w:val="44"/>
          <w:szCs w:val="44"/>
        </w:rPr>
        <w:t>Shopping Site</w:t>
      </w:r>
      <w:bookmarkEnd w:id="0"/>
    </w:p>
    <w:p w:rsidR="00263E78" w:rsidRPr="00DE3DFC" w:rsidRDefault="00263E78" w:rsidP="00AA03EF">
      <w:pPr>
        <w:pStyle w:val="ab"/>
        <w:rPr>
          <w:sz w:val="44"/>
          <w:szCs w:val="44"/>
        </w:rPr>
      </w:pPr>
      <w:bookmarkStart w:id="1" w:name="_Toc464198919"/>
      <w:r w:rsidRPr="00DE3DFC">
        <w:rPr>
          <w:rFonts w:hint="eastAsia"/>
          <w:sz w:val="44"/>
          <w:szCs w:val="44"/>
        </w:rPr>
        <w:t>购物网站</w:t>
      </w:r>
      <w:bookmarkEnd w:id="1"/>
    </w:p>
    <w:p w:rsidR="00263E78" w:rsidRPr="00DE3DFC" w:rsidRDefault="00263E78" w:rsidP="00AA03EF">
      <w:pPr>
        <w:pStyle w:val="ab"/>
        <w:rPr>
          <w:sz w:val="44"/>
          <w:szCs w:val="44"/>
        </w:rPr>
      </w:pPr>
      <w:bookmarkStart w:id="2" w:name="_Toc464198920"/>
      <w:r w:rsidRPr="00DE3DFC">
        <w:rPr>
          <w:rFonts w:hint="eastAsia"/>
          <w:sz w:val="44"/>
          <w:szCs w:val="44"/>
        </w:rPr>
        <w:t>软件开发计划书</w:t>
      </w:r>
      <w:bookmarkEnd w:id="2"/>
    </w:p>
    <w:p w:rsidR="00263E78" w:rsidRPr="00DE3DFC" w:rsidRDefault="00263E78" w:rsidP="00AA03EF">
      <w:pPr>
        <w:spacing w:line="360" w:lineRule="auto"/>
        <w:ind w:firstLineChars="200" w:firstLine="880"/>
        <w:jc w:val="center"/>
        <w:rPr>
          <w:sz w:val="44"/>
          <w:szCs w:val="44"/>
        </w:rPr>
      </w:pPr>
    </w:p>
    <w:p w:rsidR="00263E78" w:rsidRPr="00AA03EF" w:rsidRDefault="00263E78" w:rsidP="00AA03EF">
      <w:pPr>
        <w:spacing w:line="360" w:lineRule="auto"/>
        <w:ind w:firstLineChars="200" w:firstLine="480"/>
        <w:jc w:val="center"/>
        <w:rPr>
          <w:sz w:val="24"/>
        </w:rPr>
      </w:pPr>
      <w:r w:rsidRPr="00AA03EF">
        <w:rPr>
          <w:noProof/>
          <w:sz w:val="24"/>
        </w:rPr>
        <w:drawing>
          <wp:inline distT="0" distB="0" distL="0" distR="0" wp14:anchorId="0453033C" wp14:editId="7FAFB7B6">
            <wp:extent cx="4762500" cy="434467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344670"/>
                    </a:xfrm>
                    <a:prstGeom prst="rect">
                      <a:avLst/>
                    </a:prstGeom>
                    <a:noFill/>
                    <a:ln>
                      <a:noFill/>
                    </a:ln>
                  </pic:spPr>
                </pic:pic>
              </a:graphicData>
            </a:graphic>
          </wp:inline>
        </w:drawing>
      </w:r>
    </w:p>
    <w:p w:rsidR="00263E78" w:rsidRPr="00AA03EF" w:rsidRDefault="00263E78" w:rsidP="00AA03EF">
      <w:pPr>
        <w:spacing w:line="360" w:lineRule="auto"/>
        <w:ind w:firstLineChars="200" w:firstLine="480"/>
        <w:jc w:val="center"/>
        <w:rPr>
          <w:sz w:val="24"/>
          <w:szCs w:val="28"/>
        </w:rPr>
      </w:pPr>
    </w:p>
    <w:p w:rsidR="00263E78" w:rsidRPr="00AA03EF" w:rsidRDefault="00263E78" w:rsidP="00AA03EF">
      <w:pPr>
        <w:spacing w:line="360" w:lineRule="auto"/>
        <w:ind w:firstLineChars="200" w:firstLine="480"/>
        <w:jc w:val="center"/>
        <w:rPr>
          <w:sz w:val="24"/>
          <w:szCs w:val="28"/>
        </w:rPr>
      </w:pPr>
      <w:r w:rsidRPr="00AA03EF">
        <w:rPr>
          <w:rFonts w:hint="eastAsia"/>
          <w:noProof/>
          <w:sz w:val="24"/>
        </w:rPr>
        <mc:AlternateContent>
          <mc:Choice Requires="wps">
            <w:drawing>
              <wp:anchor distT="0" distB="0" distL="114300" distR="114300" simplePos="0" relativeHeight="251659264" behindDoc="1" locked="0" layoutInCell="1" allowOverlap="1" wp14:anchorId="1327B3B0" wp14:editId="75251012">
                <wp:simplePos x="0" y="0"/>
                <wp:positionH relativeFrom="column">
                  <wp:posOffset>-1583055</wp:posOffset>
                </wp:positionH>
                <wp:positionV relativeFrom="paragraph">
                  <wp:posOffset>360045</wp:posOffset>
                </wp:positionV>
                <wp:extent cx="8115300" cy="891540"/>
                <wp:effectExtent l="0" t="0" r="1905" b="3810"/>
                <wp:wrapNone/>
                <wp:docPr id="3" name="矩形 3"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0"/>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B80AB1" id="矩形 3" o:spid="_x0000_s1026" alt="深色横线" style="position:absolute;left:0;text-align:left;margin-left:-124.65pt;margin-top:28.35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" stroked="f">
                <v:fill r:id="rId11" o:title="深色横线" recolor="t" type="tile"/>
              </v:rect>
            </w:pict>
          </mc:Fallback>
        </mc:AlternateContent>
      </w:r>
    </w:p>
    <w:p w:rsidR="00263E78" w:rsidRPr="00AA03EF" w:rsidRDefault="00263E78" w:rsidP="00AA03EF">
      <w:pPr>
        <w:spacing w:line="360" w:lineRule="auto"/>
        <w:ind w:firstLineChars="200" w:firstLine="480"/>
        <w:jc w:val="center"/>
        <w:rPr>
          <w:sz w:val="24"/>
          <w:szCs w:val="30"/>
        </w:rPr>
      </w:pPr>
      <w:r w:rsidRPr="00AA03EF">
        <w:rPr>
          <w:rFonts w:hint="eastAsia"/>
          <w:sz w:val="24"/>
          <w:szCs w:val="30"/>
        </w:rPr>
        <w:t>北京航空航天大学</w:t>
      </w:r>
    </w:p>
    <w:p w:rsidR="00263E78" w:rsidRPr="00AA03EF" w:rsidRDefault="00263E78" w:rsidP="00AA03EF">
      <w:pPr>
        <w:spacing w:line="360" w:lineRule="auto"/>
        <w:ind w:firstLineChars="200" w:firstLine="480"/>
        <w:jc w:val="center"/>
        <w:rPr>
          <w:sz w:val="24"/>
          <w:szCs w:val="30"/>
        </w:rPr>
        <w:sectPr w:rsidR="00263E78" w:rsidRPr="00AA03EF">
          <w:headerReference w:type="default" r:id="rId12"/>
          <w:footerReference w:type="even" r:id="rId13"/>
          <w:footerReference w:type="default" r:id="rId14"/>
          <w:pgSz w:w="11906" w:h="16838"/>
          <w:pgMar w:top="1440" w:right="1800" w:bottom="1440" w:left="1800" w:header="851" w:footer="992" w:gutter="0"/>
          <w:pgNumType w:fmt="upperRoman" w:start="1"/>
          <w:cols w:space="720"/>
          <w:titlePg/>
          <w:docGrid w:type="lines" w:linePitch="312"/>
        </w:sectPr>
      </w:pPr>
      <w:r w:rsidRPr="00AA03EF">
        <w:rPr>
          <w:rFonts w:hint="eastAsia"/>
          <w:sz w:val="24"/>
          <w:szCs w:val="30"/>
        </w:rPr>
        <w:t>2016-10</w:t>
      </w:r>
    </w:p>
    <w:p w:rsidR="00263E78" w:rsidRPr="00AA03EF" w:rsidRDefault="00263E78" w:rsidP="00AA03EF">
      <w:pPr>
        <w:spacing w:line="360" w:lineRule="auto"/>
        <w:ind w:firstLineChars="200" w:firstLine="480"/>
        <w:jc w:val="center"/>
        <w:rPr>
          <w:sz w:val="24"/>
        </w:rPr>
      </w:pPr>
    </w:p>
    <w:p w:rsidR="00263E78" w:rsidRPr="00AA03EF" w:rsidRDefault="00263E78" w:rsidP="00AA03EF">
      <w:pPr>
        <w:spacing w:line="360" w:lineRule="auto"/>
        <w:ind w:firstLineChars="200" w:firstLine="480"/>
        <w:jc w:val="center"/>
        <w:rPr>
          <w:ins w:id="3" w:author="姚淑珍" w:date="2013-10-25T17:33:00Z"/>
          <w:sz w:val="24"/>
          <w:szCs w:val="28"/>
        </w:rPr>
      </w:pPr>
      <w:r w:rsidRPr="00AA03EF">
        <w:rPr>
          <w:rFonts w:hint="eastAsia"/>
          <w:sz w:val="24"/>
          <w:szCs w:val="28"/>
        </w:rPr>
        <w:t>版本变更历史</w:t>
      </w:r>
    </w:p>
    <w:p w:rsidR="00263E78" w:rsidRPr="00AA03EF" w:rsidRDefault="00263E78" w:rsidP="00AA03EF">
      <w:pPr>
        <w:spacing w:line="360" w:lineRule="auto"/>
        <w:ind w:firstLineChars="200" w:firstLine="480"/>
        <w:jc w:val="center"/>
        <w:rPr>
          <w:sz w:val="24"/>
          <w:szCs w:val="28"/>
        </w:rPr>
      </w:pPr>
      <w:ins w:id="4" w:author="姚淑珍" w:date="2013-10-25T17:33:00Z">
        <w:r w:rsidRPr="00AA03EF">
          <w:rPr>
            <w:rFonts w:hint="eastAsia"/>
            <w:sz w:val="24"/>
            <w:szCs w:val="28"/>
          </w:rPr>
          <w:t>需要为每个文档指定审核人，</w:t>
        </w:r>
      </w:ins>
      <w:ins w:id="5" w:author="姚淑珍" w:date="2013-10-25T17:34:00Z">
        <w:r w:rsidRPr="00AA03EF">
          <w:rPr>
            <w:rFonts w:hint="eastAsia"/>
            <w:sz w:val="24"/>
            <w:szCs w:val="28"/>
          </w:rPr>
          <w:t>并做认真审核。请组长协调安排。</w:t>
        </w:r>
      </w:ins>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417"/>
        <w:gridCol w:w="1559"/>
        <w:gridCol w:w="1345"/>
        <w:gridCol w:w="1916"/>
      </w:tblGrid>
      <w:tr w:rsidR="00263E78" w:rsidRPr="00AA03EF" w:rsidTr="00783248">
        <w:trPr>
          <w:jc w:val="center"/>
        </w:trPr>
        <w:tc>
          <w:tcPr>
            <w:tcW w:w="988" w:type="dxa"/>
          </w:tcPr>
          <w:p w:rsidR="00263E78" w:rsidRPr="004B674A" w:rsidRDefault="00263E78" w:rsidP="00AA03EF">
            <w:pPr>
              <w:spacing w:line="360" w:lineRule="auto"/>
              <w:rPr>
                <w:kern w:val="0"/>
                <w:szCs w:val="21"/>
              </w:rPr>
            </w:pPr>
            <w:r w:rsidRPr="004B674A">
              <w:rPr>
                <w:rFonts w:hint="eastAsia"/>
                <w:kern w:val="0"/>
                <w:szCs w:val="21"/>
              </w:rPr>
              <w:t>版本</w:t>
            </w:r>
          </w:p>
        </w:tc>
        <w:tc>
          <w:tcPr>
            <w:tcW w:w="1417" w:type="dxa"/>
          </w:tcPr>
          <w:p w:rsidR="00263E78" w:rsidRPr="004B674A" w:rsidRDefault="00263E78" w:rsidP="00AA03EF">
            <w:pPr>
              <w:spacing w:line="360" w:lineRule="auto"/>
              <w:rPr>
                <w:kern w:val="0"/>
                <w:szCs w:val="21"/>
              </w:rPr>
            </w:pPr>
            <w:r w:rsidRPr="004B674A">
              <w:rPr>
                <w:rFonts w:hint="eastAsia"/>
                <w:kern w:val="0"/>
                <w:szCs w:val="21"/>
              </w:rPr>
              <w:t>提交日期</w:t>
            </w:r>
          </w:p>
        </w:tc>
        <w:tc>
          <w:tcPr>
            <w:tcW w:w="1559" w:type="dxa"/>
          </w:tcPr>
          <w:p w:rsidR="00263E78" w:rsidRPr="004B674A" w:rsidRDefault="00263E78" w:rsidP="00AA03EF">
            <w:pPr>
              <w:spacing w:line="360" w:lineRule="auto"/>
              <w:rPr>
                <w:kern w:val="0"/>
                <w:szCs w:val="21"/>
              </w:rPr>
            </w:pPr>
            <w:r w:rsidRPr="004B674A">
              <w:rPr>
                <w:rFonts w:hint="eastAsia"/>
                <w:kern w:val="0"/>
                <w:szCs w:val="21"/>
              </w:rPr>
              <w:t>主要编制人</w:t>
            </w:r>
          </w:p>
        </w:tc>
        <w:tc>
          <w:tcPr>
            <w:tcW w:w="1345" w:type="dxa"/>
          </w:tcPr>
          <w:p w:rsidR="00263E78" w:rsidRPr="004B674A" w:rsidRDefault="00263E78" w:rsidP="00AA03EF">
            <w:pPr>
              <w:spacing w:line="360" w:lineRule="auto"/>
              <w:rPr>
                <w:kern w:val="0"/>
                <w:szCs w:val="21"/>
              </w:rPr>
            </w:pPr>
            <w:r w:rsidRPr="004B674A">
              <w:rPr>
                <w:rFonts w:hint="eastAsia"/>
                <w:kern w:val="0"/>
                <w:szCs w:val="21"/>
              </w:rPr>
              <w:t>审核人</w:t>
            </w:r>
          </w:p>
        </w:tc>
        <w:tc>
          <w:tcPr>
            <w:tcW w:w="1916" w:type="dxa"/>
          </w:tcPr>
          <w:p w:rsidR="00263E78" w:rsidRPr="004B674A" w:rsidRDefault="00263E78" w:rsidP="00AA03EF">
            <w:pPr>
              <w:spacing w:line="360" w:lineRule="auto"/>
              <w:ind w:firstLineChars="200" w:firstLine="420"/>
              <w:jc w:val="center"/>
              <w:rPr>
                <w:kern w:val="0"/>
                <w:szCs w:val="21"/>
              </w:rPr>
            </w:pPr>
            <w:r w:rsidRPr="004B674A">
              <w:rPr>
                <w:rFonts w:hint="eastAsia"/>
                <w:kern w:val="0"/>
                <w:szCs w:val="21"/>
              </w:rPr>
              <w:t>版本说明</w:t>
            </w:r>
          </w:p>
        </w:tc>
      </w:tr>
      <w:tr w:rsidR="00263E78" w:rsidRPr="00AA03EF" w:rsidTr="00783248">
        <w:trPr>
          <w:jc w:val="center"/>
        </w:trPr>
        <w:tc>
          <w:tcPr>
            <w:tcW w:w="988" w:type="dxa"/>
          </w:tcPr>
          <w:p w:rsidR="00263E78" w:rsidRPr="004B674A" w:rsidRDefault="00263E78" w:rsidP="00AA03EF">
            <w:pPr>
              <w:spacing w:line="360" w:lineRule="auto"/>
              <w:rPr>
                <w:kern w:val="0"/>
                <w:szCs w:val="21"/>
              </w:rPr>
            </w:pPr>
            <w:r w:rsidRPr="004B674A">
              <w:rPr>
                <w:rFonts w:hint="eastAsia"/>
                <w:kern w:val="0"/>
                <w:szCs w:val="21"/>
              </w:rPr>
              <w:t>V1.0</w:t>
            </w:r>
          </w:p>
        </w:tc>
        <w:tc>
          <w:tcPr>
            <w:tcW w:w="1417" w:type="dxa"/>
          </w:tcPr>
          <w:p w:rsidR="00263E78" w:rsidRPr="004B674A" w:rsidRDefault="00263E78" w:rsidP="00AA03EF">
            <w:pPr>
              <w:spacing w:line="360" w:lineRule="auto"/>
              <w:ind w:firstLineChars="200" w:firstLine="420"/>
              <w:jc w:val="center"/>
              <w:rPr>
                <w:kern w:val="0"/>
                <w:szCs w:val="21"/>
              </w:rPr>
            </w:pPr>
          </w:p>
        </w:tc>
        <w:tc>
          <w:tcPr>
            <w:tcW w:w="1559" w:type="dxa"/>
          </w:tcPr>
          <w:p w:rsidR="00263E78" w:rsidRPr="004B674A" w:rsidRDefault="00263E78" w:rsidP="00AA03EF">
            <w:pPr>
              <w:spacing w:line="360" w:lineRule="auto"/>
              <w:ind w:firstLineChars="200" w:firstLine="420"/>
              <w:jc w:val="center"/>
              <w:rPr>
                <w:kern w:val="0"/>
                <w:szCs w:val="21"/>
              </w:rPr>
            </w:pPr>
          </w:p>
        </w:tc>
        <w:tc>
          <w:tcPr>
            <w:tcW w:w="1345" w:type="dxa"/>
          </w:tcPr>
          <w:p w:rsidR="00263E78" w:rsidRPr="004B674A" w:rsidRDefault="00263E78" w:rsidP="00AA03EF">
            <w:pPr>
              <w:spacing w:line="360" w:lineRule="auto"/>
              <w:ind w:firstLineChars="200" w:firstLine="420"/>
              <w:jc w:val="center"/>
              <w:rPr>
                <w:kern w:val="0"/>
                <w:szCs w:val="21"/>
              </w:rPr>
            </w:pPr>
          </w:p>
        </w:tc>
        <w:tc>
          <w:tcPr>
            <w:tcW w:w="1916" w:type="dxa"/>
          </w:tcPr>
          <w:p w:rsidR="00263E78" w:rsidRPr="004B674A" w:rsidRDefault="00263E78" w:rsidP="00AA03EF">
            <w:pPr>
              <w:spacing w:line="360" w:lineRule="auto"/>
              <w:ind w:firstLineChars="200" w:firstLine="420"/>
              <w:jc w:val="center"/>
              <w:rPr>
                <w:kern w:val="0"/>
                <w:szCs w:val="21"/>
              </w:rPr>
            </w:pPr>
            <w:r w:rsidRPr="004B674A">
              <w:rPr>
                <w:rFonts w:hint="eastAsia"/>
                <w:kern w:val="0"/>
                <w:szCs w:val="21"/>
              </w:rPr>
              <w:t>最初版本</w:t>
            </w:r>
          </w:p>
        </w:tc>
      </w:tr>
      <w:tr w:rsidR="00263E78" w:rsidRPr="00AA03EF" w:rsidTr="00783248">
        <w:trPr>
          <w:jc w:val="center"/>
        </w:trPr>
        <w:tc>
          <w:tcPr>
            <w:tcW w:w="988" w:type="dxa"/>
          </w:tcPr>
          <w:p w:rsidR="00263E78" w:rsidRPr="004B674A" w:rsidRDefault="00263E78" w:rsidP="00AA03EF">
            <w:pPr>
              <w:spacing w:line="360" w:lineRule="auto"/>
              <w:rPr>
                <w:kern w:val="0"/>
                <w:szCs w:val="21"/>
              </w:rPr>
            </w:pPr>
            <w:r w:rsidRPr="004B674A">
              <w:rPr>
                <w:rFonts w:hint="eastAsia"/>
                <w:kern w:val="0"/>
                <w:szCs w:val="21"/>
              </w:rPr>
              <w:t>V1.1</w:t>
            </w:r>
          </w:p>
        </w:tc>
        <w:tc>
          <w:tcPr>
            <w:tcW w:w="1417" w:type="dxa"/>
          </w:tcPr>
          <w:p w:rsidR="00263E78" w:rsidRPr="004B674A" w:rsidRDefault="00263E78" w:rsidP="00AA03EF">
            <w:pPr>
              <w:spacing w:line="360" w:lineRule="auto"/>
              <w:ind w:firstLineChars="200" w:firstLine="420"/>
              <w:rPr>
                <w:kern w:val="0"/>
                <w:szCs w:val="21"/>
              </w:rPr>
            </w:pPr>
          </w:p>
        </w:tc>
        <w:tc>
          <w:tcPr>
            <w:tcW w:w="1559" w:type="dxa"/>
          </w:tcPr>
          <w:p w:rsidR="00263E78" w:rsidRPr="004B674A" w:rsidRDefault="00263E78" w:rsidP="00AA03EF">
            <w:pPr>
              <w:spacing w:line="360" w:lineRule="auto"/>
              <w:ind w:firstLineChars="200" w:firstLine="420"/>
              <w:jc w:val="center"/>
              <w:rPr>
                <w:kern w:val="0"/>
                <w:szCs w:val="21"/>
              </w:rPr>
            </w:pPr>
          </w:p>
        </w:tc>
        <w:tc>
          <w:tcPr>
            <w:tcW w:w="1345" w:type="dxa"/>
          </w:tcPr>
          <w:p w:rsidR="00263E78" w:rsidRPr="004B674A" w:rsidRDefault="00263E78" w:rsidP="00AA03EF">
            <w:pPr>
              <w:spacing w:line="360" w:lineRule="auto"/>
              <w:ind w:firstLineChars="200" w:firstLine="420"/>
              <w:rPr>
                <w:kern w:val="0"/>
                <w:szCs w:val="21"/>
              </w:rPr>
            </w:pPr>
          </w:p>
        </w:tc>
        <w:tc>
          <w:tcPr>
            <w:tcW w:w="1916" w:type="dxa"/>
          </w:tcPr>
          <w:p w:rsidR="00263E78" w:rsidRPr="004B674A" w:rsidRDefault="00263E78" w:rsidP="00AA03EF">
            <w:pPr>
              <w:spacing w:line="360" w:lineRule="auto"/>
              <w:ind w:firstLineChars="200" w:firstLine="420"/>
              <w:jc w:val="center"/>
              <w:rPr>
                <w:kern w:val="0"/>
                <w:szCs w:val="21"/>
              </w:rPr>
            </w:pPr>
            <w:r w:rsidRPr="004B674A">
              <w:rPr>
                <w:rFonts w:hint="eastAsia"/>
                <w:kern w:val="0"/>
                <w:szCs w:val="21"/>
              </w:rPr>
              <w:t>最终版本</w:t>
            </w:r>
          </w:p>
        </w:tc>
      </w:tr>
      <w:tr w:rsidR="00263E78" w:rsidRPr="00AA03EF" w:rsidTr="00783248">
        <w:trPr>
          <w:jc w:val="center"/>
        </w:trPr>
        <w:tc>
          <w:tcPr>
            <w:tcW w:w="988" w:type="dxa"/>
          </w:tcPr>
          <w:p w:rsidR="00263E78" w:rsidRPr="00AA03EF" w:rsidRDefault="00263E78" w:rsidP="00AA03EF">
            <w:pPr>
              <w:spacing w:line="360" w:lineRule="auto"/>
              <w:ind w:firstLineChars="200" w:firstLine="480"/>
              <w:rPr>
                <w:kern w:val="0"/>
                <w:sz w:val="24"/>
              </w:rPr>
            </w:pPr>
          </w:p>
        </w:tc>
        <w:tc>
          <w:tcPr>
            <w:tcW w:w="1417" w:type="dxa"/>
          </w:tcPr>
          <w:p w:rsidR="00263E78" w:rsidRPr="00AA03EF" w:rsidRDefault="00263E78" w:rsidP="00AA03EF">
            <w:pPr>
              <w:spacing w:line="360" w:lineRule="auto"/>
              <w:ind w:firstLineChars="200" w:firstLine="480"/>
              <w:rPr>
                <w:kern w:val="0"/>
                <w:sz w:val="24"/>
              </w:rPr>
            </w:pPr>
          </w:p>
        </w:tc>
        <w:tc>
          <w:tcPr>
            <w:tcW w:w="1559" w:type="dxa"/>
          </w:tcPr>
          <w:p w:rsidR="00263E78" w:rsidRPr="00AA03EF" w:rsidRDefault="00263E78" w:rsidP="00AA03EF">
            <w:pPr>
              <w:spacing w:line="360" w:lineRule="auto"/>
              <w:ind w:firstLineChars="200" w:firstLine="480"/>
              <w:rPr>
                <w:kern w:val="0"/>
                <w:sz w:val="24"/>
              </w:rPr>
            </w:pPr>
          </w:p>
        </w:tc>
        <w:tc>
          <w:tcPr>
            <w:tcW w:w="1345" w:type="dxa"/>
          </w:tcPr>
          <w:p w:rsidR="00263E78" w:rsidRPr="00AA03EF" w:rsidRDefault="00263E78" w:rsidP="00AA03EF">
            <w:pPr>
              <w:spacing w:line="360" w:lineRule="auto"/>
              <w:ind w:firstLineChars="200" w:firstLine="480"/>
              <w:rPr>
                <w:kern w:val="0"/>
                <w:sz w:val="24"/>
              </w:rPr>
            </w:pPr>
          </w:p>
        </w:tc>
        <w:tc>
          <w:tcPr>
            <w:tcW w:w="1916" w:type="dxa"/>
          </w:tcPr>
          <w:p w:rsidR="00263E78" w:rsidRPr="00AA03EF" w:rsidRDefault="00263E78" w:rsidP="00AA03EF">
            <w:pPr>
              <w:spacing w:line="360" w:lineRule="auto"/>
              <w:ind w:firstLineChars="200" w:firstLine="480"/>
              <w:rPr>
                <w:kern w:val="0"/>
                <w:sz w:val="24"/>
              </w:rPr>
            </w:pPr>
          </w:p>
        </w:tc>
      </w:tr>
      <w:tr w:rsidR="00263E78" w:rsidRPr="00AA03EF" w:rsidTr="00783248">
        <w:trPr>
          <w:jc w:val="center"/>
        </w:trPr>
        <w:tc>
          <w:tcPr>
            <w:tcW w:w="988" w:type="dxa"/>
          </w:tcPr>
          <w:p w:rsidR="00263E78" w:rsidRPr="00AA03EF" w:rsidRDefault="00263E78" w:rsidP="00AA03EF">
            <w:pPr>
              <w:spacing w:line="360" w:lineRule="auto"/>
              <w:ind w:firstLineChars="200" w:firstLine="480"/>
              <w:rPr>
                <w:kern w:val="0"/>
                <w:sz w:val="24"/>
              </w:rPr>
            </w:pPr>
          </w:p>
        </w:tc>
        <w:tc>
          <w:tcPr>
            <w:tcW w:w="1417" w:type="dxa"/>
          </w:tcPr>
          <w:p w:rsidR="00263E78" w:rsidRPr="00AA03EF" w:rsidRDefault="00263E78" w:rsidP="00AA03EF">
            <w:pPr>
              <w:spacing w:line="360" w:lineRule="auto"/>
              <w:ind w:firstLineChars="200" w:firstLine="480"/>
              <w:rPr>
                <w:kern w:val="0"/>
                <w:sz w:val="24"/>
              </w:rPr>
            </w:pPr>
          </w:p>
        </w:tc>
        <w:tc>
          <w:tcPr>
            <w:tcW w:w="1559" w:type="dxa"/>
          </w:tcPr>
          <w:p w:rsidR="00263E78" w:rsidRPr="00AA03EF" w:rsidRDefault="00263E78" w:rsidP="00AA03EF">
            <w:pPr>
              <w:spacing w:line="360" w:lineRule="auto"/>
              <w:ind w:firstLineChars="200" w:firstLine="480"/>
              <w:rPr>
                <w:kern w:val="0"/>
                <w:sz w:val="24"/>
              </w:rPr>
            </w:pPr>
          </w:p>
        </w:tc>
        <w:tc>
          <w:tcPr>
            <w:tcW w:w="1345" w:type="dxa"/>
          </w:tcPr>
          <w:p w:rsidR="00263E78" w:rsidRPr="00AA03EF" w:rsidRDefault="00263E78" w:rsidP="00AA03EF">
            <w:pPr>
              <w:spacing w:line="360" w:lineRule="auto"/>
              <w:ind w:firstLineChars="200" w:firstLine="480"/>
              <w:rPr>
                <w:kern w:val="0"/>
                <w:sz w:val="24"/>
              </w:rPr>
            </w:pPr>
          </w:p>
        </w:tc>
        <w:tc>
          <w:tcPr>
            <w:tcW w:w="1916" w:type="dxa"/>
          </w:tcPr>
          <w:p w:rsidR="00263E78" w:rsidRPr="00AA03EF" w:rsidRDefault="00263E78" w:rsidP="00AA03EF">
            <w:pPr>
              <w:spacing w:line="360" w:lineRule="auto"/>
              <w:ind w:firstLineChars="200" w:firstLine="480"/>
              <w:rPr>
                <w:kern w:val="0"/>
                <w:sz w:val="24"/>
              </w:rPr>
            </w:pPr>
          </w:p>
        </w:tc>
      </w:tr>
      <w:tr w:rsidR="00263E78" w:rsidRPr="00AA03EF" w:rsidTr="00783248">
        <w:trPr>
          <w:jc w:val="center"/>
        </w:trPr>
        <w:tc>
          <w:tcPr>
            <w:tcW w:w="988" w:type="dxa"/>
          </w:tcPr>
          <w:p w:rsidR="00263E78" w:rsidRPr="00AA03EF" w:rsidRDefault="00263E78" w:rsidP="00AA03EF">
            <w:pPr>
              <w:spacing w:line="360" w:lineRule="auto"/>
              <w:ind w:firstLineChars="200" w:firstLine="480"/>
              <w:rPr>
                <w:kern w:val="0"/>
                <w:sz w:val="24"/>
              </w:rPr>
            </w:pPr>
          </w:p>
        </w:tc>
        <w:tc>
          <w:tcPr>
            <w:tcW w:w="1417" w:type="dxa"/>
          </w:tcPr>
          <w:p w:rsidR="00263E78" w:rsidRPr="00AA03EF" w:rsidRDefault="00263E78" w:rsidP="00AA03EF">
            <w:pPr>
              <w:spacing w:line="360" w:lineRule="auto"/>
              <w:ind w:firstLineChars="200" w:firstLine="480"/>
              <w:rPr>
                <w:kern w:val="0"/>
                <w:sz w:val="24"/>
              </w:rPr>
            </w:pPr>
          </w:p>
        </w:tc>
        <w:tc>
          <w:tcPr>
            <w:tcW w:w="1559" w:type="dxa"/>
          </w:tcPr>
          <w:p w:rsidR="00263E78" w:rsidRPr="00AA03EF" w:rsidRDefault="00263E78" w:rsidP="00AA03EF">
            <w:pPr>
              <w:spacing w:line="360" w:lineRule="auto"/>
              <w:ind w:firstLineChars="200" w:firstLine="480"/>
              <w:rPr>
                <w:kern w:val="0"/>
                <w:sz w:val="24"/>
              </w:rPr>
            </w:pPr>
          </w:p>
        </w:tc>
        <w:tc>
          <w:tcPr>
            <w:tcW w:w="1345" w:type="dxa"/>
          </w:tcPr>
          <w:p w:rsidR="00263E78" w:rsidRPr="00AA03EF" w:rsidRDefault="00263E78" w:rsidP="00AA03EF">
            <w:pPr>
              <w:spacing w:line="360" w:lineRule="auto"/>
              <w:ind w:firstLineChars="200" w:firstLine="480"/>
              <w:rPr>
                <w:kern w:val="0"/>
                <w:sz w:val="24"/>
              </w:rPr>
            </w:pPr>
          </w:p>
        </w:tc>
        <w:tc>
          <w:tcPr>
            <w:tcW w:w="1916" w:type="dxa"/>
          </w:tcPr>
          <w:p w:rsidR="00263E78" w:rsidRPr="00AA03EF" w:rsidRDefault="00263E78" w:rsidP="00AA03EF">
            <w:pPr>
              <w:spacing w:line="360" w:lineRule="auto"/>
              <w:ind w:firstLineChars="200" w:firstLine="480"/>
              <w:rPr>
                <w:kern w:val="0"/>
                <w:sz w:val="24"/>
              </w:rPr>
            </w:pPr>
          </w:p>
        </w:tc>
      </w:tr>
      <w:tr w:rsidR="00263E78" w:rsidRPr="00AA03EF" w:rsidTr="00783248">
        <w:trPr>
          <w:jc w:val="center"/>
        </w:trPr>
        <w:tc>
          <w:tcPr>
            <w:tcW w:w="988" w:type="dxa"/>
          </w:tcPr>
          <w:p w:rsidR="00263E78" w:rsidRPr="00AA03EF" w:rsidRDefault="00263E78" w:rsidP="00AA03EF">
            <w:pPr>
              <w:spacing w:line="360" w:lineRule="auto"/>
              <w:ind w:firstLineChars="200" w:firstLine="480"/>
              <w:rPr>
                <w:kern w:val="0"/>
                <w:sz w:val="24"/>
              </w:rPr>
            </w:pPr>
          </w:p>
        </w:tc>
        <w:tc>
          <w:tcPr>
            <w:tcW w:w="1417" w:type="dxa"/>
          </w:tcPr>
          <w:p w:rsidR="00263E78" w:rsidRPr="00AA03EF" w:rsidRDefault="00263E78" w:rsidP="00AA03EF">
            <w:pPr>
              <w:spacing w:line="360" w:lineRule="auto"/>
              <w:ind w:firstLineChars="200" w:firstLine="480"/>
              <w:rPr>
                <w:kern w:val="0"/>
                <w:sz w:val="24"/>
              </w:rPr>
            </w:pPr>
          </w:p>
        </w:tc>
        <w:tc>
          <w:tcPr>
            <w:tcW w:w="1559" w:type="dxa"/>
          </w:tcPr>
          <w:p w:rsidR="00263E78" w:rsidRPr="00AA03EF" w:rsidRDefault="00263E78" w:rsidP="00AA03EF">
            <w:pPr>
              <w:spacing w:line="360" w:lineRule="auto"/>
              <w:ind w:firstLineChars="200" w:firstLine="480"/>
              <w:rPr>
                <w:kern w:val="0"/>
                <w:sz w:val="24"/>
              </w:rPr>
            </w:pPr>
          </w:p>
        </w:tc>
        <w:tc>
          <w:tcPr>
            <w:tcW w:w="1345" w:type="dxa"/>
          </w:tcPr>
          <w:p w:rsidR="00263E78" w:rsidRPr="00AA03EF" w:rsidRDefault="00263E78" w:rsidP="00AA03EF">
            <w:pPr>
              <w:spacing w:line="360" w:lineRule="auto"/>
              <w:ind w:firstLineChars="200" w:firstLine="480"/>
              <w:rPr>
                <w:kern w:val="0"/>
                <w:sz w:val="24"/>
              </w:rPr>
            </w:pPr>
          </w:p>
        </w:tc>
        <w:tc>
          <w:tcPr>
            <w:tcW w:w="1916" w:type="dxa"/>
          </w:tcPr>
          <w:p w:rsidR="00263E78" w:rsidRPr="00AA03EF" w:rsidRDefault="00263E78" w:rsidP="00AA03EF">
            <w:pPr>
              <w:spacing w:line="360" w:lineRule="auto"/>
              <w:ind w:firstLineChars="200" w:firstLine="480"/>
              <w:rPr>
                <w:kern w:val="0"/>
                <w:sz w:val="24"/>
              </w:rPr>
            </w:pPr>
          </w:p>
        </w:tc>
      </w:tr>
    </w:tbl>
    <w:p w:rsidR="00263E78" w:rsidRPr="00AA03EF" w:rsidRDefault="00263E78" w:rsidP="00AA03EF">
      <w:pPr>
        <w:spacing w:line="360" w:lineRule="auto"/>
        <w:ind w:firstLineChars="200" w:firstLine="482"/>
        <w:jc w:val="center"/>
        <w:rPr>
          <w:b/>
          <w:bCs/>
          <w:sz w:val="24"/>
        </w:rPr>
        <w:sectPr w:rsidR="00263E78" w:rsidRPr="00AA03EF">
          <w:footerReference w:type="default" r:id="rId15"/>
          <w:pgSz w:w="11906" w:h="16838"/>
          <w:pgMar w:top="1440" w:right="1800" w:bottom="1440" w:left="1800" w:header="851" w:footer="992" w:gutter="0"/>
          <w:pgNumType w:fmt="upperRoman" w:start="1"/>
          <w:cols w:space="720"/>
          <w:docGrid w:type="lines" w:linePitch="312"/>
        </w:sectPr>
      </w:pPr>
    </w:p>
    <w:p w:rsidR="00263E78" w:rsidRPr="00AA03EF" w:rsidRDefault="00263E78" w:rsidP="0095181E">
      <w:pPr>
        <w:pStyle w:val="1"/>
        <w:jc w:val="center"/>
      </w:pPr>
      <w:bookmarkStart w:id="6" w:name="_Toc464198921"/>
      <w:r w:rsidRPr="00AA03EF">
        <w:rPr>
          <w:rFonts w:hint="eastAsia"/>
        </w:rPr>
        <w:lastRenderedPageBreak/>
        <w:t>软件开发计划书</w:t>
      </w:r>
      <w:bookmarkEnd w:id="6"/>
    </w:p>
    <w:p w:rsidR="00263E78" w:rsidRPr="00AA03EF" w:rsidRDefault="00263E78" w:rsidP="00AA03EF">
      <w:pPr>
        <w:spacing w:line="360" w:lineRule="auto"/>
        <w:ind w:firstLineChars="200" w:firstLine="482"/>
        <w:jc w:val="center"/>
        <w:rPr>
          <w:b/>
          <w:bCs/>
          <w:sz w:val="24"/>
        </w:rPr>
      </w:pPr>
      <w:r w:rsidRPr="00AA03EF">
        <w:rPr>
          <w:rFonts w:hint="eastAsia"/>
          <w:b/>
          <w:bCs/>
          <w:sz w:val="24"/>
        </w:rPr>
        <w:tab/>
      </w:r>
    </w:p>
    <w:bookmarkStart w:id="7" w:name="_Toc367566285" w:displacedByCustomXml="next"/>
    <w:sdt>
      <w:sdtPr>
        <w:rPr>
          <w:rFonts w:ascii="Times New Roman" w:eastAsia="宋体" w:hAnsi="Times New Roman" w:cs="Times New Roman"/>
          <w:color w:val="auto"/>
          <w:kern w:val="2"/>
          <w:sz w:val="24"/>
          <w:szCs w:val="24"/>
          <w:lang w:val="zh-CN"/>
        </w:rPr>
        <w:id w:val="292026656"/>
        <w:docPartObj>
          <w:docPartGallery w:val="Table of Contents"/>
          <w:docPartUnique/>
        </w:docPartObj>
      </w:sdtPr>
      <w:sdtEndPr>
        <w:rPr>
          <w:b/>
          <w:bCs/>
        </w:rPr>
      </w:sdtEndPr>
      <w:sdtContent>
        <w:p w:rsidR="00FB57A1" w:rsidRPr="00AA03EF" w:rsidRDefault="00FB57A1" w:rsidP="00AA03EF">
          <w:pPr>
            <w:pStyle w:val="TOC"/>
            <w:spacing w:line="360" w:lineRule="auto"/>
            <w:ind w:firstLineChars="200" w:firstLine="480"/>
            <w:rPr>
              <w:rFonts w:ascii="Times New Roman" w:eastAsia="宋体" w:hAnsi="Times New Roman"/>
              <w:sz w:val="24"/>
            </w:rPr>
          </w:pPr>
          <w:r w:rsidRPr="00AA03EF">
            <w:rPr>
              <w:rFonts w:ascii="Times New Roman" w:eastAsia="宋体" w:hAnsi="Times New Roman"/>
              <w:sz w:val="24"/>
              <w:lang w:val="zh-CN"/>
            </w:rPr>
            <w:t>目录</w:t>
          </w:r>
        </w:p>
        <w:p w:rsidR="00DE3DFC" w:rsidRDefault="00FB57A1">
          <w:pPr>
            <w:pStyle w:val="11"/>
            <w:rPr>
              <w:rFonts w:asciiTheme="minorHAnsi" w:eastAsiaTheme="minorEastAsia" w:hAnsiTheme="minorHAnsi" w:cstheme="minorBidi"/>
              <w:b w:val="0"/>
              <w:bCs w:val="0"/>
              <w:caps w:val="0"/>
              <w:noProof/>
              <w:szCs w:val="22"/>
            </w:rPr>
          </w:pPr>
          <w:r w:rsidRPr="00AA03EF">
            <w:rPr>
              <w:sz w:val="24"/>
            </w:rPr>
            <w:fldChar w:fldCharType="begin"/>
          </w:r>
          <w:r w:rsidRPr="00AA03EF">
            <w:rPr>
              <w:sz w:val="24"/>
            </w:rPr>
            <w:instrText xml:space="preserve"> TOC \o "1-3" \h \z \u </w:instrText>
          </w:r>
          <w:r w:rsidRPr="00AA03EF">
            <w:rPr>
              <w:sz w:val="24"/>
            </w:rPr>
            <w:fldChar w:fldCharType="separate"/>
          </w:r>
          <w:hyperlink w:anchor="_Toc464198918" w:history="1">
            <w:r w:rsidR="00DE3DFC" w:rsidRPr="00EA5A91">
              <w:rPr>
                <w:rStyle w:val="a7"/>
                <w:noProof/>
              </w:rPr>
              <w:t>Shopping Site</w:t>
            </w:r>
            <w:r w:rsidR="00DE3DFC">
              <w:rPr>
                <w:noProof/>
                <w:webHidden/>
              </w:rPr>
              <w:tab/>
            </w:r>
            <w:r w:rsidR="00DE3DFC">
              <w:rPr>
                <w:noProof/>
                <w:webHidden/>
              </w:rPr>
              <w:fldChar w:fldCharType="begin"/>
            </w:r>
            <w:r w:rsidR="00DE3DFC">
              <w:rPr>
                <w:noProof/>
                <w:webHidden/>
              </w:rPr>
              <w:instrText xml:space="preserve"> PAGEREF _Toc464198918 \h </w:instrText>
            </w:r>
            <w:r w:rsidR="00DE3DFC">
              <w:rPr>
                <w:noProof/>
                <w:webHidden/>
              </w:rPr>
            </w:r>
            <w:r w:rsidR="00DE3DFC">
              <w:rPr>
                <w:noProof/>
                <w:webHidden/>
              </w:rPr>
              <w:fldChar w:fldCharType="separate"/>
            </w:r>
            <w:r w:rsidR="00DE3DFC">
              <w:rPr>
                <w:noProof/>
                <w:webHidden/>
              </w:rPr>
              <w:t>I</w:t>
            </w:r>
            <w:r w:rsidR="00DE3DFC">
              <w:rPr>
                <w:noProof/>
                <w:webHidden/>
              </w:rPr>
              <w:fldChar w:fldCharType="end"/>
            </w:r>
          </w:hyperlink>
        </w:p>
        <w:p w:rsidR="00DE3DFC" w:rsidRDefault="00DE3DFC">
          <w:pPr>
            <w:pStyle w:val="11"/>
            <w:rPr>
              <w:rFonts w:asciiTheme="minorHAnsi" w:eastAsiaTheme="minorEastAsia" w:hAnsiTheme="minorHAnsi" w:cstheme="minorBidi"/>
              <w:b w:val="0"/>
              <w:bCs w:val="0"/>
              <w:caps w:val="0"/>
              <w:noProof/>
              <w:szCs w:val="22"/>
            </w:rPr>
          </w:pPr>
          <w:hyperlink w:anchor="_Toc464198919" w:history="1">
            <w:r w:rsidRPr="00EA5A91">
              <w:rPr>
                <w:rStyle w:val="a7"/>
                <w:noProof/>
              </w:rPr>
              <w:t>购物网站</w:t>
            </w:r>
            <w:r>
              <w:rPr>
                <w:noProof/>
                <w:webHidden/>
              </w:rPr>
              <w:tab/>
            </w:r>
            <w:r>
              <w:rPr>
                <w:noProof/>
                <w:webHidden/>
              </w:rPr>
              <w:fldChar w:fldCharType="begin"/>
            </w:r>
            <w:r>
              <w:rPr>
                <w:noProof/>
                <w:webHidden/>
              </w:rPr>
              <w:instrText xml:space="preserve"> PAGEREF _Toc464198919 \h </w:instrText>
            </w:r>
            <w:r>
              <w:rPr>
                <w:noProof/>
                <w:webHidden/>
              </w:rPr>
            </w:r>
            <w:r>
              <w:rPr>
                <w:noProof/>
                <w:webHidden/>
              </w:rPr>
              <w:fldChar w:fldCharType="separate"/>
            </w:r>
            <w:r>
              <w:rPr>
                <w:noProof/>
                <w:webHidden/>
              </w:rPr>
              <w:t>I</w:t>
            </w:r>
            <w:r>
              <w:rPr>
                <w:noProof/>
                <w:webHidden/>
              </w:rPr>
              <w:fldChar w:fldCharType="end"/>
            </w:r>
          </w:hyperlink>
        </w:p>
        <w:p w:rsidR="00DE3DFC" w:rsidRDefault="00DE3DFC">
          <w:pPr>
            <w:pStyle w:val="11"/>
            <w:rPr>
              <w:rFonts w:asciiTheme="minorHAnsi" w:eastAsiaTheme="minorEastAsia" w:hAnsiTheme="minorHAnsi" w:cstheme="minorBidi"/>
              <w:b w:val="0"/>
              <w:bCs w:val="0"/>
              <w:caps w:val="0"/>
              <w:noProof/>
              <w:szCs w:val="22"/>
            </w:rPr>
          </w:pPr>
          <w:hyperlink w:anchor="_Toc464198920" w:history="1">
            <w:r w:rsidRPr="00EA5A91">
              <w:rPr>
                <w:rStyle w:val="a7"/>
                <w:noProof/>
              </w:rPr>
              <w:t>软件开发计划书</w:t>
            </w:r>
            <w:r>
              <w:rPr>
                <w:noProof/>
                <w:webHidden/>
              </w:rPr>
              <w:tab/>
            </w:r>
            <w:r>
              <w:rPr>
                <w:noProof/>
                <w:webHidden/>
              </w:rPr>
              <w:fldChar w:fldCharType="begin"/>
            </w:r>
            <w:r>
              <w:rPr>
                <w:noProof/>
                <w:webHidden/>
              </w:rPr>
              <w:instrText xml:space="preserve"> PAGEREF _Toc464198920 \h </w:instrText>
            </w:r>
            <w:r>
              <w:rPr>
                <w:noProof/>
                <w:webHidden/>
              </w:rPr>
            </w:r>
            <w:r>
              <w:rPr>
                <w:noProof/>
                <w:webHidden/>
              </w:rPr>
              <w:fldChar w:fldCharType="separate"/>
            </w:r>
            <w:r>
              <w:rPr>
                <w:noProof/>
                <w:webHidden/>
              </w:rPr>
              <w:t>I</w:t>
            </w:r>
            <w:r>
              <w:rPr>
                <w:noProof/>
                <w:webHidden/>
              </w:rPr>
              <w:fldChar w:fldCharType="end"/>
            </w:r>
          </w:hyperlink>
        </w:p>
        <w:p w:rsidR="00DE3DFC" w:rsidRDefault="00DE3DFC">
          <w:pPr>
            <w:pStyle w:val="11"/>
            <w:rPr>
              <w:rFonts w:asciiTheme="minorHAnsi" w:eastAsiaTheme="minorEastAsia" w:hAnsiTheme="minorHAnsi" w:cstheme="minorBidi"/>
              <w:b w:val="0"/>
              <w:bCs w:val="0"/>
              <w:caps w:val="0"/>
              <w:noProof/>
              <w:szCs w:val="22"/>
            </w:rPr>
          </w:pPr>
          <w:hyperlink w:anchor="_Toc464198921" w:history="1">
            <w:r w:rsidRPr="00EA5A91">
              <w:rPr>
                <w:rStyle w:val="a7"/>
                <w:noProof/>
              </w:rPr>
              <w:t>软件开发计划书</w:t>
            </w:r>
            <w:r>
              <w:rPr>
                <w:noProof/>
                <w:webHidden/>
              </w:rPr>
              <w:tab/>
            </w:r>
            <w:r>
              <w:rPr>
                <w:noProof/>
                <w:webHidden/>
              </w:rPr>
              <w:fldChar w:fldCharType="begin"/>
            </w:r>
            <w:r>
              <w:rPr>
                <w:noProof/>
                <w:webHidden/>
              </w:rPr>
              <w:instrText xml:space="preserve"> PAGEREF _Toc464198921 \h </w:instrText>
            </w:r>
            <w:r>
              <w:rPr>
                <w:noProof/>
                <w:webHidden/>
              </w:rPr>
            </w:r>
            <w:r>
              <w:rPr>
                <w:noProof/>
                <w:webHidden/>
              </w:rPr>
              <w:fldChar w:fldCharType="separate"/>
            </w:r>
            <w:r>
              <w:rPr>
                <w:noProof/>
                <w:webHidden/>
              </w:rPr>
              <w:t>2</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8922" w:history="1">
            <w:r w:rsidRPr="00EA5A91">
              <w:rPr>
                <w:rStyle w:val="a7"/>
                <w:noProof/>
              </w:rPr>
              <w:t>1</w:t>
            </w:r>
            <w:r w:rsidRPr="00EA5A91">
              <w:rPr>
                <w:rStyle w:val="a7"/>
                <w:noProof/>
              </w:rPr>
              <w:t>引言</w:t>
            </w:r>
            <w:r>
              <w:rPr>
                <w:noProof/>
                <w:webHidden/>
              </w:rPr>
              <w:tab/>
            </w:r>
            <w:r>
              <w:rPr>
                <w:noProof/>
                <w:webHidden/>
              </w:rPr>
              <w:fldChar w:fldCharType="begin"/>
            </w:r>
            <w:r>
              <w:rPr>
                <w:noProof/>
                <w:webHidden/>
              </w:rPr>
              <w:instrText xml:space="preserve"> PAGEREF _Toc464198922 \h </w:instrText>
            </w:r>
            <w:r>
              <w:rPr>
                <w:noProof/>
                <w:webHidden/>
              </w:rPr>
            </w:r>
            <w:r>
              <w:rPr>
                <w:noProof/>
                <w:webHidden/>
              </w:rPr>
              <w:fldChar w:fldCharType="separate"/>
            </w:r>
            <w:r>
              <w:rPr>
                <w:noProof/>
                <w:webHidden/>
              </w:rPr>
              <w:t>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23" w:history="1">
            <w:r w:rsidRPr="00EA5A91">
              <w:rPr>
                <w:rStyle w:val="a7"/>
                <w:noProof/>
              </w:rPr>
              <w:t>1.1</w:t>
            </w:r>
            <w:r w:rsidRPr="00EA5A91">
              <w:rPr>
                <w:rStyle w:val="a7"/>
                <w:noProof/>
              </w:rPr>
              <w:t>编写目的</w:t>
            </w:r>
            <w:r>
              <w:rPr>
                <w:noProof/>
                <w:webHidden/>
              </w:rPr>
              <w:tab/>
            </w:r>
            <w:r>
              <w:rPr>
                <w:noProof/>
                <w:webHidden/>
              </w:rPr>
              <w:fldChar w:fldCharType="begin"/>
            </w:r>
            <w:r>
              <w:rPr>
                <w:noProof/>
                <w:webHidden/>
              </w:rPr>
              <w:instrText xml:space="preserve"> PAGEREF _Toc464198923 \h </w:instrText>
            </w:r>
            <w:r>
              <w:rPr>
                <w:noProof/>
                <w:webHidden/>
              </w:rPr>
            </w:r>
            <w:r>
              <w:rPr>
                <w:noProof/>
                <w:webHidden/>
              </w:rPr>
              <w:fldChar w:fldCharType="separate"/>
            </w:r>
            <w:r>
              <w:rPr>
                <w:noProof/>
                <w:webHidden/>
              </w:rPr>
              <w:t>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24" w:history="1">
            <w:r w:rsidRPr="00EA5A91">
              <w:rPr>
                <w:rStyle w:val="a7"/>
                <w:noProof/>
              </w:rPr>
              <w:t>1.2</w:t>
            </w:r>
            <w:r w:rsidRPr="00EA5A91">
              <w:rPr>
                <w:rStyle w:val="a7"/>
                <w:noProof/>
              </w:rPr>
              <w:t>系统概述</w:t>
            </w:r>
            <w:r>
              <w:rPr>
                <w:noProof/>
                <w:webHidden/>
              </w:rPr>
              <w:tab/>
            </w:r>
            <w:r>
              <w:rPr>
                <w:noProof/>
                <w:webHidden/>
              </w:rPr>
              <w:fldChar w:fldCharType="begin"/>
            </w:r>
            <w:r>
              <w:rPr>
                <w:noProof/>
                <w:webHidden/>
              </w:rPr>
              <w:instrText xml:space="preserve"> PAGEREF _Toc464198924 \h </w:instrText>
            </w:r>
            <w:r>
              <w:rPr>
                <w:noProof/>
                <w:webHidden/>
              </w:rPr>
            </w:r>
            <w:r>
              <w:rPr>
                <w:noProof/>
                <w:webHidden/>
              </w:rPr>
              <w:fldChar w:fldCharType="separate"/>
            </w:r>
            <w:r>
              <w:rPr>
                <w:noProof/>
                <w:webHidden/>
              </w:rPr>
              <w:t>6</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8925" w:history="1">
            <w:r w:rsidRPr="00EA5A91">
              <w:rPr>
                <w:rStyle w:val="a7"/>
                <w:noProof/>
              </w:rPr>
              <w:t>2</w:t>
            </w:r>
            <w:r w:rsidRPr="00EA5A91">
              <w:rPr>
                <w:rStyle w:val="a7"/>
                <w:noProof/>
              </w:rPr>
              <w:t>引用文件</w:t>
            </w:r>
            <w:r>
              <w:rPr>
                <w:noProof/>
                <w:webHidden/>
              </w:rPr>
              <w:tab/>
            </w:r>
            <w:r>
              <w:rPr>
                <w:noProof/>
                <w:webHidden/>
              </w:rPr>
              <w:fldChar w:fldCharType="begin"/>
            </w:r>
            <w:r>
              <w:rPr>
                <w:noProof/>
                <w:webHidden/>
              </w:rPr>
              <w:instrText xml:space="preserve"> PAGEREF _Toc464198925 \h </w:instrText>
            </w:r>
            <w:r>
              <w:rPr>
                <w:noProof/>
                <w:webHidden/>
              </w:rPr>
            </w:r>
            <w:r>
              <w:rPr>
                <w:noProof/>
                <w:webHidden/>
              </w:rPr>
              <w:fldChar w:fldCharType="separate"/>
            </w:r>
            <w:r>
              <w:rPr>
                <w:noProof/>
                <w:webHidden/>
              </w:rPr>
              <w:t>6</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8926" w:history="1">
            <w:r w:rsidRPr="00EA5A91">
              <w:rPr>
                <w:rStyle w:val="a7"/>
                <w:noProof/>
              </w:rPr>
              <w:t xml:space="preserve">3 </w:t>
            </w:r>
            <w:r w:rsidRPr="00EA5A91">
              <w:rPr>
                <w:rStyle w:val="a7"/>
                <w:noProof/>
              </w:rPr>
              <w:t>交付产品</w:t>
            </w:r>
            <w:r>
              <w:rPr>
                <w:noProof/>
                <w:webHidden/>
              </w:rPr>
              <w:tab/>
            </w:r>
            <w:r>
              <w:rPr>
                <w:noProof/>
                <w:webHidden/>
              </w:rPr>
              <w:fldChar w:fldCharType="begin"/>
            </w:r>
            <w:r>
              <w:rPr>
                <w:noProof/>
                <w:webHidden/>
              </w:rPr>
              <w:instrText xml:space="preserve"> PAGEREF _Toc464198926 \h </w:instrText>
            </w:r>
            <w:r>
              <w:rPr>
                <w:noProof/>
                <w:webHidden/>
              </w:rPr>
            </w:r>
            <w:r>
              <w:rPr>
                <w:noProof/>
                <w:webHidden/>
              </w:rPr>
              <w:fldChar w:fldCharType="separate"/>
            </w:r>
            <w:r>
              <w:rPr>
                <w:noProof/>
                <w:webHidden/>
              </w:rPr>
              <w:t>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27" w:history="1">
            <w:r w:rsidRPr="00EA5A91">
              <w:rPr>
                <w:rStyle w:val="a7"/>
                <w:noProof/>
              </w:rPr>
              <w:t xml:space="preserve">3.1 </w:t>
            </w:r>
            <w:r w:rsidRPr="00EA5A91">
              <w:rPr>
                <w:rStyle w:val="a7"/>
                <w:noProof/>
              </w:rPr>
              <w:t>程序</w:t>
            </w:r>
            <w:r>
              <w:rPr>
                <w:noProof/>
                <w:webHidden/>
              </w:rPr>
              <w:tab/>
            </w:r>
            <w:r>
              <w:rPr>
                <w:noProof/>
                <w:webHidden/>
              </w:rPr>
              <w:fldChar w:fldCharType="begin"/>
            </w:r>
            <w:r>
              <w:rPr>
                <w:noProof/>
                <w:webHidden/>
              </w:rPr>
              <w:instrText xml:space="preserve"> PAGEREF _Toc464198927 \h </w:instrText>
            </w:r>
            <w:r>
              <w:rPr>
                <w:noProof/>
                <w:webHidden/>
              </w:rPr>
            </w:r>
            <w:r>
              <w:rPr>
                <w:noProof/>
                <w:webHidden/>
              </w:rPr>
              <w:fldChar w:fldCharType="separate"/>
            </w:r>
            <w:r>
              <w:rPr>
                <w:noProof/>
                <w:webHidden/>
              </w:rPr>
              <w:t>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28" w:history="1">
            <w:r w:rsidRPr="00EA5A91">
              <w:rPr>
                <w:rStyle w:val="a7"/>
                <w:noProof/>
              </w:rPr>
              <w:t xml:space="preserve">3.2 </w:t>
            </w:r>
            <w:r w:rsidRPr="00EA5A91">
              <w:rPr>
                <w:rStyle w:val="a7"/>
                <w:noProof/>
              </w:rPr>
              <w:t>文档</w:t>
            </w:r>
            <w:r>
              <w:rPr>
                <w:noProof/>
                <w:webHidden/>
              </w:rPr>
              <w:tab/>
            </w:r>
            <w:r>
              <w:rPr>
                <w:noProof/>
                <w:webHidden/>
              </w:rPr>
              <w:fldChar w:fldCharType="begin"/>
            </w:r>
            <w:r>
              <w:rPr>
                <w:noProof/>
                <w:webHidden/>
              </w:rPr>
              <w:instrText xml:space="preserve"> PAGEREF _Toc464198928 \h </w:instrText>
            </w:r>
            <w:r>
              <w:rPr>
                <w:noProof/>
                <w:webHidden/>
              </w:rPr>
            </w:r>
            <w:r>
              <w:rPr>
                <w:noProof/>
                <w:webHidden/>
              </w:rPr>
              <w:fldChar w:fldCharType="separate"/>
            </w:r>
            <w:r>
              <w:rPr>
                <w:noProof/>
                <w:webHidden/>
              </w:rPr>
              <w:t>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29" w:history="1">
            <w:r w:rsidRPr="00EA5A91">
              <w:rPr>
                <w:rStyle w:val="a7"/>
                <w:noProof/>
              </w:rPr>
              <w:t xml:space="preserve">3.3 </w:t>
            </w:r>
            <w:r w:rsidRPr="00EA5A91">
              <w:rPr>
                <w:rStyle w:val="a7"/>
                <w:noProof/>
              </w:rPr>
              <w:t>服务</w:t>
            </w:r>
            <w:r>
              <w:rPr>
                <w:noProof/>
                <w:webHidden/>
              </w:rPr>
              <w:tab/>
            </w:r>
            <w:r>
              <w:rPr>
                <w:noProof/>
                <w:webHidden/>
              </w:rPr>
              <w:fldChar w:fldCharType="begin"/>
            </w:r>
            <w:r>
              <w:rPr>
                <w:noProof/>
                <w:webHidden/>
              </w:rPr>
              <w:instrText xml:space="preserve"> PAGEREF _Toc464198929 \h </w:instrText>
            </w:r>
            <w:r>
              <w:rPr>
                <w:noProof/>
                <w:webHidden/>
              </w:rPr>
            </w:r>
            <w:r>
              <w:rPr>
                <w:noProof/>
                <w:webHidden/>
              </w:rPr>
              <w:fldChar w:fldCharType="separate"/>
            </w:r>
            <w:r>
              <w:rPr>
                <w:noProof/>
                <w:webHidden/>
              </w:rPr>
              <w:t>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30" w:history="1">
            <w:r w:rsidRPr="00EA5A91">
              <w:rPr>
                <w:rStyle w:val="a7"/>
                <w:noProof/>
              </w:rPr>
              <w:t xml:space="preserve">3.4 </w:t>
            </w:r>
            <w:r w:rsidRPr="00EA5A91">
              <w:rPr>
                <w:rStyle w:val="a7"/>
                <w:noProof/>
              </w:rPr>
              <w:t>非移交产品</w:t>
            </w:r>
            <w:r>
              <w:rPr>
                <w:noProof/>
                <w:webHidden/>
              </w:rPr>
              <w:tab/>
            </w:r>
            <w:r>
              <w:rPr>
                <w:noProof/>
                <w:webHidden/>
              </w:rPr>
              <w:fldChar w:fldCharType="begin"/>
            </w:r>
            <w:r>
              <w:rPr>
                <w:noProof/>
                <w:webHidden/>
              </w:rPr>
              <w:instrText xml:space="preserve"> PAGEREF _Toc464198930 \h </w:instrText>
            </w:r>
            <w:r>
              <w:rPr>
                <w:noProof/>
                <w:webHidden/>
              </w:rPr>
            </w:r>
            <w:r>
              <w:rPr>
                <w:noProof/>
                <w:webHidden/>
              </w:rPr>
              <w:fldChar w:fldCharType="separate"/>
            </w:r>
            <w:r>
              <w:rPr>
                <w:noProof/>
                <w:webHidden/>
              </w:rPr>
              <w:t>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31" w:history="1">
            <w:r w:rsidRPr="00EA5A91">
              <w:rPr>
                <w:rStyle w:val="a7"/>
                <w:noProof/>
              </w:rPr>
              <w:t xml:space="preserve">3.5 </w:t>
            </w:r>
            <w:r w:rsidRPr="00EA5A91">
              <w:rPr>
                <w:rStyle w:val="a7"/>
                <w:noProof/>
              </w:rPr>
              <w:t>验收标准</w:t>
            </w:r>
            <w:r>
              <w:rPr>
                <w:noProof/>
                <w:webHidden/>
              </w:rPr>
              <w:tab/>
            </w:r>
            <w:r>
              <w:rPr>
                <w:noProof/>
                <w:webHidden/>
              </w:rPr>
              <w:fldChar w:fldCharType="begin"/>
            </w:r>
            <w:r>
              <w:rPr>
                <w:noProof/>
                <w:webHidden/>
              </w:rPr>
              <w:instrText xml:space="preserve"> PAGEREF _Toc464198931 \h </w:instrText>
            </w:r>
            <w:r>
              <w:rPr>
                <w:noProof/>
                <w:webHidden/>
              </w:rPr>
            </w:r>
            <w:r>
              <w:rPr>
                <w:noProof/>
                <w:webHidden/>
              </w:rPr>
              <w:fldChar w:fldCharType="separate"/>
            </w:r>
            <w:r>
              <w:rPr>
                <w:noProof/>
                <w:webHidden/>
              </w:rPr>
              <w:t>8</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32" w:history="1">
            <w:r w:rsidRPr="00EA5A91">
              <w:rPr>
                <w:rStyle w:val="a7"/>
                <w:noProof/>
              </w:rPr>
              <w:t xml:space="preserve">3.6 </w:t>
            </w:r>
            <w:r w:rsidRPr="00EA5A91">
              <w:rPr>
                <w:rStyle w:val="a7"/>
                <w:noProof/>
              </w:rPr>
              <w:t>项目最迟交付期限</w:t>
            </w:r>
            <w:r>
              <w:rPr>
                <w:noProof/>
                <w:webHidden/>
              </w:rPr>
              <w:tab/>
            </w:r>
            <w:r>
              <w:rPr>
                <w:noProof/>
                <w:webHidden/>
              </w:rPr>
              <w:fldChar w:fldCharType="begin"/>
            </w:r>
            <w:r>
              <w:rPr>
                <w:noProof/>
                <w:webHidden/>
              </w:rPr>
              <w:instrText xml:space="preserve"> PAGEREF _Toc464198932 \h </w:instrText>
            </w:r>
            <w:r>
              <w:rPr>
                <w:noProof/>
                <w:webHidden/>
              </w:rPr>
            </w:r>
            <w:r>
              <w:rPr>
                <w:noProof/>
                <w:webHidden/>
              </w:rPr>
              <w:fldChar w:fldCharType="separate"/>
            </w:r>
            <w:r>
              <w:rPr>
                <w:noProof/>
                <w:webHidden/>
              </w:rPr>
              <w:t>8</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8933" w:history="1">
            <w:r w:rsidRPr="00EA5A91">
              <w:rPr>
                <w:rStyle w:val="a7"/>
                <w:noProof/>
              </w:rPr>
              <w:t>4</w:t>
            </w:r>
            <w:r w:rsidRPr="00EA5A91">
              <w:rPr>
                <w:rStyle w:val="a7"/>
                <w:noProof/>
              </w:rPr>
              <w:t>所需工作概述</w:t>
            </w:r>
            <w:r>
              <w:rPr>
                <w:noProof/>
                <w:webHidden/>
              </w:rPr>
              <w:tab/>
            </w:r>
            <w:r>
              <w:rPr>
                <w:noProof/>
                <w:webHidden/>
              </w:rPr>
              <w:fldChar w:fldCharType="begin"/>
            </w:r>
            <w:r>
              <w:rPr>
                <w:noProof/>
                <w:webHidden/>
              </w:rPr>
              <w:instrText xml:space="preserve"> PAGEREF _Toc464198933 \h </w:instrText>
            </w:r>
            <w:r>
              <w:rPr>
                <w:noProof/>
                <w:webHidden/>
              </w:rPr>
            </w:r>
            <w:r>
              <w:rPr>
                <w:noProof/>
                <w:webHidden/>
              </w:rPr>
              <w:fldChar w:fldCharType="separate"/>
            </w:r>
            <w:r>
              <w:rPr>
                <w:noProof/>
                <w:webHidden/>
              </w:rPr>
              <w:t>8</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34" w:history="1">
            <w:r w:rsidRPr="00EA5A91">
              <w:rPr>
                <w:rStyle w:val="a7"/>
                <w:noProof/>
              </w:rPr>
              <w:t>4.1</w:t>
            </w:r>
            <w:r w:rsidRPr="00EA5A91">
              <w:rPr>
                <w:rStyle w:val="a7"/>
                <w:noProof/>
              </w:rPr>
              <w:t>工作内容</w:t>
            </w:r>
            <w:r>
              <w:rPr>
                <w:noProof/>
                <w:webHidden/>
              </w:rPr>
              <w:tab/>
            </w:r>
            <w:r>
              <w:rPr>
                <w:noProof/>
                <w:webHidden/>
              </w:rPr>
              <w:fldChar w:fldCharType="begin"/>
            </w:r>
            <w:r>
              <w:rPr>
                <w:noProof/>
                <w:webHidden/>
              </w:rPr>
              <w:instrText xml:space="preserve"> PAGEREF _Toc464198934 \h </w:instrText>
            </w:r>
            <w:r>
              <w:rPr>
                <w:noProof/>
                <w:webHidden/>
              </w:rPr>
            </w:r>
            <w:r>
              <w:rPr>
                <w:noProof/>
                <w:webHidden/>
              </w:rPr>
              <w:fldChar w:fldCharType="separate"/>
            </w:r>
            <w:r>
              <w:rPr>
                <w:noProof/>
                <w:webHidden/>
              </w:rPr>
              <w:t>8</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35" w:history="1">
            <w:r w:rsidRPr="00EA5A91">
              <w:rPr>
                <w:rStyle w:val="a7"/>
                <w:noProof/>
              </w:rPr>
              <w:t xml:space="preserve">4.2 </w:t>
            </w:r>
            <w:r w:rsidRPr="00EA5A91">
              <w:rPr>
                <w:rStyle w:val="a7"/>
                <w:noProof/>
              </w:rPr>
              <w:t>主要开发人员</w:t>
            </w:r>
            <w:r>
              <w:rPr>
                <w:noProof/>
                <w:webHidden/>
              </w:rPr>
              <w:tab/>
            </w:r>
            <w:r>
              <w:rPr>
                <w:noProof/>
                <w:webHidden/>
              </w:rPr>
              <w:fldChar w:fldCharType="begin"/>
            </w:r>
            <w:r>
              <w:rPr>
                <w:noProof/>
                <w:webHidden/>
              </w:rPr>
              <w:instrText xml:space="preserve"> PAGEREF _Toc464198935 \h </w:instrText>
            </w:r>
            <w:r>
              <w:rPr>
                <w:noProof/>
                <w:webHidden/>
              </w:rPr>
            </w:r>
            <w:r>
              <w:rPr>
                <w:noProof/>
                <w:webHidden/>
              </w:rPr>
              <w:fldChar w:fldCharType="separate"/>
            </w:r>
            <w:r>
              <w:rPr>
                <w:noProof/>
                <w:webHidden/>
              </w:rPr>
              <w:t>8</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8936" w:history="1">
            <w:r w:rsidRPr="00EA5A91">
              <w:rPr>
                <w:rStyle w:val="a7"/>
                <w:noProof/>
              </w:rPr>
              <w:t xml:space="preserve">5 </w:t>
            </w:r>
            <w:r w:rsidRPr="00EA5A91">
              <w:rPr>
                <w:rStyle w:val="a7"/>
                <w:noProof/>
              </w:rPr>
              <w:t>实施整个软件开发活动计划</w:t>
            </w:r>
            <w:r>
              <w:rPr>
                <w:noProof/>
                <w:webHidden/>
              </w:rPr>
              <w:tab/>
            </w:r>
            <w:r>
              <w:rPr>
                <w:noProof/>
                <w:webHidden/>
              </w:rPr>
              <w:fldChar w:fldCharType="begin"/>
            </w:r>
            <w:r>
              <w:rPr>
                <w:noProof/>
                <w:webHidden/>
              </w:rPr>
              <w:instrText xml:space="preserve"> PAGEREF _Toc464198936 \h </w:instrText>
            </w:r>
            <w:r>
              <w:rPr>
                <w:noProof/>
                <w:webHidden/>
              </w:rPr>
            </w:r>
            <w:r>
              <w:rPr>
                <w:noProof/>
                <w:webHidden/>
              </w:rPr>
              <w:fldChar w:fldCharType="separate"/>
            </w:r>
            <w:r>
              <w:rPr>
                <w:noProof/>
                <w:webHidden/>
              </w:rPr>
              <w:t>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37" w:history="1">
            <w:r w:rsidRPr="00EA5A91">
              <w:rPr>
                <w:rStyle w:val="a7"/>
                <w:noProof/>
              </w:rPr>
              <w:t>5.1</w:t>
            </w:r>
            <w:r w:rsidRPr="00EA5A91">
              <w:rPr>
                <w:rStyle w:val="a7"/>
                <w:noProof/>
              </w:rPr>
              <w:t>软件开发过程</w:t>
            </w:r>
            <w:r>
              <w:rPr>
                <w:noProof/>
                <w:webHidden/>
              </w:rPr>
              <w:tab/>
            </w:r>
            <w:r>
              <w:rPr>
                <w:noProof/>
                <w:webHidden/>
              </w:rPr>
              <w:fldChar w:fldCharType="begin"/>
            </w:r>
            <w:r>
              <w:rPr>
                <w:noProof/>
                <w:webHidden/>
              </w:rPr>
              <w:instrText xml:space="preserve"> PAGEREF _Toc464198937 \h </w:instrText>
            </w:r>
            <w:r>
              <w:rPr>
                <w:noProof/>
                <w:webHidden/>
              </w:rPr>
            </w:r>
            <w:r>
              <w:rPr>
                <w:noProof/>
                <w:webHidden/>
              </w:rPr>
              <w:fldChar w:fldCharType="separate"/>
            </w:r>
            <w:r>
              <w:rPr>
                <w:noProof/>
                <w:webHidden/>
              </w:rPr>
              <w:t>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38" w:history="1">
            <w:r w:rsidRPr="00EA5A91">
              <w:rPr>
                <w:rStyle w:val="a7"/>
                <w:noProof/>
              </w:rPr>
              <w:t xml:space="preserve">5.2 </w:t>
            </w:r>
            <w:r w:rsidRPr="00EA5A91">
              <w:rPr>
                <w:rStyle w:val="a7"/>
                <w:noProof/>
              </w:rPr>
              <w:t>软件开发总体计划</w:t>
            </w:r>
            <w:r>
              <w:rPr>
                <w:noProof/>
                <w:webHidden/>
              </w:rPr>
              <w:tab/>
            </w:r>
            <w:r>
              <w:rPr>
                <w:noProof/>
                <w:webHidden/>
              </w:rPr>
              <w:fldChar w:fldCharType="begin"/>
            </w:r>
            <w:r>
              <w:rPr>
                <w:noProof/>
                <w:webHidden/>
              </w:rPr>
              <w:instrText xml:space="preserve"> PAGEREF _Toc464198938 \h </w:instrText>
            </w:r>
            <w:r>
              <w:rPr>
                <w:noProof/>
                <w:webHidden/>
              </w:rPr>
            </w:r>
            <w:r>
              <w:rPr>
                <w:noProof/>
                <w:webHidden/>
              </w:rPr>
              <w:fldChar w:fldCharType="separate"/>
            </w:r>
            <w:r>
              <w:rPr>
                <w:noProof/>
                <w:webHidden/>
              </w:rPr>
              <w:t>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39" w:history="1">
            <w:r w:rsidRPr="00EA5A91">
              <w:rPr>
                <w:rStyle w:val="a7"/>
                <w:noProof/>
              </w:rPr>
              <w:t xml:space="preserve">5.2.1 </w:t>
            </w:r>
            <w:r w:rsidRPr="00EA5A91">
              <w:rPr>
                <w:rStyle w:val="a7"/>
                <w:noProof/>
              </w:rPr>
              <w:t>软件开发方法</w:t>
            </w:r>
            <w:r>
              <w:rPr>
                <w:noProof/>
                <w:webHidden/>
              </w:rPr>
              <w:tab/>
            </w:r>
            <w:r>
              <w:rPr>
                <w:noProof/>
                <w:webHidden/>
              </w:rPr>
              <w:fldChar w:fldCharType="begin"/>
            </w:r>
            <w:r>
              <w:rPr>
                <w:noProof/>
                <w:webHidden/>
              </w:rPr>
              <w:instrText xml:space="preserve"> PAGEREF _Toc464198939 \h </w:instrText>
            </w:r>
            <w:r>
              <w:rPr>
                <w:noProof/>
                <w:webHidden/>
              </w:rPr>
            </w:r>
            <w:r>
              <w:rPr>
                <w:noProof/>
                <w:webHidden/>
              </w:rPr>
              <w:fldChar w:fldCharType="separate"/>
            </w:r>
            <w:r>
              <w:rPr>
                <w:noProof/>
                <w:webHidden/>
              </w:rPr>
              <w:t>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40" w:history="1">
            <w:r w:rsidRPr="00EA5A91">
              <w:rPr>
                <w:rStyle w:val="a7"/>
                <w:noProof/>
              </w:rPr>
              <w:t xml:space="preserve">5.2.2 </w:t>
            </w:r>
            <w:r w:rsidRPr="00EA5A91">
              <w:rPr>
                <w:rStyle w:val="a7"/>
                <w:noProof/>
              </w:rPr>
              <w:t>软件产品验收标准</w:t>
            </w:r>
            <w:r>
              <w:rPr>
                <w:noProof/>
                <w:webHidden/>
              </w:rPr>
              <w:tab/>
            </w:r>
            <w:r>
              <w:rPr>
                <w:noProof/>
                <w:webHidden/>
              </w:rPr>
              <w:fldChar w:fldCharType="begin"/>
            </w:r>
            <w:r>
              <w:rPr>
                <w:noProof/>
                <w:webHidden/>
              </w:rPr>
              <w:instrText xml:space="preserve"> PAGEREF _Toc464198940 \h </w:instrText>
            </w:r>
            <w:r>
              <w:rPr>
                <w:noProof/>
                <w:webHidden/>
              </w:rPr>
            </w:r>
            <w:r>
              <w:rPr>
                <w:noProof/>
                <w:webHidden/>
              </w:rPr>
              <w:fldChar w:fldCharType="separate"/>
            </w:r>
            <w:r>
              <w:rPr>
                <w:noProof/>
                <w:webHidden/>
              </w:rPr>
              <w:t>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41" w:history="1">
            <w:r w:rsidRPr="00EA5A91">
              <w:rPr>
                <w:rStyle w:val="a7"/>
                <w:noProof/>
              </w:rPr>
              <w:t xml:space="preserve">5.3 </w:t>
            </w:r>
            <w:r w:rsidRPr="00EA5A91">
              <w:rPr>
                <w:rStyle w:val="a7"/>
                <w:noProof/>
              </w:rPr>
              <w:t>软件开发预算</w:t>
            </w:r>
            <w:r>
              <w:rPr>
                <w:noProof/>
                <w:webHidden/>
              </w:rPr>
              <w:tab/>
            </w:r>
            <w:r>
              <w:rPr>
                <w:noProof/>
                <w:webHidden/>
              </w:rPr>
              <w:fldChar w:fldCharType="begin"/>
            </w:r>
            <w:r>
              <w:rPr>
                <w:noProof/>
                <w:webHidden/>
              </w:rPr>
              <w:instrText xml:space="preserve"> PAGEREF _Toc464198941 \h </w:instrText>
            </w:r>
            <w:r>
              <w:rPr>
                <w:noProof/>
                <w:webHidden/>
              </w:rPr>
            </w:r>
            <w:r>
              <w:rPr>
                <w:noProof/>
                <w:webHidden/>
              </w:rPr>
              <w:fldChar w:fldCharType="separate"/>
            </w:r>
            <w:r>
              <w:rPr>
                <w:noProof/>
                <w:webHidden/>
              </w:rPr>
              <w:t>10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42" w:history="1">
            <w:r w:rsidRPr="00EA5A91">
              <w:rPr>
                <w:rStyle w:val="a7"/>
                <w:noProof/>
              </w:rPr>
              <w:t>FP</w:t>
            </w:r>
            <w:r w:rsidRPr="00EA5A91">
              <w:rPr>
                <w:rStyle w:val="a7"/>
                <w:noProof/>
              </w:rPr>
              <w:t>功能点度量表</w:t>
            </w:r>
            <w:r>
              <w:rPr>
                <w:noProof/>
                <w:webHidden/>
              </w:rPr>
              <w:tab/>
            </w:r>
            <w:r>
              <w:rPr>
                <w:noProof/>
                <w:webHidden/>
              </w:rPr>
              <w:fldChar w:fldCharType="begin"/>
            </w:r>
            <w:r>
              <w:rPr>
                <w:noProof/>
                <w:webHidden/>
              </w:rPr>
              <w:instrText xml:space="preserve"> PAGEREF _Toc464198942 \h </w:instrText>
            </w:r>
            <w:r>
              <w:rPr>
                <w:noProof/>
                <w:webHidden/>
              </w:rPr>
            </w:r>
            <w:r>
              <w:rPr>
                <w:noProof/>
                <w:webHidden/>
              </w:rPr>
              <w:fldChar w:fldCharType="separate"/>
            </w:r>
            <w:r>
              <w:rPr>
                <w:noProof/>
                <w:webHidden/>
              </w:rPr>
              <w:t>10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43" w:history="1">
            <w:r w:rsidRPr="00EA5A91">
              <w:rPr>
                <w:rStyle w:val="a7"/>
                <w:noProof/>
              </w:rPr>
              <w:t xml:space="preserve">5.4 </w:t>
            </w:r>
            <w:r w:rsidRPr="00EA5A91">
              <w:rPr>
                <w:rStyle w:val="a7"/>
                <w:noProof/>
              </w:rPr>
              <w:t>关键问题</w:t>
            </w:r>
            <w:r>
              <w:rPr>
                <w:noProof/>
                <w:webHidden/>
              </w:rPr>
              <w:tab/>
            </w:r>
            <w:r>
              <w:rPr>
                <w:noProof/>
                <w:webHidden/>
              </w:rPr>
              <w:fldChar w:fldCharType="begin"/>
            </w:r>
            <w:r>
              <w:rPr>
                <w:noProof/>
                <w:webHidden/>
              </w:rPr>
              <w:instrText xml:space="preserve"> PAGEREF _Toc464198943 \h </w:instrText>
            </w:r>
            <w:r>
              <w:rPr>
                <w:noProof/>
                <w:webHidden/>
              </w:rPr>
            </w:r>
            <w:r>
              <w:rPr>
                <w:noProof/>
                <w:webHidden/>
              </w:rPr>
              <w:fldChar w:fldCharType="separate"/>
            </w:r>
            <w:r>
              <w:rPr>
                <w:noProof/>
                <w:webHidden/>
              </w:rPr>
              <w:t>10</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8944" w:history="1">
            <w:r w:rsidRPr="00EA5A91">
              <w:rPr>
                <w:rStyle w:val="a7"/>
                <w:noProof/>
              </w:rPr>
              <w:t>6</w:t>
            </w:r>
            <w:r w:rsidRPr="00EA5A91">
              <w:rPr>
                <w:rStyle w:val="a7"/>
                <w:noProof/>
              </w:rPr>
              <w:t>实施详细软件开发活动的计划</w:t>
            </w:r>
            <w:r>
              <w:rPr>
                <w:noProof/>
                <w:webHidden/>
              </w:rPr>
              <w:tab/>
            </w:r>
            <w:r>
              <w:rPr>
                <w:noProof/>
                <w:webHidden/>
              </w:rPr>
              <w:fldChar w:fldCharType="begin"/>
            </w:r>
            <w:r>
              <w:rPr>
                <w:noProof/>
                <w:webHidden/>
              </w:rPr>
              <w:instrText xml:space="preserve"> PAGEREF _Toc464198944 \h </w:instrText>
            </w:r>
            <w:r>
              <w:rPr>
                <w:noProof/>
                <w:webHidden/>
              </w:rPr>
            </w:r>
            <w:r>
              <w:rPr>
                <w:noProof/>
                <w:webHidden/>
              </w:rPr>
              <w:fldChar w:fldCharType="separate"/>
            </w:r>
            <w:r>
              <w:rPr>
                <w:noProof/>
                <w:webHidden/>
              </w:rPr>
              <w:t>10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45" w:history="1">
            <w:r w:rsidRPr="00EA5A91">
              <w:rPr>
                <w:rStyle w:val="a7"/>
                <w:noProof/>
              </w:rPr>
              <w:t>6.1</w:t>
            </w:r>
            <w:r w:rsidRPr="00EA5A91">
              <w:rPr>
                <w:rStyle w:val="a7"/>
                <w:noProof/>
              </w:rPr>
              <w:t>项目计划和监督</w:t>
            </w:r>
            <w:r>
              <w:rPr>
                <w:noProof/>
                <w:webHidden/>
              </w:rPr>
              <w:tab/>
            </w:r>
            <w:r>
              <w:rPr>
                <w:noProof/>
                <w:webHidden/>
              </w:rPr>
              <w:fldChar w:fldCharType="begin"/>
            </w:r>
            <w:r>
              <w:rPr>
                <w:noProof/>
                <w:webHidden/>
              </w:rPr>
              <w:instrText xml:space="preserve"> PAGEREF _Toc464198945 \h </w:instrText>
            </w:r>
            <w:r>
              <w:rPr>
                <w:noProof/>
                <w:webHidden/>
              </w:rPr>
            </w:r>
            <w:r>
              <w:rPr>
                <w:noProof/>
                <w:webHidden/>
              </w:rPr>
              <w:fldChar w:fldCharType="separate"/>
            </w:r>
            <w:r>
              <w:rPr>
                <w:noProof/>
                <w:webHidden/>
              </w:rPr>
              <w:t>10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46" w:history="1">
            <w:r w:rsidRPr="00EA5A91">
              <w:rPr>
                <w:rStyle w:val="a7"/>
                <w:noProof/>
              </w:rPr>
              <w:t>6.1.1</w:t>
            </w:r>
            <w:r w:rsidRPr="00EA5A91">
              <w:rPr>
                <w:rStyle w:val="a7"/>
                <w:noProof/>
              </w:rPr>
              <w:t>软件开发计划</w:t>
            </w:r>
            <w:r>
              <w:rPr>
                <w:noProof/>
                <w:webHidden/>
              </w:rPr>
              <w:tab/>
            </w:r>
            <w:r>
              <w:rPr>
                <w:noProof/>
                <w:webHidden/>
              </w:rPr>
              <w:fldChar w:fldCharType="begin"/>
            </w:r>
            <w:r>
              <w:rPr>
                <w:noProof/>
                <w:webHidden/>
              </w:rPr>
              <w:instrText xml:space="preserve"> PAGEREF _Toc464198946 \h </w:instrText>
            </w:r>
            <w:r>
              <w:rPr>
                <w:noProof/>
                <w:webHidden/>
              </w:rPr>
            </w:r>
            <w:r>
              <w:rPr>
                <w:noProof/>
                <w:webHidden/>
              </w:rPr>
              <w:fldChar w:fldCharType="separate"/>
            </w:r>
            <w:r>
              <w:rPr>
                <w:noProof/>
                <w:webHidden/>
              </w:rPr>
              <w:t>10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47" w:history="1">
            <w:r w:rsidRPr="00EA5A91">
              <w:rPr>
                <w:rStyle w:val="a7"/>
                <w:noProof/>
              </w:rPr>
              <w:t>6.1.2CSCI</w:t>
            </w:r>
            <w:r w:rsidRPr="00EA5A91">
              <w:rPr>
                <w:rStyle w:val="a7"/>
                <w:noProof/>
              </w:rPr>
              <w:t>测试计划</w:t>
            </w:r>
            <w:r>
              <w:rPr>
                <w:noProof/>
                <w:webHidden/>
              </w:rPr>
              <w:tab/>
            </w:r>
            <w:r>
              <w:rPr>
                <w:noProof/>
                <w:webHidden/>
              </w:rPr>
              <w:fldChar w:fldCharType="begin"/>
            </w:r>
            <w:r>
              <w:rPr>
                <w:noProof/>
                <w:webHidden/>
              </w:rPr>
              <w:instrText xml:space="preserve"> PAGEREF _Toc464198947 \h </w:instrText>
            </w:r>
            <w:r>
              <w:rPr>
                <w:noProof/>
                <w:webHidden/>
              </w:rPr>
            </w:r>
            <w:r>
              <w:rPr>
                <w:noProof/>
                <w:webHidden/>
              </w:rPr>
              <w:fldChar w:fldCharType="separate"/>
            </w:r>
            <w:r>
              <w:rPr>
                <w:noProof/>
                <w:webHidden/>
              </w:rPr>
              <w:t>11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48" w:history="1">
            <w:r w:rsidRPr="00EA5A91">
              <w:rPr>
                <w:rStyle w:val="a7"/>
                <w:noProof/>
              </w:rPr>
              <w:t>6.1.3</w:t>
            </w:r>
            <w:r w:rsidRPr="00EA5A91">
              <w:rPr>
                <w:rStyle w:val="a7"/>
                <w:noProof/>
              </w:rPr>
              <w:t>系统测试计划</w:t>
            </w:r>
            <w:r>
              <w:rPr>
                <w:noProof/>
                <w:webHidden/>
              </w:rPr>
              <w:tab/>
            </w:r>
            <w:r>
              <w:rPr>
                <w:noProof/>
                <w:webHidden/>
              </w:rPr>
              <w:fldChar w:fldCharType="begin"/>
            </w:r>
            <w:r>
              <w:rPr>
                <w:noProof/>
                <w:webHidden/>
              </w:rPr>
              <w:instrText xml:space="preserve"> PAGEREF _Toc464198948 \h </w:instrText>
            </w:r>
            <w:r>
              <w:rPr>
                <w:noProof/>
                <w:webHidden/>
              </w:rPr>
            </w:r>
            <w:r>
              <w:rPr>
                <w:noProof/>
                <w:webHidden/>
              </w:rPr>
              <w:fldChar w:fldCharType="separate"/>
            </w:r>
            <w:r>
              <w:rPr>
                <w:noProof/>
                <w:webHidden/>
              </w:rPr>
              <w:t>11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49" w:history="1">
            <w:r w:rsidRPr="00EA5A91">
              <w:rPr>
                <w:rStyle w:val="a7"/>
                <w:noProof/>
              </w:rPr>
              <w:t>6.1.4</w:t>
            </w:r>
            <w:r w:rsidRPr="00EA5A91">
              <w:rPr>
                <w:rStyle w:val="a7"/>
                <w:noProof/>
              </w:rPr>
              <w:t>软件安装计划</w:t>
            </w:r>
            <w:r>
              <w:rPr>
                <w:noProof/>
                <w:webHidden/>
              </w:rPr>
              <w:tab/>
            </w:r>
            <w:r>
              <w:rPr>
                <w:noProof/>
                <w:webHidden/>
              </w:rPr>
              <w:fldChar w:fldCharType="begin"/>
            </w:r>
            <w:r>
              <w:rPr>
                <w:noProof/>
                <w:webHidden/>
              </w:rPr>
              <w:instrText xml:space="preserve"> PAGEREF _Toc464198949 \h </w:instrText>
            </w:r>
            <w:r>
              <w:rPr>
                <w:noProof/>
                <w:webHidden/>
              </w:rPr>
            </w:r>
            <w:r>
              <w:rPr>
                <w:noProof/>
                <w:webHidden/>
              </w:rPr>
              <w:fldChar w:fldCharType="separate"/>
            </w:r>
            <w:r>
              <w:rPr>
                <w:noProof/>
                <w:webHidden/>
              </w:rPr>
              <w:t>11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50" w:history="1">
            <w:r w:rsidRPr="00EA5A91">
              <w:rPr>
                <w:rStyle w:val="a7"/>
                <w:noProof/>
              </w:rPr>
              <w:t>6.1.5</w:t>
            </w:r>
            <w:r w:rsidRPr="00EA5A91">
              <w:rPr>
                <w:rStyle w:val="a7"/>
                <w:noProof/>
              </w:rPr>
              <w:t>软件移交计划</w:t>
            </w:r>
            <w:r>
              <w:rPr>
                <w:noProof/>
                <w:webHidden/>
              </w:rPr>
              <w:tab/>
            </w:r>
            <w:r>
              <w:rPr>
                <w:noProof/>
                <w:webHidden/>
              </w:rPr>
              <w:fldChar w:fldCharType="begin"/>
            </w:r>
            <w:r>
              <w:rPr>
                <w:noProof/>
                <w:webHidden/>
              </w:rPr>
              <w:instrText xml:space="preserve"> PAGEREF _Toc464198950 \h </w:instrText>
            </w:r>
            <w:r>
              <w:rPr>
                <w:noProof/>
                <w:webHidden/>
              </w:rPr>
            </w:r>
            <w:r>
              <w:rPr>
                <w:noProof/>
                <w:webHidden/>
              </w:rPr>
              <w:fldChar w:fldCharType="separate"/>
            </w:r>
            <w:r>
              <w:rPr>
                <w:noProof/>
                <w:webHidden/>
              </w:rPr>
              <w:t>11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51" w:history="1">
            <w:r w:rsidRPr="00EA5A91">
              <w:rPr>
                <w:rStyle w:val="a7"/>
                <w:noProof/>
              </w:rPr>
              <w:t>6.1.6</w:t>
            </w:r>
            <w:r w:rsidRPr="00EA5A91">
              <w:rPr>
                <w:rStyle w:val="a7"/>
                <w:noProof/>
              </w:rPr>
              <w:t>跟踪和更新计划，包括评审管理的时间间隔</w:t>
            </w:r>
            <w:r>
              <w:rPr>
                <w:noProof/>
                <w:webHidden/>
              </w:rPr>
              <w:tab/>
            </w:r>
            <w:r>
              <w:rPr>
                <w:noProof/>
                <w:webHidden/>
              </w:rPr>
              <w:fldChar w:fldCharType="begin"/>
            </w:r>
            <w:r>
              <w:rPr>
                <w:noProof/>
                <w:webHidden/>
              </w:rPr>
              <w:instrText xml:space="preserve"> PAGEREF _Toc464198951 \h </w:instrText>
            </w:r>
            <w:r>
              <w:rPr>
                <w:noProof/>
                <w:webHidden/>
              </w:rPr>
            </w:r>
            <w:r>
              <w:rPr>
                <w:noProof/>
                <w:webHidden/>
              </w:rPr>
              <w:fldChar w:fldCharType="separate"/>
            </w:r>
            <w:r>
              <w:rPr>
                <w:noProof/>
                <w:webHidden/>
              </w:rPr>
              <w:t>11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52" w:history="1">
            <w:r w:rsidRPr="00EA5A91">
              <w:rPr>
                <w:rStyle w:val="a7"/>
                <w:noProof/>
              </w:rPr>
              <w:t>6.2</w:t>
            </w:r>
            <w:r w:rsidRPr="00EA5A91">
              <w:rPr>
                <w:rStyle w:val="a7"/>
                <w:noProof/>
              </w:rPr>
              <w:t>建立软件开发环境</w:t>
            </w:r>
            <w:r>
              <w:rPr>
                <w:noProof/>
                <w:webHidden/>
              </w:rPr>
              <w:tab/>
            </w:r>
            <w:r>
              <w:rPr>
                <w:noProof/>
                <w:webHidden/>
              </w:rPr>
              <w:fldChar w:fldCharType="begin"/>
            </w:r>
            <w:r>
              <w:rPr>
                <w:noProof/>
                <w:webHidden/>
              </w:rPr>
              <w:instrText xml:space="preserve"> PAGEREF _Toc464198952 \h </w:instrText>
            </w:r>
            <w:r>
              <w:rPr>
                <w:noProof/>
                <w:webHidden/>
              </w:rPr>
            </w:r>
            <w:r>
              <w:rPr>
                <w:noProof/>
                <w:webHidden/>
              </w:rPr>
              <w:fldChar w:fldCharType="separate"/>
            </w:r>
            <w:r>
              <w:rPr>
                <w:noProof/>
                <w:webHidden/>
              </w:rPr>
              <w:t>11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53" w:history="1">
            <w:r w:rsidRPr="00EA5A91">
              <w:rPr>
                <w:rStyle w:val="a7"/>
                <w:noProof/>
              </w:rPr>
              <w:t>6.2.1</w:t>
            </w:r>
            <w:r w:rsidRPr="00EA5A91">
              <w:rPr>
                <w:rStyle w:val="a7"/>
                <w:noProof/>
              </w:rPr>
              <w:t>软件工程环境</w:t>
            </w:r>
            <w:r>
              <w:rPr>
                <w:noProof/>
                <w:webHidden/>
              </w:rPr>
              <w:tab/>
            </w:r>
            <w:r>
              <w:rPr>
                <w:noProof/>
                <w:webHidden/>
              </w:rPr>
              <w:fldChar w:fldCharType="begin"/>
            </w:r>
            <w:r>
              <w:rPr>
                <w:noProof/>
                <w:webHidden/>
              </w:rPr>
              <w:instrText xml:space="preserve"> PAGEREF _Toc464198953 \h </w:instrText>
            </w:r>
            <w:r>
              <w:rPr>
                <w:noProof/>
                <w:webHidden/>
              </w:rPr>
            </w:r>
            <w:r>
              <w:rPr>
                <w:noProof/>
                <w:webHidden/>
              </w:rPr>
              <w:fldChar w:fldCharType="separate"/>
            </w:r>
            <w:r>
              <w:rPr>
                <w:noProof/>
                <w:webHidden/>
              </w:rPr>
              <w:t>11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54" w:history="1">
            <w:r w:rsidRPr="00EA5A91">
              <w:rPr>
                <w:rStyle w:val="a7"/>
                <w:noProof/>
              </w:rPr>
              <w:t>6.2.2</w:t>
            </w:r>
            <w:r w:rsidRPr="00EA5A91">
              <w:rPr>
                <w:rStyle w:val="a7"/>
                <w:noProof/>
              </w:rPr>
              <w:t>软件测试环境</w:t>
            </w:r>
            <w:r>
              <w:rPr>
                <w:noProof/>
                <w:webHidden/>
              </w:rPr>
              <w:tab/>
            </w:r>
            <w:r>
              <w:rPr>
                <w:noProof/>
                <w:webHidden/>
              </w:rPr>
              <w:fldChar w:fldCharType="begin"/>
            </w:r>
            <w:r>
              <w:rPr>
                <w:noProof/>
                <w:webHidden/>
              </w:rPr>
              <w:instrText xml:space="preserve"> PAGEREF _Toc464198954 \h </w:instrText>
            </w:r>
            <w:r>
              <w:rPr>
                <w:noProof/>
                <w:webHidden/>
              </w:rPr>
            </w:r>
            <w:r>
              <w:rPr>
                <w:noProof/>
                <w:webHidden/>
              </w:rPr>
              <w:fldChar w:fldCharType="separate"/>
            </w:r>
            <w:r>
              <w:rPr>
                <w:noProof/>
                <w:webHidden/>
              </w:rPr>
              <w:t>12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55" w:history="1">
            <w:r w:rsidRPr="00EA5A91">
              <w:rPr>
                <w:rStyle w:val="a7"/>
                <w:noProof/>
              </w:rPr>
              <w:t>6.2.3</w:t>
            </w:r>
            <w:r w:rsidRPr="00EA5A91">
              <w:rPr>
                <w:rStyle w:val="a7"/>
                <w:noProof/>
              </w:rPr>
              <w:t>软件开发库</w:t>
            </w:r>
            <w:r>
              <w:rPr>
                <w:noProof/>
                <w:webHidden/>
              </w:rPr>
              <w:tab/>
            </w:r>
            <w:r>
              <w:rPr>
                <w:noProof/>
                <w:webHidden/>
              </w:rPr>
              <w:fldChar w:fldCharType="begin"/>
            </w:r>
            <w:r>
              <w:rPr>
                <w:noProof/>
                <w:webHidden/>
              </w:rPr>
              <w:instrText xml:space="preserve"> PAGEREF _Toc464198955 \h </w:instrText>
            </w:r>
            <w:r>
              <w:rPr>
                <w:noProof/>
                <w:webHidden/>
              </w:rPr>
            </w:r>
            <w:r>
              <w:rPr>
                <w:noProof/>
                <w:webHidden/>
              </w:rPr>
              <w:fldChar w:fldCharType="separate"/>
            </w:r>
            <w:r>
              <w:rPr>
                <w:noProof/>
                <w:webHidden/>
              </w:rPr>
              <w:t>12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56" w:history="1">
            <w:r w:rsidRPr="00EA5A91">
              <w:rPr>
                <w:rStyle w:val="a7"/>
                <w:noProof/>
              </w:rPr>
              <w:t>6.2.4</w:t>
            </w:r>
            <w:r w:rsidRPr="00EA5A91">
              <w:rPr>
                <w:rStyle w:val="a7"/>
                <w:noProof/>
              </w:rPr>
              <w:t>软件开发文档</w:t>
            </w:r>
            <w:r>
              <w:rPr>
                <w:noProof/>
                <w:webHidden/>
              </w:rPr>
              <w:tab/>
            </w:r>
            <w:r>
              <w:rPr>
                <w:noProof/>
                <w:webHidden/>
              </w:rPr>
              <w:fldChar w:fldCharType="begin"/>
            </w:r>
            <w:r>
              <w:rPr>
                <w:noProof/>
                <w:webHidden/>
              </w:rPr>
              <w:instrText xml:space="preserve"> PAGEREF _Toc464198956 \h </w:instrText>
            </w:r>
            <w:r>
              <w:rPr>
                <w:noProof/>
                <w:webHidden/>
              </w:rPr>
            </w:r>
            <w:r>
              <w:rPr>
                <w:noProof/>
                <w:webHidden/>
              </w:rPr>
              <w:fldChar w:fldCharType="separate"/>
            </w:r>
            <w:r>
              <w:rPr>
                <w:noProof/>
                <w:webHidden/>
              </w:rPr>
              <w:t>12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57" w:history="1">
            <w:r w:rsidRPr="00EA5A91">
              <w:rPr>
                <w:rStyle w:val="a7"/>
                <w:noProof/>
              </w:rPr>
              <w:t>6.2.5</w:t>
            </w:r>
            <w:r w:rsidRPr="00EA5A91">
              <w:rPr>
                <w:rStyle w:val="a7"/>
                <w:noProof/>
              </w:rPr>
              <w:t>非交付软件</w:t>
            </w:r>
            <w:r>
              <w:rPr>
                <w:noProof/>
                <w:webHidden/>
              </w:rPr>
              <w:tab/>
            </w:r>
            <w:r>
              <w:rPr>
                <w:noProof/>
                <w:webHidden/>
              </w:rPr>
              <w:fldChar w:fldCharType="begin"/>
            </w:r>
            <w:r>
              <w:rPr>
                <w:noProof/>
                <w:webHidden/>
              </w:rPr>
              <w:instrText xml:space="preserve"> PAGEREF _Toc464198957 \h </w:instrText>
            </w:r>
            <w:r>
              <w:rPr>
                <w:noProof/>
                <w:webHidden/>
              </w:rPr>
            </w:r>
            <w:r>
              <w:rPr>
                <w:noProof/>
                <w:webHidden/>
              </w:rPr>
              <w:fldChar w:fldCharType="separate"/>
            </w:r>
            <w:r>
              <w:rPr>
                <w:noProof/>
                <w:webHidden/>
              </w:rPr>
              <w:t>12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58" w:history="1">
            <w:r w:rsidRPr="00EA5A91">
              <w:rPr>
                <w:rStyle w:val="a7"/>
                <w:noProof/>
              </w:rPr>
              <w:t>6.3</w:t>
            </w:r>
            <w:r w:rsidRPr="00EA5A91">
              <w:rPr>
                <w:rStyle w:val="a7"/>
                <w:noProof/>
              </w:rPr>
              <w:t>系统需求分析</w:t>
            </w:r>
            <w:r>
              <w:rPr>
                <w:noProof/>
                <w:webHidden/>
              </w:rPr>
              <w:tab/>
            </w:r>
            <w:r>
              <w:rPr>
                <w:noProof/>
                <w:webHidden/>
              </w:rPr>
              <w:fldChar w:fldCharType="begin"/>
            </w:r>
            <w:r>
              <w:rPr>
                <w:noProof/>
                <w:webHidden/>
              </w:rPr>
              <w:instrText xml:space="preserve"> PAGEREF _Toc464198958 \h </w:instrText>
            </w:r>
            <w:r>
              <w:rPr>
                <w:noProof/>
                <w:webHidden/>
              </w:rPr>
            </w:r>
            <w:r>
              <w:rPr>
                <w:noProof/>
                <w:webHidden/>
              </w:rPr>
              <w:fldChar w:fldCharType="separate"/>
            </w:r>
            <w:r>
              <w:rPr>
                <w:noProof/>
                <w:webHidden/>
              </w:rPr>
              <w:t>12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59" w:history="1">
            <w:r w:rsidRPr="00EA5A91">
              <w:rPr>
                <w:rStyle w:val="a7"/>
                <w:noProof/>
              </w:rPr>
              <w:t>6.3.1</w:t>
            </w:r>
            <w:r w:rsidRPr="00EA5A91">
              <w:rPr>
                <w:rStyle w:val="a7"/>
                <w:noProof/>
              </w:rPr>
              <w:t>用户输入分析</w:t>
            </w:r>
            <w:r>
              <w:rPr>
                <w:noProof/>
                <w:webHidden/>
              </w:rPr>
              <w:tab/>
            </w:r>
            <w:r>
              <w:rPr>
                <w:noProof/>
                <w:webHidden/>
              </w:rPr>
              <w:fldChar w:fldCharType="begin"/>
            </w:r>
            <w:r>
              <w:rPr>
                <w:noProof/>
                <w:webHidden/>
              </w:rPr>
              <w:instrText xml:space="preserve"> PAGEREF _Toc464198959 \h </w:instrText>
            </w:r>
            <w:r>
              <w:rPr>
                <w:noProof/>
                <w:webHidden/>
              </w:rPr>
            </w:r>
            <w:r>
              <w:rPr>
                <w:noProof/>
                <w:webHidden/>
              </w:rPr>
              <w:fldChar w:fldCharType="separate"/>
            </w:r>
            <w:r>
              <w:rPr>
                <w:noProof/>
                <w:webHidden/>
              </w:rPr>
              <w:t>12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60" w:history="1">
            <w:r w:rsidRPr="00EA5A91">
              <w:rPr>
                <w:rStyle w:val="a7"/>
                <w:noProof/>
              </w:rPr>
              <w:t>6.3.2</w:t>
            </w:r>
            <w:r w:rsidRPr="00EA5A91">
              <w:rPr>
                <w:rStyle w:val="a7"/>
                <w:noProof/>
              </w:rPr>
              <w:t>运行概念</w:t>
            </w:r>
            <w:r>
              <w:rPr>
                <w:noProof/>
                <w:webHidden/>
              </w:rPr>
              <w:tab/>
            </w:r>
            <w:r>
              <w:rPr>
                <w:noProof/>
                <w:webHidden/>
              </w:rPr>
              <w:fldChar w:fldCharType="begin"/>
            </w:r>
            <w:r>
              <w:rPr>
                <w:noProof/>
                <w:webHidden/>
              </w:rPr>
              <w:instrText xml:space="preserve"> PAGEREF _Toc464198960 \h </w:instrText>
            </w:r>
            <w:r>
              <w:rPr>
                <w:noProof/>
                <w:webHidden/>
              </w:rPr>
            </w:r>
            <w:r>
              <w:rPr>
                <w:noProof/>
                <w:webHidden/>
              </w:rPr>
              <w:fldChar w:fldCharType="separate"/>
            </w:r>
            <w:r>
              <w:rPr>
                <w:noProof/>
                <w:webHidden/>
              </w:rPr>
              <w:t>12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61" w:history="1">
            <w:r w:rsidRPr="00EA5A91">
              <w:rPr>
                <w:rStyle w:val="a7"/>
                <w:noProof/>
              </w:rPr>
              <w:t>6.3.3</w:t>
            </w:r>
            <w:r w:rsidRPr="00EA5A91">
              <w:rPr>
                <w:rStyle w:val="a7"/>
                <w:noProof/>
              </w:rPr>
              <w:t>系统需求</w:t>
            </w:r>
            <w:r>
              <w:rPr>
                <w:noProof/>
                <w:webHidden/>
              </w:rPr>
              <w:tab/>
            </w:r>
            <w:r>
              <w:rPr>
                <w:noProof/>
                <w:webHidden/>
              </w:rPr>
              <w:fldChar w:fldCharType="begin"/>
            </w:r>
            <w:r>
              <w:rPr>
                <w:noProof/>
                <w:webHidden/>
              </w:rPr>
              <w:instrText xml:space="preserve"> PAGEREF _Toc464198961 \h </w:instrText>
            </w:r>
            <w:r>
              <w:rPr>
                <w:noProof/>
                <w:webHidden/>
              </w:rPr>
            </w:r>
            <w:r>
              <w:rPr>
                <w:noProof/>
                <w:webHidden/>
              </w:rPr>
              <w:fldChar w:fldCharType="separate"/>
            </w:r>
            <w:r>
              <w:rPr>
                <w:noProof/>
                <w:webHidden/>
              </w:rPr>
              <w:t>12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62" w:history="1">
            <w:r w:rsidRPr="00EA5A91">
              <w:rPr>
                <w:rStyle w:val="a7"/>
                <w:noProof/>
              </w:rPr>
              <w:t>6.4</w:t>
            </w:r>
            <w:r w:rsidRPr="00EA5A91">
              <w:rPr>
                <w:rStyle w:val="a7"/>
                <w:noProof/>
              </w:rPr>
              <w:t>系统设计</w:t>
            </w:r>
            <w:r>
              <w:rPr>
                <w:noProof/>
                <w:webHidden/>
              </w:rPr>
              <w:tab/>
            </w:r>
            <w:r>
              <w:rPr>
                <w:noProof/>
                <w:webHidden/>
              </w:rPr>
              <w:fldChar w:fldCharType="begin"/>
            </w:r>
            <w:r>
              <w:rPr>
                <w:noProof/>
                <w:webHidden/>
              </w:rPr>
              <w:instrText xml:space="preserve"> PAGEREF _Toc464198962 \h </w:instrText>
            </w:r>
            <w:r>
              <w:rPr>
                <w:noProof/>
                <w:webHidden/>
              </w:rPr>
            </w:r>
            <w:r>
              <w:rPr>
                <w:noProof/>
                <w:webHidden/>
              </w:rPr>
              <w:fldChar w:fldCharType="separate"/>
            </w:r>
            <w:r>
              <w:rPr>
                <w:noProof/>
                <w:webHidden/>
              </w:rPr>
              <w:t>13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63" w:history="1">
            <w:r w:rsidRPr="00EA5A91">
              <w:rPr>
                <w:rStyle w:val="a7"/>
                <w:noProof/>
              </w:rPr>
              <w:t>6.4.1</w:t>
            </w:r>
            <w:r w:rsidRPr="00EA5A91">
              <w:rPr>
                <w:rStyle w:val="a7"/>
                <w:noProof/>
              </w:rPr>
              <w:t>系统级设计决策</w:t>
            </w:r>
            <w:r>
              <w:rPr>
                <w:noProof/>
                <w:webHidden/>
              </w:rPr>
              <w:tab/>
            </w:r>
            <w:r>
              <w:rPr>
                <w:noProof/>
                <w:webHidden/>
              </w:rPr>
              <w:fldChar w:fldCharType="begin"/>
            </w:r>
            <w:r>
              <w:rPr>
                <w:noProof/>
                <w:webHidden/>
              </w:rPr>
              <w:instrText xml:space="preserve"> PAGEREF _Toc464198963 \h </w:instrText>
            </w:r>
            <w:r>
              <w:rPr>
                <w:noProof/>
                <w:webHidden/>
              </w:rPr>
            </w:r>
            <w:r>
              <w:rPr>
                <w:noProof/>
                <w:webHidden/>
              </w:rPr>
              <w:fldChar w:fldCharType="separate"/>
            </w:r>
            <w:r>
              <w:rPr>
                <w:noProof/>
                <w:webHidden/>
              </w:rPr>
              <w:t>13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64" w:history="1">
            <w:r w:rsidRPr="00EA5A91">
              <w:rPr>
                <w:rStyle w:val="a7"/>
                <w:noProof/>
              </w:rPr>
              <w:t>6.4.2</w:t>
            </w:r>
            <w:r w:rsidRPr="00EA5A91">
              <w:rPr>
                <w:rStyle w:val="a7"/>
                <w:noProof/>
              </w:rPr>
              <w:t>系统体系结构设计</w:t>
            </w:r>
            <w:r>
              <w:rPr>
                <w:noProof/>
                <w:webHidden/>
              </w:rPr>
              <w:tab/>
            </w:r>
            <w:r>
              <w:rPr>
                <w:noProof/>
                <w:webHidden/>
              </w:rPr>
              <w:fldChar w:fldCharType="begin"/>
            </w:r>
            <w:r>
              <w:rPr>
                <w:noProof/>
                <w:webHidden/>
              </w:rPr>
              <w:instrText xml:space="preserve"> PAGEREF _Toc464198964 \h </w:instrText>
            </w:r>
            <w:r>
              <w:rPr>
                <w:noProof/>
                <w:webHidden/>
              </w:rPr>
            </w:r>
            <w:r>
              <w:rPr>
                <w:noProof/>
                <w:webHidden/>
              </w:rPr>
              <w:fldChar w:fldCharType="separate"/>
            </w:r>
            <w:r>
              <w:rPr>
                <w:noProof/>
                <w:webHidden/>
              </w:rPr>
              <w:t>13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65" w:history="1">
            <w:r w:rsidRPr="00EA5A91">
              <w:rPr>
                <w:rStyle w:val="a7"/>
                <w:noProof/>
              </w:rPr>
              <w:t>6.5</w:t>
            </w:r>
            <w:r w:rsidRPr="00EA5A91">
              <w:rPr>
                <w:rStyle w:val="a7"/>
                <w:noProof/>
              </w:rPr>
              <w:t>软件需求分析</w:t>
            </w:r>
            <w:r>
              <w:rPr>
                <w:noProof/>
                <w:webHidden/>
              </w:rPr>
              <w:tab/>
            </w:r>
            <w:r>
              <w:rPr>
                <w:noProof/>
                <w:webHidden/>
              </w:rPr>
              <w:fldChar w:fldCharType="begin"/>
            </w:r>
            <w:r>
              <w:rPr>
                <w:noProof/>
                <w:webHidden/>
              </w:rPr>
              <w:instrText xml:space="preserve"> PAGEREF _Toc464198965 \h </w:instrText>
            </w:r>
            <w:r>
              <w:rPr>
                <w:noProof/>
                <w:webHidden/>
              </w:rPr>
            </w:r>
            <w:r>
              <w:rPr>
                <w:noProof/>
                <w:webHidden/>
              </w:rPr>
              <w:fldChar w:fldCharType="separate"/>
            </w:r>
            <w:r>
              <w:rPr>
                <w:noProof/>
                <w:webHidden/>
              </w:rPr>
              <w:t>13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66" w:history="1">
            <w:r w:rsidRPr="00EA5A91">
              <w:rPr>
                <w:rStyle w:val="a7"/>
                <w:noProof/>
              </w:rPr>
              <w:t>6.6</w:t>
            </w:r>
            <w:r w:rsidRPr="00EA5A91">
              <w:rPr>
                <w:rStyle w:val="a7"/>
                <w:noProof/>
              </w:rPr>
              <w:t>软件设计</w:t>
            </w:r>
            <w:r>
              <w:rPr>
                <w:noProof/>
                <w:webHidden/>
              </w:rPr>
              <w:tab/>
            </w:r>
            <w:r>
              <w:rPr>
                <w:noProof/>
                <w:webHidden/>
              </w:rPr>
              <w:fldChar w:fldCharType="begin"/>
            </w:r>
            <w:r>
              <w:rPr>
                <w:noProof/>
                <w:webHidden/>
              </w:rPr>
              <w:instrText xml:space="preserve"> PAGEREF _Toc464198966 \h </w:instrText>
            </w:r>
            <w:r>
              <w:rPr>
                <w:noProof/>
                <w:webHidden/>
              </w:rPr>
            </w:r>
            <w:r>
              <w:rPr>
                <w:noProof/>
                <w:webHidden/>
              </w:rPr>
              <w:fldChar w:fldCharType="separate"/>
            </w:r>
            <w:r>
              <w:rPr>
                <w:noProof/>
                <w:webHidden/>
              </w:rPr>
              <w:t>13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67" w:history="1">
            <w:r w:rsidRPr="00EA5A91">
              <w:rPr>
                <w:rStyle w:val="a7"/>
                <w:noProof/>
              </w:rPr>
              <w:t>6.6.1CSCI</w:t>
            </w:r>
            <w:r w:rsidRPr="00EA5A91">
              <w:rPr>
                <w:rStyle w:val="a7"/>
                <w:noProof/>
              </w:rPr>
              <w:t>级设计决策</w:t>
            </w:r>
            <w:r>
              <w:rPr>
                <w:noProof/>
                <w:webHidden/>
              </w:rPr>
              <w:tab/>
            </w:r>
            <w:r>
              <w:rPr>
                <w:noProof/>
                <w:webHidden/>
              </w:rPr>
              <w:fldChar w:fldCharType="begin"/>
            </w:r>
            <w:r>
              <w:rPr>
                <w:noProof/>
                <w:webHidden/>
              </w:rPr>
              <w:instrText xml:space="preserve"> PAGEREF _Toc464198967 \h </w:instrText>
            </w:r>
            <w:r>
              <w:rPr>
                <w:noProof/>
                <w:webHidden/>
              </w:rPr>
            </w:r>
            <w:r>
              <w:rPr>
                <w:noProof/>
                <w:webHidden/>
              </w:rPr>
              <w:fldChar w:fldCharType="separate"/>
            </w:r>
            <w:r>
              <w:rPr>
                <w:noProof/>
                <w:webHidden/>
              </w:rPr>
              <w:t>13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68" w:history="1">
            <w:r w:rsidRPr="00EA5A91">
              <w:rPr>
                <w:rStyle w:val="a7"/>
                <w:noProof/>
              </w:rPr>
              <w:t>6.6.2CSCI</w:t>
            </w:r>
            <w:r w:rsidRPr="00EA5A91">
              <w:rPr>
                <w:rStyle w:val="a7"/>
                <w:noProof/>
              </w:rPr>
              <w:t>体系结构设计</w:t>
            </w:r>
            <w:r>
              <w:rPr>
                <w:noProof/>
                <w:webHidden/>
              </w:rPr>
              <w:tab/>
            </w:r>
            <w:r>
              <w:rPr>
                <w:noProof/>
                <w:webHidden/>
              </w:rPr>
              <w:fldChar w:fldCharType="begin"/>
            </w:r>
            <w:r>
              <w:rPr>
                <w:noProof/>
                <w:webHidden/>
              </w:rPr>
              <w:instrText xml:space="preserve"> PAGEREF _Toc464198968 \h </w:instrText>
            </w:r>
            <w:r>
              <w:rPr>
                <w:noProof/>
                <w:webHidden/>
              </w:rPr>
            </w:r>
            <w:r>
              <w:rPr>
                <w:noProof/>
                <w:webHidden/>
              </w:rPr>
              <w:fldChar w:fldCharType="separate"/>
            </w:r>
            <w:r>
              <w:rPr>
                <w:noProof/>
                <w:webHidden/>
              </w:rPr>
              <w:t>13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69" w:history="1">
            <w:r w:rsidRPr="00EA5A91">
              <w:rPr>
                <w:rStyle w:val="a7"/>
                <w:noProof/>
              </w:rPr>
              <w:t>6.6.3CSCI</w:t>
            </w:r>
            <w:r w:rsidRPr="00EA5A91">
              <w:rPr>
                <w:rStyle w:val="a7"/>
                <w:noProof/>
              </w:rPr>
              <w:t>详细设计</w:t>
            </w:r>
            <w:r>
              <w:rPr>
                <w:noProof/>
                <w:webHidden/>
              </w:rPr>
              <w:tab/>
            </w:r>
            <w:r>
              <w:rPr>
                <w:noProof/>
                <w:webHidden/>
              </w:rPr>
              <w:fldChar w:fldCharType="begin"/>
            </w:r>
            <w:r>
              <w:rPr>
                <w:noProof/>
                <w:webHidden/>
              </w:rPr>
              <w:instrText xml:space="preserve"> PAGEREF _Toc464198969 \h </w:instrText>
            </w:r>
            <w:r>
              <w:rPr>
                <w:noProof/>
                <w:webHidden/>
              </w:rPr>
            </w:r>
            <w:r>
              <w:rPr>
                <w:noProof/>
                <w:webHidden/>
              </w:rPr>
              <w:fldChar w:fldCharType="separate"/>
            </w:r>
            <w:r>
              <w:rPr>
                <w:noProof/>
                <w:webHidden/>
              </w:rPr>
              <w:t>14</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8970" w:history="1">
            <w:r w:rsidRPr="00EA5A91">
              <w:rPr>
                <w:rStyle w:val="a7"/>
                <w:noProof/>
              </w:rPr>
              <w:t>6.7</w:t>
            </w:r>
            <w:r w:rsidRPr="00EA5A91">
              <w:rPr>
                <w:rStyle w:val="a7"/>
                <w:noProof/>
              </w:rPr>
              <w:t>软件实现和配置项测试</w:t>
            </w:r>
            <w:r>
              <w:rPr>
                <w:noProof/>
                <w:webHidden/>
              </w:rPr>
              <w:tab/>
            </w:r>
            <w:r>
              <w:rPr>
                <w:noProof/>
                <w:webHidden/>
              </w:rPr>
              <w:fldChar w:fldCharType="begin"/>
            </w:r>
            <w:r>
              <w:rPr>
                <w:noProof/>
                <w:webHidden/>
              </w:rPr>
              <w:instrText xml:space="preserve"> PAGEREF _Toc464198970 \h </w:instrText>
            </w:r>
            <w:r>
              <w:rPr>
                <w:noProof/>
                <w:webHidden/>
              </w:rPr>
            </w:r>
            <w:r>
              <w:rPr>
                <w:noProof/>
                <w:webHidden/>
              </w:rPr>
              <w:fldChar w:fldCharType="separate"/>
            </w:r>
            <w:r>
              <w:rPr>
                <w:noProof/>
                <w:webHidden/>
              </w:rPr>
              <w:t>14</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71" w:history="1">
            <w:r w:rsidRPr="00EA5A91">
              <w:rPr>
                <w:rStyle w:val="a7"/>
                <w:noProof/>
              </w:rPr>
              <w:t>6.7.1</w:t>
            </w:r>
            <w:r w:rsidRPr="00EA5A91">
              <w:rPr>
                <w:rStyle w:val="a7"/>
                <w:noProof/>
              </w:rPr>
              <w:t>软件实现</w:t>
            </w:r>
            <w:r>
              <w:rPr>
                <w:noProof/>
                <w:webHidden/>
              </w:rPr>
              <w:tab/>
            </w:r>
            <w:r>
              <w:rPr>
                <w:noProof/>
                <w:webHidden/>
              </w:rPr>
              <w:fldChar w:fldCharType="begin"/>
            </w:r>
            <w:r>
              <w:rPr>
                <w:noProof/>
                <w:webHidden/>
              </w:rPr>
              <w:instrText xml:space="preserve"> PAGEREF _Toc464198971 \h </w:instrText>
            </w:r>
            <w:r>
              <w:rPr>
                <w:noProof/>
                <w:webHidden/>
              </w:rPr>
            </w:r>
            <w:r>
              <w:rPr>
                <w:noProof/>
                <w:webHidden/>
              </w:rPr>
              <w:fldChar w:fldCharType="separate"/>
            </w:r>
            <w:r>
              <w:rPr>
                <w:noProof/>
                <w:webHidden/>
              </w:rPr>
              <w:t>14</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72" w:history="1">
            <w:r w:rsidRPr="00EA5A91">
              <w:rPr>
                <w:rStyle w:val="a7"/>
                <w:noProof/>
              </w:rPr>
              <w:t>6.7.2</w:t>
            </w:r>
            <w:r w:rsidRPr="00EA5A91">
              <w:rPr>
                <w:rStyle w:val="a7"/>
                <w:noProof/>
              </w:rPr>
              <w:t>配置项测试准备</w:t>
            </w:r>
            <w:r>
              <w:rPr>
                <w:noProof/>
                <w:webHidden/>
              </w:rPr>
              <w:tab/>
            </w:r>
            <w:r>
              <w:rPr>
                <w:noProof/>
                <w:webHidden/>
              </w:rPr>
              <w:fldChar w:fldCharType="begin"/>
            </w:r>
            <w:r>
              <w:rPr>
                <w:noProof/>
                <w:webHidden/>
              </w:rPr>
              <w:instrText xml:space="preserve"> PAGEREF _Toc464198972 \h </w:instrText>
            </w:r>
            <w:r>
              <w:rPr>
                <w:noProof/>
                <w:webHidden/>
              </w:rPr>
            </w:r>
            <w:r>
              <w:rPr>
                <w:noProof/>
                <w:webHidden/>
              </w:rPr>
              <w:fldChar w:fldCharType="separate"/>
            </w:r>
            <w:r>
              <w:rPr>
                <w:noProof/>
                <w:webHidden/>
              </w:rPr>
              <w:t>14</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73" w:history="1">
            <w:r w:rsidRPr="00EA5A91">
              <w:rPr>
                <w:rStyle w:val="a7"/>
                <w:noProof/>
              </w:rPr>
              <w:t>6.7.3</w:t>
            </w:r>
            <w:r w:rsidRPr="00EA5A91">
              <w:rPr>
                <w:rStyle w:val="a7"/>
                <w:noProof/>
              </w:rPr>
              <w:t>配置项测试执行</w:t>
            </w:r>
            <w:r>
              <w:rPr>
                <w:noProof/>
                <w:webHidden/>
              </w:rPr>
              <w:tab/>
            </w:r>
            <w:r>
              <w:rPr>
                <w:noProof/>
                <w:webHidden/>
              </w:rPr>
              <w:fldChar w:fldCharType="begin"/>
            </w:r>
            <w:r>
              <w:rPr>
                <w:noProof/>
                <w:webHidden/>
              </w:rPr>
              <w:instrText xml:space="preserve"> PAGEREF _Toc464198973 \h </w:instrText>
            </w:r>
            <w:r>
              <w:rPr>
                <w:noProof/>
                <w:webHidden/>
              </w:rPr>
            </w:r>
            <w:r>
              <w:rPr>
                <w:noProof/>
                <w:webHidden/>
              </w:rPr>
              <w:fldChar w:fldCharType="separate"/>
            </w:r>
            <w:r>
              <w:rPr>
                <w:noProof/>
                <w:webHidden/>
              </w:rPr>
              <w:t>14</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74" w:history="1">
            <w:r w:rsidRPr="00EA5A91">
              <w:rPr>
                <w:rStyle w:val="a7"/>
                <w:noProof/>
              </w:rPr>
              <w:t>6.7.4</w:t>
            </w:r>
            <w:r w:rsidRPr="00EA5A91">
              <w:rPr>
                <w:rStyle w:val="a7"/>
                <w:noProof/>
              </w:rPr>
              <w:t>修改和再测试</w:t>
            </w:r>
            <w:r>
              <w:rPr>
                <w:noProof/>
                <w:webHidden/>
              </w:rPr>
              <w:tab/>
            </w:r>
            <w:r>
              <w:rPr>
                <w:noProof/>
                <w:webHidden/>
              </w:rPr>
              <w:fldChar w:fldCharType="begin"/>
            </w:r>
            <w:r>
              <w:rPr>
                <w:noProof/>
                <w:webHidden/>
              </w:rPr>
              <w:instrText xml:space="preserve"> PAGEREF _Toc464198974 \h </w:instrText>
            </w:r>
            <w:r>
              <w:rPr>
                <w:noProof/>
                <w:webHidden/>
              </w:rPr>
            </w:r>
            <w:r>
              <w:rPr>
                <w:noProof/>
                <w:webHidden/>
              </w:rPr>
              <w:fldChar w:fldCharType="separate"/>
            </w:r>
            <w:r>
              <w:rPr>
                <w:noProof/>
                <w:webHidden/>
              </w:rPr>
              <w:t>14</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75" w:history="1">
            <w:r w:rsidRPr="00EA5A91">
              <w:rPr>
                <w:rStyle w:val="a7"/>
                <w:noProof/>
              </w:rPr>
              <w:t>6.7.5</w:t>
            </w:r>
            <w:r w:rsidRPr="00EA5A91">
              <w:rPr>
                <w:rStyle w:val="a7"/>
                <w:noProof/>
              </w:rPr>
              <w:t>配置项测试结果分析与记录</w:t>
            </w:r>
            <w:r>
              <w:rPr>
                <w:noProof/>
                <w:webHidden/>
              </w:rPr>
              <w:tab/>
            </w:r>
            <w:r>
              <w:rPr>
                <w:noProof/>
                <w:webHidden/>
              </w:rPr>
              <w:fldChar w:fldCharType="begin"/>
            </w:r>
            <w:r>
              <w:rPr>
                <w:noProof/>
                <w:webHidden/>
              </w:rPr>
              <w:instrText xml:space="preserve"> PAGEREF _Toc464198975 \h </w:instrText>
            </w:r>
            <w:r>
              <w:rPr>
                <w:noProof/>
                <w:webHidden/>
              </w:rPr>
            </w:r>
            <w:r>
              <w:rPr>
                <w:noProof/>
                <w:webHidden/>
              </w:rPr>
              <w:fldChar w:fldCharType="separate"/>
            </w:r>
            <w:r>
              <w:rPr>
                <w:noProof/>
                <w:webHidden/>
              </w:rPr>
              <w:t>14</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76" w:history="1">
            <w:r w:rsidRPr="00EA5A91">
              <w:rPr>
                <w:rStyle w:val="a7"/>
                <w:noProof/>
              </w:rPr>
              <w:t>6.8</w:t>
            </w:r>
            <w:r w:rsidRPr="00EA5A91">
              <w:rPr>
                <w:rStyle w:val="a7"/>
                <w:noProof/>
              </w:rPr>
              <w:t>配置项集成和测试</w:t>
            </w:r>
            <w:r>
              <w:rPr>
                <w:noProof/>
                <w:webHidden/>
              </w:rPr>
              <w:tab/>
            </w:r>
            <w:r>
              <w:rPr>
                <w:noProof/>
                <w:webHidden/>
              </w:rPr>
              <w:fldChar w:fldCharType="begin"/>
            </w:r>
            <w:r>
              <w:rPr>
                <w:noProof/>
                <w:webHidden/>
              </w:rPr>
              <w:instrText xml:space="preserve"> PAGEREF _Toc464198976 \h </w:instrText>
            </w:r>
            <w:r>
              <w:rPr>
                <w:noProof/>
                <w:webHidden/>
              </w:rPr>
            </w:r>
            <w:r>
              <w:rPr>
                <w:noProof/>
                <w:webHidden/>
              </w:rPr>
              <w:fldChar w:fldCharType="separate"/>
            </w:r>
            <w:r>
              <w:rPr>
                <w:noProof/>
                <w:webHidden/>
              </w:rPr>
              <w:t>15</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77" w:history="1">
            <w:r w:rsidRPr="00EA5A91">
              <w:rPr>
                <w:rStyle w:val="a7"/>
                <w:noProof/>
              </w:rPr>
              <w:t>6.8.1</w:t>
            </w:r>
            <w:r w:rsidRPr="00EA5A91">
              <w:rPr>
                <w:rStyle w:val="a7"/>
                <w:noProof/>
              </w:rPr>
              <w:t>配置项集成和测试准备</w:t>
            </w:r>
            <w:r>
              <w:rPr>
                <w:noProof/>
                <w:webHidden/>
              </w:rPr>
              <w:tab/>
            </w:r>
            <w:r>
              <w:rPr>
                <w:noProof/>
                <w:webHidden/>
              </w:rPr>
              <w:fldChar w:fldCharType="begin"/>
            </w:r>
            <w:r>
              <w:rPr>
                <w:noProof/>
                <w:webHidden/>
              </w:rPr>
              <w:instrText xml:space="preserve"> PAGEREF _Toc464198977 \h </w:instrText>
            </w:r>
            <w:r>
              <w:rPr>
                <w:noProof/>
                <w:webHidden/>
              </w:rPr>
            </w:r>
            <w:r>
              <w:rPr>
                <w:noProof/>
                <w:webHidden/>
              </w:rPr>
              <w:fldChar w:fldCharType="separate"/>
            </w:r>
            <w:r>
              <w:rPr>
                <w:noProof/>
                <w:webHidden/>
              </w:rPr>
              <w:t>15</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78" w:history="1">
            <w:r w:rsidRPr="00EA5A91">
              <w:rPr>
                <w:rStyle w:val="a7"/>
                <w:noProof/>
              </w:rPr>
              <w:t>6.8.2</w:t>
            </w:r>
            <w:r w:rsidRPr="00EA5A91">
              <w:rPr>
                <w:rStyle w:val="a7"/>
                <w:noProof/>
              </w:rPr>
              <w:t>配置项集成和测试执行</w:t>
            </w:r>
            <w:r>
              <w:rPr>
                <w:noProof/>
                <w:webHidden/>
              </w:rPr>
              <w:tab/>
            </w:r>
            <w:r>
              <w:rPr>
                <w:noProof/>
                <w:webHidden/>
              </w:rPr>
              <w:fldChar w:fldCharType="begin"/>
            </w:r>
            <w:r>
              <w:rPr>
                <w:noProof/>
                <w:webHidden/>
              </w:rPr>
              <w:instrText xml:space="preserve"> PAGEREF _Toc464198978 \h </w:instrText>
            </w:r>
            <w:r>
              <w:rPr>
                <w:noProof/>
                <w:webHidden/>
              </w:rPr>
            </w:r>
            <w:r>
              <w:rPr>
                <w:noProof/>
                <w:webHidden/>
              </w:rPr>
              <w:fldChar w:fldCharType="separate"/>
            </w:r>
            <w:r>
              <w:rPr>
                <w:noProof/>
                <w:webHidden/>
              </w:rPr>
              <w:t>15</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79" w:history="1">
            <w:r w:rsidRPr="00EA5A91">
              <w:rPr>
                <w:rStyle w:val="a7"/>
                <w:noProof/>
              </w:rPr>
              <w:t>6.8.3</w:t>
            </w:r>
            <w:r w:rsidRPr="00EA5A91">
              <w:rPr>
                <w:rStyle w:val="a7"/>
                <w:noProof/>
              </w:rPr>
              <w:t>修改和再测试</w:t>
            </w:r>
            <w:r>
              <w:rPr>
                <w:noProof/>
                <w:webHidden/>
              </w:rPr>
              <w:tab/>
            </w:r>
            <w:r>
              <w:rPr>
                <w:noProof/>
                <w:webHidden/>
              </w:rPr>
              <w:fldChar w:fldCharType="begin"/>
            </w:r>
            <w:r>
              <w:rPr>
                <w:noProof/>
                <w:webHidden/>
              </w:rPr>
              <w:instrText xml:space="preserve"> PAGEREF _Toc464198979 \h </w:instrText>
            </w:r>
            <w:r>
              <w:rPr>
                <w:noProof/>
                <w:webHidden/>
              </w:rPr>
            </w:r>
            <w:r>
              <w:rPr>
                <w:noProof/>
                <w:webHidden/>
              </w:rPr>
              <w:fldChar w:fldCharType="separate"/>
            </w:r>
            <w:r>
              <w:rPr>
                <w:noProof/>
                <w:webHidden/>
              </w:rPr>
              <w:t>15</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80" w:history="1">
            <w:r w:rsidRPr="00EA5A91">
              <w:rPr>
                <w:rStyle w:val="a7"/>
                <w:noProof/>
              </w:rPr>
              <w:t>6.8.4</w:t>
            </w:r>
            <w:r w:rsidRPr="00EA5A91">
              <w:rPr>
                <w:rStyle w:val="a7"/>
                <w:noProof/>
              </w:rPr>
              <w:t>配置项集成和测试结果分析与记录</w:t>
            </w:r>
            <w:r>
              <w:rPr>
                <w:noProof/>
                <w:webHidden/>
              </w:rPr>
              <w:tab/>
            </w:r>
            <w:r>
              <w:rPr>
                <w:noProof/>
                <w:webHidden/>
              </w:rPr>
              <w:fldChar w:fldCharType="begin"/>
            </w:r>
            <w:r>
              <w:rPr>
                <w:noProof/>
                <w:webHidden/>
              </w:rPr>
              <w:instrText xml:space="preserve"> PAGEREF _Toc464198980 \h </w:instrText>
            </w:r>
            <w:r>
              <w:rPr>
                <w:noProof/>
                <w:webHidden/>
              </w:rPr>
            </w:r>
            <w:r>
              <w:rPr>
                <w:noProof/>
                <w:webHidden/>
              </w:rPr>
              <w:fldChar w:fldCharType="separate"/>
            </w:r>
            <w:r>
              <w:rPr>
                <w:noProof/>
                <w:webHidden/>
              </w:rPr>
              <w:t>15</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8981" w:history="1">
            <w:r w:rsidRPr="00EA5A91">
              <w:rPr>
                <w:rStyle w:val="a7"/>
                <w:noProof/>
              </w:rPr>
              <w:t>6.9CSCI</w:t>
            </w:r>
            <w:r w:rsidRPr="00EA5A91">
              <w:rPr>
                <w:rStyle w:val="a7"/>
                <w:noProof/>
              </w:rPr>
              <w:t>合格性测试</w:t>
            </w:r>
            <w:r>
              <w:rPr>
                <w:noProof/>
                <w:webHidden/>
              </w:rPr>
              <w:tab/>
            </w:r>
            <w:r>
              <w:rPr>
                <w:noProof/>
                <w:webHidden/>
              </w:rPr>
              <w:fldChar w:fldCharType="begin"/>
            </w:r>
            <w:r>
              <w:rPr>
                <w:noProof/>
                <w:webHidden/>
              </w:rPr>
              <w:instrText xml:space="preserve"> PAGEREF _Toc464198981 \h </w:instrText>
            </w:r>
            <w:r>
              <w:rPr>
                <w:noProof/>
                <w:webHidden/>
              </w:rPr>
            </w:r>
            <w:r>
              <w:rPr>
                <w:noProof/>
                <w:webHidden/>
              </w:rPr>
              <w:fldChar w:fldCharType="separate"/>
            </w:r>
            <w:r>
              <w:rPr>
                <w:noProof/>
                <w:webHidden/>
              </w:rPr>
              <w:t>15</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82" w:history="1">
            <w:r w:rsidRPr="00EA5A91">
              <w:rPr>
                <w:rStyle w:val="a7"/>
                <w:noProof/>
              </w:rPr>
              <w:t>6.9.1CSCI</w:t>
            </w:r>
            <w:r w:rsidRPr="00EA5A91">
              <w:rPr>
                <w:rStyle w:val="a7"/>
                <w:noProof/>
              </w:rPr>
              <w:t>合格性测试的独立性</w:t>
            </w:r>
            <w:r>
              <w:rPr>
                <w:noProof/>
                <w:webHidden/>
              </w:rPr>
              <w:tab/>
            </w:r>
            <w:r>
              <w:rPr>
                <w:noProof/>
                <w:webHidden/>
              </w:rPr>
              <w:fldChar w:fldCharType="begin"/>
            </w:r>
            <w:r>
              <w:rPr>
                <w:noProof/>
                <w:webHidden/>
              </w:rPr>
              <w:instrText xml:space="preserve"> PAGEREF _Toc464198982 \h </w:instrText>
            </w:r>
            <w:r>
              <w:rPr>
                <w:noProof/>
                <w:webHidden/>
              </w:rPr>
            </w:r>
            <w:r>
              <w:rPr>
                <w:noProof/>
                <w:webHidden/>
              </w:rPr>
              <w:fldChar w:fldCharType="separate"/>
            </w:r>
            <w:r>
              <w:rPr>
                <w:noProof/>
                <w:webHidden/>
              </w:rPr>
              <w:t>15</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83" w:history="1">
            <w:r w:rsidRPr="00EA5A91">
              <w:rPr>
                <w:rStyle w:val="a7"/>
                <w:noProof/>
              </w:rPr>
              <w:t>6.9.2</w:t>
            </w:r>
            <w:r w:rsidRPr="00EA5A91">
              <w:rPr>
                <w:rStyle w:val="a7"/>
                <w:noProof/>
              </w:rPr>
              <w:t>在目标计算机系统</w:t>
            </w:r>
            <w:r w:rsidRPr="00EA5A91">
              <w:rPr>
                <w:rStyle w:val="a7"/>
                <w:noProof/>
              </w:rPr>
              <w:t>(</w:t>
            </w:r>
            <w:r w:rsidRPr="00EA5A91">
              <w:rPr>
                <w:rStyle w:val="a7"/>
                <w:noProof/>
              </w:rPr>
              <w:t>或模拟的环境</w:t>
            </w:r>
            <w:r w:rsidRPr="00EA5A91">
              <w:rPr>
                <w:rStyle w:val="a7"/>
                <w:noProof/>
              </w:rPr>
              <w:t>)</w:t>
            </w:r>
            <w:r w:rsidRPr="00EA5A91">
              <w:rPr>
                <w:rStyle w:val="a7"/>
                <w:noProof/>
              </w:rPr>
              <w:t>上测试</w:t>
            </w:r>
            <w:r>
              <w:rPr>
                <w:noProof/>
                <w:webHidden/>
              </w:rPr>
              <w:tab/>
            </w:r>
            <w:r>
              <w:rPr>
                <w:noProof/>
                <w:webHidden/>
              </w:rPr>
              <w:fldChar w:fldCharType="begin"/>
            </w:r>
            <w:r>
              <w:rPr>
                <w:noProof/>
                <w:webHidden/>
              </w:rPr>
              <w:instrText xml:space="preserve"> PAGEREF _Toc464198983 \h </w:instrText>
            </w:r>
            <w:r>
              <w:rPr>
                <w:noProof/>
                <w:webHidden/>
              </w:rPr>
            </w:r>
            <w:r>
              <w:rPr>
                <w:noProof/>
                <w:webHidden/>
              </w:rPr>
              <w:fldChar w:fldCharType="separate"/>
            </w:r>
            <w:r>
              <w:rPr>
                <w:noProof/>
                <w:webHidden/>
              </w:rPr>
              <w:t>15</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84" w:history="1">
            <w:r w:rsidRPr="00EA5A91">
              <w:rPr>
                <w:rStyle w:val="a7"/>
                <w:noProof/>
              </w:rPr>
              <w:t>6.9.3CSCI</w:t>
            </w:r>
            <w:r w:rsidRPr="00EA5A91">
              <w:rPr>
                <w:rStyle w:val="a7"/>
                <w:noProof/>
              </w:rPr>
              <w:t>合格性测试准备</w:t>
            </w:r>
            <w:r>
              <w:rPr>
                <w:noProof/>
                <w:webHidden/>
              </w:rPr>
              <w:tab/>
            </w:r>
            <w:r>
              <w:rPr>
                <w:noProof/>
                <w:webHidden/>
              </w:rPr>
              <w:fldChar w:fldCharType="begin"/>
            </w:r>
            <w:r>
              <w:rPr>
                <w:noProof/>
                <w:webHidden/>
              </w:rPr>
              <w:instrText xml:space="preserve"> PAGEREF _Toc464198984 \h </w:instrText>
            </w:r>
            <w:r>
              <w:rPr>
                <w:noProof/>
                <w:webHidden/>
              </w:rPr>
            </w:r>
            <w:r>
              <w:rPr>
                <w:noProof/>
                <w:webHidden/>
              </w:rPr>
              <w:fldChar w:fldCharType="separate"/>
            </w:r>
            <w:r>
              <w:rPr>
                <w:noProof/>
                <w:webHidden/>
              </w:rPr>
              <w:t>16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85" w:history="1">
            <w:r w:rsidRPr="00EA5A91">
              <w:rPr>
                <w:rStyle w:val="a7"/>
                <w:noProof/>
              </w:rPr>
              <w:t>6.9.4CSCI</w:t>
            </w:r>
            <w:r w:rsidRPr="00EA5A91">
              <w:rPr>
                <w:rStyle w:val="a7"/>
                <w:noProof/>
              </w:rPr>
              <w:t>合格性测试演练</w:t>
            </w:r>
            <w:r>
              <w:rPr>
                <w:noProof/>
                <w:webHidden/>
              </w:rPr>
              <w:tab/>
            </w:r>
            <w:r>
              <w:rPr>
                <w:noProof/>
                <w:webHidden/>
              </w:rPr>
              <w:fldChar w:fldCharType="begin"/>
            </w:r>
            <w:r>
              <w:rPr>
                <w:noProof/>
                <w:webHidden/>
              </w:rPr>
              <w:instrText xml:space="preserve"> PAGEREF _Toc464198985 \h </w:instrText>
            </w:r>
            <w:r>
              <w:rPr>
                <w:noProof/>
                <w:webHidden/>
              </w:rPr>
            </w:r>
            <w:r>
              <w:rPr>
                <w:noProof/>
                <w:webHidden/>
              </w:rPr>
              <w:fldChar w:fldCharType="separate"/>
            </w:r>
            <w:r>
              <w:rPr>
                <w:noProof/>
                <w:webHidden/>
              </w:rPr>
              <w:t>16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86" w:history="1">
            <w:r w:rsidRPr="00EA5A91">
              <w:rPr>
                <w:rStyle w:val="a7"/>
                <w:noProof/>
              </w:rPr>
              <w:t>6.9.5CSCI</w:t>
            </w:r>
            <w:r w:rsidRPr="00EA5A91">
              <w:rPr>
                <w:rStyle w:val="a7"/>
                <w:noProof/>
              </w:rPr>
              <w:t>合格性测试执行</w:t>
            </w:r>
            <w:r>
              <w:rPr>
                <w:noProof/>
                <w:webHidden/>
              </w:rPr>
              <w:tab/>
            </w:r>
            <w:r>
              <w:rPr>
                <w:noProof/>
                <w:webHidden/>
              </w:rPr>
              <w:fldChar w:fldCharType="begin"/>
            </w:r>
            <w:r>
              <w:rPr>
                <w:noProof/>
                <w:webHidden/>
              </w:rPr>
              <w:instrText xml:space="preserve"> PAGEREF _Toc464198986 \h </w:instrText>
            </w:r>
            <w:r>
              <w:rPr>
                <w:noProof/>
                <w:webHidden/>
              </w:rPr>
            </w:r>
            <w:r>
              <w:rPr>
                <w:noProof/>
                <w:webHidden/>
              </w:rPr>
              <w:fldChar w:fldCharType="separate"/>
            </w:r>
            <w:r>
              <w:rPr>
                <w:noProof/>
                <w:webHidden/>
              </w:rPr>
              <w:t>16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87" w:history="1">
            <w:r w:rsidRPr="00EA5A91">
              <w:rPr>
                <w:rStyle w:val="a7"/>
                <w:noProof/>
              </w:rPr>
              <w:t>6.9.6</w:t>
            </w:r>
            <w:r w:rsidRPr="00EA5A91">
              <w:rPr>
                <w:rStyle w:val="a7"/>
                <w:noProof/>
              </w:rPr>
              <w:t>修改和再测试</w:t>
            </w:r>
            <w:r>
              <w:rPr>
                <w:noProof/>
                <w:webHidden/>
              </w:rPr>
              <w:tab/>
            </w:r>
            <w:r>
              <w:rPr>
                <w:noProof/>
                <w:webHidden/>
              </w:rPr>
              <w:fldChar w:fldCharType="begin"/>
            </w:r>
            <w:r>
              <w:rPr>
                <w:noProof/>
                <w:webHidden/>
              </w:rPr>
              <w:instrText xml:space="preserve"> PAGEREF _Toc464198987 \h </w:instrText>
            </w:r>
            <w:r>
              <w:rPr>
                <w:noProof/>
                <w:webHidden/>
              </w:rPr>
            </w:r>
            <w:r>
              <w:rPr>
                <w:noProof/>
                <w:webHidden/>
              </w:rPr>
              <w:fldChar w:fldCharType="separate"/>
            </w:r>
            <w:r>
              <w:rPr>
                <w:noProof/>
                <w:webHidden/>
              </w:rPr>
              <w:t>16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88" w:history="1">
            <w:r w:rsidRPr="00EA5A91">
              <w:rPr>
                <w:rStyle w:val="a7"/>
                <w:noProof/>
              </w:rPr>
              <w:t>6.9.7CSCI</w:t>
            </w:r>
            <w:r w:rsidRPr="00EA5A91">
              <w:rPr>
                <w:rStyle w:val="a7"/>
                <w:noProof/>
              </w:rPr>
              <w:t>合格性测试结果分析与记录</w:t>
            </w:r>
            <w:r>
              <w:rPr>
                <w:noProof/>
                <w:webHidden/>
              </w:rPr>
              <w:tab/>
            </w:r>
            <w:r>
              <w:rPr>
                <w:noProof/>
                <w:webHidden/>
              </w:rPr>
              <w:fldChar w:fldCharType="begin"/>
            </w:r>
            <w:r>
              <w:rPr>
                <w:noProof/>
                <w:webHidden/>
              </w:rPr>
              <w:instrText xml:space="preserve"> PAGEREF _Toc464198988 \h </w:instrText>
            </w:r>
            <w:r>
              <w:rPr>
                <w:noProof/>
                <w:webHidden/>
              </w:rPr>
            </w:r>
            <w:r>
              <w:rPr>
                <w:noProof/>
                <w:webHidden/>
              </w:rPr>
              <w:fldChar w:fldCharType="separate"/>
            </w:r>
            <w:r>
              <w:rPr>
                <w:noProof/>
                <w:webHidden/>
              </w:rPr>
              <w:t>16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89" w:history="1">
            <w:r w:rsidRPr="00EA5A91">
              <w:rPr>
                <w:rStyle w:val="a7"/>
                <w:noProof/>
              </w:rPr>
              <w:t>6.10CSCI/HWCI</w:t>
            </w:r>
            <w:r w:rsidRPr="00EA5A91">
              <w:rPr>
                <w:rStyle w:val="a7"/>
                <w:noProof/>
              </w:rPr>
              <w:t>集成和测试</w:t>
            </w:r>
            <w:r>
              <w:rPr>
                <w:noProof/>
                <w:webHidden/>
              </w:rPr>
              <w:tab/>
            </w:r>
            <w:r>
              <w:rPr>
                <w:noProof/>
                <w:webHidden/>
              </w:rPr>
              <w:fldChar w:fldCharType="begin"/>
            </w:r>
            <w:r>
              <w:rPr>
                <w:noProof/>
                <w:webHidden/>
              </w:rPr>
              <w:instrText xml:space="preserve"> PAGEREF _Toc464198989 \h </w:instrText>
            </w:r>
            <w:r>
              <w:rPr>
                <w:noProof/>
                <w:webHidden/>
              </w:rPr>
            </w:r>
            <w:r>
              <w:rPr>
                <w:noProof/>
                <w:webHidden/>
              </w:rPr>
              <w:fldChar w:fldCharType="separate"/>
            </w:r>
            <w:r>
              <w:rPr>
                <w:noProof/>
                <w:webHidden/>
              </w:rPr>
              <w:t>16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90" w:history="1">
            <w:r w:rsidRPr="00EA5A91">
              <w:rPr>
                <w:rStyle w:val="a7"/>
                <w:noProof/>
              </w:rPr>
              <w:t>6.10.1CSCI/HWCI</w:t>
            </w:r>
            <w:r w:rsidRPr="00EA5A91">
              <w:rPr>
                <w:rStyle w:val="a7"/>
                <w:noProof/>
              </w:rPr>
              <w:t>集成和测试准备</w:t>
            </w:r>
            <w:r>
              <w:rPr>
                <w:noProof/>
                <w:webHidden/>
              </w:rPr>
              <w:tab/>
            </w:r>
            <w:r>
              <w:rPr>
                <w:noProof/>
                <w:webHidden/>
              </w:rPr>
              <w:fldChar w:fldCharType="begin"/>
            </w:r>
            <w:r>
              <w:rPr>
                <w:noProof/>
                <w:webHidden/>
              </w:rPr>
              <w:instrText xml:space="preserve"> PAGEREF _Toc464198990 \h </w:instrText>
            </w:r>
            <w:r>
              <w:rPr>
                <w:noProof/>
                <w:webHidden/>
              </w:rPr>
            </w:r>
            <w:r>
              <w:rPr>
                <w:noProof/>
                <w:webHidden/>
              </w:rPr>
              <w:fldChar w:fldCharType="separate"/>
            </w:r>
            <w:r>
              <w:rPr>
                <w:noProof/>
                <w:webHidden/>
              </w:rPr>
              <w:t>16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91" w:history="1">
            <w:r w:rsidRPr="00EA5A91">
              <w:rPr>
                <w:rStyle w:val="a7"/>
                <w:noProof/>
              </w:rPr>
              <w:t>6.10.2CSCI/HWCI</w:t>
            </w:r>
            <w:r w:rsidRPr="00EA5A91">
              <w:rPr>
                <w:rStyle w:val="a7"/>
                <w:noProof/>
              </w:rPr>
              <w:t>集成和测试执行</w:t>
            </w:r>
            <w:r>
              <w:rPr>
                <w:noProof/>
                <w:webHidden/>
              </w:rPr>
              <w:tab/>
            </w:r>
            <w:r>
              <w:rPr>
                <w:noProof/>
                <w:webHidden/>
              </w:rPr>
              <w:fldChar w:fldCharType="begin"/>
            </w:r>
            <w:r>
              <w:rPr>
                <w:noProof/>
                <w:webHidden/>
              </w:rPr>
              <w:instrText xml:space="preserve"> PAGEREF _Toc464198991 \h </w:instrText>
            </w:r>
            <w:r>
              <w:rPr>
                <w:noProof/>
                <w:webHidden/>
              </w:rPr>
            </w:r>
            <w:r>
              <w:rPr>
                <w:noProof/>
                <w:webHidden/>
              </w:rPr>
              <w:fldChar w:fldCharType="separate"/>
            </w:r>
            <w:r>
              <w:rPr>
                <w:noProof/>
                <w:webHidden/>
              </w:rPr>
              <w:t>17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92" w:history="1">
            <w:r w:rsidRPr="00EA5A91">
              <w:rPr>
                <w:rStyle w:val="a7"/>
                <w:noProof/>
              </w:rPr>
              <w:t>6.10.3</w:t>
            </w:r>
            <w:r w:rsidRPr="00EA5A91">
              <w:rPr>
                <w:rStyle w:val="a7"/>
                <w:noProof/>
              </w:rPr>
              <w:t>修改和再测试</w:t>
            </w:r>
            <w:r>
              <w:rPr>
                <w:noProof/>
                <w:webHidden/>
              </w:rPr>
              <w:tab/>
            </w:r>
            <w:r>
              <w:rPr>
                <w:noProof/>
                <w:webHidden/>
              </w:rPr>
              <w:fldChar w:fldCharType="begin"/>
            </w:r>
            <w:r>
              <w:rPr>
                <w:noProof/>
                <w:webHidden/>
              </w:rPr>
              <w:instrText xml:space="preserve"> PAGEREF _Toc464198992 \h </w:instrText>
            </w:r>
            <w:r>
              <w:rPr>
                <w:noProof/>
                <w:webHidden/>
              </w:rPr>
            </w:r>
            <w:r>
              <w:rPr>
                <w:noProof/>
                <w:webHidden/>
              </w:rPr>
              <w:fldChar w:fldCharType="separate"/>
            </w:r>
            <w:r>
              <w:rPr>
                <w:noProof/>
                <w:webHidden/>
              </w:rPr>
              <w:t>17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93" w:history="1">
            <w:r w:rsidRPr="00EA5A91">
              <w:rPr>
                <w:rStyle w:val="a7"/>
                <w:noProof/>
              </w:rPr>
              <w:t>6.10.4CSCI/HWCI</w:t>
            </w:r>
            <w:r w:rsidRPr="00EA5A91">
              <w:rPr>
                <w:rStyle w:val="a7"/>
                <w:noProof/>
              </w:rPr>
              <w:t>集成和测试结果分析与记录</w:t>
            </w:r>
            <w:r>
              <w:rPr>
                <w:noProof/>
                <w:webHidden/>
              </w:rPr>
              <w:tab/>
            </w:r>
            <w:r>
              <w:rPr>
                <w:noProof/>
                <w:webHidden/>
              </w:rPr>
              <w:fldChar w:fldCharType="begin"/>
            </w:r>
            <w:r>
              <w:rPr>
                <w:noProof/>
                <w:webHidden/>
              </w:rPr>
              <w:instrText xml:space="preserve"> PAGEREF _Toc464198993 \h </w:instrText>
            </w:r>
            <w:r>
              <w:rPr>
                <w:noProof/>
                <w:webHidden/>
              </w:rPr>
            </w:r>
            <w:r>
              <w:rPr>
                <w:noProof/>
                <w:webHidden/>
              </w:rPr>
              <w:fldChar w:fldCharType="separate"/>
            </w:r>
            <w:r>
              <w:rPr>
                <w:noProof/>
                <w:webHidden/>
              </w:rPr>
              <w:t>17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94" w:history="1">
            <w:r w:rsidRPr="00EA5A91">
              <w:rPr>
                <w:rStyle w:val="a7"/>
                <w:noProof/>
              </w:rPr>
              <w:t>6.11</w:t>
            </w:r>
            <w:r w:rsidRPr="00EA5A91">
              <w:rPr>
                <w:rStyle w:val="a7"/>
                <w:noProof/>
              </w:rPr>
              <w:t>系统合格性测试</w:t>
            </w:r>
            <w:r>
              <w:rPr>
                <w:noProof/>
                <w:webHidden/>
              </w:rPr>
              <w:tab/>
            </w:r>
            <w:r>
              <w:rPr>
                <w:noProof/>
                <w:webHidden/>
              </w:rPr>
              <w:fldChar w:fldCharType="begin"/>
            </w:r>
            <w:r>
              <w:rPr>
                <w:noProof/>
                <w:webHidden/>
              </w:rPr>
              <w:instrText xml:space="preserve"> PAGEREF _Toc464198994 \h </w:instrText>
            </w:r>
            <w:r>
              <w:rPr>
                <w:noProof/>
                <w:webHidden/>
              </w:rPr>
            </w:r>
            <w:r>
              <w:rPr>
                <w:noProof/>
                <w:webHidden/>
              </w:rPr>
              <w:fldChar w:fldCharType="separate"/>
            </w:r>
            <w:r>
              <w:rPr>
                <w:noProof/>
                <w:webHidden/>
              </w:rPr>
              <w:t>17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95" w:history="1">
            <w:r w:rsidRPr="00EA5A91">
              <w:rPr>
                <w:rStyle w:val="a7"/>
                <w:noProof/>
              </w:rPr>
              <w:t>6.11.1</w:t>
            </w:r>
            <w:r w:rsidRPr="00EA5A91">
              <w:rPr>
                <w:rStyle w:val="a7"/>
                <w:noProof/>
              </w:rPr>
              <w:t>系统合格性测试的独立性</w:t>
            </w:r>
            <w:r>
              <w:rPr>
                <w:noProof/>
                <w:webHidden/>
              </w:rPr>
              <w:tab/>
            </w:r>
            <w:r>
              <w:rPr>
                <w:noProof/>
                <w:webHidden/>
              </w:rPr>
              <w:fldChar w:fldCharType="begin"/>
            </w:r>
            <w:r>
              <w:rPr>
                <w:noProof/>
                <w:webHidden/>
              </w:rPr>
              <w:instrText xml:space="preserve"> PAGEREF _Toc464198995 \h </w:instrText>
            </w:r>
            <w:r>
              <w:rPr>
                <w:noProof/>
                <w:webHidden/>
              </w:rPr>
            </w:r>
            <w:r>
              <w:rPr>
                <w:noProof/>
                <w:webHidden/>
              </w:rPr>
              <w:fldChar w:fldCharType="separate"/>
            </w:r>
            <w:r>
              <w:rPr>
                <w:noProof/>
                <w:webHidden/>
              </w:rPr>
              <w:t>17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96" w:history="1">
            <w:r w:rsidRPr="00EA5A91">
              <w:rPr>
                <w:rStyle w:val="a7"/>
                <w:noProof/>
              </w:rPr>
              <w:t>6.11.2</w:t>
            </w:r>
            <w:r w:rsidRPr="00EA5A91">
              <w:rPr>
                <w:rStyle w:val="a7"/>
                <w:noProof/>
              </w:rPr>
              <w:t>在目标计算机系统</w:t>
            </w:r>
            <w:r w:rsidRPr="00EA5A91">
              <w:rPr>
                <w:rStyle w:val="a7"/>
                <w:noProof/>
              </w:rPr>
              <w:t>(</w:t>
            </w:r>
            <w:r w:rsidRPr="00EA5A91">
              <w:rPr>
                <w:rStyle w:val="a7"/>
                <w:noProof/>
              </w:rPr>
              <w:t>或模拟的环境</w:t>
            </w:r>
            <w:r w:rsidRPr="00EA5A91">
              <w:rPr>
                <w:rStyle w:val="a7"/>
                <w:noProof/>
              </w:rPr>
              <w:t>)</w:t>
            </w:r>
            <w:r w:rsidRPr="00EA5A91">
              <w:rPr>
                <w:rStyle w:val="a7"/>
                <w:noProof/>
              </w:rPr>
              <w:t>上测试</w:t>
            </w:r>
            <w:r>
              <w:rPr>
                <w:noProof/>
                <w:webHidden/>
              </w:rPr>
              <w:tab/>
            </w:r>
            <w:r>
              <w:rPr>
                <w:noProof/>
                <w:webHidden/>
              </w:rPr>
              <w:fldChar w:fldCharType="begin"/>
            </w:r>
            <w:r>
              <w:rPr>
                <w:noProof/>
                <w:webHidden/>
              </w:rPr>
              <w:instrText xml:space="preserve"> PAGEREF _Toc464198996 \h </w:instrText>
            </w:r>
            <w:r>
              <w:rPr>
                <w:noProof/>
                <w:webHidden/>
              </w:rPr>
            </w:r>
            <w:r>
              <w:rPr>
                <w:noProof/>
                <w:webHidden/>
              </w:rPr>
              <w:fldChar w:fldCharType="separate"/>
            </w:r>
            <w:r>
              <w:rPr>
                <w:noProof/>
                <w:webHidden/>
              </w:rPr>
              <w:t>17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97" w:history="1">
            <w:r w:rsidRPr="00EA5A91">
              <w:rPr>
                <w:rStyle w:val="a7"/>
                <w:noProof/>
              </w:rPr>
              <w:t>6.11.3</w:t>
            </w:r>
            <w:r w:rsidRPr="00EA5A91">
              <w:rPr>
                <w:rStyle w:val="a7"/>
                <w:noProof/>
              </w:rPr>
              <w:t>系统合格性测试准备</w:t>
            </w:r>
            <w:r>
              <w:rPr>
                <w:noProof/>
                <w:webHidden/>
              </w:rPr>
              <w:tab/>
            </w:r>
            <w:r>
              <w:rPr>
                <w:noProof/>
                <w:webHidden/>
              </w:rPr>
              <w:fldChar w:fldCharType="begin"/>
            </w:r>
            <w:r>
              <w:rPr>
                <w:noProof/>
                <w:webHidden/>
              </w:rPr>
              <w:instrText xml:space="preserve"> PAGEREF _Toc464198997 \h </w:instrText>
            </w:r>
            <w:r>
              <w:rPr>
                <w:noProof/>
                <w:webHidden/>
              </w:rPr>
            </w:r>
            <w:r>
              <w:rPr>
                <w:noProof/>
                <w:webHidden/>
              </w:rPr>
              <w:fldChar w:fldCharType="separate"/>
            </w:r>
            <w:r>
              <w:rPr>
                <w:noProof/>
                <w:webHidden/>
              </w:rPr>
              <w:t>17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98" w:history="1">
            <w:r w:rsidRPr="00EA5A91">
              <w:rPr>
                <w:rStyle w:val="a7"/>
                <w:noProof/>
              </w:rPr>
              <w:t>6.11.4</w:t>
            </w:r>
            <w:r w:rsidRPr="00EA5A91">
              <w:rPr>
                <w:rStyle w:val="a7"/>
                <w:noProof/>
              </w:rPr>
              <w:t>系统合格性测试执行</w:t>
            </w:r>
            <w:r>
              <w:rPr>
                <w:noProof/>
                <w:webHidden/>
              </w:rPr>
              <w:tab/>
            </w:r>
            <w:r>
              <w:rPr>
                <w:noProof/>
                <w:webHidden/>
              </w:rPr>
              <w:fldChar w:fldCharType="begin"/>
            </w:r>
            <w:r>
              <w:rPr>
                <w:noProof/>
                <w:webHidden/>
              </w:rPr>
              <w:instrText xml:space="preserve"> PAGEREF _Toc464198998 \h </w:instrText>
            </w:r>
            <w:r>
              <w:rPr>
                <w:noProof/>
                <w:webHidden/>
              </w:rPr>
            </w:r>
            <w:r>
              <w:rPr>
                <w:noProof/>
                <w:webHidden/>
              </w:rPr>
              <w:fldChar w:fldCharType="separate"/>
            </w:r>
            <w:r>
              <w:rPr>
                <w:noProof/>
                <w:webHidden/>
              </w:rPr>
              <w:t>18</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8999" w:history="1">
            <w:r w:rsidRPr="00EA5A91">
              <w:rPr>
                <w:rStyle w:val="a7"/>
                <w:noProof/>
              </w:rPr>
              <w:t>6.12</w:t>
            </w:r>
            <w:r w:rsidRPr="00EA5A91">
              <w:rPr>
                <w:rStyle w:val="a7"/>
                <w:noProof/>
              </w:rPr>
              <w:t>软件使用准备</w:t>
            </w:r>
            <w:r>
              <w:rPr>
                <w:noProof/>
                <w:webHidden/>
              </w:rPr>
              <w:tab/>
            </w:r>
            <w:r>
              <w:rPr>
                <w:noProof/>
                <w:webHidden/>
              </w:rPr>
              <w:fldChar w:fldCharType="begin"/>
            </w:r>
            <w:r>
              <w:rPr>
                <w:noProof/>
                <w:webHidden/>
              </w:rPr>
              <w:instrText xml:space="preserve"> PAGEREF _Toc464198999 \h </w:instrText>
            </w:r>
            <w:r>
              <w:rPr>
                <w:noProof/>
                <w:webHidden/>
              </w:rPr>
            </w:r>
            <w:r>
              <w:rPr>
                <w:noProof/>
                <w:webHidden/>
              </w:rPr>
              <w:fldChar w:fldCharType="separate"/>
            </w:r>
            <w:r>
              <w:rPr>
                <w:noProof/>
                <w:webHidden/>
              </w:rPr>
              <w:t>19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00" w:history="1">
            <w:r w:rsidRPr="00EA5A91">
              <w:rPr>
                <w:rStyle w:val="a7"/>
                <w:noProof/>
              </w:rPr>
              <w:t>6.12.1</w:t>
            </w:r>
            <w:r w:rsidRPr="00EA5A91">
              <w:rPr>
                <w:rStyle w:val="a7"/>
                <w:noProof/>
              </w:rPr>
              <w:t>可执行软件的准备</w:t>
            </w:r>
            <w:r>
              <w:rPr>
                <w:noProof/>
                <w:webHidden/>
              </w:rPr>
              <w:tab/>
            </w:r>
            <w:r>
              <w:rPr>
                <w:noProof/>
                <w:webHidden/>
              </w:rPr>
              <w:fldChar w:fldCharType="begin"/>
            </w:r>
            <w:r>
              <w:rPr>
                <w:noProof/>
                <w:webHidden/>
              </w:rPr>
              <w:instrText xml:space="preserve"> PAGEREF _Toc464199000 \h </w:instrText>
            </w:r>
            <w:r>
              <w:rPr>
                <w:noProof/>
                <w:webHidden/>
              </w:rPr>
            </w:r>
            <w:r>
              <w:rPr>
                <w:noProof/>
                <w:webHidden/>
              </w:rPr>
              <w:fldChar w:fldCharType="separate"/>
            </w:r>
            <w:r>
              <w:rPr>
                <w:noProof/>
                <w:webHidden/>
              </w:rPr>
              <w:t>19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01" w:history="1">
            <w:r w:rsidRPr="00EA5A91">
              <w:rPr>
                <w:rStyle w:val="a7"/>
                <w:noProof/>
              </w:rPr>
              <w:t>6.12.2</w:t>
            </w:r>
            <w:r w:rsidRPr="00EA5A91">
              <w:rPr>
                <w:rStyle w:val="a7"/>
                <w:noProof/>
              </w:rPr>
              <w:t>用户现场的版本说明的准备</w:t>
            </w:r>
            <w:r>
              <w:rPr>
                <w:noProof/>
                <w:webHidden/>
              </w:rPr>
              <w:tab/>
            </w:r>
            <w:r>
              <w:rPr>
                <w:noProof/>
                <w:webHidden/>
              </w:rPr>
              <w:fldChar w:fldCharType="begin"/>
            </w:r>
            <w:r>
              <w:rPr>
                <w:noProof/>
                <w:webHidden/>
              </w:rPr>
              <w:instrText xml:space="preserve"> PAGEREF _Toc464199001 \h </w:instrText>
            </w:r>
            <w:r>
              <w:rPr>
                <w:noProof/>
                <w:webHidden/>
              </w:rPr>
            </w:r>
            <w:r>
              <w:rPr>
                <w:noProof/>
                <w:webHidden/>
              </w:rPr>
              <w:fldChar w:fldCharType="separate"/>
            </w:r>
            <w:r>
              <w:rPr>
                <w:noProof/>
                <w:webHidden/>
              </w:rPr>
              <w:t>19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02" w:history="1">
            <w:r w:rsidRPr="00EA5A91">
              <w:rPr>
                <w:rStyle w:val="a7"/>
                <w:noProof/>
              </w:rPr>
              <w:t>6.12.2</w:t>
            </w:r>
            <w:r w:rsidRPr="00EA5A91">
              <w:rPr>
                <w:rStyle w:val="a7"/>
                <w:noProof/>
              </w:rPr>
              <w:t>用户手册的准备</w:t>
            </w:r>
            <w:r>
              <w:rPr>
                <w:noProof/>
                <w:webHidden/>
              </w:rPr>
              <w:tab/>
            </w:r>
            <w:r>
              <w:rPr>
                <w:noProof/>
                <w:webHidden/>
              </w:rPr>
              <w:fldChar w:fldCharType="begin"/>
            </w:r>
            <w:r>
              <w:rPr>
                <w:noProof/>
                <w:webHidden/>
              </w:rPr>
              <w:instrText xml:space="preserve"> PAGEREF _Toc464199002 \h </w:instrText>
            </w:r>
            <w:r>
              <w:rPr>
                <w:noProof/>
                <w:webHidden/>
              </w:rPr>
            </w:r>
            <w:r>
              <w:rPr>
                <w:noProof/>
                <w:webHidden/>
              </w:rPr>
              <w:fldChar w:fldCharType="separate"/>
            </w:r>
            <w:r>
              <w:rPr>
                <w:noProof/>
                <w:webHidden/>
              </w:rPr>
              <w:t>19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03" w:history="1">
            <w:r w:rsidRPr="00EA5A91">
              <w:rPr>
                <w:rStyle w:val="a7"/>
                <w:noProof/>
              </w:rPr>
              <w:t>6.13</w:t>
            </w:r>
            <w:r w:rsidRPr="00EA5A91">
              <w:rPr>
                <w:rStyle w:val="a7"/>
                <w:noProof/>
              </w:rPr>
              <w:t>软件移交准备</w:t>
            </w:r>
            <w:r>
              <w:rPr>
                <w:noProof/>
                <w:webHidden/>
              </w:rPr>
              <w:tab/>
            </w:r>
            <w:r>
              <w:rPr>
                <w:noProof/>
                <w:webHidden/>
              </w:rPr>
              <w:fldChar w:fldCharType="begin"/>
            </w:r>
            <w:r>
              <w:rPr>
                <w:noProof/>
                <w:webHidden/>
              </w:rPr>
              <w:instrText xml:space="preserve"> PAGEREF _Toc464199003 \h </w:instrText>
            </w:r>
            <w:r>
              <w:rPr>
                <w:noProof/>
                <w:webHidden/>
              </w:rPr>
            </w:r>
            <w:r>
              <w:rPr>
                <w:noProof/>
                <w:webHidden/>
              </w:rPr>
              <w:fldChar w:fldCharType="separate"/>
            </w:r>
            <w:r>
              <w:rPr>
                <w:noProof/>
                <w:webHidden/>
              </w:rPr>
              <w:t>20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04" w:history="1">
            <w:r w:rsidRPr="00EA5A91">
              <w:rPr>
                <w:rStyle w:val="a7"/>
                <w:noProof/>
              </w:rPr>
              <w:t>6.13.1</w:t>
            </w:r>
            <w:r w:rsidRPr="00EA5A91">
              <w:rPr>
                <w:rStyle w:val="a7"/>
                <w:noProof/>
              </w:rPr>
              <w:t>可执行软件的准备</w:t>
            </w:r>
            <w:r>
              <w:rPr>
                <w:noProof/>
                <w:webHidden/>
              </w:rPr>
              <w:tab/>
            </w:r>
            <w:r>
              <w:rPr>
                <w:noProof/>
                <w:webHidden/>
              </w:rPr>
              <w:fldChar w:fldCharType="begin"/>
            </w:r>
            <w:r>
              <w:rPr>
                <w:noProof/>
                <w:webHidden/>
              </w:rPr>
              <w:instrText xml:space="preserve"> PAGEREF _Toc464199004 \h </w:instrText>
            </w:r>
            <w:r>
              <w:rPr>
                <w:noProof/>
                <w:webHidden/>
              </w:rPr>
            </w:r>
            <w:r>
              <w:rPr>
                <w:noProof/>
                <w:webHidden/>
              </w:rPr>
              <w:fldChar w:fldCharType="separate"/>
            </w:r>
            <w:r>
              <w:rPr>
                <w:noProof/>
                <w:webHidden/>
              </w:rPr>
              <w:t>20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05" w:history="1">
            <w:r w:rsidRPr="00EA5A91">
              <w:rPr>
                <w:rStyle w:val="a7"/>
                <w:noProof/>
              </w:rPr>
              <w:t>6.13.2</w:t>
            </w:r>
            <w:r w:rsidRPr="00EA5A91">
              <w:rPr>
                <w:rStyle w:val="a7"/>
                <w:noProof/>
              </w:rPr>
              <w:t>源文件准备</w:t>
            </w:r>
            <w:r>
              <w:rPr>
                <w:noProof/>
                <w:webHidden/>
              </w:rPr>
              <w:tab/>
            </w:r>
            <w:r>
              <w:rPr>
                <w:noProof/>
                <w:webHidden/>
              </w:rPr>
              <w:fldChar w:fldCharType="begin"/>
            </w:r>
            <w:r>
              <w:rPr>
                <w:noProof/>
                <w:webHidden/>
              </w:rPr>
              <w:instrText xml:space="preserve"> PAGEREF _Toc464199005 \h </w:instrText>
            </w:r>
            <w:r>
              <w:rPr>
                <w:noProof/>
                <w:webHidden/>
              </w:rPr>
            </w:r>
            <w:r>
              <w:rPr>
                <w:noProof/>
                <w:webHidden/>
              </w:rPr>
              <w:fldChar w:fldCharType="separate"/>
            </w:r>
            <w:r>
              <w:rPr>
                <w:noProof/>
                <w:webHidden/>
              </w:rPr>
              <w:t>20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06" w:history="1">
            <w:r w:rsidRPr="00EA5A91">
              <w:rPr>
                <w:rStyle w:val="a7"/>
                <w:noProof/>
              </w:rPr>
              <w:t>6.13.3</w:t>
            </w:r>
            <w:r w:rsidRPr="00EA5A91">
              <w:rPr>
                <w:rStyle w:val="a7"/>
                <w:noProof/>
              </w:rPr>
              <w:t>支持现场的版本说明的准备</w:t>
            </w:r>
            <w:r>
              <w:rPr>
                <w:noProof/>
                <w:webHidden/>
              </w:rPr>
              <w:tab/>
            </w:r>
            <w:r>
              <w:rPr>
                <w:noProof/>
                <w:webHidden/>
              </w:rPr>
              <w:fldChar w:fldCharType="begin"/>
            </w:r>
            <w:r>
              <w:rPr>
                <w:noProof/>
                <w:webHidden/>
              </w:rPr>
              <w:instrText xml:space="preserve"> PAGEREF _Toc464199006 \h </w:instrText>
            </w:r>
            <w:r>
              <w:rPr>
                <w:noProof/>
                <w:webHidden/>
              </w:rPr>
            </w:r>
            <w:r>
              <w:rPr>
                <w:noProof/>
                <w:webHidden/>
              </w:rPr>
              <w:fldChar w:fldCharType="separate"/>
            </w:r>
            <w:r>
              <w:rPr>
                <w:noProof/>
                <w:webHidden/>
              </w:rPr>
              <w:t>20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07" w:history="1">
            <w:r w:rsidRPr="00EA5A91">
              <w:rPr>
                <w:rStyle w:val="a7"/>
                <w:noProof/>
              </w:rPr>
              <w:t>6.13.4</w:t>
            </w:r>
            <w:r w:rsidRPr="00EA5A91">
              <w:rPr>
                <w:rStyle w:val="a7"/>
                <w:noProof/>
              </w:rPr>
              <w:t>支持手册准备</w:t>
            </w:r>
            <w:r>
              <w:rPr>
                <w:noProof/>
                <w:webHidden/>
              </w:rPr>
              <w:tab/>
            </w:r>
            <w:r>
              <w:rPr>
                <w:noProof/>
                <w:webHidden/>
              </w:rPr>
              <w:fldChar w:fldCharType="begin"/>
            </w:r>
            <w:r>
              <w:rPr>
                <w:noProof/>
                <w:webHidden/>
              </w:rPr>
              <w:instrText xml:space="preserve"> PAGEREF _Toc464199007 \h </w:instrText>
            </w:r>
            <w:r>
              <w:rPr>
                <w:noProof/>
                <w:webHidden/>
              </w:rPr>
            </w:r>
            <w:r>
              <w:rPr>
                <w:noProof/>
                <w:webHidden/>
              </w:rPr>
              <w:fldChar w:fldCharType="separate"/>
            </w:r>
            <w:r>
              <w:rPr>
                <w:noProof/>
                <w:webHidden/>
              </w:rPr>
              <w:t>20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08" w:history="1">
            <w:r w:rsidRPr="00EA5A91">
              <w:rPr>
                <w:rStyle w:val="a7"/>
                <w:noProof/>
              </w:rPr>
              <w:t>6.14</w:t>
            </w:r>
            <w:r w:rsidRPr="00EA5A91">
              <w:rPr>
                <w:rStyle w:val="a7"/>
                <w:noProof/>
              </w:rPr>
              <w:t>软件配置管理</w:t>
            </w:r>
            <w:r>
              <w:rPr>
                <w:noProof/>
                <w:webHidden/>
              </w:rPr>
              <w:tab/>
            </w:r>
            <w:r>
              <w:rPr>
                <w:noProof/>
                <w:webHidden/>
              </w:rPr>
              <w:fldChar w:fldCharType="begin"/>
            </w:r>
            <w:r>
              <w:rPr>
                <w:noProof/>
                <w:webHidden/>
              </w:rPr>
              <w:instrText xml:space="preserve"> PAGEREF _Toc464199008 \h </w:instrText>
            </w:r>
            <w:r>
              <w:rPr>
                <w:noProof/>
                <w:webHidden/>
              </w:rPr>
            </w:r>
            <w:r>
              <w:rPr>
                <w:noProof/>
                <w:webHidden/>
              </w:rPr>
              <w:fldChar w:fldCharType="separate"/>
            </w:r>
            <w:r>
              <w:rPr>
                <w:noProof/>
                <w:webHidden/>
              </w:rPr>
              <w:t>21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09" w:history="1">
            <w:r w:rsidRPr="00EA5A91">
              <w:rPr>
                <w:rStyle w:val="a7"/>
                <w:noProof/>
              </w:rPr>
              <w:t>6.14.1</w:t>
            </w:r>
            <w:r w:rsidRPr="00EA5A91">
              <w:rPr>
                <w:rStyle w:val="a7"/>
                <w:noProof/>
              </w:rPr>
              <w:t>配置标识</w:t>
            </w:r>
            <w:r>
              <w:rPr>
                <w:noProof/>
                <w:webHidden/>
              </w:rPr>
              <w:tab/>
            </w:r>
            <w:r>
              <w:rPr>
                <w:noProof/>
                <w:webHidden/>
              </w:rPr>
              <w:fldChar w:fldCharType="begin"/>
            </w:r>
            <w:r>
              <w:rPr>
                <w:noProof/>
                <w:webHidden/>
              </w:rPr>
              <w:instrText xml:space="preserve"> PAGEREF _Toc464199009 \h </w:instrText>
            </w:r>
            <w:r>
              <w:rPr>
                <w:noProof/>
                <w:webHidden/>
              </w:rPr>
            </w:r>
            <w:r>
              <w:rPr>
                <w:noProof/>
                <w:webHidden/>
              </w:rPr>
              <w:fldChar w:fldCharType="separate"/>
            </w:r>
            <w:r>
              <w:rPr>
                <w:noProof/>
                <w:webHidden/>
              </w:rPr>
              <w:t>21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10" w:history="1">
            <w:r w:rsidRPr="00EA5A91">
              <w:rPr>
                <w:rStyle w:val="a7"/>
                <w:noProof/>
              </w:rPr>
              <w:t>6.14.2</w:t>
            </w:r>
            <w:r w:rsidRPr="00EA5A91">
              <w:rPr>
                <w:rStyle w:val="a7"/>
                <w:noProof/>
              </w:rPr>
              <w:t>配置控制</w:t>
            </w:r>
            <w:r>
              <w:rPr>
                <w:noProof/>
                <w:webHidden/>
              </w:rPr>
              <w:tab/>
            </w:r>
            <w:r>
              <w:rPr>
                <w:noProof/>
                <w:webHidden/>
              </w:rPr>
              <w:fldChar w:fldCharType="begin"/>
            </w:r>
            <w:r>
              <w:rPr>
                <w:noProof/>
                <w:webHidden/>
              </w:rPr>
              <w:instrText xml:space="preserve"> PAGEREF _Toc464199010 \h </w:instrText>
            </w:r>
            <w:r>
              <w:rPr>
                <w:noProof/>
                <w:webHidden/>
              </w:rPr>
            </w:r>
            <w:r>
              <w:rPr>
                <w:noProof/>
                <w:webHidden/>
              </w:rPr>
              <w:fldChar w:fldCharType="separate"/>
            </w:r>
            <w:r>
              <w:rPr>
                <w:noProof/>
                <w:webHidden/>
              </w:rPr>
              <w:t>21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11" w:history="1">
            <w:r w:rsidRPr="00EA5A91">
              <w:rPr>
                <w:rStyle w:val="a7"/>
                <w:noProof/>
              </w:rPr>
              <w:t>6.14.3</w:t>
            </w:r>
            <w:r w:rsidRPr="00EA5A91">
              <w:rPr>
                <w:rStyle w:val="a7"/>
                <w:noProof/>
              </w:rPr>
              <w:t>配置状态统计</w:t>
            </w:r>
            <w:r>
              <w:rPr>
                <w:noProof/>
                <w:webHidden/>
              </w:rPr>
              <w:tab/>
            </w:r>
            <w:r>
              <w:rPr>
                <w:noProof/>
                <w:webHidden/>
              </w:rPr>
              <w:fldChar w:fldCharType="begin"/>
            </w:r>
            <w:r>
              <w:rPr>
                <w:noProof/>
                <w:webHidden/>
              </w:rPr>
              <w:instrText xml:space="preserve"> PAGEREF _Toc464199011 \h </w:instrText>
            </w:r>
            <w:r>
              <w:rPr>
                <w:noProof/>
                <w:webHidden/>
              </w:rPr>
            </w:r>
            <w:r>
              <w:rPr>
                <w:noProof/>
                <w:webHidden/>
              </w:rPr>
              <w:fldChar w:fldCharType="separate"/>
            </w:r>
            <w:r>
              <w:rPr>
                <w:noProof/>
                <w:webHidden/>
              </w:rPr>
              <w:t>21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12" w:history="1">
            <w:r w:rsidRPr="00EA5A91">
              <w:rPr>
                <w:rStyle w:val="a7"/>
                <w:noProof/>
              </w:rPr>
              <w:t>6.14.4</w:t>
            </w:r>
            <w:r w:rsidRPr="00EA5A91">
              <w:rPr>
                <w:rStyle w:val="a7"/>
                <w:noProof/>
              </w:rPr>
              <w:t>配置审核</w:t>
            </w:r>
            <w:r>
              <w:rPr>
                <w:noProof/>
                <w:webHidden/>
              </w:rPr>
              <w:tab/>
            </w:r>
            <w:r>
              <w:rPr>
                <w:noProof/>
                <w:webHidden/>
              </w:rPr>
              <w:fldChar w:fldCharType="begin"/>
            </w:r>
            <w:r>
              <w:rPr>
                <w:noProof/>
                <w:webHidden/>
              </w:rPr>
              <w:instrText xml:space="preserve"> PAGEREF _Toc464199012 \h </w:instrText>
            </w:r>
            <w:r>
              <w:rPr>
                <w:noProof/>
                <w:webHidden/>
              </w:rPr>
            </w:r>
            <w:r>
              <w:rPr>
                <w:noProof/>
                <w:webHidden/>
              </w:rPr>
              <w:fldChar w:fldCharType="separate"/>
            </w:r>
            <w:r>
              <w:rPr>
                <w:noProof/>
                <w:webHidden/>
              </w:rPr>
              <w:t>21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13" w:history="1">
            <w:r w:rsidRPr="00EA5A91">
              <w:rPr>
                <w:rStyle w:val="a7"/>
                <w:noProof/>
              </w:rPr>
              <w:t>6.15</w:t>
            </w:r>
            <w:r w:rsidRPr="00EA5A91">
              <w:rPr>
                <w:rStyle w:val="a7"/>
                <w:noProof/>
              </w:rPr>
              <w:t>件质量保证</w:t>
            </w:r>
            <w:r>
              <w:rPr>
                <w:noProof/>
                <w:webHidden/>
              </w:rPr>
              <w:tab/>
            </w:r>
            <w:r>
              <w:rPr>
                <w:noProof/>
                <w:webHidden/>
              </w:rPr>
              <w:fldChar w:fldCharType="begin"/>
            </w:r>
            <w:r>
              <w:rPr>
                <w:noProof/>
                <w:webHidden/>
              </w:rPr>
              <w:instrText xml:space="preserve"> PAGEREF _Toc464199013 \h </w:instrText>
            </w:r>
            <w:r>
              <w:rPr>
                <w:noProof/>
                <w:webHidden/>
              </w:rPr>
            </w:r>
            <w:r>
              <w:rPr>
                <w:noProof/>
                <w:webHidden/>
              </w:rPr>
              <w:fldChar w:fldCharType="separate"/>
            </w:r>
            <w:r>
              <w:rPr>
                <w:noProof/>
                <w:webHidden/>
              </w:rPr>
              <w:t>22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14" w:history="1">
            <w:r w:rsidRPr="00EA5A91">
              <w:rPr>
                <w:rStyle w:val="a7"/>
                <w:noProof/>
              </w:rPr>
              <w:t>6.15.1</w:t>
            </w:r>
            <w:r w:rsidRPr="00EA5A91">
              <w:rPr>
                <w:rStyle w:val="a7"/>
                <w:noProof/>
              </w:rPr>
              <w:t>软件质量保证评估</w:t>
            </w:r>
            <w:r>
              <w:rPr>
                <w:noProof/>
                <w:webHidden/>
              </w:rPr>
              <w:tab/>
            </w:r>
            <w:r>
              <w:rPr>
                <w:noProof/>
                <w:webHidden/>
              </w:rPr>
              <w:fldChar w:fldCharType="begin"/>
            </w:r>
            <w:r>
              <w:rPr>
                <w:noProof/>
                <w:webHidden/>
              </w:rPr>
              <w:instrText xml:space="preserve"> PAGEREF _Toc464199014 \h </w:instrText>
            </w:r>
            <w:r>
              <w:rPr>
                <w:noProof/>
                <w:webHidden/>
              </w:rPr>
            </w:r>
            <w:r>
              <w:rPr>
                <w:noProof/>
                <w:webHidden/>
              </w:rPr>
              <w:fldChar w:fldCharType="separate"/>
            </w:r>
            <w:r>
              <w:rPr>
                <w:noProof/>
                <w:webHidden/>
              </w:rPr>
              <w:t>22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15" w:history="1">
            <w:r w:rsidRPr="00EA5A91">
              <w:rPr>
                <w:rStyle w:val="a7"/>
                <w:noProof/>
              </w:rPr>
              <w:t>6.16</w:t>
            </w:r>
            <w:r w:rsidRPr="00EA5A91">
              <w:rPr>
                <w:rStyle w:val="a7"/>
                <w:noProof/>
              </w:rPr>
              <w:t>文档编制</w:t>
            </w:r>
            <w:r>
              <w:rPr>
                <w:noProof/>
                <w:webHidden/>
              </w:rPr>
              <w:tab/>
            </w:r>
            <w:r>
              <w:rPr>
                <w:noProof/>
                <w:webHidden/>
              </w:rPr>
              <w:fldChar w:fldCharType="begin"/>
            </w:r>
            <w:r>
              <w:rPr>
                <w:noProof/>
                <w:webHidden/>
              </w:rPr>
              <w:instrText xml:space="preserve"> PAGEREF _Toc464199015 \h </w:instrText>
            </w:r>
            <w:r>
              <w:rPr>
                <w:noProof/>
                <w:webHidden/>
              </w:rPr>
            </w:r>
            <w:r>
              <w:rPr>
                <w:noProof/>
                <w:webHidden/>
              </w:rPr>
              <w:fldChar w:fldCharType="separate"/>
            </w:r>
            <w:r>
              <w:rPr>
                <w:noProof/>
                <w:webHidden/>
              </w:rPr>
              <w:t>22</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9016" w:history="1">
            <w:r w:rsidRPr="00EA5A91">
              <w:rPr>
                <w:rStyle w:val="a7"/>
                <w:noProof/>
              </w:rPr>
              <w:t>6.17</w:t>
            </w:r>
            <w:r w:rsidRPr="00EA5A91">
              <w:rPr>
                <w:rStyle w:val="a7"/>
                <w:noProof/>
              </w:rPr>
              <w:t>其他软件开发活动</w:t>
            </w:r>
            <w:r>
              <w:rPr>
                <w:noProof/>
                <w:webHidden/>
              </w:rPr>
              <w:tab/>
            </w:r>
            <w:r>
              <w:rPr>
                <w:noProof/>
                <w:webHidden/>
              </w:rPr>
              <w:fldChar w:fldCharType="begin"/>
            </w:r>
            <w:r>
              <w:rPr>
                <w:noProof/>
                <w:webHidden/>
              </w:rPr>
              <w:instrText xml:space="preserve"> PAGEREF _Toc464199016 \h </w:instrText>
            </w:r>
            <w:r>
              <w:rPr>
                <w:noProof/>
                <w:webHidden/>
              </w:rPr>
            </w:r>
            <w:r>
              <w:rPr>
                <w:noProof/>
                <w:webHidden/>
              </w:rPr>
              <w:fldChar w:fldCharType="separate"/>
            </w:r>
            <w:r>
              <w:rPr>
                <w:noProof/>
                <w:webHidden/>
              </w:rPr>
              <w:t>23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17" w:history="1">
            <w:r w:rsidRPr="00EA5A91">
              <w:rPr>
                <w:rStyle w:val="a7"/>
                <w:noProof/>
              </w:rPr>
              <w:t>6.17.1</w:t>
            </w:r>
            <w:r w:rsidRPr="00EA5A91">
              <w:rPr>
                <w:rStyle w:val="a7"/>
                <w:noProof/>
              </w:rPr>
              <w:t>风险管理，包括已知的风险和相应的对策</w:t>
            </w:r>
            <w:r>
              <w:rPr>
                <w:noProof/>
                <w:webHidden/>
              </w:rPr>
              <w:tab/>
            </w:r>
            <w:r>
              <w:rPr>
                <w:noProof/>
                <w:webHidden/>
              </w:rPr>
              <w:fldChar w:fldCharType="begin"/>
            </w:r>
            <w:r>
              <w:rPr>
                <w:noProof/>
                <w:webHidden/>
              </w:rPr>
              <w:instrText xml:space="preserve"> PAGEREF _Toc464199017 \h </w:instrText>
            </w:r>
            <w:r>
              <w:rPr>
                <w:noProof/>
                <w:webHidden/>
              </w:rPr>
            </w:r>
            <w:r>
              <w:rPr>
                <w:noProof/>
                <w:webHidden/>
              </w:rPr>
              <w:fldChar w:fldCharType="separate"/>
            </w:r>
            <w:r>
              <w:rPr>
                <w:noProof/>
                <w:webHidden/>
              </w:rPr>
              <w:t>23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18" w:history="1">
            <w:r w:rsidRPr="00EA5A91">
              <w:rPr>
                <w:rStyle w:val="a7"/>
                <w:noProof/>
              </w:rPr>
              <w:t>6.17.1.1</w:t>
            </w:r>
            <w:r w:rsidRPr="00EA5A91">
              <w:rPr>
                <w:rStyle w:val="a7"/>
                <w:noProof/>
              </w:rPr>
              <w:t>计划编制风险</w:t>
            </w:r>
            <w:r>
              <w:rPr>
                <w:noProof/>
                <w:webHidden/>
              </w:rPr>
              <w:tab/>
            </w:r>
            <w:r>
              <w:rPr>
                <w:noProof/>
                <w:webHidden/>
              </w:rPr>
              <w:fldChar w:fldCharType="begin"/>
            </w:r>
            <w:r>
              <w:rPr>
                <w:noProof/>
                <w:webHidden/>
              </w:rPr>
              <w:instrText xml:space="preserve"> PAGEREF _Toc464199018 \h </w:instrText>
            </w:r>
            <w:r>
              <w:rPr>
                <w:noProof/>
                <w:webHidden/>
              </w:rPr>
            </w:r>
            <w:r>
              <w:rPr>
                <w:noProof/>
                <w:webHidden/>
              </w:rPr>
              <w:fldChar w:fldCharType="separate"/>
            </w:r>
            <w:r>
              <w:rPr>
                <w:noProof/>
                <w:webHidden/>
              </w:rPr>
              <w:t>23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19" w:history="1">
            <w:r w:rsidRPr="00EA5A91">
              <w:rPr>
                <w:rStyle w:val="a7"/>
                <w:noProof/>
              </w:rPr>
              <w:t>6.17.1.2</w:t>
            </w:r>
            <w:r w:rsidRPr="00EA5A91">
              <w:rPr>
                <w:rStyle w:val="a7"/>
                <w:noProof/>
              </w:rPr>
              <w:t>组织和管理风险</w:t>
            </w:r>
            <w:r>
              <w:rPr>
                <w:noProof/>
                <w:webHidden/>
              </w:rPr>
              <w:tab/>
            </w:r>
            <w:r>
              <w:rPr>
                <w:noProof/>
                <w:webHidden/>
              </w:rPr>
              <w:fldChar w:fldCharType="begin"/>
            </w:r>
            <w:r>
              <w:rPr>
                <w:noProof/>
                <w:webHidden/>
              </w:rPr>
              <w:instrText xml:space="preserve"> PAGEREF _Toc464199019 \h </w:instrText>
            </w:r>
            <w:r>
              <w:rPr>
                <w:noProof/>
                <w:webHidden/>
              </w:rPr>
            </w:r>
            <w:r>
              <w:rPr>
                <w:noProof/>
                <w:webHidden/>
              </w:rPr>
              <w:fldChar w:fldCharType="separate"/>
            </w:r>
            <w:r>
              <w:rPr>
                <w:noProof/>
                <w:webHidden/>
              </w:rPr>
              <w:t>23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20" w:history="1">
            <w:r w:rsidRPr="00EA5A91">
              <w:rPr>
                <w:rStyle w:val="a7"/>
                <w:noProof/>
              </w:rPr>
              <w:t>6.17.1.3</w:t>
            </w:r>
            <w:r w:rsidRPr="00EA5A91">
              <w:rPr>
                <w:rStyle w:val="a7"/>
                <w:noProof/>
              </w:rPr>
              <w:t>人员风险</w:t>
            </w:r>
            <w:r>
              <w:rPr>
                <w:noProof/>
                <w:webHidden/>
              </w:rPr>
              <w:tab/>
            </w:r>
            <w:r>
              <w:rPr>
                <w:noProof/>
                <w:webHidden/>
              </w:rPr>
              <w:fldChar w:fldCharType="begin"/>
            </w:r>
            <w:r>
              <w:rPr>
                <w:noProof/>
                <w:webHidden/>
              </w:rPr>
              <w:instrText xml:space="preserve"> PAGEREF _Toc464199020 \h </w:instrText>
            </w:r>
            <w:r>
              <w:rPr>
                <w:noProof/>
                <w:webHidden/>
              </w:rPr>
            </w:r>
            <w:r>
              <w:rPr>
                <w:noProof/>
                <w:webHidden/>
              </w:rPr>
              <w:fldChar w:fldCharType="separate"/>
            </w:r>
            <w:r>
              <w:rPr>
                <w:noProof/>
                <w:webHidden/>
              </w:rPr>
              <w:t>23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21" w:history="1">
            <w:r w:rsidRPr="00EA5A91">
              <w:rPr>
                <w:rStyle w:val="a7"/>
                <w:noProof/>
              </w:rPr>
              <w:t>6.17.1.4</w:t>
            </w:r>
            <w:r w:rsidRPr="00EA5A91">
              <w:rPr>
                <w:rStyle w:val="a7"/>
                <w:noProof/>
              </w:rPr>
              <w:t>客户风险</w:t>
            </w:r>
            <w:r>
              <w:rPr>
                <w:noProof/>
                <w:webHidden/>
              </w:rPr>
              <w:tab/>
            </w:r>
            <w:r>
              <w:rPr>
                <w:noProof/>
                <w:webHidden/>
              </w:rPr>
              <w:fldChar w:fldCharType="begin"/>
            </w:r>
            <w:r>
              <w:rPr>
                <w:noProof/>
                <w:webHidden/>
              </w:rPr>
              <w:instrText xml:space="preserve"> PAGEREF _Toc464199021 \h </w:instrText>
            </w:r>
            <w:r>
              <w:rPr>
                <w:noProof/>
                <w:webHidden/>
              </w:rPr>
            </w:r>
            <w:r>
              <w:rPr>
                <w:noProof/>
                <w:webHidden/>
              </w:rPr>
              <w:fldChar w:fldCharType="separate"/>
            </w:r>
            <w:r>
              <w:rPr>
                <w:noProof/>
                <w:webHidden/>
              </w:rPr>
              <w:t>24</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22" w:history="1">
            <w:r w:rsidRPr="00EA5A91">
              <w:rPr>
                <w:rStyle w:val="a7"/>
                <w:noProof/>
              </w:rPr>
              <w:t>6.17.1.5</w:t>
            </w:r>
            <w:r w:rsidRPr="00EA5A91">
              <w:rPr>
                <w:rStyle w:val="a7"/>
                <w:noProof/>
              </w:rPr>
              <w:t>过程风险</w:t>
            </w:r>
            <w:r>
              <w:rPr>
                <w:noProof/>
                <w:webHidden/>
              </w:rPr>
              <w:tab/>
            </w:r>
            <w:r>
              <w:rPr>
                <w:noProof/>
                <w:webHidden/>
              </w:rPr>
              <w:fldChar w:fldCharType="begin"/>
            </w:r>
            <w:r>
              <w:rPr>
                <w:noProof/>
                <w:webHidden/>
              </w:rPr>
              <w:instrText xml:space="preserve"> PAGEREF _Toc464199022 \h </w:instrText>
            </w:r>
            <w:r>
              <w:rPr>
                <w:noProof/>
                <w:webHidden/>
              </w:rPr>
            </w:r>
            <w:r>
              <w:rPr>
                <w:noProof/>
                <w:webHidden/>
              </w:rPr>
              <w:fldChar w:fldCharType="separate"/>
            </w:r>
            <w:r>
              <w:rPr>
                <w:noProof/>
                <w:webHidden/>
              </w:rPr>
              <w:t>24</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23" w:history="1">
            <w:r w:rsidRPr="00EA5A91">
              <w:rPr>
                <w:rStyle w:val="a7"/>
                <w:noProof/>
              </w:rPr>
              <w:t>6.17.1.6</w:t>
            </w:r>
            <w:r w:rsidRPr="00EA5A91">
              <w:rPr>
                <w:rStyle w:val="a7"/>
                <w:noProof/>
              </w:rPr>
              <w:t>产品风险</w:t>
            </w:r>
            <w:r>
              <w:rPr>
                <w:noProof/>
                <w:webHidden/>
              </w:rPr>
              <w:tab/>
            </w:r>
            <w:r>
              <w:rPr>
                <w:noProof/>
                <w:webHidden/>
              </w:rPr>
              <w:fldChar w:fldCharType="begin"/>
            </w:r>
            <w:r>
              <w:rPr>
                <w:noProof/>
                <w:webHidden/>
              </w:rPr>
              <w:instrText xml:space="preserve"> PAGEREF _Toc464199023 \h </w:instrText>
            </w:r>
            <w:r>
              <w:rPr>
                <w:noProof/>
                <w:webHidden/>
              </w:rPr>
            </w:r>
            <w:r>
              <w:rPr>
                <w:noProof/>
                <w:webHidden/>
              </w:rPr>
              <w:fldChar w:fldCharType="separate"/>
            </w:r>
            <w:r>
              <w:rPr>
                <w:noProof/>
                <w:webHidden/>
              </w:rPr>
              <w:t>24</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24" w:history="1">
            <w:r w:rsidRPr="00EA5A91">
              <w:rPr>
                <w:rStyle w:val="a7"/>
                <w:noProof/>
              </w:rPr>
              <w:t>6.17.1.7</w:t>
            </w:r>
            <w:r w:rsidRPr="00EA5A91">
              <w:rPr>
                <w:rStyle w:val="a7"/>
                <w:noProof/>
              </w:rPr>
              <w:t>需求风险</w:t>
            </w:r>
            <w:r>
              <w:rPr>
                <w:noProof/>
                <w:webHidden/>
              </w:rPr>
              <w:tab/>
            </w:r>
            <w:r>
              <w:rPr>
                <w:noProof/>
                <w:webHidden/>
              </w:rPr>
              <w:fldChar w:fldCharType="begin"/>
            </w:r>
            <w:r>
              <w:rPr>
                <w:noProof/>
                <w:webHidden/>
              </w:rPr>
              <w:instrText xml:space="preserve"> PAGEREF _Toc464199024 \h </w:instrText>
            </w:r>
            <w:r>
              <w:rPr>
                <w:noProof/>
                <w:webHidden/>
              </w:rPr>
            </w:r>
            <w:r>
              <w:rPr>
                <w:noProof/>
                <w:webHidden/>
              </w:rPr>
              <w:fldChar w:fldCharType="separate"/>
            </w:r>
            <w:r>
              <w:rPr>
                <w:noProof/>
                <w:webHidden/>
              </w:rPr>
              <w:t>25</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25" w:history="1">
            <w:r w:rsidRPr="00EA5A91">
              <w:rPr>
                <w:rStyle w:val="a7"/>
                <w:noProof/>
              </w:rPr>
              <w:t>6.17.1.8</w:t>
            </w:r>
            <w:r w:rsidRPr="00EA5A91">
              <w:rPr>
                <w:rStyle w:val="a7"/>
                <w:noProof/>
              </w:rPr>
              <w:t>风险控制</w:t>
            </w:r>
            <w:r>
              <w:rPr>
                <w:noProof/>
                <w:webHidden/>
              </w:rPr>
              <w:tab/>
            </w:r>
            <w:r>
              <w:rPr>
                <w:noProof/>
                <w:webHidden/>
              </w:rPr>
              <w:fldChar w:fldCharType="begin"/>
            </w:r>
            <w:r>
              <w:rPr>
                <w:noProof/>
                <w:webHidden/>
              </w:rPr>
              <w:instrText xml:space="preserve"> PAGEREF _Toc464199025 \h </w:instrText>
            </w:r>
            <w:r>
              <w:rPr>
                <w:noProof/>
                <w:webHidden/>
              </w:rPr>
            </w:r>
            <w:r>
              <w:rPr>
                <w:noProof/>
                <w:webHidden/>
              </w:rPr>
              <w:fldChar w:fldCharType="separate"/>
            </w:r>
            <w:r>
              <w:rPr>
                <w:noProof/>
                <w:webHidden/>
              </w:rPr>
              <w:t>25</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26" w:history="1">
            <w:r w:rsidRPr="00EA5A91">
              <w:rPr>
                <w:rStyle w:val="a7"/>
                <w:noProof/>
              </w:rPr>
              <w:t>6.17.2</w:t>
            </w:r>
            <w:r w:rsidRPr="00EA5A91">
              <w:rPr>
                <w:rStyle w:val="a7"/>
                <w:noProof/>
              </w:rPr>
              <w:t>保密性和私密性</w:t>
            </w:r>
            <w:r>
              <w:rPr>
                <w:noProof/>
                <w:webHidden/>
              </w:rPr>
              <w:tab/>
            </w:r>
            <w:r>
              <w:rPr>
                <w:noProof/>
                <w:webHidden/>
              </w:rPr>
              <w:fldChar w:fldCharType="begin"/>
            </w:r>
            <w:r>
              <w:rPr>
                <w:noProof/>
                <w:webHidden/>
              </w:rPr>
              <w:instrText xml:space="preserve"> PAGEREF _Toc464199026 \h </w:instrText>
            </w:r>
            <w:r>
              <w:rPr>
                <w:noProof/>
                <w:webHidden/>
              </w:rPr>
            </w:r>
            <w:r>
              <w:rPr>
                <w:noProof/>
                <w:webHidden/>
              </w:rPr>
              <w:fldChar w:fldCharType="separate"/>
            </w:r>
            <w:r>
              <w:rPr>
                <w:noProof/>
                <w:webHidden/>
              </w:rPr>
              <w:t>26</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9027" w:history="1">
            <w:r w:rsidRPr="00EA5A91">
              <w:rPr>
                <w:rStyle w:val="a7"/>
                <w:noProof/>
              </w:rPr>
              <w:t xml:space="preserve">7 </w:t>
            </w:r>
            <w:r w:rsidRPr="00EA5A91">
              <w:rPr>
                <w:rStyle w:val="a7"/>
                <w:noProof/>
              </w:rPr>
              <w:t>进度表和活动网络图</w:t>
            </w:r>
            <w:r>
              <w:rPr>
                <w:noProof/>
                <w:webHidden/>
              </w:rPr>
              <w:tab/>
            </w:r>
            <w:r>
              <w:rPr>
                <w:noProof/>
                <w:webHidden/>
              </w:rPr>
              <w:fldChar w:fldCharType="begin"/>
            </w:r>
            <w:r>
              <w:rPr>
                <w:noProof/>
                <w:webHidden/>
              </w:rPr>
              <w:instrText xml:space="preserve"> PAGEREF _Toc464199027 \h </w:instrText>
            </w:r>
            <w:r>
              <w:rPr>
                <w:noProof/>
                <w:webHidden/>
              </w:rPr>
            </w:r>
            <w:r>
              <w:rPr>
                <w:noProof/>
                <w:webHidden/>
              </w:rPr>
              <w:fldChar w:fldCharType="separate"/>
            </w:r>
            <w:r>
              <w:rPr>
                <w:noProof/>
                <w:webHidden/>
              </w:rPr>
              <w:t>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28" w:history="1">
            <w:r w:rsidRPr="00EA5A91">
              <w:rPr>
                <w:rStyle w:val="a7"/>
                <w:noProof/>
              </w:rPr>
              <w:t xml:space="preserve">7.1 </w:t>
            </w:r>
            <w:r w:rsidRPr="00EA5A91">
              <w:rPr>
                <w:rStyle w:val="a7"/>
                <w:noProof/>
              </w:rPr>
              <w:t>进度表</w:t>
            </w:r>
            <w:r>
              <w:rPr>
                <w:noProof/>
                <w:webHidden/>
              </w:rPr>
              <w:tab/>
            </w:r>
            <w:r>
              <w:rPr>
                <w:noProof/>
                <w:webHidden/>
              </w:rPr>
              <w:fldChar w:fldCharType="begin"/>
            </w:r>
            <w:r>
              <w:rPr>
                <w:noProof/>
                <w:webHidden/>
              </w:rPr>
              <w:instrText xml:space="preserve"> PAGEREF _Toc464199028 \h </w:instrText>
            </w:r>
            <w:r>
              <w:rPr>
                <w:noProof/>
                <w:webHidden/>
              </w:rPr>
            </w:r>
            <w:r>
              <w:rPr>
                <w:noProof/>
                <w:webHidden/>
              </w:rPr>
              <w:fldChar w:fldCharType="separate"/>
            </w:r>
            <w:r>
              <w:rPr>
                <w:noProof/>
                <w:webHidden/>
              </w:rPr>
              <w:t>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29" w:history="1">
            <w:r w:rsidRPr="00EA5A91">
              <w:rPr>
                <w:rStyle w:val="a7"/>
                <w:noProof/>
              </w:rPr>
              <w:t xml:space="preserve">7.2 </w:t>
            </w:r>
            <w:r w:rsidRPr="00EA5A91">
              <w:rPr>
                <w:rStyle w:val="a7"/>
                <w:noProof/>
              </w:rPr>
              <w:t>活动网络图</w:t>
            </w:r>
            <w:r>
              <w:rPr>
                <w:noProof/>
                <w:webHidden/>
              </w:rPr>
              <w:tab/>
            </w:r>
            <w:r>
              <w:rPr>
                <w:noProof/>
                <w:webHidden/>
              </w:rPr>
              <w:fldChar w:fldCharType="begin"/>
            </w:r>
            <w:r>
              <w:rPr>
                <w:noProof/>
                <w:webHidden/>
              </w:rPr>
              <w:instrText xml:space="preserve"> PAGEREF _Toc464199029 \h </w:instrText>
            </w:r>
            <w:r>
              <w:rPr>
                <w:noProof/>
                <w:webHidden/>
              </w:rPr>
            </w:r>
            <w:r>
              <w:rPr>
                <w:noProof/>
                <w:webHidden/>
              </w:rPr>
              <w:fldChar w:fldCharType="separate"/>
            </w:r>
            <w:r>
              <w:rPr>
                <w:noProof/>
                <w:webHidden/>
              </w:rPr>
              <w:t>2</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9030" w:history="1">
            <w:r w:rsidRPr="00EA5A91">
              <w:rPr>
                <w:rStyle w:val="a7"/>
                <w:noProof/>
              </w:rPr>
              <w:t xml:space="preserve">8 </w:t>
            </w:r>
            <w:r w:rsidRPr="00EA5A91">
              <w:rPr>
                <w:rStyle w:val="a7"/>
                <w:noProof/>
              </w:rPr>
              <w:t>项目组织和资源</w:t>
            </w:r>
            <w:r>
              <w:rPr>
                <w:noProof/>
                <w:webHidden/>
              </w:rPr>
              <w:tab/>
            </w:r>
            <w:r>
              <w:rPr>
                <w:noProof/>
                <w:webHidden/>
              </w:rPr>
              <w:fldChar w:fldCharType="begin"/>
            </w:r>
            <w:r>
              <w:rPr>
                <w:noProof/>
                <w:webHidden/>
              </w:rPr>
              <w:instrText xml:space="preserve"> PAGEREF _Toc464199030 \h </w:instrText>
            </w:r>
            <w:r>
              <w:rPr>
                <w:noProof/>
                <w:webHidden/>
              </w:rPr>
            </w:r>
            <w:r>
              <w:rPr>
                <w:noProof/>
                <w:webHidden/>
              </w:rPr>
              <w:fldChar w:fldCharType="separate"/>
            </w:r>
            <w:r>
              <w:rPr>
                <w:noProof/>
                <w:webHidden/>
              </w:rPr>
              <w:t>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31" w:history="1">
            <w:r w:rsidRPr="00EA5A91">
              <w:rPr>
                <w:rStyle w:val="a7"/>
                <w:noProof/>
              </w:rPr>
              <w:t xml:space="preserve">8.1 </w:t>
            </w:r>
            <w:r w:rsidRPr="00EA5A91">
              <w:rPr>
                <w:rStyle w:val="a7"/>
                <w:noProof/>
              </w:rPr>
              <w:t>项目组织</w:t>
            </w:r>
            <w:r>
              <w:rPr>
                <w:noProof/>
                <w:webHidden/>
              </w:rPr>
              <w:tab/>
            </w:r>
            <w:r>
              <w:rPr>
                <w:noProof/>
                <w:webHidden/>
              </w:rPr>
              <w:fldChar w:fldCharType="begin"/>
            </w:r>
            <w:r>
              <w:rPr>
                <w:noProof/>
                <w:webHidden/>
              </w:rPr>
              <w:instrText xml:space="preserve"> PAGEREF _Toc464199031 \h </w:instrText>
            </w:r>
            <w:r>
              <w:rPr>
                <w:noProof/>
                <w:webHidden/>
              </w:rPr>
            </w:r>
            <w:r>
              <w:rPr>
                <w:noProof/>
                <w:webHidden/>
              </w:rPr>
              <w:fldChar w:fldCharType="separate"/>
            </w:r>
            <w:r>
              <w:rPr>
                <w:noProof/>
                <w:webHidden/>
              </w:rPr>
              <w:t>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32" w:history="1">
            <w:r w:rsidRPr="00EA5A91">
              <w:rPr>
                <w:rStyle w:val="a7"/>
                <w:noProof/>
              </w:rPr>
              <w:t>8.2</w:t>
            </w:r>
            <w:r w:rsidRPr="00EA5A91">
              <w:rPr>
                <w:rStyle w:val="a7"/>
                <w:noProof/>
              </w:rPr>
              <w:t>项目资源</w:t>
            </w:r>
            <w:r>
              <w:rPr>
                <w:noProof/>
                <w:webHidden/>
              </w:rPr>
              <w:tab/>
            </w:r>
            <w:r>
              <w:rPr>
                <w:noProof/>
                <w:webHidden/>
              </w:rPr>
              <w:fldChar w:fldCharType="begin"/>
            </w:r>
            <w:r>
              <w:rPr>
                <w:noProof/>
                <w:webHidden/>
              </w:rPr>
              <w:instrText xml:space="preserve"> PAGEREF _Toc464199032 \h </w:instrText>
            </w:r>
            <w:r>
              <w:rPr>
                <w:noProof/>
                <w:webHidden/>
              </w:rPr>
            </w:r>
            <w:r>
              <w:rPr>
                <w:noProof/>
                <w:webHidden/>
              </w:rPr>
              <w:fldChar w:fldCharType="separate"/>
            </w:r>
            <w:r>
              <w:rPr>
                <w:noProof/>
                <w:webHidden/>
              </w:rPr>
              <w:t>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33" w:history="1">
            <w:r w:rsidRPr="00EA5A91">
              <w:rPr>
                <w:rStyle w:val="a7"/>
                <w:noProof/>
              </w:rPr>
              <w:t xml:space="preserve">8.2.1 </w:t>
            </w:r>
            <w:r w:rsidRPr="00EA5A91">
              <w:rPr>
                <w:rStyle w:val="a7"/>
                <w:noProof/>
              </w:rPr>
              <w:t>人力资源</w:t>
            </w:r>
            <w:r>
              <w:rPr>
                <w:noProof/>
                <w:webHidden/>
              </w:rPr>
              <w:tab/>
            </w:r>
            <w:r>
              <w:rPr>
                <w:noProof/>
                <w:webHidden/>
              </w:rPr>
              <w:fldChar w:fldCharType="begin"/>
            </w:r>
            <w:r>
              <w:rPr>
                <w:noProof/>
                <w:webHidden/>
              </w:rPr>
              <w:instrText xml:space="preserve"> PAGEREF _Toc464199033 \h </w:instrText>
            </w:r>
            <w:r>
              <w:rPr>
                <w:noProof/>
                <w:webHidden/>
              </w:rPr>
            </w:r>
            <w:r>
              <w:rPr>
                <w:noProof/>
                <w:webHidden/>
              </w:rPr>
              <w:fldChar w:fldCharType="separate"/>
            </w:r>
            <w:r>
              <w:rPr>
                <w:noProof/>
                <w:webHidden/>
              </w:rPr>
              <w:t>2</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34" w:history="1">
            <w:r w:rsidRPr="00EA5A91">
              <w:rPr>
                <w:rStyle w:val="a7"/>
                <w:noProof/>
              </w:rPr>
              <w:t xml:space="preserve">8.2.2 </w:t>
            </w:r>
            <w:r w:rsidRPr="00EA5A91">
              <w:rPr>
                <w:rStyle w:val="a7"/>
                <w:noProof/>
              </w:rPr>
              <w:t>其他资源</w:t>
            </w:r>
            <w:r>
              <w:rPr>
                <w:noProof/>
                <w:webHidden/>
              </w:rPr>
              <w:tab/>
            </w:r>
            <w:r>
              <w:rPr>
                <w:noProof/>
                <w:webHidden/>
              </w:rPr>
              <w:fldChar w:fldCharType="begin"/>
            </w:r>
            <w:r>
              <w:rPr>
                <w:noProof/>
                <w:webHidden/>
              </w:rPr>
              <w:instrText xml:space="preserve"> PAGEREF _Toc464199034 \h </w:instrText>
            </w:r>
            <w:r>
              <w:rPr>
                <w:noProof/>
                <w:webHidden/>
              </w:rPr>
            </w:r>
            <w:r>
              <w:rPr>
                <w:noProof/>
                <w:webHidden/>
              </w:rPr>
              <w:fldChar w:fldCharType="separate"/>
            </w:r>
            <w:r>
              <w:rPr>
                <w:noProof/>
                <w:webHidden/>
              </w:rPr>
              <w:t>3</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9035" w:history="1">
            <w:r w:rsidRPr="00EA5A91">
              <w:rPr>
                <w:rStyle w:val="a7"/>
                <w:noProof/>
              </w:rPr>
              <w:t xml:space="preserve">9 </w:t>
            </w:r>
            <w:r w:rsidRPr="00EA5A91">
              <w:rPr>
                <w:rStyle w:val="a7"/>
                <w:noProof/>
              </w:rPr>
              <w:t>培训</w:t>
            </w:r>
            <w:r>
              <w:rPr>
                <w:noProof/>
                <w:webHidden/>
              </w:rPr>
              <w:tab/>
            </w:r>
            <w:r>
              <w:rPr>
                <w:noProof/>
                <w:webHidden/>
              </w:rPr>
              <w:fldChar w:fldCharType="begin"/>
            </w:r>
            <w:r>
              <w:rPr>
                <w:noProof/>
                <w:webHidden/>
              </w:rPr>
              <w:instrText xml:space="preserve"> PAGEREF _Toc464199035 \h </w:instrText>
            </w:r>
            <w:r>
              <w:rPr>
                <w:noProof/>
                <w:webHidden/>
              </w:rPr>
            </w:r>
            <w:r>
              <w:rPr>
                <w:noProof/>
                <w:webHidden/>
              </w:rPr>
              <w:fldChar w:fldCharType="separate"/>
            </w:r>
            <w:r>
              <w:rPr>
                <w:noProof/>
                <w:webHidden/>
              </w:rPr>
              <w:t>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36" w:history="1">
            <w:r w:rsidRPr="00EA5A91">
              <w:rPr>
                <w:rStyle w:val="a7"/>
                <w:noProof/>
              </w:rPr>
              <w:t xml:space="preserve">9.1 </w:t>
            </w:r>
            <w:r w:rsidRPr="00EA5A91">
              <w:rPr>
                <w:rStyle w:val="a7"/>
                <w:noProof/>
              </w:rPr>
              <w:t>项目的技术要求</w:t>
            </w:r>
            <w:r>
              <w:rPr>
                <w:noProof/>
                <w:webHidden/>
              </w:rPr>
              <w:tab/>
            </w:r>
            <w:r>
              <w:rPr>
                <w:noProof/>
                <w:webHidden/>
              </w:rPr>
              <w:fldChar w:fldCharType="begin"/>
            </w:r>
            <w:r>
              <w:rPr>
                <w:noProof/>
                <w:webHidden/>
              </w:rPr>
              <w:instrText xml:space="preserve"> PAGEREF _Toc464199036 \h </w:instrText>
            </w:r>
            <w:r>
              <w:rPr>
                <w:noProof/>
                <w:webHidden/>
              </w:rPr>
            </w:r>
            <w:r>
              <w:rPr>
                <w:noProof/>
                <w:webHidden/>
              </w:rPr>
              <w:fldChar w:fldCharType="separate"/>
            </w:r>
            <w:r>
              <w:rPr>
                <w:noProof/>
                <w:webHidden/>
              </w:rPr>
              <w:t>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37" w:history="1">
            <w:r w:rsidRPr="00EA5A91">
              <w:rPr>
                <w:rStyle w:val="a7"/>
                <w:noProof/>
              </w:rPr>
              <w:t xml:space="preserve">9.2 </w:t>
            </w:r>
            <w:r w:rsidRPr="00EA5A91">
              <w:rPr>
                <w:rStyle w:val="a7"/>
                <w:noProof/>
              </w:rPr>
              <w:t>培训计划</w:t>
            </w:r>
            <w:r>
              <w:rPr>
                <w:noProof/>
                <w:webHidden/>
              </w:rPr>
              <w:tab/>
            </w:r>
            <w:r>
              <w:rPr>
                <w:noProof/>
                <w:webHidden/>
              </w:rPr>
              <w:fldChar w:fldCharType="begin"/>
            </w:r>
            <w:r>
              <w:rPr>
                <w:noProof/>
                <w:webHidden/>
              </w:rPr>
              <w:instrText xml:space="preserve"> PAGEREF _Toc464199037 \h </w:instrText>
            </w:r>
            <w:r>
              <w:rPr>
                <w:noProof/>
                <w:webHidden/>
              </w:rPr>
            </w:r>
            <w:r>
              <w:rPr>
                <w:noProof/>
                <w:webHidden/>
              </w:rPr>
              <w:fldChar w:fldCharType="separate"/>
            </w:r>
            <w:r>
              <w:rPr>
                <w:noProof/>
                <w:webHidden/>
              </w:rPr>
              <w:t>3</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9038" w:history="1">
            <w:r w:rsidRPr="00EA5A91">
              <w:rPr>
                <w:rStyle w:val="a7"/>
                <w:noProof/>
              </w:rPr>
              <w:t xml:space="preserve">10 </w:t>
            </w:r>
            <w:r w:rsidRPr="00EA5A91">
              <w:rPr>
                <w:rStyle w:val="a7"/>
                <w:noProof/>
              </w:rPr>
              <w:t>项目估算</w:t>
            </w:r>
            <w:r>
              <w:rPr>
                <w:noProof/>
                <w:webHidden/>
              </w:rPr>
              <w:tab/>
            </w:r>
            <w:r>
              <w:rPr>
                <w:noProof/>
                <w:webHidden/>
              </w:rPr>
              <w:fldChar w:fldCharType="begin"/>
            </w:r>
            <w:r>
              <w:rPr>
                <w:noProof/>
                <w:webHidden/>
              </w:rPr>
              <w:instrText xml:space="preserve"> PAGEREF _Toc464199038 \h </w:instrText>
            </w:r>
            <w:r>
              <w:rPr>
                <w:noProof/>
                <w:webHidden/>
              </w:rPr>
            </w:r>
            <w:r>
              <w:rPr>
                <w:noProof/>
                <w:webHidden/>
              </w:rPr>
              <w:fldChar w:fldCharType="separate"/>
            </w:r>
            <w:r>
              <w:rPr>
                <w:noProof/>
                <w:webHidden/>
              </w:rPr>
              <w:t>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39" w:history="1">
            <w:r w:rsidRPr="00EA5A91">
              <w:rPr>
                <w:rStyle w:val="a7"/>
                <w:noProof/>
              </w:rPr>
              <w:t xml:space="preserve">10.1 </w:t>
            </w:r>
            <w:r w:rsidRPr="00EA5A91">
              <w:rPr>
                <w:rStyle w:val="a7"/>
                <w:noProof/>
              </w:rPr>
              <w:t>规模估算</w:t>
            </w:r>
            <w:r>
              <w:rPr>
                <w:noProof/>
                <w:webHidden/>
              </w:rPr>
              <w:tab/>
            </w:r>
            <w:r>
              <w:rPr>
                <w:noProof/>
                <w:webHidden/>
              </w:rPr>
              <w:fldChar w:fldCharType="begin"/>
            </w:r>
            <w:r>
              <w:rPr>
                <w:noProof/>
                <w:webHidden/>
              </w:rPr>
              <w:instrText xml:space="preserve"> PAGEREF _Toc464199039 \h </w:instrText>
            </w:r>
            <w:r>
              <w:rPr>
                <w:noProof/>
                <w:webHidden/>
              </w:rPr>
            </w:r>
            <w:r>
              <w:rPr>
                <w:noProof/>
                <w:webHidden/>
              </w:rPr>
              <w:fldChar w:fldCharType="separate"/>
            </w:r>
            <w:r>
              <w:rPr>
                <w:noProof/>
                <w:webHidden/>
              </w:rPr>
              <w:t>3</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40" w:history="1">
            <w:r w:rsidRPr="00EA5A91">
              <w:rPr>
                <w:rStyle w:val="a7"/>
                <w:noProof/>
              </w:rPr>
              <w:t xml:space="preserve">10.2 </w:t>
            </w:r>
            <w:r w:rsidRPr="00EA5A91">
              <w:rPr>
                <w:rStyle w:val="a7"/>
                <w:noProof/>
              </w:rPr>
              <w:t>工作量估算</w:t>
            </w:r>
            <w:r>
              <w:rPr>
                <w:noProof/>
                <w:webHidden/>
              </w:rPr>
              <w:tab/>
            </w:r>
            <w:r>
              <w:rPr>
                <w:noProof/>
                <w:webHidden/>
              </w:rPr>
              <w:fldChar w:fldCharType="begin"/>
            </w:r>
            <w:r>
              <w:rPr>
                <w:noProof/>
                <w:webHidden/>
              </w:rPr>
              <w:instrText xml:space="preserve"> PAGEREF _Toc464199040 \h </w:instrText>
            </w:r>
            <w:r>
              <w:rPr>
                <w:noProof/>
                <w:webHidden/>
              </w:rPr>
            </w:r>
            <w:r>
              <w:rPr>
                <w:noProof/>
                <w:webHidden/>
              </w:rPr>
              <w:fldChar w:fldCharType="separate"/>
            </w:r>
            <w:r>
              <w:rPr>
                <w:noProof/>
                <w:webHidden/>
              </w:rPr>
              <w:t>5</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41" w:history="1">
            <w:r w:rsidRPr="00EA5A91">
              <w:rPr>
                <w:rStyle w:val="a7"/>
                <w:noProof/>
              </w:rPr>
              <w:t xml:space="preserve">10.3 </w:t>
            </w:r>
            <w:r w:rsidRPr="00EA5A91">
              <w:rPr>
                <w:rStyle w:val="a7"/>
                <w:noProof/>
              </w:rPr>
              <w:t>成本估算</w:t>
            </w:r>
            <w:r>
              <w:rPr>
                <w:noProof/>
                <w:webHidden/>
              </w:rPr>
              <w:tab/>
            </w:r>
            <w:r>
              <w:rPr>
                <w:noProof/>
                <w:webHidden/>
              </w:rPr>
              <w:fldChar w:fldCharType="begin"/>
            </w:r>
            <w:r>
              <w:rPr>
                <w:noProof/>
                <w:webHidden/>
              </w:rPr>
              <w:instrText xml:space="preserve"> PAGEREF _Toc464199041 \h </w:instrText>
            </w:r>
            <w:r>
              <w:rPr>
                <w:noProof/>
                <w:webHidden/>
              </w:rPr>
            </w:r>
            <w:r>
              <w:rPr>
                <w:noProof/>
                <w:webHidden/>
              </w:rPr>
              <w:fldChar w:fldCharType="separate"/>
            </w:r>
            <w:r>
              <w:rPr>
                <w:noProof/>
                <w:webHidden/>
              </w:rPr>
              <w:t>5</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42" w:history="1">
            <w:r w:rsidRPr="00EA5A91">
              <w:rPr>
                <w:rStyle w:val="a7"/>
                <w:noProof/>
              </w:rPr>
              <w:t>10.4</w:t>
            </w:r>
            <w:r w:rsidRPr="00EA5A91">
              <w:rPr>
                <w:rStyle w:val="a7"/>
                <w:noProof/>
              </w:rPr>
              <w:t>关键计算机资源估算</w:t>
            </w:r>
            <w:r>
              <w:rPr>
                <w:noProof/>
                <w:webHidden/>
              </w:rPr>
              <w:tab/>
            </w:r>
            <w:r>
              <w:rPr>
                <w:noProof/>
                <w:webHidden/>
              </w:rPr>
              <w:fldChar w:fldCharType="begin"/>
            </w:r>
            <w:r>
              <w:rPr>
                <w:noProof/>
                <w:webHidden/>
              </w:rPr>
              <w:instrText xml:space="preserve"> PAGEREF _Toc464199042 \h </w:instrText>
            </w:r>
            <w:r>
              <w:rPr>
                <w:noProof/>
                <w:webHidden/>
              </w:rPr>
            </w:r>
            <w:r>
              <w:rPr>
                <w:noProof/>
                <w:webHidden/>
              </w:rPr>
              <w:fldChar w:fldCharType="separate"/>
            </w:r>
            <w:r>
              <w:rPr>
                <w:noProof/>
                <w:webHidden/>
              </w:rPr>
              <w:t>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43" w:history="1">
            <w:r w:rsidRPr="00EA5A91">
              <w:rPr>
                <w:rStyle w:val="a7"/>
                <w:noProof/>
              </w:rPr>
              <w:t>10.5</w:t>
            </w:r>
            <w:r w:rsidRPr="00EA5A91">
              <w:rPr>
                <w:rStyle w:val="a7"/>
                <w:noProof/>
              </w:rPr>
              <w:t>管理预留</w:t>
            </w:r>
            <w:r>
              <w:rPr>
                <w:noProof/>
                <w:webHidden/>
              </w:rPr>
              <w:tab/>
            </w:r>
            <w:r>
              <w:rPr>
                <w:noProof/>
                <w:webHidden/>
              </w:rPr>
              <w:fldChar w:fldCharType="begin"/>
            </w:r>
            <w:r>
              <w:rPr>
                <w:noProof/>
                <w:webHidden/>
              </w:rPr>
              <w:instrText xml:space="preserve"> PAGEREF _Toc464199043 \h </w:instrText>
            </w:r>
            <w:r>
              <w:rPr>
                <w:noProof/>
                <w:webHidden/>
              </w:rPr>
            </w:r>
            <w:r>
              <w:rPr>
                <w:noProof/>
                <w:webHidden/>
              </w:rPr>
              <w:fldChar w:fldCharType="separate"/>
            </w:r>
            <w:r>
              <w:rPr>
                <w:noProof/>
                <w:webHidden/>
              </w:rPr>
              <w:t>6</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9044" w:history="1">
            <w:r w:rsidRPr="00EA5A91">
              <w:rPr>
                <w:rStyle w:val="a7"/>
                <w:noProof/>
              </w:rPr>
              <w:t xml:space="preserve">11 </w:t>
            </w:r>
            <w:r w:rsidRPr="00EA5A91">
              <w:rPr>
                <w:rStyle w:val="a7"/>
                <w:noProof/>
              </w:rPr>
              <w:t>风险管理</w:t>
            </w:r>
            <w:r>
              <w:rPr>
                <w:noProof/>
                <w:webHidden/>
              </w:rPr>
              <w:tab/>
            </w:r>
            <w:r>
              <w:rPr>
                <w:noProof/>
                <w:webHidden/>
              </w:rPr>
              <w:fldChar w:fldCharType="begin"/>
            </w:r>
            <w:r>
              <w:rPr>
                <w:noProof/>
                <w:webHidden/>
              </w:rPr>
              <w:instrText xml:space="preserve"> PAGEREF _Toc464199044 \h </w:instrText>
            </w:r>
            <w:r>
              <w:rPr>
                <w:noProof/>
                <w:webHidden/>
              </w:rPr>
            </w:r>
            <w:r>
              <w:rPr>
                <w:noProof/>
                <w:webHidden/>
              </w:rPr>
              <w:fldChar w:fldCharType="separate"/>
            </w:r>
            <w:r>
              <w:rPr>
                <w:noProof/>
                <w:webHidden/>
              </w:rPr>
              <w:t>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45" w:history="1">
            <w:r w:rsidRPr="00EA5A91">
              <w:rPr>
                <w:rStyle w:val="a7"/>
                <w:noProof/>
              </w:rPr>
              <w:t>11.1</w:t>
            </w:r>
            <w:r w:rsidRPr="00EA5A91">
              <w:rPr>
                <w:rStyle w:val="a7"/>
                <w:noProof/>
              </w:rPr>
              <w:t>计划编制风险</w:t>
            </w:r>
            <w:r>
              <w:rPr>
                <w:noProof/>
                <w:webHidden/>
              </w:rPr>
              <w:tab/>
            </w:r>
            <w:r>
              <w:rPr>
                <w:noProof/>
                <w:webHidden/>
              </w:rPr>
              <w:fldChar w:fldCharType="begin"/>
            </w:r>
            <w:r>
              <w:rPr>
                <w:noProof/>
                <w:webHidden/>
              </w:rPr>
              <w:instrText xml:space="preserve"> PAGEREF _Toc464199045 \h </w:instrText>
            </w:r>
            <w:r>
              <w:rPr>
                <w:noProof/>
                <w:webHidden/>
              </w:rPr>
            </w:r>
            <w:r>
              <w:rPr>
                <w:noProof/>
                <w:webHidden/>
              </w:rPr>
              <w:fldChar w:fldCharType="separate"/>
            </w:r>
            <w:r>
              <w:rPr>
                <w:noProof/>
                <w:webHidden/>
              </w:rPr>
              <w:t>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46" w:history="1">
            <w:r w:rsidRPr="00EA5A91">
              <w:rPr>
                <w:rStyle w:val="a7"/>
                <w:noProof/>
              </w:rPr>
              <w:t>11.1.1</w:t>
            </w:r>
            <w:r w:rsidRPr="00EA5A91">
              <w:rPr>
                <w:rStyle w:val="a7"/>
                <w:noProof/>
              </w:rPr>
              <w:t>可能存在的问题：</w:t>
            </w:r>
            <w:r>
              <w:rPr>
                <w:noProof/>
                <w:webHidden/>
              </w:rPr>
              <w:tab/>
            </w:r>
            <w:r>
              <w:rPr>
                <w:noProof/>
                <w:webHidden/>
              </w:rPr>
              <w:fldChar w:fldCharType="begin"/>
            </w:r>
            <w:r>
              <w:rPr>
                <w:noProof/>
                <w:webHidden/>
              </w:rPr>
              <w:instrText xml:space="preserve"> PAGEREF _Toc464199046 \h </w:instrText>
            </w:r>
            <w:r>
              <w:rPr>
                <w:noProof/>
                <w:webHidden/>
              </w:rPr>
            </w:r>
            <w:r>
              <w:rPr>
                <w:noProof/>
                <w:webHidden/>
              </w:rPr>
              <w:fldChar w:fldCharType="separate"/>
            </w:r>
            <w:r>
              <w:rPr>
                <w:noProof/>
                <w:webHidden/>
              </w:rPr>
              <w:t>6</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47" w:history="1">
            <w:r w:rsidRPr="00EA5A91">
              <w:rPr>
                <w:rStyle w:val="a7"/>
                <w:noProof/>
              </w:rPr>
              <w:t>11.1.2</w:t>
            </w:r>
            <w:r w:rsidRPr="00EA5A91">
              <w:rPr>
                <w:rStyle w:val="a7"/>
                <w:noProof/>
              </w:rPr>
              <w:t>解决方案：</w:t>
            </w:r>
            <w:r>
              <w:rPr>
                <w:noProof/>
                <w:webHidden/>
              </w:rPr>
              <w:tab/>
            </w:r>
            <w:r>
              <w:rPr>
                <w:noProof/>
                <w:webHidden/>
              </w:rPr>
              <w:fldChar w:fldCharType="begin"/>
            </w:r>
            <w:r>
              <w:rPr>
                <w:noProof/>
                <w:webHidden/>
              </w:rPr>
              <w:instrText xml:space="preserve"> PAGEREF _Toc464199047 \h </w:instrText>
            </w:r>
            <w:r>
              <w:rPr>
                <w:noProof/>
                <w:webHidden/>
              </w:rPr>
            </w:r>
            <w:r>
              <w:rPr>
                <w:noProof/>
                <w:webHidden/>
              </w:rPr>
              <w:fldChar w:fldCharType="separate"/>
            </w:r>
            <w:r>
              <w:rPr>
                <w:noProof/>
                <w:webHidden/>
              </w:rPr>
              <w:t>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48" w:history="1">
            <w:r w:rsidRPr="00EA5A91">
              <w:rPr>
                <w:rStyle w:val="a7"/>
                <w:noProof/>
              </w:rPr>
              <w:t>11.2 </w:t>
            </w:r>
            <w:r w:rsidRPr="00EA5A91">
              <w:rPr>
                <w:rStyle w:val="a7"/>
                <w:noProof/>
              </w:rPr>
              <w:t>组织和管理风险</w:t>
            </w:r>
            <w:r>
              <w:rPr>
                <w:noProof/>
                <w:webHidden/>
              </w:rPr>
              <w:tab/>
            </w:r>
            <w:r>
              <w:rPr>
                <w:noProof/>
                <w:webHidden/>
              </w:rPr>
              <w:fldChar w:fldCharType="begin"/>
            </w:r>
            <w:r>
              <w:rPr>
                <w:noProof/>
                <w:webHidden/>
              </w:rPr>
              <w:instrText xml:space="preserve"> PAGEREF _Toc464199048 \h </w:instrText>
            </w:r>
            <w:r>
              <w:rPr>
                <w:noProof/>
                <w:webHidden/>
              </w:rPr>
            </w:r>
            <w:r>
              <w:rPr>
                <w:noProof/>
                <w:webHidden/>
              </w:rPr>
              <w:fldChar w:fldCharType="separate"/>
            </w:r>
            <w:r>
              <w:rPr>
                <w:noProof/>
                <w:webHidden/>
              </w:rPr>
              <w:t>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49" w:history="1">
            <w:r w:rsidRPr="00EA5A91">
              <w:rPr>
                <w:rStyle w:val="a7"/>
                <w:noProof/>
              </w:rPr>
              <w:t>11.2.1</w:t>
            </w:r>
            <w:r w:rsidRPr="00EA5A91">
              <w:rPr>
                <w:rStyle w:val="a7"/>
                <w:noProof/>
              </w:rPr>
              <w:t>可能存在的问题：</w:t>
            </w:r>
            <w:r>
              <w:rPr>
                <w:noProof/>
                <w:webHidden/>
              </w:rPr>
              <w:tab/>
            </w:r>
            <w:r>
              <w:rPr>
                <w:noProof/>
                <w:webHidden/>
              </w:rPr>
              <w:fldChar w:fldCharType="begin"/>
            </w:r>
            <w:r>
              <w:rPr>
                <w:noProof/>
                <w:webHidden/>
              </w:rPr>
              <w:instrText xml:space="preserve"> PAGEREF _Toc464199049 \h </w:instrText>
            </w:r>
            <w:r>
              <w:rPr>
                <w:noProof/>
                <w:webHidden/>
              </w:rPr>
            </w:r>
            <w:r>
              <w:rPr>
                <w:noProof/>
                <w:webHidden/>
              </w:rPr>
              <w:fldChar w:fldCharType="separate"/>
            </w:r>
            <w:r>
              <w:rPr>
                <w:noProof/>
                <w:webHidden/>
              </w:rPr>
              <w:t>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50" w:history="1">
            <w:r w:rsidRPr="00EA5A91">
              <w:rPr>
                <w:rStyle w:val="a7"/>
                <w:noProof/>
              </w:rPr>
              <w:t>11.2.2</w:t>
            </w:r>
            <w:r w:rsidRPr="00EA5A91">
              <w:rPr>
                <w:rStyle w:val="a7"/>
                <w:noProof/>
              </w:rPr>
              <w:t>解决方案：</w:t>
            </w:r>
            <w:r>
              <w:rPr>
                <w:noProof/>
                <w:webHidden/>
              </w:rPr>
              <w:tab/>
            </w:r>
            <w:r>
              <w:rPr>
                <w:noProof/>
                <w:webHidden/>
              </w:rPr>
              <w:fldChar w:fldCharType="begin"/>
            </w:r>
            <w:r>
              <w:rPr>
                <w:noProof/>
                <w:webHidden/>
              </w:rPr>
              <w:instrText xml:space="preserve"> PAGEREF _Toc464199050 \h </w:instrText>
            </w:r>
            <w:r>
              <w:rPr>
                <w:noProof/>
                <w:webHidden/>
              </w:rPr>
            </w:r>
            <w:r>
              <w:rPr>
                <w:noProof/>
                <w:webHidden/>
              </w:rPr>
              <w:fldChar w:fldCharType="separate"/>
            </w:r>
            <w:r>
              <w:rPr>
                <w:noProof/>
                <w:webHidden/>
              </w:rPr>
              <w:t>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51" w:history="1">
            <w:r w:rsidRPr="00EA5A91">
              <w:rPr>
                <w:rStyle w:val="a7"/>
                <w:noProof/>
              </w:rPr>
              <w:t>11.3</w:t>
            </w:r>
            <w:r w:rsidRPr="00EA5A91">
              <w:rPr>
                <w:rStyle w:val="a7"/>
                <w:noProof/>
              </w:rPr>
              <w:t>开发环境风险</w:t>
            </w:r>
            <w:r>
              <w:rPr>
                <w:noProof/>
                <w:webHidden/>
              </w:rPr>
              <w:tab/>
            </w:r>
            <w:r>
              <w:rPr>
                <w:noProof/>
                <w:webHidden/>
              </w:rPr>
              <w:fldChar w:fldCharType="begin"/>
            </w:r>
            <w:r>
              <w:rPr>
                <w:noProof/>
                <w:webHidden/>
              </w:rPr>
              <w:instrText xml:space="preserve"> PAGEREF _Toc464199051 \h </w:instrText>
            </w:r>
            <w:r>
              <w:rPr>
                <w:noProof/>
                <w:webHidden/>
              </w:rPr>
            </w:r>
            <w:r>
              <w:rPr>
                <w:noProof/>
                <w:webHidden/>
              </w:rPr>
              <w:fldChar w:fldCharType="separate"/>
            </w:r>
            <w:r>
              <w:rPr>
                <w:noProof/>
                <w:webHidden/>
              </w:rPr>
              <w:t>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52" w:history="1">
            <w:r w:rsidRPr="00EA5A91">
              <w:rPr>
                <w:rStyle w:val="a7"/>
                <w:noProof/>
              </w:rPr>
              <w:t>11.3.1</w:t>
            </w:r>
            <w:r w:rsidRPr="00EA5A91">
              <w:rPr>
                <w:rStyle w:val="a7"/>
                <w:noProof/>
              </w:rPr>
              <w:t>可能存在的问题：</w:t>
            </w:r>
            <w:r>
              <w:rPr>
                <w:noProof/>
                <w:webHidden/>
              </w:rPr>
              <w:tab/>
            </w:r>
            <w:r>
              <w:rPr>
                <w:noProof/>
                <w:webHidden/>
              </w:rPr>
              <w:fldChar w:fldCharType="begin"/>
            </w:r>
            <w:r>
              <w:rPr>
                <w:noProof/>
                <w:webHidden/>
              </w:rPr>
              <w:instrText xml:space="preserve"> PAGEREF _Toc464199052 \h </w:instrText>
            </w:r>
            <w:r>
              <w:rPr>
                <w:noProof/>
                <w:webHidden/>
              </w:rPr>
            </w:r>
            <w:r>
              <w:rPr>
                <w:noProof/>
                <w:webHidden/>
              </w:rPr>
              <w:fldChar w:fldCharType="separate"/>
            </w:r>
            <w:r>
              <w:rPr>
                <w:noProof/>
                <w:webHidden/>
              </w:rPr>
              <w:t>7</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53" w:history="1">
            <w:r w:rsidRPr="00EA5A91">
              <w:rPr>
                <w:rStyle w:val="a7"/>
                <w:noProof/>
              </w:rPr>
              <w:t>11.3.2</w:t>
            </w:r>
            <w:r w:rsidRPr="00EA5A91">
              <w:rPr>
                <w:rStyle w:val="a7"/>
                <w:noProof/>
              </w:rPr>
              <w:t>解决方案：</w:t>
            </w:r>
            <w:r>
              <w:rPr>
                <w:noProof/>
                <w:webHidden/>
              </w:rPr>
              <w:tab/>
            </w:r>
            <w:r>
              <w:rPr>
                <w:noProof/>
                <w:webHidden/>
              </w:rPr>
              <w:fldChar w:fldCharType="begin"/>
            </w:r>
            <w:r>
              <w:rPr>
                <w:noProof/>
                <w:webHidden/>
              </w:rPr>
              <w:instrText xml:space="preserve"> PAGEREF _Toc464199053 \h </w:instrText>
            </w:r>
            <w:r>
              <w:rPr>
                <w:noProof/>
                <w:webHidden/>
              </w:rPr>
            </w:r>
            <w:r>
              <w:rPr>
                <w:noProof/>
                <w:webHidden/>
              </w:rPr>
              <w:fldChar w:fldCharType="separate"/>
            </w:r>
            <w:r>
              <w:rPr>
                <w:noProof/>
                <w:webHidden/>
              </w:rPr>
              <w:t>8</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54" w:history="1">
            <w:r w:rsidRPr="00EA5A91">
              <w:rPr>
                <w:rStyle w:val="a7"/>
                <w:noProof/>
              </w:rPr>
              <w:t>11.4</w:t>
            </w:r>
            <w:r w:rsidRPr="00EA5A91">
              <w:rPr>
                <w:rStyle w:val="a7"/>
                <w:noProof/>
              </w:rPr>
              <w:t>最终用户风险</w:t>
            </w:r>
            <w:r>
              <w:rPr>
                <w:noProof/>
                <w:webHidden/>
              </w:rPr>
              <w:tab/>
            </w:r>
            <w:r>
              <w:rPr>
                <w:noProof/>
                <w:webHidden/>
              </w:rPr>
              <w:fldChar w:fldCharType="begin"/>
            </w:r>
            <w:r>
              <w:rPr>
                <w:noProof/>
                <w:webHidden/>
              </w:rPr>
              <w:instrText xml:space="preserve"> PAGEREF _Toc464199054 \h </w:instrText>
            </w:r>
            <w:r>
              <w:rPr>
                <w:noProof/>
                <w:webHidden/>
              </w:rPr>
            </w:r>
            <w:r>
              <w:rPr>
                <w:noProof/>
                <w:webHidden/>
              </w:rPr>
              <w:fldChar w:fldCharType="separate"/>
            </w:r>
            <w:r>
              <w:rPr>
                <w:noProof/>
                <w:webHidden/>
              </w:rPr>
              <w:t>8</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55" w:history="1">
            <w:r w:rsidRPr="00EA5A91">
              <w:rPr>
                <w:rStyle w:val="a7"/>
                <w:noProof/>
              </w:rPr>
              <w:t>11.4.1 </w:t>
            </w:r>
            <w:r w:rsidRPr="00EA5A91">
              <w:rPr>
                <w:rStyle w:val="a7"/>
                <w:noProof/>
              </w:rPr>
              <w:t>可能存在的问题：</w:t>
            </w:r>
            <w:r>
              <w:rPr>
                <w:noProof/>
                <w:webHidden/>
              </w:rPr>
              <w:tab/>
            </w:r>
            <w:r>
              <w:rPr>
                <w:noProof/>
                <w:webHidden/>
              </w:rPr>
              <w:fldChar w:fldCharType="begin"/>
            </w:r>
            <w:r>
              <w:rPr>
                <w:noProof/>
                <w:webHidden/>
              </w:rPr>
              <w:instrText xml:space="preserve"> PAGEREF _Toc464199055 \h </w:instrText>
            </w:r>
            <w:r>
              <w:rPr>
                <w:noProof/>
                <w:webHidden/>
              </w:rPr>
            </w:r>
            <w:r>
              <w:rPr>
                <w:noProof/>
                <w:webHidden/>
              </w:rPr>
              <w:fldChar w:fldCharType="separate"/>
            </w:r>
            <w:r>
              <w:rPr>
                <w:noProof/>
                <w:webHidden/>
              </w:rPr>
              <w:t>8</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56" w:history="1">
            <w:r w:rsidRPr="00EA5A91">
              <w:rPr>
                <w:rStyle w:val="a7"/>
                <w:noProof/>
              </w:rPr>
              <w:t>11.4.2</w:t>
            </w:r>
            <w:r w:rsidRPr="00EA5A91">
              <w:rPr>
                <w:rStyle w:val="a7"/>
                <w:noProof/>
              </w:rPr>
              <w:t>解决方案：</w:t>
            </w:r>
            <w:r>
              <w:rPr>
                <w:noProof/>
                <w:webHidden/>
              </w:rPr>
              <w:tab/>
            </w:r>
            <w:r>
              <w:rPr>
                <w:noProof/>
                <w:webHidden/>
              </w:rPr>
              <w:fldChar w:fldCharType="begin"/>
            </w:r>
            <w:r>
              <w:rPr>
                <w:noProof/>
                <w:webHidden/>
              </w:rPr>
              <w:instrText xml:space="preserve"> PAGEREF _Toc464199056 \h </w:instrText>
            </w:r>
            <w:r>
              <w:rPr>
                <w:noProof/>
                <w:webHidden/>
              </w:rPr>
            </w:r>
            <w:r>
              <w:rPr>
                <w:noProof/>
                <w:webHidden/>
              </w:rPr>
              <w:fldChar w:fldCharType="separate"/>
            </w:r>
            <w:r>
              <w:rPr>
                <w:noProof/>
                <w:webHidden/>
              </w:rPr>
              <w:t>8</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57" w:history="1">
            <w:r w:rsidRPr="00EA5A91">
              <w:rPr>
                <w:rStyle w:val="a7"/>
                <w:noProof/>
              </w:rPr>
              <w:t>11.5</w:t>
            </w:r>
            <w:r w:rsidRPr="00EA5A91">
              <w:rPr>
                <w:rStyle w:val="a7"/>
                <w:noProof/>
              </w:rPr>
              <w:t>需求风险</w:t>
            </w:r>
            <w:r>
              <w:rPr>
                <w:noProof/>
                <w:webHidden/>
              </w:rPr>
              <w:tab/>
            </w:r>
            <w:r>
              <w:rPr>
                <w:noProof/>
                <w:webHidden/>
              </w:rPr>
              <w:fldChar w:fldCharType="begin"/>
            </w:r>
            <w:r>
              <w:rPr>
                <w:noProof/>
                <w:webHidden/>
              </w:rPr>
              <w:instrText xml:space="preserve"> PAGEREF _Toc464199057 \h </w:instrText>
            </w:r>
            <w:r>
              <w:rPr>
                <w:noProof/>
                <w:webHidden/>
              </w:rPr>
            </w:r>
            <w:r>
              <w:rPr>
                <w:noProof/>
                <w:webHidden/>
              </w:rPr>
              <w:fldChar w:fldCharType="separate"/>
            </w:r>
            <w:r>
              <w:rPr>
                <w:noProof/>
                <w:webHidden/>
              </w:rPr>
              <w:t>8</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58" w:history="1">
            <w:r w:rsidRPr="00EA5A91">
              <w:rPr>
                <w:rStyle w:val="a7"/>
                <w:noProof/>
              </w:rPr>
              <w:t>11.5.1</w:t>
            </w:r>
            <w:r w:rsidRPr="00EA5A91">
              <w:rPr>
                <w:rStyle w:val="a7"/>
                <w:noProof/>
              </w:rPr>
              <w:t>可能存在的问题：</w:t>
            </w:r>
            <w:r>
              <w:rPr>
                <w:noProof/>
                <w:webHidden/>
              </w:rPr>
              <w:tab/>
            </w:r>
            <w:r>
              <w:rPr>
                <w:noProof/>
                <w:webHidden/>
              </w:rPr>
              <w:fldChar w:fldCharType="begin"/>
            </w:r>
            <w:r>
              <w:rPr>
                <w:noProof/>
                <w:webHidden/>
              </w:rPr>
              <w:instrText xml:space="preserve"> PAGEREF _Toc464199058 \h </w:instrText>
            </w:r>
            <w:r>
              <w:rPr>
                <w:noProof/>
                <w:webHidden/>
              </w:rPr>
            </w:r>
            <w:r>
              <w:rPr>
                <w:noProof/>
                <w:webHidden/>
              </w:rPr>
              <w:fldChar w:fldCharType="separate"/>
            </w:r>
            <w:r>
              <w:rPr>
                <w:noProof/>
                <w:webHidden/>
              </w:rPr>
              <w:t>8</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59" w:history="1">
            <w:r w:rsidRPr="00EA5A91">
              <w:rPr>
                <w:rStyle w:val="a7"/>
                <w:noProof/>
              </w:rPr>
              <w:t>11.5.2</w:t>
            </w:r>
            <w:r w:rsidRPr="00EA5A91">
              <w:rPr>
                <w:rStyle w:val="a7"/>
                <w:noProof/>
              </w:rPr>
              <w:t>解决方案：</w:t>
            </w:r>
            <w:r>
              <w:rPr>
                <w:noProof/>
                <w:webHidden/>
              </w:rPr>
              <w:tab/>
            </w:r>
            <w:r>
              <w:rPr>
                <w:noProof/>
                <w:webHidden/>
              </w:rPr>
              <w:fldChar w:fldCharType="begin"/>
            </w:r>
            <w:r>
              <w:rPr>
                <w:noProof/>
                <w:webHidden/>
              </w:rPr>
              <w:instrText xml:space="preserve"> PAGEREF _Toc464199059 \h </w:instrText>
            </w:r>
            <w:r>
              <w:rPr>
                <w:noProof/>
                <w:webHidden/>
              </w:rPr>
            </w:r>
            <w:r>
              <w:rPr>
                <w:noProof/>
                <w:webHidden/>
              </w:rPr>
              <w:fldChar w:fldCharType="separate"/>
            </w:r>
            <w:r>
              <w:rPr>
                <w:noProof/>
                <w:webHidden/>
              </w:rPr>
              <w:t>8</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60" w:history="1">
            <w:r w:rsidRPr="00EA5A91">
              <w:rPr>
                <w:rStyle w:val="a7"/>
                <w:noProof/>
              </w:rPr>
              <w:t>11.6</w:t>
            </w:r>
            <w:r w:rsidRPr="00EA5A91">
              <w:rPr>
                <w:rStyle w:val="a7"/>
                <w:noProof/>
              </w:rPr>
              <w:t>产品风险</w:t>
            </w:r>
            <w:r>
              <w:rPr>
                <w:noProof/>
                <w:webHidden/>
              </w:rPr>
              <w:tab/>
            </w:r>
            <w:r>
              <w:rPr>
                <w:noProof/>
                <w:webHidden/>
              </w:rPr>
              <w:fldChar w:fldCharType="begin"/>
            </w:r>
            <w:r>
              <w:rPr>
                <w:noProof/>
                <w:webHidden/>
              </w:rPr>
              <w:instrText xml:space="preserve"> PAGEREF _Toc464199060 \h </w:instrText>
            </w:r>
            <w:r>
              <w:rPr>
                <w:noProof/>
                <w:webHidden/>
              </w:rPr>
            </w:r>
            <w:r>
              <w:rPr>
                <w:noProof/>
                <w:webHidden/>
              </w:rPr>
              <w:fldChar w:fldCharType="separate"/>
            </w:r>
            <w:r>
              <w:rPr>
                <w:noProof/>
                <w:webHidden/>
              </w:rPr>
              <w:t>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61" w:history="1">
            <w:r w:rsidRPr="00EA5A91">
              <w:rPr>
                <w:rStyle w:val="a7"/>
                <w:noProof/>
              </w:rPr>
              <w:t>11.6.1</w:t>
            </w:r>
            <w:r w:rsidRPr="00EA5A91">
              <w:rPr>
                <w:rStyle w:val="a7"/>
                <w:noProof/>
              </w:rPr>
              <w:t>可能存在的问题：</w:t>
            </w:r>
            <w:r>
              <w:rPr>
                <w:noProof/>
                <w:webHidden/>
              </w:rPr>
              <w:tab/>
            </w:r>
            <w:r>
              <w:rPr>
                <w:noProof/>
                <w:webHidden/>
              </w:rPr>
              <w:fldChar w:fldCharType="begin"/>
            </w:r>
            <w:r>
              <w:rPr>
                <w:noProof/>
                <w:webHidden/>
              </w:rPr>
              <w:instrText xml:space="preserve"> PAGEREF _Toc464199061 \h </w:instrText>
            </w:r>
            <w:r>
              <w:rPr>
                <w:noProof/>
                <w:webHidden/>
              </w:rPr>
            </w:r>
            <w:r>
              <w:rPr>
                <w:noProof/>
                <w:webHidden/>
              </w:rPr>
              <w:fldChar w:fldCharType="separate"/>
            </w:r>
            <w:r>
              <w:rPr>
                <w:noProof/>
                <w:webHidden/>
              </w:rPr>
              <w:t>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62" w:history="1">
            <w:r w:rsidRPr="00EA5A91">
              <w:rPr>
                <w:rStyle w:val="a7"/>
                <w:noProof/>
              </w:rPr>
              <w:t>11.6.2</w:t>
            </w:r>
            <w:r w:rsidRPr="00EA5A91">
              <w:rPr>
                <w:rStyle w:val="a7"/>
                <w:noProof/>
              </w:rPr>
              <w:t>解决方案：</w:t>
            </w:r>
            <w:r>
              <w:rPr>
                <w:noProof/>
                <w:webHidden/>
              </w:rPr>
              <w:tab/>
            </w:r>
            <w:r>
              <w:rPr>
                <w:noProof/>
                <w:webHidden/>
              </w:rPr>
              <w:fldChar w:fldCharType="begin"/>
            </w:r>
            <w:r>
              <w:rPr>
                <w:noProof/>
                <w:webHidden/>
              </w:rPr>
              <w:instrText xml:space="preserve"> PAGEREF _Toc464199062 \h </w:instrText>
            </w:r>
            <w:r>
              <w:rPr>
                <w:noProof/>
                <w:webHidden/>
              </w:rPr>
            </w:r>
            <w:r>
              <w:rPr>
                <w:noProof/>
                <w:webHidden/>
              </w:rPr>
              <w:fldChar w:fldCharType="separate"/>
            </w:r>
            <w:r>
              <w:rPr>
                <w:noProof/>
                <w:webHidden/>
              </w:rPr>
              <w:t>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63" w:history="1">
            <w:r w:rsidRPr="00EA5A91">
              <w:rPr>
                <w:rStyle w:val="a7"/>
                <w:noProof/>
              </w:rPr>
              <w:t>11.7</w:t>
            </w:r>
            <w:r w:rsidRPr="00EA5A91">
              <w:rPr>
                <w:rStyle w:val="a7"/>
                <w:noProof/>
              </w:rPr>
              <w:t>人员风险</w:t>
            </w:r>
            <w:r>
              <w:rPr>
                <w:noProof/>
                <w:webHidden/>
              </w:rPr>
              <w:tab/>
            </w:r>
            <w:r>
              <w:rPr>
                <w:noProof/>
                <w:webHidden/>
              </w:rPr>
              <w:fldChar w:fldCharType="begin"/>
            </w:r>
            <w:r>
              <w:rPr>
                <w:noProof/>
                <w:webHidden/>
              </w:rPr>
              <w:instrText xml:space="preserve"> PAGEREF _Toc464199063 \h </w:instrText>
            </w:r>
            <w:r>
              <w:rPr>
                <w:noProof/>
                <w:webHidden/>
              </w:rPr>
            </w:r>
            <w:r>
              <w:rPr>
                <w:noProof/>
                <w:webHidden/>
              </w:rPr>
              <w:fldChar w:fldCharType="separate"/>
            </w:r>
            <w:r>
              <w:rPr>
                <w:noProof/>
                <w:webHidden/>
              </w:rPr>
              <w:t>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64" w:history="1">
            <w:r w:rsidRPr="00EA5A91">
              <w:rPr>
                <w:rStyle w:val="a7"/>
                <w:noProof/>
              </w:rPr>
              <w:t>11.7.1 </w:t>
            </w:r>
            <w:r w:rsidRPr="00EA5A91">
              <w:rPr>
                <w:rStyle w:val="a7"/>
                <w:noProof/>
              </w:rPr>
              <w:t>可能存在的问题：</w:t>
            </w:r>
            <w:r>
              <w:rPr>
                <w:noProof/>
                <w:webHidden/>
              </w:rPr>
              <w:tab/>
            </w:r>
            <w:r>
              <w:rPr>
                <w:noProof/>
                <w:webHidden/>
              </w:rPr>
              <w:fldChar w:fldCharType="begin"/>
            </w:r>
            <w:r>
              <w:rPr>
                <w:noProof/>
                <w:webHidden/>
              </w:rPr>
              <w:instrText xml:space="preserve"> PAGEREF _Toc464199064 \h </w:instrText>
            </w:r>
            <w:r>
              <w:rPr>
                <w:noProof/>
                <w:webHidden/>
              </w:rPr>
            </w:r>
            <w:r>
              <w:rPr>
                <w:noProof/>
                <w:webHidden/>
              </w:rPr>
              <w:fldChar w:fldCharType="separate"/>
            </w:r>
            <w:r>
              <w:rPr>
                <w:noProof/>
                <w:webHidden/>
              </w:rPr>
              <w:t>9</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65" w:history="1">
            <w:r w:rsidRPr="00EA5A91">
              <w:rPr>
                <w:rStyle w:val="a7"/>
                <w:noProof/>
              </w:rPr>
              <w:t>11.7.2</w:t>
            </w:r>
            <w:r w:rsidRPr="00EA5A91">
              <w:rPr>
                <w:rStyle w:val="a7"/>
                <w:noProof/>
              </w:rPr>
              <w:t>解决方案：</w:t>
            </w:r>
            <w:r>
              <w:rPr>
                <w:noProof/>
                <w:webHidden/>
              </w:rPr>
              <w:tab/>
            </w:r>
            <w:r>
              <w:rPr>
                <w:noProof/>
                <w:webHidden/>
              </w:rPr>
              <w:fldChar w:fldCharType="begin"/>
            </w:r>
            <w:r>
              <w:rPr>
                <w:noProof/>
                <w:webHidden/>
              </w:rPr>
              <w:instrText xml:space="preserve"> PAGEREF _Toc464199065 \h </w:instrText>
            </w:r>
            <w:r>
              <w:rPr>
                <w:noProof/>
                <w:webHidden/>
              </w:rPr>
            </w:r>
            <w:r>
              <w:rPr>
                <w:noProof/>
                <w:webHidden/>
              </w:rPr>
              <w:fldChar w:fldCharType="separate"/>
            </w:r>
            <w:r>
              <w:rPr>
                <w:noProof/>
                <w:webHidden/>
              </w:rPr>
              <w:t>10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66" w:history="1">
            <w:r w:rsidRPr="00EA5A91">
              <w:rPr>
                <w:rStyle w:val="a7"/>
                <w:noProof/>
              </w:rPr>
              <w:t>11.8 </w:t>
            </w:r>
            <w:r w:rsidRPr="00EA5A91">
              <w:rPr>
                <w:rStyle w:val="a7"/>
                <w:noProof/>
              </w:rPr>
              <w:t>设计和实现风险</w:t>
            </w:r>
            <w:r>
              <w:rPr>
                <w:noProof/>
                <w:webHidden/>
              </w:rPr>
              <w:tab/>
            </w:r>
            <w:r>
              <w:rPr>
                <w:noProof/>
                <w:webHidden/>
              </w:rPr>
              <w:fldChar w:fldCharType="begin"/>
            </w:r>
            <w:r>
              <w:rPr>
                <w:noProof/>
                <w:webHidden/>
              </w:rPr>
              <w:instrText xml:space="preserve"> PAGEREF _Toc464199066 \h </w:instrText>
            </w:r>
            <w:r>
              <w:rPr>
                <w:noProof/>
                <w:webHidden/>
              </w:rPr>
            </w:r>
            <w:r>
              <w:rPr>
                <w:noProof/>
                <w:webHidden/>
              </w:rPr>
              <w:fldChar w:fldCharType="separate"/>
            </w:r>
            <w:r>
              <w:rPr>
                <w:noProof/>
                <w:webHidden/>
              </w:rPr>
              <w:t>10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67" w:history="1">
            <w:r w:rsidRPr="00EA5A91">
              <w:rPr>
                <w:rStyle w:val="a7"/>
                <w:noProof/>
              </w:rPr>
              <w:t>11.8.1</w:t>
            </w:r>
            <w:r w:rsidRPr="00EA5A91">
              <w:rPr>
                <w:rStyle w:val="a7"/>
                <w:noProof/>
              </w:rPr>
              <w:t>可能存在的问题：</w:t>
            </w:r>
            <w:r>
              <w:rPr>
                <w:noProof/>
                <w:webHidden/>
              </w:rPr>
              <w:tab/>
            </w:r>
            <w:r>
              <w:rPr>
                <w:noProof/>
                <w:webHidden/>
              </w:rPr>
              <w:fldChar w:fldCharType="begin"/>
            </w:r>
            <w:r>
              <w:rPr>
                <w:noProof/>
                <w:webHidden/>
              </w:rPr>
              <w:instrText xml:space="preserve"> PAGEREF _Toc464199067 \h </w:instrText>
            </w:r>
            <w:r>
              <w:rPr>
                <w:noProof/>
                <w:webHidden/>
              </w:rPr>
            </w:r>
            <w:r>
              <w:rPr>
                <w:noProof/>
                <w:webHidden/>
              </w:rPr>
              <w:fldChar w:fldCharType="separate"/>
            </w:r>
            <w:r>
              <w:rPr>
                <w:noProof/>
                <w:webHidden/>
              </w:rPr>
              <w:t>10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68" w:history="1">
            <w:r w:rsidRPr="00EA5A91">
              <w:rPr>
                <w:rStyle w:val="a7"/>
                <w:noProof/>
              </w:rPr>
              <w:t>11.8.2</w:t>
            </w:r>
            <w:r w:rsidRPr="00EA5A91">
              <w:rPr>
                <w:rStyle w:val="a7"/>
                <w:noProof/>
              </w:rPr>
              <w:t>解决方法</w:t>
            </w:r>
            <w:r>
              <w:rPr>
                <w:noProof/>
                <w:webHidden/>
              </w:rPr>
              <w:tab/>
            </w:r>
            <w:r>
              <w:rPr>
                <w:noProof/>
                <w:webHidden/>
              </w:rPr>
              <w:fldChar w:fldCharType="begin"/>
            </w:r>
            <w:r>
              <w:rPr>
                <w:noProof/>
                <w:webHidden/>
              </w:rPr>
              <w:instrText xml:space="preserve"> PAGEREF _Toc464199068 \h </w:instrText>
            </w:r>
            <w:r>
              <w:rPr>
                <w:noProof/>
                <w:webHidden/>
              </w:rPr>
            </w:r>
            <w:r>
              <w:rPr>
                <w:noProof/>
                <w:webHidden/>
              </w:rPr>
              <w:fldChar w:fldCharType="separate"/>
            </w:r>
            <w:r>
              <w:rPr>
                <w:noProof/>
                <w:webHidden/>
              </w:rPr>
              <w:t>10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69" w:history="1">
            <w:r w:rsidRPr="00EA5A91">
              <w:rPr>
                <w:rStyle w:val="a7"/>
                <w:noProof/>
              </w:rPr>
              <w:t>11.9</w:t>
            </w:r>
            <w:r w:rsidRPr="00EA5A91">
              <w:rPr>
                <w:rStyle w:val="a7"/>
                <w:noProof/>
              </w:rPr>
              <w:t>过程风险</w:t>
            </w:r>
            <w:r>
              <w:rPr>
                <w:noProof/>
                <w:webHidden/>
              </w:rPr>
              <w:tab/>
            </w:r>
            <w:r>
              <w:rPr>
                <w:noProof/>
                <w:webHidden/>
              </w:rPr>
              <w:fldChar w:fldCharType="begin"/>
            </w:r>
            <w:r>
              <w:rPr>
                <w:noProof/>
                <w:webHidden/>
              </w:rPr>
              <w:instrText xml:space="preserve"> PAGEREF _Toc464199069 \h </w:instrText>
            </w:r>
            <w:r>
              <w:rPr>
                <w:noProof/>
                <w:webHidden/>
              </w:rPr>
            </w:r>
            <w:r>
              <w:rPr>
                <w:noProof/>
                <w:webHidden/>
              </w:rPr>
              <w:fldChar w:fldCharType="separate"/>
            </w:r>
            <w:r>
              <w:rPr>
                <w:noProof/>
                <w:webHidden/>
              </w:rPr>
              <w:t>10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70" w:history="1">
            <w:r w:rsidRPr="00EA5A91">
              <w:rPr>
                <w:rStyle w:val="a7"/>
                <w:noProof/>
              </w:rPr>
              <w:t>11.9.1</w:t>
            </w:r>
            <w:r w:rsidRPr="00EA5A91">
              <w:rPr>
                <w:rStyle w:val="a7"/>
                <w:noProof/>
              </w:rPr>
              <w:t>可能存在的问题：</w:t>
            </w:r>
            <w:r>
              <w:rPr>
                <w:noProof/>
                <w:webHidden/>
              </w:rPr>
              <w:tab/>
            </w:r>
            <w:r>
              <w:rPr>
                <w:noProof/>
                <w:webHidden/>
              </w:rPr>
              <w:fldChar w:fldCharType="begin"/>
            </w:r>
            <w:r>
              <w:rPr>
                <w:noProof/>
                <w:webHidden/>
              </w:rPr>
              <w:instrText xml:space="preserve"> PAGEREF _Toc464199070 \h </w:instrText>
            </w:r>
            <w:r>
              <w:rPr>
                <w:noProof/>
                <w:webHidden/>
              </w:rPr>
            </w:r>
            <w:r>
              <w:rPr>
                <w:noProof/>
                <w:webHidden/>
              </w:rPr>
              <w:fldChar w:fldCharType="separate"/>
            </w:r>
            <w:r>
              <w:rPr>
                <w:noProof/>
                <w:webHidden/>
              </w:rPr>
              <w:t>10</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71" w:history="1">
            <w:r w:rsidRPr="00EA5A91">
              <w:rPr>
                <w:rStyle w:val="a7"/>
                <w:noProof/>
              </w:rPr>
              <w:t>11.9.2</w:t>
            </w:r>
            <w:r w:rsidRPr="00EA5A91">
              <w:rPr>
                <w:rStyle w:val="a7"/>
                <w:noProof/>
              </w:rPr>
              <w:t>解决方法：</w:t>
            </w:r>
            <w:r>
              <w:rPr>
                <w:noProof/>
                <w:webHidden/>
              </w:rPr>
              <w:tab/>
            </w:r>
            <w:r>
              <w:rPr>
                <w:noProof/>
                <w:webHidden/>
              </w:rPr>
              <w:fldChar w:fldCharType="begin"/>
            </w:r>
            <w:r>
              <w:rPr>
                <w:noProof/>
                <w:webHidden/>
              </w:rPr>
              <w:instrText xml:space="preserve"> PAGEREF _Toc464199071 \h </w:instrText>
            </w:r>
            <w:r>
              <w:rPr>
                <w:noProof/>
                <w:webHidden/>
              </w:rPr>
            </w:r>
            <w:r>
              <w:rPr>
                <w:noProof/>
                <w:webHidden/>
              </w:rPr>
              <w:fldChar w:fldCharType="separate"/>
            </w:r>
            <w:r>
              <w:rPr>
                <w:noProof/>
                <w:webHidden/>
              </w:rPr>
              <w:t>11</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9072" w:history="1">
            <w:r w:rsidRPr="00EA5A91">
              <w:rPr>
                <w:rStyle w:val="a7"/>
                <w:noProof/>
              </w:rPr>
              <w:t xml:space="preserve">12 </w:t>
            </w:r>
            <w:r w:rsidRPr="00EA5A91">
              <w:rPr>
                <w:rStyle w:val="a7"/>
                <w:noProof/>
              </w:rPr>
              <w:t>支持条件</w:t>
            </w:r>
            <w:r>
              <w:rPr>
                <w:noProof/>
                <w:webHidden/>
              </w:rPr>
              <w:tab/>
            </w:r>
            <w:r>
              <w:rPr>
                <w:noProof/>
                <w:webHidden/>
              </w:rPr>
              <w:fldChar w:fldCharType="begin"/>
            </w:r>
            <w:r>
              <w:rPr>
                <w:noProof/>
                <w:webHidden/>
              </w:rPr>
              <w:instrText xml:space="preserve"> PAGEREF _Toc464199072 \h </w:instrText>
            </w:r>
            <w:r>
              <w:rPr>
                <w:noProof/>
                <w:webHidden/>
              </w:rPr>
            </w:r>
            <w:r>
              <w:rPr>
                <w:noProof/>
                <w:webHidden/>
              </w:rPr>
              <w:fldChar w:fldCharType="separate"/>
            </w:r>
            <w:r>
              <w:rPr>
                <w:noProof/>
                <w:webHidden/>
              </w:rPr>
              <w:t>11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73" w:history="1">
            <w:r w:rsidRPr="00EA5A91">
              <w:rPr>
                <w:rStyle w:val="a7"/>
                <w:noProof/>
              </w:rPr>
              <w:t>12.1</w:t>
            </w:r>
            <w:r w:rsidRPr="00EA5A91">
              <w:rPr>
                <w:rStyle w:val="a7"/>
                <w:noProof/>
              </w:rPr>
              <w:t>计算机系统支持</w:t>
            </w:r>
            <w:r>
              <w:rPr>
                <w:noProof/>
                <w:webHidden/>
              </w:rPr>
              <w:tab/>
            </w:r>
            <w:r>
              <w:rPr>
                <w:noProof/>
                <w:webHidden/>
              </w:rPr>
              <w:fldChar w:fldCharType="begin"/>
            </w:r>
            <w:r>
              <w:rPr>
                <w:noProof/>
                <w:webHidden/>
              </w:rPr>
              <w:instrText xml:space="preserve"> PAGEREF _Toc464199073 \h </w:instrText>
            </w:r>
            <w:r>
              <w:rPr>
                <w:noProof/>
                <w:webHidden/>
              </w:rPr>
            </w:r>
            <w:r>
              <w:rPr>
                <w:noProof/>
                <w:webHidden/>
              </w:rPr>
              <w:fldChar w:fldCharType="separate"/>
            </w:r>
            <w:r>
              <w:rPr>
                <w:noProof/>
                <w:webHidden/>
              </w:rPr>
              <w:t>11</w:t>
            </w:r>
            <w:r>
              <w:rPr>
                <w:noProof/>
                <w:webHidden/>
              </w:rPr>
              <w:fldChar w:fldCharType="end"/>
            </w:r>
          </w:hyperlink>
        </w:p>
        <w:p w:rsidR="00DE3DFC" w:rsidRDefault="00DE3DFC">
          <w:pPr>
            <w:pStyle w:val="31"/>
            <w:tabs>
              <w:tab w:val="right" w:leader="dot" w:pos="8296"/>
            </w:tabs>
            <w:rPr>
              <w:rFonts w:asciiTheme="minorHAnsi" w:eastAsiaTheme="minorEastAsia" w:hAnsiTheme="minorHAnsi" w:cstheme="minorBidi"/>
              <w:i w:val="0"/>
              <w:iCs w:val="0"/>
              <w:noProof/>
              <w:szCs w:val="22"/>
            </w:rPr>
          </w:pPr>
          <w:hyperlink w:anchor="_Toc464199074" w:history="1">
            <w:r w:rsidRPr="00EA5A91">
              <w:rPr>
                <w:rStyle w:val="a7"/>
                <w:noProof/>
              </w:rPr>
              <w:t>12.2</w:t>
            </w:r>
            <w:r w:rsidRPr="00EA5A91">
              <w:rPr>
                <w:rStyle w:val="a7"/>
                <w:noProof/>
              </w:rPr>
              <w:t>需要需方承担的工作和提供的条件</w:t>
            </w:r>
            <w:r>
              <w:rPr>
                <w:noProof/>
                <w:webHidden/>
              </w:rPr>
              <w:tab/>
            </w:r>
            <w:r>
              <w:rPr>
                <w:noProof/>
                <w:webHidden/>
              </w:rPr>
              <w:fldChar w:fldCharType="begin"/>
            </w:r>
            <w:r>
              <w:rPr>
                <w:noProof/>
                <w:webHidden/>
              </w:rPr>
              <w:instrText xml:space="preserve"> PAGEREF _Toc464199074 \h </w:instrText>
            </w:r>
            <w:r>
              <w:rPr>
                <w:noProof/>
                <w:webHidden/>
              </w:rPr>
            </w:r>
            <w:r>
              <w:rPr>
                <w:noProof/>
                <w:webHidden/>
              </w:rPr>
              <w:fldChar w:fldCharType="separate"/>
            </w:r>
            <w:r>
              <w:rPr>
                <w:noProof/>
                <w:webHidden/>
              </w:rPr>
              <w:t>11</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9075" w:history="1">
            <w:r w:rsidRPr="00EA5A91">
              <w:rPr>
                <w:rStyle w:val="a7"/>
                <w:noProof/>
              </w:rPr>
              <w:t>12.3</w:t>
            </w:r>
            <w:r w:rsidRPr="00EA5A91">
              <w:rPr>
                <w:rStyle w:val="a7"/>
                <w:noProof/>
              </w:rPr>
              <w:t>需要分包商承担的工作和提供的条件</w:t>
            </w:r>
            <w:r>
              <w:rPr>
                <w:noProof/>
                <w:webHidden/>
              </w:rPr>
              <w:tab/>
            </w:r>
            <w:r>
              <w:rPr>
                <w:noProof/>
                <w:webHidden/>
              </w:rPr>
              <w:fldChar w:fldCharType="begin"/>
            </w:r>
            <w:r>
              <w:rPr>
                <w:noProof/>
                <w:webHidden/>
              </w:rPr>
              <w:instrText xml:space="preserve"> PAGEREF _Toc464199075 \h </w:instrText>
            </w:r>
            <w:r>
              <w:rPr>
                <w:noProof/>
                <w:webHidden/>
              </w:rPr>
            </w:r>
            <w:r>
              <w:rPr>
                <w:noProof/>
                <w:webHidden/>
              </w:rPr>
              <w:fldChar w:fldCharType="separate"/>
            </w:r>
            <w:r>
              <w:rPr>
                <w:noProof/>
                <w:webHidden/>
              </w:rPr>
              <w:t>11</w:t>
            </w:r>
            <w:r>
              <w:rPr>
                <w:noProof/>
                <w:webHidden/>
              </w:rPr>
              <w:fldChar w:fldCharType="end"/>
            </w:r>
          </w:hyperlink>
        </w:p>
        <w:p w:rsidR="00DE3DFC" w:rsidRDefault="00DE3DFC">
          <w:pPr>
            <w:pStyle w:val="21"/>
            <w:tabs>
              <w:tab w:val="right" w:leader="dot" w:pos="8296"/>
            </w:tabs>
            <w:rPr>
              <w:rFonts w:asciiTheme="minorHAnsi" w:eastAsiaTheme="minorEastAsia" w:hAnsiTheme="minorHAnsi" w:cstheme="minorBidi"/>
              <w:smallCaps w:val="0"/>
              <w:noProof/>
              <w:szCs w:val="22"/>
            </w:rPr>
          </w:pPr>
          <w:hyperlink w:anchor="_Toc464199076" w:history="1">
            <w:r w:rsidRPr="00EA5A91">
              <w:rPr>
                <w:rStyle w:val="a7"/>
                <w:noProof/>
              </w:rPr>
              <w:t xml:space="preserve">13 </w:t>
            </w:r>
            <w:r w:rsidRPr="00EA5A91">
              <w:rPr>
                <w:rStyle w:val="a7"/>
                <w:noProof/>
              </w:rPr>
              <w:t>注解</w:t>
            </w:r>
            <w:r>
              <w:rPr>
                <w:noProof/>
                <w:webHidden/>
              </w:rPr>
              <w:tab/>
            </w:r>
            <w:r>
              <w:rPr>
                <w:noProof/>
                <w:webHidden/>
              </w:rPr>
              <w:fldChar w:fldCharType="begin"/>
            </w:r>
            <w:r>
              <w:rPr>
                <w:noProof/>
                <w:webHidden/>
              </w:rPr>
              <w:instrText xml:space="preserve"> PAGEREF _Toc464199076 \h </w:instrText>
            </w:r>
            <w:r>
              <w:rPr>
                <w:noProof/>
                <w:webHidden/>
              </w:rPr>
            </w:r>
            <w:r>
              <w:rPr>
                <w:noProof/>
                <w:webHidden/>
              </w:rPr>
              <w:fldChar w:fldCharType="separate"/>
            </w:r>
            <w:r>
              <w:rPr>
                <w:noProof/>
                <w:webHidden/>
              </w:rPr>
              <w:t>11</w:t>
            </w:r>
            <w:r>
              <w:rPr>
                <w:noProof/>
                <w:webHidden/>
              </w:rPr>
              <w:fldChar w:fldCharType="end"/>
            </w:r>
          </w:hyperlink>
        </w:p>
        <w:p w:rsidR="00FB57A1" w:rsidRPr="00AA03EF" w:rsidRDefault="00FB57A1" w:rsidP="00AA03EF">
          <w:pPr>
            <w:spacing w:line="360" w:lineRule="auto"/>
            <w:ind w:firstLineChars="200" w:firstLine="482"/>
            <w:rPr>
              <w:sz w:val="24"/>
            </w:rPr>
          </w:pPr>
          <w:r w:rsidRPr="00AA03EF">
            <w:rPr>
              <w:b/>
              <w:bCs/>
              <w:sz w:val="24"/>
              <w:lang w:val="zh-CN"/>
            </w:rPr>
            <w:fldChar w:fldCharType="end"/>
          </w:r>
        </w:p>
      </w:sdtContent>
    </w:sdt>
    <w:p w:rsidR="00263E78" w:rsidRPr="00AA03EF" w:rsidRDefault="00263E78" w:rsidP="0087592F">
      <w:pPr>
        <w:pStyle w:val="2"/>
      </w:pPr>
      <w:bookmarkStart w:id="8" w:name="_Toc464198922"/>
      <w:r w:rsidRPr="00AA03EF">
        <w:rPr>
          <w:rFonts w:hint="eastAsia"/>
        </w:rPr>
        <w:lastRenderedPageBreak/>
        <w:t>1</w:t>
      </w:r>
      <w:r w:rsidRPr="00AA03EF">
        <w:rPr>
          <w:rFonts w:hint="eastAsia"/>
        </w:rPr>
        <w:t>引言</w:t>
      </w:r>
      <w:bookmarkEnd w:id="7"/>
      <w:bookmarkEnd w:id="8"/>
    </w:p>
    <w:p w:rsidR="00263E78" w:rsidRPr="0087592F" w:rsidRDefault="0087592F" w:rsidP="0087592F">
      <w:pPr>
        <w:pStyle w:val="3"/>
      </w:pPr>
      <w:bookmarkStart w:id="9" w:name="_Toc464198923"/>
      <w:r w:rsidRPr="0087592F">
        <w:t>1.1</w:t>
      </w:r>
      <w:r w:rsidR="00263E78" w:rsidRPr="0087592F">
        <w:rPr>
          <w:rFonts w:hint="eastAsia"/>
        </w:rPr>
        <w:t>编写目的</w:t>
      </w:r>
      <w:bookmarkEnd w:id="9"/>
    </w:p>
    <w:p w:rsidR="00263E78" w:rsidRPr="00AA03EF" w:rsidRDefault="00263E78" w:rsidP="00AA03EF">
      <w:pPr>
        <w:spacing w:line="360" w:lineRule="auto"/>
        <w:ind w:firstLineChars="200" w:firstLine="480"/>
        <w:rPr>
          <w:sz w:val="24"/>
        </w:rPr>
      </w:pPr>
      <w:r w:rsidRPr="00AA03EF">
        <w:rPr>
          <w:rFonts w:hint="eastAsia"/>
          <w:sz w:val="24"/>
        </w:rPr>
        <w:t>本文档适用于购物网站，即</w:t>
      </w:r>
      <w:r w:rsidRPr="00AA03EF">
        <w:rPr>
          <w:rFonts w:hint="eastAsia"/>
          <w:sz w:val="24"/>
        </w:rPr>
        <w:t>Shopping Site</w:t>
      </w:r>
      <w:r w:rsidRPr="00AA03EF">
        <w:rPr>
          <w:rFonts w:hint="eastAsia"/>
          <w:sz w:val="24"/>
        </w:rPr>
        <w:t>。此开发计划旨在对该项目的开发做出整体的定位。为本组开发人员做出一个项目开发计划流程，以便更好地一步一步的完成该项目的设计与实现。为了保证项目团队按时保质地完成项目目标，便于项目团队成员更好地了解项目情况，使项目工作开展的各个过程合理有序，因此以文件化的形式，</w:t>
      </w:r>
      <w:r w:rsidRPr="00AA03EF">
        <w:rPr>
          <w:rFonts w:hint="eastAsia"/>
          <w:sz w:val="24"/>
        </w:rPr>
        <w:t xml:space="preserve"> </w:t>
      </w:r>
      <w:r w:rsidRPr="00AA03EF">
        <w:rPr>
          <w:rFonts w:hint="eastAsia"/>
          <w:sz w:val="24"/>
        </w:rPr>
        <w:t>把对于在项目生命周期内的工作任务范围、各项工作的任务分解、项目团队组织结构、各团队成员的工作责任、团队内外沟通协作方式、开发进度、经费预算、项目</w:t>
      </w:r>
      <w:r w:rsidRPr="00AA03EF">
        <w:rPr>
          <w:rFonts w:hint="eastAsia"/>
          <w:sz w:val="24"/>
        </w:rPr>
        <w:t xml:space="preserve"> </w:t>
      </w:r>
      <w:r w:rsidRPr="00AA03EF">
        <w:rPr>
          <w:rFonts w:hint="eastAsia"/>
          <w:sz w:val="24"/>
        </w:rPr>
        <w:t>内外环境条件、风险对策等内容做出的安排以书面的方式，作为项目团队成员以及项目干系人之间的共识与约定，项目生命周期内的所有项目活动的行动基础，项目</w:t>
      </w:r>
      <w:r w:rsidRPr="00AA03EF">
        <w:rPr>
          <w:rFonts w:hint="eastAsia"/>
          <w:sz w:val="24"/>
        </w:rPr>
        <w:t xml:space="preserve"> </w:t>
      </w:r>
      <w:r w:rsidRPr="00AA03EF">
        <w:rPr>
          <w:rFonts w:hint="eastAsia"/>
          <w:sz w:val="24"/>
        </w:rPr>
        <w:t>团队开展和检查项目工作的依据。</w:t>
      </w:r>
    </w:p>
    <w:p w:rsidR="00263E78" w:rsidRPr="00AA03EF" w:rsidRDefault="00263E78" w:rsidP="00AA03EF">
      <w:pPr>
        <w:spacing w:line="360" w:lineRule="auto"/>
        <w:ind w:firstLineChars="200" w:firstLine="480"/>
        <w:rPr>
          <w:sz w:val="24"/>
        </w:rPr>
      </w:pPr>
    </w:p>
    <w:p w:rsidR="00263E78" w:rsidRPr="00AA03EF" w:rsidRDefault="0087592F" w:rsidP="0087592F">
      <w:pPr>
        <w:pStyle w:val="3"/>
      </w:pPr>
      <w:bookmarkStart w:id="10" w:name="_Toc367566287"/>
      <w:bookmarkStart w:id="11" w:name="_Toc464198924"/>
      <w:r>
        <w:rPr>
          <w:rFonts w:hint="eastAsia"/>
        </w:rPr>
        <w:t>1.2</w:t>
      </w:r>
      <w:r w:rsidR="00263E78" w:rsidRPr="00AA03EF">
        <w:rPr>
          <w:rFonts w:hint="eastAsia"/>
        </w:rPr>
        <w:t>系统概述</w:t>
      </w:r>
      <w:bookmarkEnd w:id="10"/>
      <w:bookmarkEnd w:id="11"/>
    </w:p>
    <w:p w:rsidR="00263E78" w:rsidRPr="00AA03EF" w:rsidRDefault="00263E78" w:rsidP="00AA03EF">
      <w:pPr>
        <w:spacing w:line="360" w:lineRule="auto"/>
        <w:ind w:firstLineChars="200" w:firstLine="480"/>
        <w:rPr>
          <w:rFonts w:cs="Arial"/>
          <w:color w:val="000000"/>
          <w:kern w:val="0"/>
          <w:sz w:val="24"/>
          <w:szCs w:val="21"/>
        </w:rPr>
      </w:pPr>
      <w:r w:rsidRPr="00AA03EF">
        <w:rPr>
          <w:rFonts w:hint="eastAsia"/>
          <w:sz w:val="24"/>
        </w:rPr>
        <w:t>软件名称：</w:t>
      </w:r>
      <w:r w:rsidRPr="00AA03EF">
        <w:rPr>
          <w:rFonts w:hint="eastAsia"/>
          <w:sz w:val="24"/>
        </w:rPr>
        <w:t>Shopping Site</w:t>
      </w:r>
      <w:r w:rsidRPr="00AA03EF">
        <w:rPr>
          <w:rFonts w:hint="eastAsia"/>
          <w:sz w:val="24"/>
        </w:rPr>
        <w:t>（购物网站），本</w:t>
      </w:r>
      <w:r w:rsidRPr="00AA03EF">
        <w:rPr>
          <w:rFonts w:cs="Arial" w:hint="eastAsia"/>
          <w:color w:val="000000"/>
          <w:kern w:val="0"/>
          <w:sz w:val="24"/>
          <w:szCs w:val="21"/>
        </w:rPr>
        <w:t>网站维护商品目录信息，处理用户订购（退订）、查询请求。</w:t>
      </w:r>
    </w:p>
    <w:p w:rsidR="00263E78" w:rsidRPr="00AA03EF" w:rsidRDefault="00263E78" w:rsidP="00AA03EF">
      <w:pPr>
        <w:spacing w:line="360" w:lineRule="auto"/>
        <w:ind w:firstLineChars="200" w:firstLine="480"/>
        <w:rPr>
          <w:sz w:val="24"/>
        </w:rPr>
      </w:pPr>
      <w:r w:rsidRPr="00AA03EF">
        <w:rPr>
          <w:rFonts w:cs="Arial" w:hint="eastAsia"/>
          <w:color w:val="000000"/>
          <w:kern w:val="0"/>
          <w:sz w:val="24"/>
          <w:szCs w:val="21"/>
        </w:rPr>
        <w:t>主要功能包括在线浏览、购物车管理、提交及支付、收货确认、服务评价等，</w:t>
      </w:r>
      <w:r w:rsidRPr="00AA03EF">
        <w:rPr>
          <w:rFonts w:hint="eastAsia"/>
          <w:sz w:val="24"/>
        </w:rPr>
        <w:t>通过本系统，可以更好的有效率的完成网上</w:t>
      </w:r>
      <w:r w:rsidRPr="00AA03EF">
        <w:rPr>
          <w:rFonts w:cs="Arial" w:hint="eastAsia"/>
          <w:color w:val="000000"/>
          <w:kern w:val="0"/>
          <w:sz w:val="24"/>
          <w:szCs w:val="21"/>
        </w:rPr>
        <w:t>购物业务。</w:t>
      </w:r>
      <w:r w:rsidRPr="00AA03EF">
        <w:rPr>
          <w:rFonts w:cs="Calibri"/>
          <w:color w:val="000000"/>
          <w:kern w:val="0"/>
          <w:sz w:val="24"/>
          <w:szCs w:val="21"/>
        </w:rPr>
        <w:t> </w:t>
      </w:r>
    </w:p>
    <w:p w:rsidR="00263E78" w:rsidRPr="00AA03EF" w:rsidRDefault="00263E78" w:rsidP="00AA03EF">
      <w:pPr>
        <w:spacing w:line="360" w:lineRule="auto"/>
        <w:ind w:firstLineChars="200" w:firstLine="480"/>
        <w:rPr>
          <w:sz w:val="24"/>
        </w:rPr>
      </w:pPr>
      <w:r w:rsidRPr="00AA03EF">
        <w:rPr>
          <w:rFonts w:hint="eastAsia"/>
          <w:sz w:val="24"/>
        </w:rPr>
        <w:t>团队</w:t>
      </w:r>
      <w:r w:rsidRPr="00AA03EF">
        <w:rPr>
          <w:rFonts w:hint="eastAsia"/>
          <w:sz w:val="24"/>
        </w:rPr>
        <w:t>A</w:t>
      </w:r>
      <w:r w:rsidRPr="00AA03EF">
        <w:rPr>
          <w:rFonts w:hint="eastAsia"/>
          <w:sz w:val="24"/>
        </w:rPr>
        <w:t>负责该系统的开发，以及之后为维护工作。</w:t>
      </w:r>
    </w:p>
    <w:p w:rsidR="00263E78" w:rsidRPr="00AA03EF" w:rsidRDefault="00263E78" w:rsidP="00AA03EF">
      <w:pPr>
        <w:spacing w:line="360" w:lineRule="auto"/>
        <w:ind w:firstLineChars="200" w:firstLine="480"/>
        <w:rPr>
          <w:sz w:val="24"/>
        </w:rPr>
      </w:pPr>
    </w:p>
    <w:p w:rsidR="00263E78" w:rsidRPr="00AA03EF" w:rsidRDefault="00263E78" w:rsidP="00AA03EF">
      <w:pPr>
        <w:spacing w:line="360" w:lineRule="auto"/>
        <w:ind w:firstLineChars="200" w:firstLine="482"/>
        <w:rPr>
          <w:rFonts w:cs="宋体"/>
          <w:b/>
          <w:bCs/>
          <w:sz w:val="24"/>
          <w:szCs w:val="44"/>
        </w:rPr>
      </w:pPr>
    </w:p>
    <w:p w:rsidR="00263E78" w:rsidRPr="00AA03EF" w:rsidRDefault="00263E78" w:rsidP="0087592F">
      <w:pPr>
        <w:pStyle w:val="2"/>
      </w:pPr>
      <w:bookmarkStart w:id="12" w:name="_Toc464198925"/>
      <w:r w:rsidRPr="00AA03EF">
        <w:t>2</w:t>
      </w:r>
      <w:r w:rsidRPr="00AA03EF">
        <w:rPr>
          <w:rFonts w:hint="eastAsia"/>
        </w:rPr>
        <w:t>引用文件</w:t>
      </w:r>
      <w:bookmarkEnd w:id="12"/>
    </w:p>
    <w:p w:rsidR="00263E78" w:rsidRPr="00AA03EF" w:rsidRDefault="00263E78" w:rsidP="00AA03EF">
      <w:pPr>
        <w:spacing w:line="360" w:lineRule="auto"/>
        <w:ind w:firstLineChars="200" w:firstLine="480"/>
        <w:rPr>
          <w:sz w:val="24"/>
        </w:rPr>
      </w:pPr>
    </w:p>
    <w:p w:rsidR="00263E78" w:rsidRPr="00AA03EF" w:rsidRDefault="00263E78" w:rsidP="0087592F">
      <w:pPr>
        <w:pStyle w:val="2"/>
      </w:pPr>
      <w:bookmarkStart w:id="13" w:name="_Toc464198926"/>
      <w:r w:rsidRPr="00AA03EF">
        <w:rPr>
          <w:rFonts w:hint="eastAsia"/>
        </w:rPr>
        <w:lastRenderedPageBreak/>
        <w:t xml:space="preserve">3 </w:t>
      </w:r>
      <w:r w:rsidRPr="00AA03EF">
        <w:rPr>
          <w:rFonts w:hint="eastAsia"/>
        </w:rPr>
        <w:t>交付产品</w:t>
      </w:r>
      <w:bookmarkEnd w:id="13"/>
    </w:p>
    <w:p w:rsidR="00263E78" w:rsidRPr="00AA03EF" w:rsidRDefault="00263E78" w:rsidP="0087592F">
      <w:pPr>
        <w:pStyle w:val="3"/>
      </w:pPr>
      <w:bookmarkStart w:id="14" w:name="_Toc464198927"/>
      <w:r w:rsidRPr="00AA03EF">
        <w:rPr>
          <w:rFonts w:hint="eastAsia"/>
        </w:rPr>
        <w:t xml:space="preserve">3.1 </w:t>
      </w:r>
      <w:r w:rsidRPr="00AA03EF">
        <w:rPr>
          <w:rFonts w:hint="eastAsia"/>
        </w:rPr>
        <w:t>程序</w:t>
      </w:r>
      <w:bookmarkEnd w:id="14"/>
    </w:p>
    <w:p w:rsidR="00263E78" w:rsidRPr="00AA03EF" w:rsidRDefault="00263E78" w:rsidP="00AA03EF">
      <w:pPr>
        <w:spacing w:line="360" w:lineRule="auto"/>
        <w:ind w:firstLineChars="200" w:firstLine="480"/>
        <w:rPr>
          <w:sz w:val="24"/>
        </w:rPr>
      </w:pPr>
      <w:r w:rsidRPr="00AA03EF">
        <w:rPr>
          <w:rFonts w:hint="eastAsia"/>
          <w:sz w:val="24"/>
        </w:rPr>
        <w:t>本系统基于</w:t>
      </w:r>
      <w:r w:rsidRPr="00AA03EF">
        <w:rPr>
          <w:rFonts w:hint="eastAsia"/>
          <w:sz w:val="24"/>
        </w:rPr>
        <w:t>web</w:t>
      </w:r>
      <w:r w:rsidRPr="00AA03EF">
        <w:rPr>
          <w:rFonts w:hint="eastAsia"/>
          <w:sz w:val="24"/>
        </w:rPr>
        <w:t>开发，最终向客户的交付产品为网页文件。</w:t>
      </w:r>
    </w:p>
    <w:p w:rsidR="00263E78" w:rsidRPr="00AA03EF" w:rsidRDefault="00263E78" w:rsidP="0087592F">
      <w:pPr>
        <w:pStyle w:val="3"/>
      </w:pPr>
      <w:bookmarkStart w:id="15" w:name="_Toc367566292"/>
      <w:bookmarkStart w:id="16" w:name="_Toc464198928"/>
      <w:r w:rsidRPr="00AA03EF">
        <w:rPr>
          <w:rFonts w:hint="eastAsia"/>
        </w:rPr>
        <w:t xml:space="preserve">3.2 </w:t>
      </w:r>
      <w:bookmarkEnd w:id="15"/>
      <w:r w:rsidRPr="00AA03EF">
        <w:rPr>
          <w:rFonts w:hint="eastAsia"/>
        </w:rPr>
        <w:t>文档</w:t>
      </w:r>
      <w:bookmarkEnd w:id="16"/>
    </w:p>
    <w:p w:rsidR="00263E78" w:rsidRPr="00AA03EF" w:rsidRDefault="00263E78" w:rsidP="00AA03EF">
      <w:pPr>
        <w:spacing w:line="360" w:lineRule="auto"/>
        <w:ind w:firstLineChars="200" w:firstLine="480"/>
        <w:rPr>
          <w:sz w:val="24"/>
        </w:rPr>
      </w:pPr>
      <w:r w:rsidRPr="00AA03EF">
        <w:rPr>
          <w:rFonts w:hint="eastAsia"/>
          <w:sz w:val="24"/>
        </w:rPr>
        <w:t>开发完成后，向客户交付：</w:t>
      </w:r>
    </w:p>
    <w:p w:rsidR="00263E78" w:rsidRPr="00AA03EF" w:rsidRDefault="00263E78" w:rsidP="00AA03EF">
      <w:pPr>
        <w:spacing w:line="360" w:lineRule="auto"/>
        <w:ind w:firstLineChars="200" w:firstLine="480"/>
        <w:rPr>
          <w:sz w:val="24"/>
        </w:rPr>
      </w:pPr>
      <w:r w:rsidRPr="00AA03EF">
        <w:rPr>
          <w:rFonts w:hint="eastAsia"/>
          <w:sz w:val="24"/>
        </w:rPr>
        <w:t>《产品使用说明手册》</w:t>
      </w:r>
    </w:p>
    <w:p w:rsidR="00263E78" w:rsidRPr="00AA03EF" w:rsidRDefault="00263E78" w:rsidP="00AA03EF">
      <w:pPr>
        <w:spacing w:line="360" w:lineRule="auto"/>
        <w:ind w:firstLineChars="200" w:firstLine="480"/>
        <w:rPr>
          <w:sz w:val="24"/>
        </w:rPr>
      </w:pPr>
      <w:r w:rsidRPr="00AA03EF">
        <w:rPr>
          <w:rFonts w:hint="eastAsia"/>
          <w:sz w:val="24"/>
        </w:rPr>
        <w:t>《系统需求规格说明书》</w:t>
      </w:r>
    </w:p>
    <w:p w:rsidR="00263E78" w:rsidRPr="00AA03EF" w:rsidRDefault="00263E78" w:rsidP="00AA03EF">
      <w:pPr>
        <w:spacing w:line="360" w:lineRule="auto"/>
        <w:ind w:firstLineChars="200" w:firstLine="480"/>
        <w:rPr>
          <w:sz w:val="24"/>
        </w:rPr>
      </w:pPr>
    </w:p>
    <w:p w:rsidR="00263E78" w:rsidRPr="00AA03EF" w:rsidRDefault="00263E78" w:rsidP="0087592F">
      <w:pPr>
        <w:pStyle w:val="3"/>
      </w:pPr>
      <w:bookmarkStart w:id="17" w:name="_Toc464198929"/>
      <w:r w:rsidRPr="00AA03EF">
        <w:rPr>
          <w:rFonts w:hint="eastAsia"/>
        </w:rPr>
        <w:t xml:space="preserve">3.3 </w:t>
      </w:r>
      <w:r w:rsidRPr="00AA03EF">
        <w:rPr>
          <w:rFonts w:hint="eastAsia"/>
        </w:rPr>
        <w:t>服务</w:t>
      </w:r>
      <w:bookmarkEnd w:id="17"/>
    </w:p>
    <w:p w:rsidR="00263E78" w:rsidRPr="00AA03EF" w:rsidRDefault="00263E78" w:rsidP="00AA03EF">
      <w:pPr>
        <w:spacing w:line="360" w:lineRule="auto"/>
        <w:ind w:firstLineChars="200" w:firstLine="480"/>
        <w:rPr>
          <w:sz w:val="24"/>
        </w:rPr>
      </w:pPr>
      <w:r w:rsidRPr="00AA03EF">
        <w:rPr>
          <w:rFonts w:hint="eastAsia"/>
          <w:sz w:val="24"/>
        </w:rPr>
        <w:t>通过本网站完成网上购物的</w:t>
      </w:r>
      <w:r w:rsidRPr="00AA03EF">
        <w:rPr>
          <w:rFonts w:cs="Arial" w:hint="eastAsia"/>
          <w:color w:val="000000"/>
          <w:kern w:val="0"/>
          <w:sz w:val="24"/>
          <w:szCs w:val="21"/>
        </w:rPr>
        <w:t>维护商品目录信息，处理用户订购（退订）、查询请求，包括在线浏览、购物车管理、提交及支付、收货确认、服务评价等</w:t>
      </w:r>
      <w:r w:rsidRPr="00AA03EF">
        <w:rPr>
          <w:rFonts w:hint="eastAsia"/>
          <w:sz w:val="24"/>
        </w:rPr>
        <w:t>。</w:t>
      </w:r>
    </w:p>
    <w:p w:rsidR="00263E78" w:rsidRPr="00AA03EF" w:rsidRDefault="00263E78" w:rsidP="0087592F">
      <w:pPr>
        <w:pStyle w:val="3"/>
      </w:pPr>
      <w:bookmarkStart w:id="18" w:name="_Toc367566293"/>
      <w:bookmarkStart w:id="19" w:name="_Toc464198930"/>
      <w:r w:rsidRPr="00AA03EF">
        <w:rPr>
          <w:rFonts w:hint="eastAsia"/>
        </w:rPr>
        <w:t xml:space="preserve">3.4 </w:t>
      </w:r>
      <w:bookmarkEnd w:id="18"/>
      <w:r w:rsidRPr="00AA03EF">
        <w:rPr>
          <w:rFonts w:hint="eastAsia"/>
        </w:rPr>
        <w:t>非移交产品</w:t>
      </w:r>
      <w:bookmarkEnd w:id="19"/>
    </w:p>
    <w:p w:rsidR="00263E78" w:rsidRPr="00AA03EF" w:rsidRDefault="00263E78" w:rsidP="00AA03EF">
      <w:pPr>
        <w:numPr>
          <w:ilvl w:val="0"/>
          <w:numId w:val="2"/>
        </w:numPr>
        <w:spacing w:line="360" w:lineRule="auto"/>
        <w:ind w:firstLineChars="200" w:firstLine="480"/>
        <w:rPr>
          <w:sz w:val="24"/>
        </w:rPr>
      </w:pPr>
      <w:r w:rsidRPr="00AA03EF">
        <w:rPr>
          <w:rFonts w:hint="eastAsia"/>
          <w:sz w:val="24"/>
        </w:rPr>
        <w:t>系统源代码。</w:t>
      </w:r>
    </w:p>
    <w:p w:rsidR="00263E78" w:rsidRPr="00AA03EF" w:rsidRDefault="00263E78" w:rsidP="00AA03EF">
      <w:pPr>
        <w:numPr>
          <w:ilvl w:val="0"/>
          <w:numId w:val="2"/>
        </w:numPr>
        <w:spacing w:line="360" w:lineRule="auto"/>
        <w:ind w:firstLineChars="200" w:firstLine="480"/>
        <w:rPr>
          <w:sz w:val="24"/>
        </w:rPr>
      </w:pPr>
      <w:r w:rsidRPr="00AA03EF">
        <w:rPr>
          <w:rFonts w:hint="eastAsia"/>
          <w:sz w:val="24"/>
        </w:rPr>
        <w:t>Web</w:t>
      </w:r>
      <w:r w:rsidRPr="00AA03EF">
        <w:rPr>
          <w:rFonts w:hint="eastAsia"/>
          <w:sz w:val="24"/>
        </w:rPr>
        <w:t>服务器端程序</w:t>
      </w:r>
    </w:p>
    <w:p w:rsidR="00263E78" w:rsidRPr="00AA03EF" w:rsidRDefault="00263E78" w:rsidP="00AA03EF">
      <w:pPr>
        <w:numPr>
          <w:ilvl w:val="0"/>
          <w:numId w:val="2"/>
        </w:numPr>
        <w:spacing w:line="360" w:lineRule="auto"/>
        <w:ind w:firstLineChars="200" w:firstLine="480"/>
        <w:rPr>
          <w:sz w:val="24"/>
        </w:rPr>
      </w:pPr>
      <w:r w:rsidRPr="00AA03EF">
        <w:rPr>
          <w:rFonts w:hint="eastAsia"/>
          <w:sz w:val="24"/>
        </w:rPr>
        <w:t>数据库配置</w:t>
      </w:r>
    </w:p>
    <w:p w:rsidR="00263E78" w:rsidRPr="0087592F" w:rsidRDefault="00263E78" w:rsidP="0087592F">
      <w:pPr>
        <w:numPr>
          <w:ilvl w:val="0"/>
          <w:numId w:val="2"/>
        </w:numPr>
        <w:spacing w:line="360" w:lineRule="auto"/>
        <w:ind w:firstLineChars="200" w:firstLine="480"/>
        <w:rPr>
          <w:sz w:val="24"/>
        </w:rPr>
      </w:pPr>
      <w:r w:rsidRPr="00AA03EF">
        <w:rPr>
          <w:rFonts w:hint="eastAsia"/>
          <w:sz w:val="24"/>
        </w:rPr>
        <w:t>《软件开发计划书》</w:t>
      </w:r>
      <w:r w:rsidRPr="0087592F">
        <w:rPr>
          <w:rFonts w:hint="eastAsia"/>
          <w:sz w:val="24"/>
        </w:rPr>
        <w:t>项目的计划。</w:t>
      </w:r>
    </w:p>
    <w:p w:rsidR="00263E78" w:rsidRPr="0087592F" w:rsidRDefault="00263E78" w:rsidP="0087592F">
      <w:pPr>
        <w:numPr>
          <w:ilvl w:val="0"/>
          <w:numId w:val="2"/>
        </w:numPr>
        <w:spacing w:line="360" w:lineRule="auto"/>
        <w:ind w:firstLineChars="200" w:firstLine="480"/>
        <w:rPr>
          <w:sz w:val="24"/>
        </w:rPr>
      </w:pPr>
      <w:r w:rsidRPr="00AA03EF">
        <w:rPr>
          <w:rFonts w:hint="eastAsia"/>
          <w:sz w:val="24"/>
        </w:rPr>
        <w:t>《软件测试计划书》</w:t>
      </w:r>
      <w:r w:rsidRPr="0087592F">
        <w:rPr>
          <w:rFonts w:hint="eastAsia"/>
          <w:sz w:val="24"/>
        </w:rPr>
        <w:t>用于系统测试的设计。</w:t>
      </w:r>
    </w:p>
    <w:p w:rsidR="00263E78" w:rsidRPr="0087592F" w:rsidRDefault="00263E78" w:rsidP="0087592F">
      <w:pPr>
        <w:numPr>
          <w:ilvl w:val="0"/>
          <w:numId w:val="3"/>
        </w:numPr>
        <w:spacing w:line="360" w:lineRule="auto"/>
        <w:ind w:firstLineChars="200" w:firstLine="480"/>
        <w:rPr>
          <w:sz w:val="24"/>
        </w:rPr>
      </w:pPr>
      <w:r w:rsidRPr="00AA03EF">
        <w:rPr>
          <w:rFonts w:hint="eastAsia"/>
          <w:sz w:val="24"/>
        </w:rPr>
        <w:t>《软件测试文档》</w:t>
      </w:r>
      <w:r w:rsidRPr="0087592F">
        <w:rPr>
          <w:rFonts w:hint="eastAsia"/>
          <w:sz w:val="24"/>
        </w:rPr>
        <w:t>记录系统测试完成情况。</w:t>
      </w:r>
    </w:p>
    <w:p w:rsidR="00263E78" w:rsidRPr="00862A65" w:rsidRDefault="00263E78" w:rsidP="00862A65">
      <w:pPr>
        <w:numPr>
          <w:ilvl w:val="0"/>
          <w:numId w:val="2"/>
        </w:numPr>
        <w:spacing w:line="360" w:lineRule="auto"/>
        <w:ind w:firstLineChars="200" w:firstLine="480"/>
        <w:rPr>
          <w:sz w:val="24"/>
        </w:rPr>
      </w:pPr>
      <w:r w:rsidRPr="00AA03EF">
        <w:rPr>
          <w:rFonts w:hint="eastAsia"/>
          <w:sz w:val="24"/>
        </w:rPr>
        <w:t>《系统设计说明》</w:t>
      </w:r>
      <w:r w:rsidRPr="00862A65">
        <w:rPr>
          <w:rFonts w:hint="eastAsia"/>
          <w:sz w:val="24"/>
        </w:rPr>
        <w:t>用于说明系统模块和结构设计，以及各个场景的操作步骤以及数据库的设计。</w:t>
      </w:r>
    </w:p>
    <w:p w:rsidR="00263E78" w:rsidRPr="00AA03EF" w:rsidRDefault="00263E78" w:rsidP="00AA03EF">
      <w:pPr>
        <w:spacing w:line="360" w:lineRule="auto"/>
        <w:ind w:firstLineChars="200" w:firstLine="480"/>
        <w:rPr>
          <w:sz w:val="24"/>
        </w:rPr>
      </w:pPr>
    </w:p>
    <w:p w:rsidR="00263E78" w:rsidRPr="00AA03EF" w:rsidRDefault="00263E78" w:rsidP="00DA655A">
      <w:pPr>
        <w:pStyle w:val="3"/>
      </w:pPr>
      <w:bookmarkStart w:id="20" w:name="_Toc367566294"/>
      <w:bookmarkStart w:id="21" w:name="_Toc464198931"/>
      <w:r w:rsidRPr="00AA03EF">
        <w:rPr>
          <w:rFonts w:hint="eastAsia"/>
        </w:rPr>
        <w:lastRenderedPageBreak/>
        <w:t xml:space="preserve">3.5 </w:t>
      </w:r>
      <w:r w:rsidRPr="00AA03EF">
        <w:rPr>
          <w:rFonts w:hint="eastAsia"/>
        </w:rPr>
        <w:t>验收标准</w:t>
      </w:r>
      <w:bookmarkEnd w:id="20"/>
      <w:bookmarkEnd w:id="21"/>
    </w:p>
    <w:p w:rsidR="00263E78" w:rsidRPr="00AA03EF" w:rsidRDefault="00263E78" w:rsidP="00AA03EF">
      <w:pPr>
        <w:spacing w:line="360" w:lineRule="auto"/>
        <w:ind w:firstLineChars="200" w:firstLine="480"/>
        <w:rPr>
          <w:sz w:val="24"/>
        </w:rPr>
      </w:pPr>
      <w:r w:rsidRPr="00AA03EF">
        <w:rPr>
          <w:rFonts w:hint="eastAsia"/>
          <w:sz w:val="24"/>
        </w:rPr>
        <w:tab/>
      </w:r>
      <w:r w:rsidRPr="00AA03EF">
        <w:rPr>
          <w:rFonts w:hint="eastAsia"/>
          <w:sz w:val="24"/>
        </w:rPr>
        <w:t>客户根据软件需求规格说明书逐项对系统的相应功能进行检查验证，全部通过即为通过验收。</w:t>
      </w:r>
    </w:p>
    <w:p w:rsidR="00263E78" w:rsidRPr="00AA03EF" w:rsidRDefault="00263E78" w:rsidP="00AA03EF">
      <w:pPr>
        <w:spacing w:line="360" w:lineRule="auto"/>
        <w:ind w:firstLineChars="200" w:firstLine="480"/>
        <w:rPr>
          <w:sz w:val="24"/>
        </w:rPr>
      </w:pPr>
    </w:p>
    <w:p w:rsidR="00263E78" w:rsidRPr="00AA03EF" w:rsidRDefault="00263E78" w:rsidP="00DA655A">
      <w:pPr>
        <w:pStyle w:val="3"/>
      </w:pPr>
      <w:bookmarkStart w:id="22" w:name="_Toc464198932"/>
      <w:r w:rsidRPr="00AA03EF">
        <w:rPr>
          <w:rFonts w:hint="eastAsia"/>
        </w:rPr>
        <w:t xml:space="preserve">3.6 </w:t>
      </w:r>
      <w:r w:rsidRPr="00AA03EF">
        <w:rPr>
          <w:rFonts w:hint="eastAsia"/>
        </w:rPr>
        <w:t>项目最迟交付期限</w:t>
      </w:r>
      <w:bookmarkEnd w:id="22"/>
    </w:p>
    <w:p w:rsidR="00263E78" w:rsidRPr="00AA03EF" w:rsidRDefault="00263E78" w:rsidP="00AA03EF">
      <w:pPr>
        <w:spacing w:line="360" w:lineRule="auto"/>
        <w:ind w:firstLineChars="200" w:firstLine="480"/>
        <w:rPr>
          <w:sz w:val="24"/>
        </w:rPr>
      </w:pPr>
      <w:r w:rsidRPr="00AA03EF">
        <w:rPr>
          <w:rFonts w:hint="eastAsia"/>
          <w:sz w:val="24"/>
        </w:rPr>
        <w:t>此项目完成的最迟期限是</w:t>
      </w:r>
      <w:r w:rsidRPr="00AA03EF">
        <w:rPr>
          <w:rFonts w:hint="eastAsia"/>
          <w:sz w:val="24"/>
        </w:rPr>
        <w:t>2016</w:t>
      </w:r>
      <w:r w:rsidRPr="00AA03EF">
        <w:rPr>
          <w:rFonts w:hint="eastAsia"/>
          <w:sz w:val="24"/>
        </w:rPr>
        <w:t>年</w:t>
      </w:r>
      <w:r w:rsidRPr="00AA03EF">
        <w:rPr>
          <w:rFonts w:hint="eastAsia"/>
          <w:sz w:val="24"/>
        </w:rPr>
        <w:t>12</w:t>
      </w:r>
      <w:r w:rsidRPr="00AA03EF">
        <w:rPr>
          <w:rFonts w:hint="eastAsia"/>
          <w:sz w:val="24"/>
        </w:rPr>
        <w:t>月</w:t>
      </w:r>
      <w:r w:rsidRPr="00AA03EF">
        <w:rPr>
          <w:rFonts w:hint="eastAsia"/>
          <w:sz w:val="24"/>
        </w:rPr>
        <w:t>31</w:t>
      </w:r>
      <w:r w:rsidRPr="00AA03EF">
        <w:rPr>
          <w:rFonts w:hint="eastAsia"/>
          <w:sz w:val="24"/>
        </w:rPr>
        <w:t>号。</w:t>
      </w:r>
    </w:p>
    <w:p w:rsidR="00263E78" w:rsidRPr="00AA03EF" w:rsidRDefault="00263E78" w:rsidP="00DA655A">
      <w:pPr>
        <w:pStyle w:val="2"/>
      </w:pPr>
      <w:bookmarkStart w:id="23" w:name="_Toc464198933"/>
      <w:r w:rsidRPr="00AA03EF">
        <w:rPr>
          <w:rFonts w:hint="eastAsia"/>
        </w:rPr>
        <w:t>4</w:t>
      </w:r>
      <w:r w:rsidRPr="00AA03EF">
        <w:rPr>
          <w:rFonts w:hint="eastAsia"/>
        </w:rPr>
        <w:t>所需工作概述</w:t>
      </w:r>
      <w:bookmarkEnd w:id="23"/>
    </w:p>
    <w:p w:rsidR="00263E78" w:rsidRPr="00AA03EF" w:rsidRDefault="00263E78" w:rsidP="00DA655A">
      <w:pPr>
        <w:pStyle w:val="3"/>
      </w:pPr>
      <w:bookmarkStart w:id="24" w:name="_Toc367566290"/>
      <w:bookmarkStart w:id="25" w:name="_Toc464198934"/>
      <w:r w:rsidRPr="00AA03EF">
        <w:rPr>
          <w:rFonts w:hint="eastAsia"/>
        </w:rPr>
        <w:t>4.1</w:t>
      </w:r>
      <w:bookmarkEnd w:id="24"/>
      <w:r w:rsidRPr="00AA03EF">
        <w:rPr>
          <w:rFonts w:hint="eastAsia"/>
        </w:rPr>
        <w:t>工作内容</w:t>
      </w:r>
      <w:bookmarkEnd w:id="25"/>
    </w:p>
    <w:p w:rsidR="00263E78" w:rsidRPr="00AA03EF" w:rsidRDefault="00263E78" w:rsidP="00AA03EF">
      <w:pPr>
        <w:spacing w:line="360" w:lineRule="auto"/>
        <w:ind w:firstLineChars="200" w:firstLine="480"/>
        <w:rPr>
          <w:sz w:val="24"/>
        </w:rPr>
      </w:pPr>
      <w:r w:rsidRPr="00AA03EF">
        <w:rPr>
          <w:rFonts w:hint="eastAsia"/>
          <w:sz w:val="24"/>
        </w:rPr>
        <w:t>本网站面向客户为网上购物企业。实现一个网站，为</w:t>
      </w:r>
      <w:r w:rsidRPr="00AA03EF">
        <w:rPr>
          <w:rFonts w:cs="Arial" w:hint="eastAsia"/>
          <w:color w:val="000000"/>
          <w:kern w:val="0"/>
          <w:sz w:val="24"/>
          <w:szCs w:val="21"/>
        </w:rPr>
        <w:t>维护商品目录信息，处理用户订购（退订）、查询请求</w:t>
      </w:r>
      <w:r w:rsidRPr="00AA03EF">
        <w:rPr>
          <w:rFonts w:hint="eastAsia"/>
          <w:sz w:val="24"/>
        </w:rPr>
        <w:t>提供帮助。能够更加合理有效的更好的为顾客进行服务。基于</w:t>
      </w:r>
      <w:r w:rsidRPr="00AA03EF">
        <w:rPr>
          <w:rFonts w:hint="eastAsia"/>
          <w:sz w:val="24"/>
        </w:rPr>
        <w:t>B/S (Browser/Server)</w:t>
      </w:r>
      <w:r w:rsidRPr="00AA03EF">
        <w:rPr>
          <w:rFonts w:hint="eastAsia"/>
          <w:sz w:val="24"/>
        </w:rPr>
        <w:t>模式进行设计，包含的主要工作有：网页的设计、服务器端的设计、数据库的设计等。</w:t>
      </w:r>
    </w:p>
    <w:p w:rsidR="00263E78" w:rsidRPr="00AA03EF" w:rsidRDefault="00263E78" w:rsidP="00DA655A">
      <w:pPr>
        <w:pStyle w:val="3"/>
      </w:pPr>
      <w:bookmarkStart w:id="26" w:name="_Toc367566291"/>
      <w:bookmarkStart w:id="27" w:name="_Toc464198935"/>
      <w:r w:rsidRPr="00AA03EF">
        <w:rPr>
          <w:rFonts w:hint="eastAsia"/>
        </w:rPr>
        <w:t xml:space="preserve">4.2 </w:t>
      </w:r>
      <w:bookmarkEnd w:id="26"/>
      <w:r w:rsidRPr="00AA03EF">
        <w:rPr>
          <w:rFonts w:hint="eastAsia"/>
        </w:rPr>
        <w:t>主要开发人员</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3544"/>
      </w:tblGrid>
      <w:tr w:rsidR="00263E78" w:rsidRPr="00DA655A" w:rsidTr="004C4B47">
        <w:trPr>
          <w:jc w:val="center"/>
        </w:trPr>
        <w:tc>
          <w:tcPr>
            <w:tcW w:w="1838" w:type="dxa"/>
          </w:tcPr>
          <w:p w:rsidR="00263E78" w:rsidRPr="00DA655A" w:rsidRDefault="00263E78" w:rsidP="004C4B47">
            <w:pPr>
              <w:spacing w:line="360" w:lineRule="auto"/>
              <w:ind w:firstLineChars="200" w:firstLine="420"/>
              <w:jc w:val="center"/>
              <w:rPr>
                <w:szCs w:val="21"/>
              </w:rPr>
            </w:pPr>
            <w:r w:rsidRPr="00DA655A">
              <w:rPr>
                <w:rFonts w:hint="eastAsia"/>
                <w:szCs w:val="21"/>
              </w:rPr>
              <w:t>团队</w:t>
            </w:r>
            <w:r w:rsidRPr="00DA655A">
              <w:rPr>
                <w:rFonts w:hint="eastAsia"/>
                <w:szCs w:val="21"/>
              </w:rPr>
              <w:t>A</w:t>
            </w:r>
            <w:r w:rsidRPr="00DA655A">
              <w:rPr>
                <w:rFonts w:hint="eastAsia"/>
                <w:szCs w:val="21"/>
              </w:rPr>
              <w:t>成员</w:t>
            </w:r>
          </w:p>
        </w:tc>
        <w:tc>
          <w:tcPr>
            <w:tcW w:w="3544" w:type="dxa"/>
          </w:tcPr>
          <w:p w:rsidR="00263E78" w:rsidRPr="00DA655A" w:rsidRDefault="00263E78" w:rsidP="004C4B47">
            <w:pPr>
              <w:spacing w:line="360" w:lineRule="auto"/>
              <w:ind w:firstLineChars="200" w:firstLine="420"/>
              <w:jc w:val="center"/>
              <w:rPr>
                <w:szCs w:val="21"/>
              </w:rPr>
            </w:pPr>
            <w:r w:rsidRPr="00DA655A">
              <w:rPr>
                <w:rFonts w:hint="eastAsia"/>
                <w:szCs w:val="21"/>
              </w:rPr>
              <w:t>简单介绍</w:t>
            </w:r>
          </w:p>
        </w:tc>
      </w:tr>
      <w:tr w:rsidR="00263E78" w:rsidRPr="00DA655A" w:rsidTr="004C4B47">
        <w:trPr>
          <w:jc w:val="center"/>
        </w:trPr>
        <w:tc>
          <w:tcPr>
            <w:tcW w:w="1838" w:type="dxa"/>
          </w:tcPr>
          <w:p w:rsidR="00263E78" w:rsidRPr="00DA655A" w:rsidRDefault="00263E78" w:rsidP="004C4B47">
            <w:pPr>
              <w:spacing w:line="360" w:lineRule="auto"/>
              <w:ind w:firstLineChars="200" w:firstLine="420"/>
              <w:jc w:val="center"/>
              <w:rPr>
                <w:szCs w:val="21"/>
              </w:rPr>
            </w:pPr>
            <w:r w:rsidRPr="00DA655A">
              <w:rPr>
                <w:rFonts w:hint="eastAsia"/>
                <w:szCs w:val="21"/>
              </w:rPr>
              <w:t>杨汀阳</w:t>
            </w:r>
          </w:p>
        </w:tc>
        <w:tc>
          <w:tcPr>
            <w:tcW w:w="3544" w:type="dxa"/>
          </w:tcPr>
          <w:p w:rsidR="00263E78" w:rsidRPr="00DA655A" w:rsidRDefault="00263E78" w:rsidP="004C4B47">
            <w:pPr>
              <w:spacing w:line="360" w:lineRule="auto"/>
              <w:ind w:firstLineChars="200" w:firstLine="420"/>
              <w:jc w:val="center"/>
              <w:rPr>
                <w:szCs w:val="21"/>
              </w:rPr>
            </w:pPr>
            <w:r w:rsidRPr="00DA655A">
              <w:rPr>
                <w:rFonts w:hint="eastAsia"/>
                <w:szCs w:val="21"/>
              </w:rPr>
              <w:t>计算机学院学生，技术良好</w:t>
            </w:r>
          </w:p>
        </w:tc>
      </w:tr>
      <w:tr w:rsidR="00263E78" w:rsidRPr="00DA655A" w:rsidTr="004C4B47">
        <w:trPr>
          <w:jc w:val="center"/>
        </w:trPr>
        <w:tc>
          <w:tcPr>
            <w:tcW w:w="1838" w:type="dxa"/>
          </w:tcPr>
          <w:p w:rsidR="00263E78" w:rsidRPr="00DA655A" w:rsidRDefault="00263E78" w:rsidP="004C4B47">
            <w:pPr>
              <w:spacing w:line="360" w:lineRule="auto"/>
              <w:ind w:firstLineChars="200" w:firstLine="420"/>
              <w:jc w:val="center"/>
              <w:rPr>
                <w:szCs w:val="21"/>
              </w:rPr>
            </w:pPr>
            <w:r w:rsidRPr="00DA655A">
              <w:rPr>
                <w:rFonts w:hint="eastAsia"/>
                <w:szCs w:val="21"/>
              </w:rPr>
              <w:t>祝星馗</w:t>
            </w:r>
          </w:p>
        </w:tc>
        <w:tc>
          <w:tcPr>
            <w:tcW w:w="3544" w:type="dxa"/>
          </w:tcPr>
          <w:p w:rsidR="00263E78" w:rsidRPr="00DA655A" w:rsidRDefault="00263E78" w:rsidP="004C4B47">
            <w:pPr>
              <w:spacing w:line="360" w:lineRule="auto"/>
              <w:ind w:firstLineChars="200" w:firstLine="420"/>
              <w:jc w:val="center"/>
              <w:rPr>
                <w:szCs w:val="21"/>
              </w:rPr>
            </w:pPr>
            <w:r w:rsidRPr="00DA655A">
              <w:rPr>
                <w:rFonts w:hint="eastAsia"/>
                <w:szCs w:val="21"/>
              </w:rPr>
              <w:t>计算机学院学生，技术良好</w:t>
            </w:r>
          </w:p>
        </w:tc>
      </w:tr>
      <w:tr w:rsidR="00263E78" w:rsidRPr="00DA655A" w:rsidTr="004C4B47">
        <w:trPr>
          <w:jc w:val="center"/>
        </w:trPr>
        <w:tc>
          <w:tcPr>
            <w:tcW w:w="1838" w:type="dxa"/>
          </w:tcPr>
          <w:p w:rsidR="00263E78" w:rsidRPr="00DA655A" w:rsidRDefault="00263E78" w:rsidP="004C4B47">
            <w:pPr>
              <w:spacing w:line="360" w:lineRule="auto"/>
              <w:ind w:firstLineChars="200" w:firstLine="420"/>
              <w:jc w:val="center"/>
              <w:rPr>
                <w:szCs w:val="21"/>
              </w:rPr>
            </w:pPr>
            <w:r w:rsidRPr="00DA655A">
              <w:rPr>
                <w:rFonts w:hint="eastAsia"/>
                <w:szCs w:val="21"/>
              </w:rPr>
              <w:t>崔煜昆</w:t>
            </w:r>
          </w:p>
        </w:tc>
        <w:tc>
          <w:tcPr>
            <w:tcW w:w="3544" w:type="dxa"/>
          </w:tcPr>
          <w:p w:rsidR="00263E78" w:rsidRPr="00DA655A" w:rsidRDefault="00263E78" w:rsidP="004C4B47">
            <w:pPr>
              <w:spacing w:line="360" w:lineRule="auto"/>
              <w:ind w:firstLineChars="200" w:firstLine="420"/>
              <w:jc w:val="center"/>
              <w:rPr>
                <w:szCs w:val="21"/>
              </w:rPr>
            </w:pPr>
            <w:r w:rsidRPr="00DA655A">
              <w:rPr>
                <w:rFonts w:hint="eastAsia"/>
                <w:szCs w:val="21"/>
              </w:rPr>
              <w:t>计算机学院学生，技术良好</w:t>
            </w:r>
          </w:p>
        </w:tc>
      </w:tr>
      <w:tr w:rsidR="00263E78" w:rsidRPr="00DA655A" w:rsidTr="004C4B47">
        <w:trPr>
          <w:jc w:val="center"/>
        </w:trPr>
        <w:tc>
          <w:tcPr>
            <w:tcW w:w="1838" w:type="dxa"/>
          </w:tcPr>
          <w:p w:rsidR="00263E78" w:rsidRPr="00DA655A" w:rsidRDefault="00263E78" w:rsidP="004C4B47">
            <w:pPr>
              <w:spacing w:line="360" w:lineRule="auto"/>
              <w:ind w:firstLineChars="200" w:firstLine="420"/>
              <w:jc w:val="center"/>
              <w:rPr>
                <w:szCs w:val="21"/>
              </w:rPr>
            </w:pPr>
            <w:r w:rsidRPr="00DA655A">
              <w:rPr>
                <w:rFonts w:hint="eastAsia"/>
                <w:szCs w:val="21"/>
              </w:rPr>
              <w:t>李游</w:t>
            </w:r>
          </w:p>
        </w:tc>
        <w:tc>
          <w:tcPr>
            <w:tcW w:w="3544" w:type="dxa"/>
          </w:tcPr>
          <w:p w:rsidR="00263E78" w:rsidRPr="00DA655A" w:rsidRDefault="00263E78" w:rsidP="004C4B47">
            <w:pPr>
              <w:spacing w:line="360" w:lineRule="auto"/>
              <w:ind w:firstLineChars="200" w:firstLine="420"/>
              <w:jc w:val="center"/>
              <w:rPr>
                <w:b/>
                <w:szCs w:val="21"/>
              </w:rPr>
            </w:pPr>
            <w:r w:rsidRPr="00DA655A">
              <w:rPr>
                <w:rFonts w:hint="eastAsia"/>
                <w:szCs w:val="21"/>
              </w:rPr>
              <w:t>计算机学院学生，技术良好</w:t>
            </w:r>
          </w:p>
        </w:tc>
      </w:tr>
    </w:tbl>
    <w:p w:rsidR="00263E78" w:rsidRPr="00AA03EF" w:rsidRDefault="00DA655A" w:rsidP="004C4B47">
      <w:pPr>
        <w:spacing w:line="360" w:lineRule="auto"/>
        <w:ind w:firstLineChars="200" w:firstLine="480"/>
        <w:jc w:val="center"/>
        <w:rPr>
          <w:rFonts w:hint="eastAsia"/>
          <w:sz w:val="24"/>
        </w:rPr>
      </w:pPr>
      <w:r>
        <w:rPr>
          <w:rFonts w:hint="eastAsia"/>
          <w:sz w:val="24"/>
        </w:rPr>
        <w:t>图</w:t>
      </w:r>
      <w:r>
        <w:rPr>
          <w:rFonts w:hint="eastAsia"/>
          <w:sz w:val="24"/>
        </w:rPr>
        <w:t>4.2-</w:t>
      </w:r>
      <w:r>
        <w:rPr>
          <w:sz w:val="24"/>
        </w:rPr>
        <w:t>1</w:t>
      </w:r>
    </w:p>
    <w:p w:rsidR="00263E78" w:rsidRPr="00AA03EF" w:rsidRDefault="00263E78" w:rsidP="00AA03EF">
      <w:pPr>
        <w:spacing w:line="360" w:lineRule="auto"/>
        <w:ind w:firstLineChars="200" w:firstLine="480"/>
        <w:rPr>
          <w:sz w:val="24"/>
        </w:rPr>
      </w:pPr>
    </w:p>
    <w:p w:rsidR="00263E78" w:rsidRPr="00AA03EF" w:rsidRDefault="00263E78" w:rsidP="00AA03EF">
      <w:pPr>
        <w:spacing w:line="360" w:lineRule="auto"/>
        <w:ind w:firstLineChars="200" w:firstLine="480"/>
        <w:rPr>
          <w:sz w:val="24"/>
        </w:rPr>
      </w:pPr>
    </w:p>
    <w:p w:rsidR="00263E78" w:rsidRPr="00AA03EF" w:rsidRDefault="00263E78" w:rsidP="004C4B47">
      <w:pPr>
        <w:pStyle w:val="2"/>
      </w:pPr>
      <w:bookmarkStart w:id="28" w:name="_Toc367566295"/>
      <w:bookmarkStart w:id="29" w:name="_Toc464198936"/>
      <w:r w:rsidRPr="00AA03EF">
        <w:rPr>
          <w:rFonts w:hint="eastAsia"/>
        </w:rPr>
        <w:lastRenderedPageBreak/>
        <w:t xml:space="preserve">5 </w:t>
      </w:r>
      <w:r w:rsidRPr="00AA03EF">
        <w:rPr>
          <w:rFonts w:hint="eastAsia"/>
        </w:rPr>
        <w:t>实施整个软件开发活动计划</w:t>
      </w:r>
      <w:bookmarkEnd w:id="28"/>
      <w:bookmarkEnd w:id="29"/>
    </w:p>
    <w:p w:rsidR="00263E78" w:rsidRPr="00AA03EF" w:rsidRDefault="00263E78" w:rsidP="0095181E">
      <w:pPr>
        <w:pStyle w:val="3"/>
      </w:pPr>
      <w:bookmarkStart w:id="30" w:name="_Toc367566296"/>
      <w:bookmarkStart w:id="31" w:name="_Toc464198937"/>
      <w:r w:rsidRPr="00AA03EF">
        <w:rPr>
          <w:rFonts w:hint="eastAsia"/>
        </w:rPr>
        <w:t>5.1</w:t>
      </w:r>
      <w:bookmarkEnd w:id="30"/>
      <w:r w:rsidRPr="00AA03EF">
        <w:rPr>
          <w:rFonts w:hint="eastAsia"/>
        </w:rPr>
        <w:t>软件开发过程</w:t>
      </w:r>
      <w:bookmarkEnd w:id="31"/>
    </w:p>
    <w:p w:rsidR="00263E78" w:rsidRPr="00AA03EF" w:rsidRDefault="00263E78" w:rsidP="00AA03EF">
      <w:pPr>
        <w:spacing w:line="360" w:lineRule="auto"/>
        <w:ind w:firstLineChars="200" w:firstLine="480"/>
        <w:rPr>
          <w:sz w:val="24"/>
        </w:rPr>
      </w:pPr>
      <w:r w:rsidRPr="00AA03EF">
        <w:rPr>
          <w:rFonts w:hint="eastAsia"/>
          <w:sz w:val="24"/>
        </w:rPr>
        <w:t>在系统开发过程中，有需求分析过程，系统设计过程，系统实现过程，系统测试过程，以及系统运行及维护过程；同时还有文档的编写、打印、分发工作；用户培训工作。现将上述工作分配到明确的组内人员。</w:t>
      </w:r>
    </w:p>
    <w:p w:rsidR="00263E78" w:rsidRPr="00AA03EF" w:rsidRDefault="00263E78" w:rsidP="00AA03EF">
      <w:pPr>
        <w:spacing w:line="360" w:lineRule="auto"/>
        <w:ind w:firstLineChars="200" w:firstLine="480"/>
        <w:rPr>
          <w:sz w:val="24"/>
        </w:rPr>
      </w:pPr>
      <w:r w:rsidRPr="00AA03EF">
        <w:rPr>
          <w:rFonts w:hint="eastAsia"/>
          <w:sz w:val="24"/>
        </w:rPr>
        <w:t>项目计划与需求分析：杨汀阳</w:t>
      </w:r>
      <w:r w:rsidRPr="00AA03EF">
        <w:rPr>
          <w:rFonts w:hint="eastAsia"/>
          <w:sz w:val="24"/>
        </w:rPr>
        <w:t xml:space="preserve"> </w:t>
      </w:r>
      <w:r w:rsidRPr="00AA03EF">
        <w:rPr>
          <w:rFonts w:hint="eastAsia"/>
          <w:sz w:val="24"/>
        </w:rPr>
        <w:t>祝星馗</w:t>
      </w:r>
    </w:p>
    <w:p w:rsidR="00263E78" w:rsidRPr="00AA03EF" w:rsidRDefault="00263E78" w:rsidP="00AA03EF">
      <w:pPr>
        <w:spacing w:line="360" w:lineRule="auto"/>
        <w:ind w:firstLineChars="200" w:firstLine="480"/>
        <w:rPr>
          <w:sz w:val="24"/>
        </w:rPr>
      </w:pPr>
      <w:r w:rsidRPr="00AA03EF">
        <w:rPr>
          <w:rFonts w:hint="eastAsia"/>
          <w:sz w:val="24"/>
        </w:rPr>
        <w:t>系统设计：崔煜昆</w:t>
      </w:r>
    </w:p>
    <w:p w:rsidR="00263E78" w:rsidRPr="00AA03EF" w:rsidRDefault="00263E78" w:rsidP="00AA03EF">
      <w:pPr>
        <w:spacing w:line="360" w:lineRule="auto"/>
        <w:ind w:firstLineChars="200" w:firstLine="480"/>
        <w:rPr>
          <w:sz w:val="24"/>
        </w:rPr>
      </w:pPr>
      <w:r w:rsidRPr="00AA03EF">
        <w:rPr>
          <w:rFonts w:hint="eastAsia"/>
          <w:sz w:val="24"/>
        </w:rPr>
        <w:t>系统实现：杨汀阳</w:t>
      </w:r>
      <w:r w:rsidRPr="00AA03EF">
        <w:rPr>
          <w:rFonts w:hint="eastAsia"/>
          <w:sz w:val="24"/>
        </w:rPr>
        <w:t xml:space="preserve"> </w:t>
      </w:r>
      <w:r w:rsidRPr="00AA03EF">
        <w:rPr>
          <w:rFonts w:hint="eastAsia"/>
          <w:sz w:val="24"/>
        </w:rPr>
        <w:t>祝星馗</w:t>
      </w:r>
      <w:r w:rsidRPr="00AA03EF">
        <w:rPr>
          <w:rFonts w:hint="eastAsia"/>
          <w:sz w:val="24"/>
        </w:rPr>
        <w:t xml:space="preserve"> </w:t>
      </w:r>
      <w:r w:rsidRPr="00AA03EF">
        <w:rPr>
          <w:rFonts w:hint="eastAsia"/>
          <w:sz w:val="24"/>
        </w:rPr>
        <w:t>崔煜昆</w:t>
      </w:r>
      <w:r w:rsidRPr="00AA03EF">
        <w:rPr>
          <w:rFonts w:hint="eastAsia"/>
          <w:sz w:val="24"/>
        </w:rPr>
        <w:t xml:space="preserve"> </w:t>
      </w:r>
      <w:r w:rsidRPr="00AA03EF">
        <w:rPr>
          <w:rFonts w:hint="eastAsia"/>
          <w:sz w:val="24"/>
        </w:rPr>
        <w:t>李游</w:t>
      </w:r>
    </w:p>
    <w:p w:rsidR="00263E78" w:rsidRPr="00AA03EF" w:rsidRDefault="00263E78" w:rsidP="00AA03EF">
      <w:pPr>
        <w:spacing w:line="360" w:lineRule="auto"/>
        <w:ind w:firstLineChars="200" w:firstLine="480"/>
        <w:rPr>
          <w:sz w:val="24"/>
        </w:rPr>
      </w:pPr>
      <w:r w:rsidRPr="00AA03EF">
        <w:rPr>
          <w:rFonts w:hint="eastAsia"/>
          <w:sz w:val="24"/>
        </w:rPr>
        <w:t>系统测试：李游</w:t>
      </w:r>
    </w:p>
    <w:p w:rsidR="00263E78" w:rsidRPr="00AA03EF" w:rsidRDefault="00263E78" w:rsidP="00AA03EF">
      <w:pPr>
        <w:spacing w:line="360" w:lineRule="auto"/>
        <w:ind w:firstLineChars="200" w:firstLine="480"/>
        <w:rPr>
          <w:sz w:val="24"/>
        </w:rPr>
      </w:pPr>
    </w:p>
    <w:p w:rsidR="00263E78" w:rsidRPr="00AA03EF" w:rsidRDefault="00263E78" w:rsidP="00AA03EF">
      <w:pPr>
        <w:spacing w:line="360" w:lineRule="auto"/>
        <w:ind w:firstLineChars="200" w:firstLine="480"/>
        <w:rPr>
          <w:sz w:val="24"/>
        </w:rPr>
      </w:pPr>
    </w:p>
    <w:p w:rsidR="00263E78" w:rsidRPr="00AA03EF" w:rsidRDefault="00263E78" w:rsidP="009D1FF6">
      <w:pPr>
        <w:pStyle w:val="3"/>
      </w:pPr>
      <w:bookmarkStart w:id="32" w:name="_Toc367566297"/>
      <w:bookmarkStart w:id="33" w:name="_Toc464198938"/>
      <w:r w:rsidRPr="00AA03EF">
        <w:rPr>
          <w:rFonts w:hint="eastAsia"/>
        </w:rPr>
        <w:t xml:space="preserve">5.2 </w:t>
      </w:r>
      <w:r w:rsidRPr="00AA03EF">
        <w:rPr>
          <w:rFonts w:hint="eastAsia"/>
        </w:rPr>
        <w:t>软件开发总体计划</w:t>
      </w:r>
      <w:bookmarkEnd w:id="32"/>
      <w:bookmarkEnd w:id="33"/>
    </w:p>
    <w:p w:rsidR="00263E78" w:rsidRPr="009D1FF6" w:rsidRDefault="00263E78" w:rsidP="009D1FF6">
      <w:pPr>
        <w:pStyle w:val="3"/>
      </w:pPr>
      <w:bookmarkStart w:id="34" w:name="_Toc367566298"/>
      <w:bookmarkStart w:id="35" w:name="_Toc464198939"/>
      <w:r w:rsidRPr="009D1FF6">
        <w:rPr>
          <w:rFonts w:hint="eastAsia"/>
        </w:rPr>
        <w:t xml:space="preserve">5.2.1 </w:t>
      </w:r>
      <w:r w:rsidRPr="009D1FF6">
        <w:rPr>
          <w:rFonts w:hint="eastAsia"/>
        </w:rPr>
        <w:t>软件开发方法</w:t>
      </w:r>
      <w:bookmarkEnd w:id="34"/>
      <w:bookmarkEnd w:id="35"/>
    </w:p>
    <w:p w:rsidR="00263E78" w:rsidRPr="00AA03EF" w:rsidRDefault="00263E78" w:rsidP="00AA03EF">
      <w:pPr>
        <w:spacing w:line="360" w:lineRule="auto"/>
        <w:ind w:firstLineChars="200" w:firstLine="480"/>
        <w:rPr>
          <w:sz w:val="24"/>
        </w:rPr>
      </w:pPr>
      <w:r w:rsidRPr="00AA03EF">
        <w:rPr>
          <w:rFonts w:hint="eastAsia"/>
          <w:sz w:val="24"/>
        </w:rPr>
        <w:t>本系统开发过程中采用面相对象的编程方法。</w:t>
      </w:r>
    </w:p>
    <w:p w:rsidR="00263E78" w:rsidRPr="00AA03EF" w:rsidRDefault="00263E78" w:rsidP="00AA03EF">
      <w:pPr>
        <w:spacing w:line="360" w:lineRule="auto"/>
        <w:ind w:firstLineChars="200" w:firstLine="480"/>
        <w:rPr>
          <w:sz w:val="24"/>
        </w:rPr>
      </w:pPr>
      <w:r w:rsidRPr="00AA03EF">
        <w:rPr>
          <w:rFonts w:hint="eastAsia"/>
          <w:sz w:val="24"/>
        </w:rPr>
        <w:t>将软件生命周期划分为制定计划、需求分析、软件设计、程序编写、软件测试和运行维护等六个基本活动，在本次开发中，各项活动将严格按照线性方式进行，同时根据文档作为指导，正确的完成每个活动阶段要完成的工作，并且进行验收工作。最终完成系统的全部开发。</w:t>
      </w:r>
    </w:p>
    <w:p w:rsidR="00263E78" w:rsidRPr="00B81B37" w:rsidRDefault="00263E78" w:rsidP="00B81B37">
      <w:pPr>
        <w:pStyle w:val="3"/>
      </w:pPr>
      <w:bookmarkStart w:id="36" w:name="_Toc367566299"/>
      <w:bookmarkStart w:id="37" w:name="_Toc464198940"/>
      <w:r w:rsidRPr="00B81B37">
        <w:rPr>
          <w:rFonts w:hint="eastAsia"/>
        </w:rPr>
        <w:t xml:space="preserve">5.2.2 </w:t>
      </w:r>
      <w:r w:rsidRPr="00B81B37">
        <w:rPr>
          <w:rFonts w:hint="eastAsia"/>
        </w:rPr>
        <w:t>软件产品验收标准</w:t>
      </w:r>
      <w:bookmarkEnd w:id="36"/>
      <w:bookmarkEnd w:id="37"/>
    </w:p>
    <w:p w:rsidR="00263E78" w:rsidRPr="00AA03EF" w:rsidRDefault="00263E78" w:rsidP="00AA03EF">
      <w:pPr>
        <w:spacing w:line="360" w:lineRule="auto"/>
        <w:ind w:firstLineChars="200" w:firstLine="480"/>
        <w:rPr>
          <w:sz w:val="24"/>
        </w:rPr>
      </w:pPr>
      <w:r w:rsidRPr="00AA03EF">
        <w:rPr>
          <w:rFonts w:hint="eastAsia"/>
          <w:sz w:val="24"/>
        </w:rPr>
        <w:t>在系统开发过程中，有如下要求：</w:t>
      </w:r>
    </w:p>
    <w:p w:rsidR="00263E78" w:rsidRPr="00AA03EF" w:rsidRDefault="00263E78" w:rsidP="00AA03EF">
      <w:pPr>
        <w:numPr>
          <w:ilvl w:val="0"/>
          <w:numId w:val="4"/>
        </w:numPr>
        <w:spacing w:line="360" w:lineRule="auto"/>
        <w:ind w:firstLineChars="200" w:firstLine="480"/>
        <w:rPr>
          <w:sz w:val="24"/>
        </w:rPr>
      </w:pPr>
      <w:r w:rsidRPr="00AA03EF">
        <w:rPr>
          <w:rFonts w:hint="eastAsia"/>
          <w:sz w:val="24"/>
        </w:rPr>
        <w:t>格式标准：完全按照</w:t>
      </w:r>
      <w:r w:rsidRPr="00AA03EF">
        <w:rPr>
          <w:rFonts w:hint="eastAsia"/>
          <w:sz w:val="24"/>
        </w:rPr>
        <w:t>JAVA</w:t>
      </w:r>
      <w:r w:rsidRPr="00AA03EF">
        <w:rPr>
          <w:rFonts w:hint="eastAsia"/>
          <w:sz w:val="24"/>
        </w:rPr>
        <w:t>语言编写风格进行，包括代码的缩进以及变量的大小写等要求。</w:t>
      </w:r>
    </w:p>
    <w:p w:rsidR="00263E78" w:rsidRPr="00AA03EF" w:rsidRDefault="00263E78" w:rsidP="00AA03EF">
      <w:pPr>
        <w:numPr>
          <w:ilvl w:val="0"/>
          <w:numId w:val="4"/>
        </w:numPr>
        <w:spacing w:line="360" w:lineRule="auto"/>
        <w:ind w:firstLineChars="200" w:firstLine="480"/>
        <w:rPr>
          <w:sz w:val="24"/>
        </w:rPr>
      </w:pPr>
      <w:r w:rsidRPr="00AA03EF">
        <w:rPr>
          <w:rFonts w:hint="eastAsia"/>
          <w:sz w:val="24"/>
        </w:rPr>
        <w:t>注释要求：对开发中涉及到的全部变量需要明确的注释，同时对于重要的、复杂的逻辑部分代码需要明确注释。</w:t>
      </w:r>
      <w:bookmarkStart w:id="38" w:name="_GoBack"/>
      <w:bookmarkEnd w:id="38"/>
    </w:p>
    <w:p w:rsidR="00263E78" w:rsidRPr="00AA03EF" w:rsidRDefault="00263E78" w:rsidP="00B81B37">
      <w:pPr>
        <w:pStyle w:val="3"/>
      </w:pPr>
      <w:bookmarkStart w:id="39" w:name="_Toc367566301"/>
      <w:bookmarkStart w:id="40" w:name="_Toc464198941"/>
      <w:r w:rsidRPr="00AA03EF">
        <w:rPr>
          <w:rFonts w:hint="eastAsia"/>
        </w:rPr>
        <w:lastRenderedPageBreak/>
        <w:t>5.3</w:t>
      </w:r>
      <w:bookmarkEnd w:id="39"/>
      <w:r w:rsidRPr="00AA03EF">
        <w:rPr>
          <w:rFonts w:hint="eastAsia"/>
        </w:rPr>
        <w:t xml:space="preserve"> </w:t>
      </w:r>
      <w:r w:rsidRPr="00AA03EF">
        <w:rPr>
          <w:rFonts w:hint="eastAsia"/>
        </w:rPr>
        <w:t>软件开发预算</w:t>
      </w:r>
      <w:bookmarkEnd w:id="40"/>
    </w:p>
    <w:p w:rsidR="00263E78" w:rsidRPr="00AA03EF" w:rsidRDefault="00263E78" w:rsidP="00B81B37">
      <w:pPr>
        <w:pStyle w:val="3"/>
      </w:pPr>
      <w:bookmarkStart w:id="41" w:name="_Toc464198942"/>
      <w:r w:rsidRPr="00AA03EF">
        <w:rPr>
          <w:rFonts w:hint="eastAsia"/>
        </w:rPr>
        <w:t>FP</w:t>
      </w:r>
      <w:r w:rsidRPr="00AA03EF">
        <w:rPr>
          <w:rFonts w:hint="eastAsia"/>
        </w:rPr>
        <w:t>功能点度量表</w:t>
      </w:r>
      <w:bookmarkEnd w:id="4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5"/>
        <w:gridCol w:w="1285"/>
        <w:gridCol w:w="1420"/>
        <w:gridCol w:w="1420"/>
        <w:gridCol w:w="1421"/>
        <w:gridCol w:w="1421"/>
      </w:tblGrid>
      <w:tr w:rsidR="00263E78" w:rsidRPr="00B81B37" w:rsidTr="007E4CCE">
        <w:trPr>
          <w:jc w:val="center"/>
        </w:trPr>
        <w:tc>
          <w:tcPr>
            <w:tcW w:w="1555" w:type="dxa"/>
          </w:tcPr>
          <w:p w:rsidR="00263E78" w:rsidRPr="00B81B37" w:rsidRDefault="00263E78" w:rsidP="00B81B37">
            <w:pPr>
              <w:spacing w:line="360" w:lineRule="auto"/>
            </w:pPr>
            <w:r w:rsidRPr="00B81B37">
              <w:rPr>
                <w:rFonts w:hint="eastAsia"/>
              </w:rPr>
              <w:t>测量参数</w:t>
            </w:r>
          </w:p>
        </w:tc>
        <w:tc>
          <w:tcPr>
            <w:tcW w:w="1285" w:type="dxa"/>
          </w:tcPr>
          <w:p w:rsidR="00263E78" w:rsidRPr="00B81B37" w:rsidRDefault="00263E78" w:rsidP="00B81B37">
            <w:pPr>
              <w:spacing w:line="360" w:lineRule="auto"/>
            </w:pPr>
            <w:r w:rsidRPr="00B81B37">
              <w:rPr>
                <w:rFonts w:hint="eastAsia"/>
              </w:rPr>
              <w:t>数量</w:t>
            </w:r>
          </w:p>
        </w:tc>
        <w:tc>
          <w:tcPr>
            <w:tcW w:w="1420" w:type="dxa"/>
          </w:tcPr>
          <w:p w:rsidR="00263E78" w:rsidRPr="00B81B37" w:rsidRDefault="00263E78" w:rsidP="007E4CCE">
            <w:pPr>
              <w:spacing w:line="360" w:lineRule="auto"/>
            </w:pPr>
            <w:r w:rsidRPr="00B81B37">
              <w:rPr>
                <w:rFonts w:hint="eastAsia"/>
              </w:rPr>
              <w:t>简单</w:t>
            </w:r>
            <w:r w:rsidRPr="00B81B37">
              <w:rPr>
                <w:rFonts w:hint="eastAsia"/>
              </w:rPr>
              <w:t>4</w:t>
            </w:r>
          </w:p>
        </w:tc>
        <w:tc>
          <w:tcPr>
            <w:tcW w:w="1420" w:type="dxa"/>
          </w:tcPr>
          <w:p w:rsidR="00263E78" w:rsidRPr="00B81B37" w:rsidRDefault="00263E78" w:rsidP="007E4CCE">
            <w:pPr>
              <w:spacing w:line="360" w:lineRule="auto"/>
            </w:pPr>
            <w:r w:rsidRPr="00B81B37">
              <w:rPr>
                <w:rFonts w:hint="eastAsia"/>
              </w:rPr>
              <w:t>平均</w:t>
            </w:r>
            <w:r w:rsidRPr="00B81B37">
              <w:rPr>
                <w:rFonts w:hint="eastAsia"/>
              </w:rPr>
              <w:t>8</w:t>
            </w:r>
          </w:p>
        </w:tc>
        <w:tc>
          <w:tcPr>
            <w:tcW w:w="1421" w:type="dxa"/>
          </w:tcPr>
          <w:p w:rsidR="00263E78" w:rsidRPr="00B81B37" w:rsidRDefault="00263E78" w:rsidP="007E4CCE">
            <w:pPr>
              <w:spacing w:line="360" w:lineRule="auto"/>
            </w:pPr>
            <w:r w:rsidRPr="00B81B37">
              <w:rPr>
                <w:rFonts w:hint="eastAsia"/>
              </w:rPr>
              <w:t>复杂</w:t>
            </w:r>
            <w:r w:rsidRPr="00B81B37">
              <w:rPr>
                <w:rFonts w:hint="eastAsia"/>
              </w:rPr>
              <w:t>12</w:t>
            </w:r>
          </w:p>
        </w:tc>
        <w:tc>
          <w:tcPr>
            <w:tcW w:w="1421" w:type="dxa"/>
          </w:tcPr>
          <w:p w:rsidR="00263E78" w:rsidRPr="00B81B37" w:rsidRDefault="00263E78" w:rsidP="007E4CCE">
            <w:pPr>
              <w:spacing w:line="360" w:lineRule="auto"/>
            </w:pPr>
            <w:r w:rsidRPr="00B81B37">
              <w:t>F</w:t>
            </w:r>
            <w:r w:rsidRPr="00B81B37">
              <w:rPr>
                <w:rFonts w:hint="eastAsia"/>
              </w:rPr>
              <w:t>p</w:t>
            </w:r>
            <w:r w:rsidRPr="00B81B37">
              <w:rPr>
                <w:rFonts w:hint="eastAsia"/>
              </w:rPr>
              <w:t>计数</w:t>
            </w:r>
          </w:p>
        </w:tc>
      </w:tr>
      <w:tr w:rsidR="00263E78" w:rsidRPr="00B81B37" w:rsidTr="007E4CCE">
        <w:trPr>
          <w:jc w:val="center"/>
        </w:trPr>
        <w:tc>
          <w:tcPr>
            <w:tcW w:w="1555" w:type="dxa"/>
          </w:tcPr>
          <w:p w:rsidR="00263E78" w:rsidRPr="00B81B37" w:rsidRDefault="00263E78" w:rsidP="00B81B37">
            <w:pPr>
              <w:spacing w:line="360" w:lineRule="auto"/>
            </w:pPr>
            <w:r w:rsidRPr="00B81B37">
              <w:rPr>
                <w:rFonts w:hint="eastAsia"/>
              </w:rPr>
              <w:t>外部输入和输出数</w:t>
            </w:r>
          </w:p>
        </w:tc>
        <w:tc>
          <w:tcPr>
            <w:tcW w:w="1285" w:type="dxa"/>
          </w:tcPr>
          <w:p w:rsidR="00263E78" w:rsidRPr="00B81B37" w:rsidRDefault="00263E78" w:rsidP="007E4CCE">
            <w:pPr>
              <w:spacing w:line="360" w:lineRule="auto"/>
            </w:pPr>
            <w:r w:rsidRPr="00B81B37">
              <w:rPr>
                <w:rFonts w:hint="eastAsia"/>
              </w:rPr>
              <w:t>27</w:t>
            </w:r>
          </w:p>
        </w:tc>
        <w:tc>
          <w:tcPr>
            <w:tcW w:w="1420" w:type="dxa"/>
          </w:tcPr>
          <w:p w:rsidR="00263E78" w:rsidRPr="00B81B37" w:rsidRDefault="00263E78" w:rsidP="007E4CCE">
            <w:pPr>
              <w:spacing w:line="360" w:lineRule="auto"/>
            </w:pPr>
            <w:r w:rsidRPr="00B81B37">
              <w:rPr>
                <w:rFonts w:hint="eastAsia"/>
              </w:rPr>
              <w:t>10</w:t>
            </w:r>
          </w:p>
        </w:tc>
        <w:tc>
          <w:tcPr>
            <w:tcW w:w="1420" w:type="dxa"/>
          </w:tcPr>
          <w:p w:rsidR="00263E78" w:rsidRPr="00B81B37" w:rsidRDefault="00263E78" w:rsidP="007E4CCE">
            <w:pPr>
              <w:spacing w:line="360" w:lineRule="auto"/>
            </w:pPr>
            <w:r w:rsidRPr="00B81B37">
              <w:rPr>
                <w:rFonts w:hint="eastAsia"/>
              </w:rPr>
              <w:t>9</w:t>
            </w:r>
          </w:p>
        </w:tc>
        <w:tc>
          <w:tcPr>
            <w:tcW w:w="1421" w:type="dxa"/>
          </w:tcPr>
          <w:p w:rsidR="00263E78" w:rsidRPr="00B81B37" w:rsidRDefault="00263E78" w:rsidP="007E4CCE">
            <w:pPr>
              <w:spacing w:line="360" w:lineRule="auto"/>
            </w:pPr>
            <w:r w:rsidRPr="00B81B37">
              <w:rPr>
                <w:rFonts w:hint="eastAsia"/>
              </w:rPr>
              <w:t>8</w:t>
            </w:r>
          </w:p>
        </w:tc>
        <w:tc>
          <w:tcPr>
            <w:tcW w:w="1421" w:type="dxa"/>
          </w:tcPr>
          <w:p w:rsidR="00263E78" w:rsidRPr="00B81B37" w:rsidRDefault="00263E78" w:rsidP="007E4CCE">
            <w:pPr>
              <w:spacing w:line="360" w:lineRule="auto"/>
            </w:pPr>
            <w:r w:rsidRPr="00B81B37">
              <w:rPr>
                <w:rFonts w:hint="eastAsia"/>
              </w:rPr>
              <w:t>208</w:t>
            </w:r>
          </w:p>
        </w:tc>
      </w:tr>
      <w:tr w:rsidR="00263E78" w:rsidRPr="00B81B37" w:rsidTr="007E4CCE">
        <w:trPr>
          <w:jc w:val="center"/>
        </w:trPr>
        <w:tc>
          <w:tcPr>
            <w:tcW w:w="1555" w:type="dxa"/>
          </w:tcPr>
          <w:p w:rsidR="00263E78" w:rsidRPr="00B81B37" w:rsidRDefault="00263E78" w:rsidP="00B81B37">
            <w:pPr>
              <w:spacing w:line="360" w:lineRule="auto"/>
            </w:pPr>
            <w:r w:rsidRPr="00B81B37">
              <w:rPr>
                <w:rFonts w:hint="eastAsia"/>
              </w:rPr>
              <w:t>用户交互数</w:t>
            </w:r>
          </w:p>
        </w:tc>
        <w:tc>
          <w:tcPr>
            <w:tcW w:w="1285" w:type="dxa"/>
          </w:tcPr>
          <w:p w:rsidR="00263E78" w:rsidRPr="00B81B37" w:rsidRDefault="00263E78" w:rsidP="007E4CCE">
            <w:pPr>
              <w:spacing w:line="360" w:lineRule="auto"/>
            </w:pPr>
            <w:r w:rsidRPr="00B81B37">
              <w:rPr>
                <w:rFonts w:hint="eastAsia"/>
              </w:rPr>
              <w:t>54</w:t>
            </w:r>
          </w:p>
        </w:tc>
        <w:tc>
          <w:tcPr>
            <w:tcW w:w="1420" w:type="dxa"/>
          </w:tcPr>
          <w:p w:rsidR="00263E78" w:rsidRPr="00B81B37" w:rsidRDefault="00263E78" w:rsidP="007E4CCE">
            <w:pPr>
              <w:spacing w:line="360" w:lineRule="auto"/>
            </w:pPr>
            <w:r w:rsidRPr="00B81B37">
              <w:rPr>
                <w:rFonts w:hint="eastAsia"/>
              </w:rPr>
              <w:t>32</w:t>
            </w:r>
          </w:p>
        </w:tc>
        <w:tc>
          <w:tcPr>
            <w:tcW w:w="1420" w:type="dxa"/>
          </w:tcPr>
          <w:p w:rsidR="00263E78" w:rsidRPr="00B81B37" w:rsidRDefault="00263E78" w:rsidP="007E4CCE">
            <w:pPr>
              <w:spacing w:line="360" w:lineRule="auto"/>
            </w:pPr>
            <w:r w:rsidRPr="00B81B37">
              <w:rPr>
                <w:rFonts w:hint="eastAsia"/>
              </w:rPr>
              <w:t>14</w:t>
            </w:r>
          </w:p>
        </w:tc>
        <w:tc>
          <w:tcPr>
            <w:tcW w:w="1421" w:type="dxa"/>
          </w:tcPr>
          <w:p w:rsidR="00263E78" w:rsidRPr="00B81B37" w:rsidRDefault="00263E78" w:rsidP="007E4CCE">
            <w:pPr>
              <w:spacing w:line="360" w:lineRule="auto"/>
            </w:pPr>
            <w:r w:rsidRPr="00B81B37">
              <w:rPr>
                <w:rFonts w:hint="eastAsia"/>
              </w:rPr>
              <w:t>8</w:t>
            </w:r>
          </w:p>
        </w:tc>
        <w:tc>
          <w:tcPr>
            <w:tcW w:w="1421" w:type="dxa"/>
          </w:tcPr>
          <w:p w:rsidR="00263E78" w:rsidRPr="00B81B37" w:rsidRDefault="00263E78" w:rsidP="007E4CCE">
            <w:pPr>
              <w:spacing w:line="360" w:lineRule="auto"/>
            </w:pPr>
            <w:r w:rsidRPr="00B81B37">
              <w:rPr>
                <w:rFonts w:hint="eastAsia"/>
              </w:rPr>
              <w:t>336</w:t>
            </w:r>
          </w:p>
        </w:tc>
      </w:tr>
      <w:tr w:rsidR="00263E78" w:rsidRPr="00B81B37" w:rsidTr="007E4CCE">
        <w:trPr>
          <w:jc w:val="center"/>
        </w:trPr>
        <w:tc>
          <w:tcPr>
            <w:tcW w:w="1555" w:type="dxa"/>
          </w:tcPr>
          <w:p w:rsidR="00263E78" w:rsidRPr="00B81B37" w:rsidRDefault="00263E78" w:rsidP="00B81B37">
            <w:pPr>
              <w:spacing w:line="360" w:lineRule="auto"/>
              <w:rPr>
                <w:color w:val="FF0000"/>
              </w:rPr>
            </w:pPr>
            <w:r w:rsidRPr="00B81B37">
              <w:rPr>
                <w:rFonts w:hint="eastAsia"/>
                <w:color w:val="FF0000"/>
              </w:rPr>
              <w:t>外部接口数</w:t>
            </w:r>
          </w:p>
        </w:tc>
        <w:tc>
          <w:tcPr>
            <w:tcW w:w="1285" w:type="dxa"/>
          </w:tcPr>
          <w:p w:rsidR="00263E78" w:rsidRPr="00B81B37" w:rsidRDefault="00263E78" w:rsidP="00AA03EF">
            <w:pPr>
              <w:spacing w:line="360" w:lineRule="auto"/>
              <w:ind w:firstLineChars="200" w:firstLine="420"/>
            </w:pPr>
          </w:p>
        </w:tc>
        <w:tc>
          <w:tcPr>
            <w:tcW w:w="1420" w:type="dxa"/>
          </w:tcPr>
          <w:p w:rsidR="00263E78" w:rsidRPr="00B81B37" w:rsidRDefault="00263E78" w:rsidP="00AA03EF">
            <w:pPr>
              <w:spacing w:line="360" w:lineRule="auto"/>
              <w:ind w:firstLineChars="200" w:firstLine="420"/>
            </w:pPr>
          </w:p>
        </w:tc>
        <w:tc>
          <w:tcPr>
            <w:tcW w:w="1420" w:type="dxa"/>
          </w:tcPr>
          <w:p w:rsidR="00263E78" w:rsidRPr="00B81B37" w:rsidRDefault="00263E78" w:rsidP="00AA03EF">
            <w:pPr>
              <w:spacing w:line="360" w:lineRule="auto"/>
              <w:ind w:firstLineChars="200" w:firstLine="420"/>
            </w:pPr>
          </w:p>
        </w:tc>
        <w:tc>
          <w:tcPr>
            <w:tcW w:w="1421" w:type="dxa"/>
          </w:tcPr>
          <w:p w:rsidR="00263E78" w:rsidRPr="00B81B37" w:rsidRDefault="00263E78" w:rsidP="00AA03EF">
            <w:pPr>
              <w:spacing w:line="360" w:lineRule="auto"/>
              <w:ind w:firstLineChars="200" w:firstLine="420"/>
            </w:pPr>
          </w:p>
        </w:tc>
        <w:tc>
          <w:tcPr>
            <w:tcW w:w="1421" w:type="dxa"/>
          </w:tcPr>
          <w:p w:rsidR="00263E78" w:rsidRPr="00B81B37" w:rsidRDefault="00263E78" w:rsidP="00AA03EF">
            <w:pPr>
              <w:spacing w:line="360" w:lineRule="auto"/>
              <w:ind w:firstLineChars="200" w:firstLine="420"/>
            </w:pPr>
          </w:p>
        </w:tc>
      </w:tr>
      <w:tr w:rsidR="00263E78" w:rsidRPr="00B81B37" w:rsidTr="007E4CCE">
        <w:trPr>
          <w:jc w:val="center"/>
        </w:trPr>
        <w:tc>
          <w:tcPr>
            <w:tcW w:w="1555" w:type="dxa"/>
          </w:tcPr>
          <w:p w:rsidR="00263E78" w:rsidRPr="00B81B37" w:rsidRDefault="00263E78" w:rsidP="00B81B37">
            <w:pPr>
              <w:spacing w:line="360" w:lineRule="auto"/>
            </w:pPr>
            <w:r w:rsidRPr="00B81B37">
              <w:rPr>
                <w:rFonts w:hint="eastAsia"/>
              </w:rPr>
              <w:t>系统要用的文件数</w:t>
            </w:r>
          </w:p>
        </w:tc>
        <w:tc>
          <w:tcPr>
            <w:tcW w:w="1285" w:type="dxa"/>
          </w:tcPr>
          <w:p w:rsidR="00263E78" w:rsidRPr="00B81B37" w:rsidRDefault="00263E78" w:rsidP="007E4CCE">
            <w:pPr>
              <w:spacing w:line="360" w:lineRule="auto"/>
            </w:pPr>
            <w:r w:rsidRPr="00B81B37">
              <w:rPr>
                <w:rFonts w:hint="eastAsia"/>
              </w:rPr>
              <w:t>61</w:t>
            </w:r>
          </w:p>
        </w:tc>
        <w:tc>
          <w:tcPr>
            <w:tcW w:w="1420" w:type="dxa"/>
          </w:tcPr>
          <w:p w:rsidR="00263E78" w:rsidRPr="00B81B37" w:rsidRDefault="00263E78" w:rsidP="007E4CCE">
            <w:pPr>
              <w:spacing w:line="360" w:lineRule="auto"/>
            </w:pPr>
            <w:r w:rsidRPr="00B81B37">
              <w:rPr>
                <w:rFonts w:hint="eastAsia"/>
              </w:rPr>
              <w:t>37</w:t>
            </w:r>
          </w:p>
        </w:tc>
        <w:tc>
          <w:tcPr>
            <w:tcW w:w="1420" w:type="dxa"/>
          </w:tcPr>
          <w:p w:rsidR="00263E78" w:rsidRPr="00B81B37" w:rsidRDefault="00263E78" w:rsidP="007E4CCE">
            <w:pPr>
              <w:spacing w:line="360" w:lineRule="auto"/>
            </w:pPr>
            <w:r w:rsidRPr="00B81B37">
              <w:rPr>
                <w:rFonts w:hint="eastAsia"/>
              </w:rPr>
              <w:t>18</w:t>
            </w:r>
          </w:p>
        </w:tc>
        <w:tc>
          <w:tcPr>
            <w:tcW w:w="1421" w:type="dxa"/>
          </w:tcPr>
          <w:p w:rsidR="00263E78" w:rsidRPr="00B81B37" w:rsidRDefault="00263E78" w:rsidP="007E4CCE">
            <w:pPr>
              <w:spacing w:line="360" w:lineRule="auto"/>
            </w:pPr>
            <w:r w:rsidRPr="00B81B37">
              <w:rPr>
                <w:rFonts w:hint="eastAsia"/>
              </w:rPr>
              <w:t>6</w:t>
            </w:r>
          </w:p>
        </w:tc>
        <w:tc>
          <w:tcPr>
            <w:tcW w:w="1421" w:type="dxa"/>
          </w:tcPr>
          <w:p w:rsidR="00263E78" w:rsidRPr="00B81B37" w:rsidRDefault="00263E78" w:rsidP="007E4CCE">
            <w:pPr>
              <w:spacing w:line="360" w:lineRule="auto"/>
            </w:pPr>
            <w:r w:rsidRPr="00B81B37">
              <w:rPr>
                <w:rFonts w:hint="eastAsia"/>
              </w:rPr>
              <w:t>364</w:t>
            </w:r>
          </w:p>
        </w:tc>
      </w:tr>
      <w:tr w:rsidR="00263E78" w:rsidRPr="00B81B37" w:rsidTr="007E4CCE">
        <w:trPr>
          <w:jc w:val="center"/>
        </w:trPr>
        <w:tc>
          <w:tcPr>
            <w:tcW w:w="1555" w:type="dxa"/>
          </w:tcPr>
          <w:p w:rsidR="00263E78" w:rsidRPr="00B81B37" w:rsidRDefault="00263E78" w:rsidP="00B81B37">
            <w:pPr>
              <w:spacing w:line="360" w:lineRule="auto"/>
            </w:pPr>
            <w:r w:rsidRPr="00B81B37">
              <w:rPr>
                <w:rFonts w:hint="eastAsia"/>
              </w:rPr>
              <w:t>总计数值</w:t>
            </w:r>
          </w:p>
        </w:tc>
        <w:tc>
          <w:tcPr>
            <w:tcW w:w="1285" w:type="dxa"/>
          </w:tcPr>
          <w:p w:rsidR="00263E78" w:rsidRPr="00B81B37" w:rsidRDefault="00263E78" w:rsidP="007E4CCE">
            <w:pPr>
              <w:spacing w:line="360" w:lineRule="auto"/>
            </w:pPr>
            <w:r w:rsidRPr="00B81B37">
              <w:rPr>
                <w:rFonts w:hint="eastAsia"/>
              </w:rPr>
              <w:t>142</w:t>
            </w:r>
          </w:p>
        </w:tc>
        <w:tc>
          <w:tcPr>
            <w:tcW w:w="1420" w:type="dxa"/>
          </w:tcPr>
          <w:p w:rsidR="00263E78" w:rsidRPr="00B81B37" w:rsidRDefault="00263E78" w:rsidP="007E4CCE">
            <w:pPr>
              <w:spacing w:line="360" w:lineRule="auto"/>
            </w:pPr>
            <w:r w:rsidRPr="00B81B37">
              <w:rPr>
                <w:rFonts w:hint="eastAsia"/>
              </w:rPr>
              <w:t>79</w:t>
            </w:r>
          </w:p>
        </w:tc>
        <w:tc>
          <w:tcPr>
            <w:tcW w:w="1420" w:type="dxa"/>
          </w:tcPr>
          <w:p w:rsidR="00263E78" w:rsidRPr="00B81B37" w:rsidRDefault="00263E78" w:rsidP="007E4CCE">
            <w:pPr>
              <w:spacing w:line="360" w:lineRule="auto"/>
            </w:pPr>
            <w:r w:rsidRPr="00B81B37">
              <w:rPr>
                <w:rFonts w:hint="eastAsia"/>
              </w:rPr>
              <w:t>41</w:t>
            </w:r>
          </w:p>
        </w:tc>
        <w:tc>
          <w:tcPr>
            <w:tcW w:w="1421" w:type="dxa"/>
          </w:tcPr>
          <w:p w:rsidR="00263E78" w:rsidRPr="00B81B37" w:rsidRDefault="00263E78" w:rsidP="007E4CCE">
            <w:pPr>
              <w:spacing w:line="360" w:lineRule="auto"/>
            </w:pPr>
            <w:r w:rsidRPr="00B81B37">
              <w:rPr>
                <w:rFonts w:hint="eastAsia"/>
              </w:rPr>
              <w:t>22</w:t>
            </w:r>
          </w:p>
        </w:tc>
        <w:tc>
          <w:tcPr>
            <w:tcW w:w="1421" w:type="dxa"/>
          </w:tcPr>
          <w:p w:rsidR="00263E78" w:rsidRPr="00B81B37" w:rsidRDefault="00263E78" w:rsidP="007E4CCE">
            <w:pPr>
              <w:keepNext/>
              <w:spacing w:line="360" w:lineRule="auto"/>
            </w:pPr>
            <w:r w:rsidRPr="00B81B37">
              <w:rPr>
                <w:rFonts w:hint="eastAsia"/>
              </w:rPr>
              <w:t>908</w:t>
            </w:r>
          </w:p>
        </w:tc>
      </w:tr>
    </w:tbl>
    <w:p w:rsidR="00263E78" w:rsidRPr="00AA03EF" w:rsidRDefault="00263E78" w:rsidP="00AA03EF">
      <w:pPr>
        <w:spacing w:line="360" w:lineRule="auto"/>
        <w:ind w:firstLineChars="200" w:firstLine="480"/>
        <w:rPr>
          <w:sz w:val="24"/>
        </w:rPr>
      </w:pPr>
    </w:p>
    <w:p w:rsidR="00263E78" w:rsidRPr="00AA03EF" w:rsidRDefault="00263E78" w:rsidP="00AA03EF">
      <w:pPr>
        <w:spacing w:line="360" w:lineRule="auto"/>
        <w:ind w:firstLineChars="200" w:firstLine="480"/>
        <w:rPr>
          <w:sz w:val="24"/>
        </w:rPr>
      </w:pPr>
    </w:p>
    <w:p w:rsidR="00263E78" w:rsidRPr="00AA03EF" w:rsidRDefault="00263E78" w:rsidP="0095181E">
      <w:pPr>
        <w:pStyle w:val="3"/>
      </w:pPr>
      <w:bookmarkStart w:id="42" w:name="_Toc464198943"/>
      <w:r w:rsidRPr="00AA03EF">
        <w:rPr>
          <w:rFonts w:hint="eastAsia"/>
        </w:rPr>
        <w:t xml:space="preserve">5.4 </w:t>
      </w:r>
      <w:r w:rsidRPr="00AA03EF">
        <w:rPr>
          <w:rFonts w:hint="eastAsia"/>
        </w:rPr>
        <w:t>关键问题</w:t>
      </w:r>
      <w:bookmarkEnd w:id="42"/>
    </w:p>
    <w:p w:rsidR="00263E78" w:rsidRPr="00AA03EF" w:rsidRDefault="00263E78" w:rsidP="00AA03EF">
      <w:pPr>
        <w:spacing w:line="360" w:lineRule="auto"/>
        <w:ind w:firstLineChars="200" w:firstLine="480"/>
        <w:rPr>
          <w:sz w:val="24"/>
        </w:rPr>
      </w:pPr>
      <w:r w:rsidRPr="00AA03EF">
        <w:rPr>
          <w:sz w:val="24"/>
        </w:rPr>
        <w:t>选择</w:t>
      </w:r>
      <w:r w:rsidRPr="00AA03EF">
        <w:rPr>
          <w:sz w:val="24"/>
        </w:rPr>
        <w:t>JSP</w:t>
      </w:r>
      <w:r w:rsidRPr="00AA03EF">
        <w:rPr>
          <w:sz w:val="24"/>
        </w:rPr>
        <w:t>、</w:t>
      </w:r>
      <w:r w:rsidRPr="00AA03EF">
        <w:rPr>
          <w:sz w:val="24"/>
        </w:rPr>
        <w:t>JavaBean</w:t>
      </w:r>
      <w:r w:rsidRPr="00AA03EF">
        <w:rPr>
          <w:sz w:val="24"/>
        </w:rPr>
        <w:t>、</w:t>
      </w:r>
      <w:r w:rsidRPr="00AA03EF">
        <w:rPr>
          <w:sz w:val="24"/>
        </w:rPr>
        <w:t>Servlet</w:t>
      </w:r>
      <w:r w:rsidRPr="00AA03EF">
        <w:rPr>
          <w:sz w:val="24"/>
        </w:rPr>
        <w:t>、</w:t>
      </w:r>
      <w:r w:rsidRPr="00AA03EF">
        <w:rPr>
          <w:sz w:val="24"/>
        </w:rPr>
        <w:t>JavaScript</w:t>
      </w:r>
      <w:r w:rsidRPr="00AA03EF">
        <w:rPr>
          <w:sz w:val="24"/>
        </w:rPr>
        <w:t>等作为应用程序开发语言，采用</w:t>
      </w:r>
      <w:r w:rsidRPr="00AA03EF">
        <w:rPr>
          <w:sz w:val="24"/>
        </w:rPr>
        <w:t>Struts</w:t>
      </w:r>
      <w:r w:rsidRPr="00AA03EF">
        <w:rPr>
          <w:sz w:val="24"/>
        </w:rPr>
        <w:t>、</w:t>
      </w:r>
      <w:r w:rsidRPr="00AA03EF">
        <w:rPr>
          <w:sz w:val="24"/>
        </w:rPr>
        <w:t>Hibernate</w:t>
      </w:r>
      <w:r w:rsidRPr="00AA03EF">
        <w:rPr>
          <w:sz w:val="24"/>
        </w:rPr>
        <w:t>、</w:t>
      </w:r>
      <w:r w:rsidRPr="00AA03EF">
        <w:rPr>
          <w:sz w:val="24"/>
        </w:rPr>
        <w:t>Spring</w:t>
      </w:r>
      <w:r w:rsidRPr="00AA03EF">
        <w:rPr>
          <w:sz w:val="24"/>
        </w:rPr>
        <w:t>框架，运用</w:t>
      </w:r>
      <w:r w:rsidRPr="00AA03EF">
        <w:rPr>
          <w:sz w:val="24"/>
        </w:rPr>
        <w:t>MVC</w:t>
      </w:r>
      <w:r w:rsidRPr="00AA03EF">
        <w:rPr>
          <w:sz w:val="24"/>
        </w:rPr>
        <w:t>三层设计模式及</w:t>
      </w:r>
      <w:r w:rsidRPr="00AA03EF">
        <w:rPr>
          <w:sz w:val="24"/>
        </w:rPr>
        <w:t>CSS+DIV</w:t>
      </w:r>
      <w:r w:rsidRPr="00AA03EF">
        <w:rPr>
          <w:sz w:val="24"/>
        </w:rPr>
        <w:t>网页设计模式，运用</w:t>
      </w:r>
      <w:r w:rsidRPr="00AA03EF">
        <w:rPr>
          <w:sz w:val="24"/>
        </w:rPr>
        <w:t>Tomcat</w:t>
      </w:r>
      <w:r w:rsidRPr="00AA03EF">
        <w:rPr>
          <w:sz w:val="24"/>
        </w:rPr>
        <w:t>服务器技术，并选择</w:t>
      </w:r>
      <w:r w:rsidRPr="00AA03EF">
        <w:rPr>
          <w:sz w:val="24"/>
        </w:rPr>
        <w:t>Mysql</w:t>
      </w:r>
      <w:r w:rsidRPr="00AA03EF">
        <w:rPr>
          <w:sz w:val="24"/>
        </w:rPr>
        <w:t>作为后台的数据库，整个系统完全基于</w:t>
      </w:r>
      <w:r w:rsidRPr="00AA03EF">
        <w:rPr>
          <w:sz w:val="24"/>
        </w:rPr>
        <w:t>B/S (Browser/Server)</w:t>
      </w:r>
      <w:r w:rsidRPr="00AA03EF">
        <w:rPr>
          <w:sz w:val="24"/>
        </w:rPr>
        <w:t>模式进行设计。</w:t>
      </w:r>
    </w:p>
    <w:p w:rsidR="00694A39" w:rsidRPr="00AA03EF" w:rsidRDefault="00694A39" w:rsidP="0095181E">
      <w:pPr>
        <w:pStyle w:val="2"/>
      </w:pPr>
      <w:bookmarkStart w:id="43" w:name="_Toc464198944"/>
      <w:r w:rsidRPr="00AA03EF">
        <w:rPr>
          <w:rFonts w:hint="eastAsia"/>
        </w:rPr>
        <w:t>6</w:t>
      </w:r>
      <w:r w:rsidRPr="00AA03EF">
        <w:rPr>
          <w:rFonts w:hint="eastAsia"/>
        </w:rPr>
        <w:t>实施详细软件开发活动的计划</w:t>
      </w:r>
      <w:bookmarkEnd w:id="43"/>
    </w:p>
    <w:p w:rsidR="00D53CAB" w:rsidRPr="00AA03EF" w:rsidRDefault="00D53CAB" w:rsidP="0095181E">
      <w:pPr>
        <w:pStyle w:val="3"/>
      </w:pPr>
      <w:bookmarkStart w:id="44" w:name="_Toc464198945"/>
      <w:r w:rsidRPr="00AA03EF">
        <w:t>6.1</w:t>
      </w:r>
      <w:r w:rsidRPr="00AA03EF">
        <w:t>项目计划和监督</w:t>
      </w:r>
      <w:bookmarkEnd w:id="44"/>
    </w:p>
    <w:p w:rsidR="00D53CAB" w:rsidRPr="0095181E" w:rsidRDefault="00D53CAB" w:rsidP="0095181E">
      <w:pPr>
        <w:pStyle w:val="3"/>
      </w:pPr>
      <w:bookmarkStart w:id="45" w:name="_Toc464198946"/>
      <w:r w:rsidRPr="0095181E">
        <w:t>6.1.1</w:t>
      </w:r>
      <w:r w:rsidRPr="0095181E">
        <w:t>软件开发计划</w:t>
      </w:r>
      <w:bookmarkEnd w:id="45"/>
    </w:p>
    <w:p w:rsidR="00D53CAB" w:rsidRPr="00AA03EF" w:rsidRDefault="00D53CAB" w:rsidP="00AA03EF">
      <w:pPr>
        <w:spacing w:line="360" w:lineRule="auto"/>
        <w:ind w:firstLineChars="200" w:firstLine="480"/>
        <w:rPr>
          <w:sz w:val="24"/>
        </w:rPr>
      </w:pPr>
      <w:r w:rsidRPr="00AA03EF">
        <w:rPr>
          <w:rFonts w:hint="eastAsia"/>
          <w:sz w:val="24"/>
        </w:rPr>
        <w:t>计划四人组队完成购物网站的开发，采取瀑布式开发流程，以</w:t>
      </w:r>
      <w:r w:rsidRPr="00AA03EF">
        <w:rPr>
          <w:rFonts w:hint="eastAsia"/>
          <w:sz w:val="24"/>
        </w:rPr>
        <w:t>Java</w:t>
      </w:r>
      <w:r w:rsidRPr="00AA03EF">
        <w:rPr>
          <w:rFonts w:hint="eastAsia"/>
          <w:sz w:val="24"/>
        </w:rPr>
        <w:t>为主体，结合</w:t>
      </w:r>
      <w:r w:rsidRPr="00AA03EF">
        <w:rPr>
          <w:rFonts w:hint="eastAsia"/>
          <w:sz w:val="24"/>
        </w:rPr>
        <w:t>MySQL</w:t>
      </w:r>
      <w:r w:rsidRPr="00AA03EF">
        <w:rPr>
          <w:rFonts w:hint="eastAsia"/>
          <w:sz w:val="24"/>
        </w:rPr>
        <w:t>数据库的管理使用，实现购物网站的正常使用，并随着课程的正常进展进行工程的改进和完善。</w:t>
      </w:r>
    </w:p>
    <w:p w:rsidR="00D53CAB" w:rsidRPr="0095181E" w:rsidRDefault="00D53CAB" w:rsidP="0095181E">
      <w:pPr>
        <w:pStyle w:val="3"/>
      </w:pPr>
      <w:bookmarkStart w:id="46" w:name="_Toc464198947"/>
      <w:r w:rsidRPr="0095181E">
        <w:lastRenderedPageBreak/>
        <w:t>6.1.2CSCI</w:t>
      </w:r>
      <w:r w:rsidRPr="0095181E">
        <w:t>测试计划</w:t>
      </w:r>
      <w:bookmarkEnd w:id="46"/>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通过所有队员的共同测试和引进其他同学的测试，对工程的工程功能进行测试和完善，并在课程推进的过程中对工程代码进行修改完善。</w:t>
      </w:r>
    </w:p>
    <w:p w:rsidR="00D53CAB" w:rsidRPr="0095181E" w:rsidRDefault="00D53CAB" w:rsidP="0095181E">
      <w:pPr>
        <w:pStyle w:val="3"/>
      </w:pPr>
      <w:bookmarkStart w:id="47" w:name="_Toc464198948"/>
      <w:r w:rsidRPr="0095181E">
        <w:t>6.1.3</w:t>
      </w:r>
      <w:r w:rsidRPr="0095181E">
        <w:t>系统测试计划</w:t>
      </w:r>
      <w:bookmarkEnd w:id="47"/>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在大作业提交前期，实现对全部工程正常功能的复查和改进完善，并进行反复的测试确保无误。</w:t>
      </w:r>
    </w:p>
    <w:p w:rsidR="00D53CAB" w:rsidRPr="0095181E" w:rsidRDefault="00D53CAB" w:rsidP="0095181E">
      <w:pPr>
        <w:pStyle w:val="3"/>
      </w:pPr>
      <w:bookmarkStart w:id="48" w:name="_Toc464198949"/>
      <w:r w:rsidRPr="0095181E">
        <w:t>6.1.4</w:t>
      </w:r>
      <w:r w:rsidRPr="0095181E">
        <w:t>软件安装计划</w:t>
      </w:r>
      <w:bookmarkEnd w:id="48"/>
    </w:p>
    <w:p w:rsidR="00D53CAB" w:rsidRPr="00AA03EF" w:rsidRDefault="00D53CAB" w:rsidP="00AA03EF">
      <w:pPr>
        <w:spacing w:line="360" w:lineRule="auto"/>
        <w:ind w:firstLineChars="200" w:firstLine="480"/>
        <w:rPr>
          <w:sz w:val="24"/>
        </w:rPr>
      </w:pPr>
      <w:r w:rsidRPr="00AA03EF">
        <w:rPr>
          <w:rFonts w:hint="eastAsia"/>
          <w:sz w:val="24"/>
        </w:rPr>
        <w:t>使用</w:t>
      </w:r>
      <w:r w:rsidRPr="00AA03EF">
        <w:rPr>
          <w:rFonts w:hint="eastAsia"/>
          <w:sz w:val="24"/>
        </w:rPr>
        <w:t>eclipse</w:t>
      </w:r>
      <w:r w:rsidRPr="00AA03EF">
        <w:rPr>
          <w:rFonts w:hint="eastAsia"/>
          <w:sz w:val="24"/>
        </w:rPr>
        <w:t>的</w:t>
      </w:r>
      <w:r w:rsidRPr="00AA03EF">
        <w:rPr>
          <w:rFonts w:hint="eastAsia"/>
          <w:sz w:val="24"/>
        </w:rPr>
        <w:t>ee</w:t>
      </w:r>
      <w:r w:rsidRPr="00AA03EF">
        <w:rPr>
          <w:rFonts w:hint="eastAsia"/>
          <w:sz w:val="24"/>
        </w:rPr>
        <w:t>版本，</w:t>
      </w:r>
      <w:r w:rsidRPr="00AA03EF">
        <w:rPr>
          <w:rFonts w:hint="eastAsia"/>
          <w:sz w:val="24"/>
        </w:rPr>
        <w:t>MySQL</w:t>
      </w:r>
      <w:r w:rsidRPr="00AA03EF">
        <w:rPr>
          <w:sz w:val="24"/>
        </w:rPr>
        <w:t>55</w:t>
      </w:r>
      <w:r w:rsidRPr="00AA03EF">
        <w:rPr>
          <w:rFonts w:hint="eastAsia"/>
          <w:sz w:val="24"/>
        </w:rPr>
        <w:t>版本，在开学前期就已经能够搭建完毕，并进行些小工程的实现，以保证大作业的顺利无误。</w:t>
      </w:r>
    </w:p>
    <w:p w:rsidR="00D53CAB" w:rsidRPr="0095181E" w:rsidRDefault="00D53CAB" w:rsidP="0095181E">
      <w:pPr>
        <w:pStyle w:val="3"/>
      </w:pPr>
      <w:bookmarkStart w:id="49" w:name="_Toc464198950"/>
      <w:r w:rsidRPr="0095181E">
        <w:t>6.1.5</w:t>
      </w:r>
      <w:r w:rsidRPr="0095181E">
        <w:t>软件移交计划</w:t>
      </w:r>
      <w:bookmarkEnd w:id="49"/>
    </w:p>
    <w:p w:rsidR="00D53CAB" w:rsidRPr="00AA03EF" w:rsidRDefault="00D53CAB" w:rsidP="00AA03EF">
      <w:pPr>
        <w:spacing w:line="360" w:lineRule="auto"/>
        <w:ind w:firstLineChars="200" w:firstLine="480"/>
        <w:rPr>
          <w:sz w:val="24"/>
        </w:rPr>
      </w:pPr>
      <w:r w:rsidRPr="00AA03EF">
        <w:rPr>
          <w:rFonts w:hint="eastAsia"/>
          <w:sz w:val="24"/>
        </w:rPr>
        <w:t>队员之间的合作分工确定之后，进行队员间的交流，对于相互之间有交集的部分进行协商讨论，确保各部分融合的时候省却不必要的麻烦。并在工程完成之后提交</w:t>
      </w:r>
      <w:r w:rsidRPr="00AA03EF">
        <w:rPr>
          <w:rFonts w:hint="eastAsia"/>
          <w:sz w:val="24"/>
        </w:rPr>
        <w:t>github</w:t>
      </w:r>
      <w:r w:rsidRPr="00AA03EF">
        <w:rPr>
          <w:rFonts w:hint="eastAsia"/>
          <w:sz w:val="24"/>
        </w:rPr>
        <w:t>上进行管理和共享。</w:t>
      </w:r>
    </w:p>
    <w:p w:rsidR="00D53CAB" w:rsidRPr="0095181E" w:rsidRDefault="00D53CAB" w:rsidP="0095181E">
      <w:pPr>
        <w:pStyle w:val="3"/>
      </w:pPr>
      <w:bookmarkStart w:id="50" w:name="_Toc464198951"/>
      <w:r w:rsidRPr="0095181E">
        <w:t>6.1.6</w:t>
      </w:r>
      <w:r w:rsidRPr="0095181E">
        <w:t>跟踪和更新计划，包括评审管理的时间间隔</w:t>
      </w:r>
      <w:bookmarkEnd w:id="50"/>
    </w:p>
    <w:p w:rsidR="00D53CAB" w:rsidRPr="00AA03EF" w:rsidRDefault="00D53CAB" w:rsidP="00AA03EF">
      <w:pPr>
        <w:spacing w:line="360" w:lineRule="auto"/>
        <w:ind w:firstLineChars="200" w:firstLine="480"/>
        <w:rPr>
          <w:sz w:val="24"/>
        </w:rPr>
      </w:pPr>
      <w:r w:rsidRPr="00AA03EF">
        <w:rPr>
          <w:rFonts w:hint="eastAsia"/>
          <w:sz w:val="24"/>
        </w:rPr>
        <w:t>在工程完成之后，每周至少进行一次全面的测试，对出现的问题及时修正，十天一次进行小组集会讨论，并对新的想法进行讨论和有选择的实现。</w:t>
      </w:r>
    </w:p>
    <w:p w:rsidR="00D53CAB" w:rsidRPr="0095181E" w:rsidRDefault="00D53CAB" w:rsidP="0095181E">
      <w:pPr>
        <w:pStyle w:val="3"/>
      </w:pPr>
      <w:bookmarkStart w:id="51" w:name="_Toc464198952"/>
      <w:r w:rsidRPr="0095181E">
        <w:t>6.2</w:t>
      </w:r>
      <w:r w:rsidRPr="0095181E">
        <w:t>建立软件开发环境</w:t>
      </w:r>
      <w:bookmarkEnd w:id="51"/>
    </w:p>
    <w:p w:rsidR="00D53CAB" w:rsidRPr="00AA03EF" w:rsidRDefault="00D53CAB" w:rsidP="00AA03EF">
      <w:pPr>
        <w:spacing w:line="360" w:lineRule="auto"/>
        <w:ind w:firstLineChars="200" w:firstLine="480"/>
        <w:rPr>
          <w:sz w:val="24"/>
        </w:rPr>
      </w:pPr>
      <w:r w:rsidRPr="00AA03EF">
        <w:rPr>
          <w:rFonts w:hint="eastAsia"/>
          <w:sz w:val="24"/>
        </w:rPr>
        <w:t>建立、控制、维护软件开发环境所遵循的方法。</w:t>
      </w:r>
      <w:r w:rsidRPr="00AA03EF">
        <w:rPr>
          <w:sz w:val="24"/>
        </w:rPr>
        <w:t xml:space="preserve"> </w:t>
      </w:r>
    </w:p>
    <w:p w:rsidR="00D53CAB" w:rsidRPr="0095181E" w:rsidRDefault="00D53CAB" w:rsidP="0095181E">
      <w:pPr>
        <w:pStyle w:val="3"/>
      </w:pPr>
      <w:bookmarkStart w:id="52" w:name="_Toc464198953"/>
      <w:r w:rsidRPr="0095181E">
        <w:t>6.2.1</w:t>
      </w:r>
      <w:r w:rsidRPr="0095181E">
        <w:t>软件工程环境</w:t>
      </w:r>
      <w:bookmarkEnd w:id="52"/>
      <w:r w:rsidRPr="0095181E">
        <w:t xml:space="preserve"> </w:t>
      </w:r>
    </w:p>
    <w:p w:rsidR="00D53CAB" w:rsidRPr="00AA03EF" w:rsidRDefault="00D53CAB" w:rsidP="00AA03EF">
      <w:pPr>
        <w:spacing w:line="360" w:lineRule="auto"/>
        <w:ind w:firstLineChars="200" w:firstLine="480"/>
        <w:rPr>
          <w:sz w:val="24"/>
        </w:rPr>
      </w:pPr>
      <w:r w:rsidRPr="00AA03EF">
        <w:rPr>
          <w:sz w:val="24"/>
        </w:rPr>
        <w:t>Win10</w:t>
      </w:r>
      <w:r w:rsidRPr="00AA03EF">
        <w:rPr>
          <w:rFonts w:hint="eastAsia"/>
          <w:sz w:val="24"/>
        </w:rPr>
        <w:t>操作系统。</w:t>
      </w:r>
    </w:p>
    <w:p w:rsidR="00D53CAB" w:rsidRPr="0095181E" w:rsidRDefault="00D53CAB" w:rsidP="0095181E">
      <w:pPr>
        <w:pStyle w:val="3"/>
      </w:pPr>
      <w:bookmarkStart w:id="53" w:name="_Toc464198954"/>
      <w:r w:rsidRPr="0095181E">
        <w:lastRenderedPageBreak/>
        <w:t>6.2.2</w:t>
      </w:r>
      <w:r w:rsidRPr="0095181E">
        <w:t>软件测试环境</w:t>
      </w:r>
      <w:bookmarkEnd w:id="53"/>
      <w:r w:rsidRPr="0095181E">
        <w:t xml:space="preserve"> </w:t>
      </w:r>
    </w:p>
    <w:p w:rsidR="00D53CAB" w:rsidRPr="00AA03EF" w:rsidRDefault="00D53CAB" w:rsidP="00AA03EF">
      <w:pPr>
        <w:spacing w:line="360" w:lineRule="auto"/>
        <w:ind w:firstLineChars="200" w:firstLine="480"/>
        <w:rPr>
          <w:sz w:val="24"/>
        </w:rPr>
      </w:pPr>
      <w:r w:rsidRPr="00AA03EF">
        <w:rPr>
          <w:sz w:val="24"/>
        </w:rPr>
        <w:t>Win10</w:t>
      </w:r>
      <w:r w:rsidRPr="00AA03EF">
        <w:rPr>
          <w:rFonts w:hint="eastAsia"/>
          <w:sz w:val="24"/>
        </w:rPr>
        <w:t>操作系统。</w:t>
      </w:r>
    </w:p>
    <w:p w:rsidR="00D53CAB" w:rsidRPr="0095181E" w:rsidRDefault="00D53CAB" w:rsidP="0095181E">
      <w:pPr>
        <w:pStyle w:val="3"/>
      </w:pPr>
      <w:bookmarkStart w:id="54" w:name="_Toc464198955"/>
      <w:r w:rsidRPr="0095181E">
        <w:t>6.2.3</w:t>
      </w:r>
      <w:r w:rsidRPr="0095181E">
        <w:t>软件开发库</w:t>
      </w:r>
      <w:bookmarkEnd w:id="54"/>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Java</w:t>
      </w:r>
      <w:r w:rsidRPr="00AA03EF">
        <w:rPr>
          <w:rFonts w:hint="eastAsia"/>
          <w:sz w:val="24"/>
        </w:rPr>
        <w:t>自带的库和链接数据库所需</w:t>
      </w:r>
      <w:r w:rsidRPr="00AA03EF">
        <w:rPr>
          <w:rFonts w:hint="eastAsia"/>
          <w:sz w:val="24"/>
        </w:rPr>
        <w:t>jar</w:t>
      </w:r>
      <w:r w:rsidRPr="00AA03EF">
        <w:rPr>
          <w:rFonts w:hint="eastAsia"/>
          <w:sz w:val="24"/>
        </w:rPr>
        <w:t>包。</w:t>
      </w:r>
    </w:p>
    <w:p w:rsidR="00D53CAB" w:rsidRPr="0095181E" w:rsidRDefault="00D53CAB" w:rsidP="0095181E">
      <w:pPr>
        <w:pStyle w:val="3"/>
      </w:pPr>
      <w:bookmarkStart w:id="55" w:name="_Toc464198956"/>
      <w:r w:rsidRPr="0095181E">
        <w:t>6.2.4</w:t>
      </w:r>
      <w:r w:rsidRPr="0095181E">
        <w:t>软件开发文档</w:t>
      </w:r>
      <w:bookmarkEnd w:id="55"/>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在着手开发前进行开发文档的撰写。</w:t>
      </w:r>
    </w:p>
    <w:p w:rsidR="00D53CAB" w:rsidRPr="0095181E" w:rsidRDefault="00D53CAB" w:rsidP="0095181E">
      <w:pPr>
        <w:pStyle w:val="3"/>
      </w:pPr>
      <w:bookmarkStart w:id="56" w:name="_Toc464198957"/>
      <w:r w:rsidRPr="0095181E">
        <w:t>6.2.5</w:t>
      </w:r>
      <w:r w:rsidRPr="0095181E">
        <w:t>非交付软件</w:t>
      </w:r>
      <w:bookmarkEnd w:id="56"/>
    </w:p>
    <w:p w:rsidR="00D53CAB" w:rsidRPr="00AA03EF" w:rsidRDefault="00D53CAB" w:rsidP="00AA03EF">
      <w:pPr>
        <w:spacing w:line="360" w:lineRule="auto"/>
        <w:ind w:firstLineChars="200" w:firstLine="480"/>
        <w:rPr>
          <w:sz w:val="24"/>
        </w:rPr>
      </w:pPr>
      <w:r w:rsidRPr="00AA03EF">
        <w:rPr>
          <w:rFonts w:hint="eastAsia"/>
          <w:sz w:val="24"/>
        </w:rPr>
        <w:t>eclipse</w:t>
      </w:r>
      <w:r w:rsidRPr="00AA03EF">
        <w:rPr>
          <w:rFonts w:hint="eastAsia"/>
          <w:sz w:val="24"/>
        </w:rPr>
        <w:t>的</w:t>
      </w:r>
      <w:r w:rsidRPr="00AA03EF">
        <w:rPr>
          <w:rFonts w:hint="eastAsia"/>
          <w:sz w:val="24"/>
        </w:rPr>
        <w:t>ee</w:t>
      </w:r>
      <w:r w:rsidRPr="00AA03EF">
        <w:rPr>
          <w:rFonts w:hint="eastAsia"/>
          <w:sz w:val="24"/>
        </w:rPr>
        <w:t>版本，</w:t>
      </w:r>
      <w:r w:rsidRPr="00AA03EF">
        <w:rPr>
          <w:rFonts w:hint="eastAsia"/>
          <w:sz w:val="24"/>
        </w:rPr>
        <w:t>MySQL</w:t>
      </w:r>
      <w:r w:rsidRPr="00AA03EF">
        <w:rPr>
          <w:sz w:val="24"/>
        </w:rPr>
        <w:t>55</w:t>
      </w:r>
      <w:r w:rsidRPr="00AA03EF">
        <w:rPr>
          <w:rFonts w:hint="eastAsia"/>
          <w:sz w:val="24"/>
        </w:rPr>
        <w:t>版本。</w:t>
      </w:r>
    </w:p>
    <w:p w:rsidR="00D53CAB" w:rsidRPr="00AA03EF" w:rsidRDefault="00D53CAB" w:rsidP="00AA03EF">
      <w:pPr>
        <w:spacing w:line="360" w:lineRule="auto"/>
        <w:ind w:firstLineChars="200" w:firstLine="480"/>
        <w:rPr>
          <w:sz w:val="24"/>
        </w:rPr>
      </w:pPr>
    </w:p>
    <w:p w:rsidR="00D53CAB" w:rsidRPr="0095181E" w:rsidRDefault="00D53CAB" w:rsidP="0095181E">
      <w:pPr>
        <w:pStyle w:val="3"/>
      </w:pPr>
      <w:bookmarkStart w:id="57" w:name="_Toc464198958"/>
      <w:r w:rsidRPr="0095181E">
        <w:t>6.3</w:t>
      </w:r>
      <w:r w:rsidRPr="0095181E">
        <w:t>系统需求分析</w:t>
      </w:r>
      <w:bookmarkEnd w:id="57"/>
    </w:p>
    <w:p w:rsidR="00D53CAB" w:rsidRPr="0095181E" w:rsidRDefault="00D53CAB" w:rsidP="0095181E">
      <w:pPr>
        <w:pStyle w:val="3"/>
      </w:pPr>
      <w:bookmarkStart w:id="58" w:name="_Toc464198959"/>
      <w:r w:rsidRPr="0095181E">
        <w:t>6.3.1</w:t>
      </w:r>
      <w:r w:rsidRPr="0095181E">
        <w:t>用户输入分析</w:t>
      </w:r>
      <w:bookmarkEnd w:id="58"/>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用户需要进行注册登录，注册名、密码需要符合相关的设计规定。对于不符合要求的输入进行提示。</w:t>
      </w:r>
    </w:p>
    <w:p w:rsidR="00D53CAB" w:rsidRPr="0095181E" w:rsidRDefault="00D53CAB" w:rsidP="0095181E">
      <w:pPr>
        <w:pStyle w:val="3"/>
      </w:pPr>
      <w:bookmarkStart w:id="59" w:name="_Toc464198960"/>
      <w:r w:rsidRPr="0095181E">
        <w:t>6.3.2</w:t>
      </w:r>
      <w:r w:rsidRPr="0095181E">
        <w:t>运行概念</w:t>
      </w:r>
      <w:bookmarkEnd w:id="59"/>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满足用户在登录系统之后的订购查询等请求，具体的使用方式和京东</w:t>
      </w:r>
      <w:r w:rsidRPr="00AA03EF">
        <w:rPr>
          <w:rFonts w:hint="eastAsia"/>
          <w:sz w:val="24"/>
        </w:rPr>
        <w:t>APP</w:t>
      </w:r>
      <w:r w:rsidRPr="00AA03EF">
        <w:rPr>
          <w:rFonts w:hint="eastAsia"/>
          <w:sz w:val="24"/>
        </w:rPr>
        <w:t>类似。</w:t>
      </w:r>
    </w:p>
    <w:p w:rsidR="00D53CAB" w:rsidRPr="0095181E" w:rsidRDefault="00D53CAB" w:rsidP="0095181E">
      <w:pPr>
        <w:pStyle w:val="3"/>
      </w:pPr>
      <w:bookmarkStart w:id="60" w:name="_Toc464198961"/>
      <w:r w:rsidRPr="0095181E">
        <w:t>6.3.3</w:t>
      </w:r>
      <w:r w:rsidRPr="0095181E">
        <w:t>系统需求</w:t>
      </w:r>
      <w:bookmarkEnd w:id="60"/>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需要支持订购业务流程，具体包括在线浏览、购物车管理、提交及支付、收货确认、服务评价等。</w:t>
      </w:r>
    </w:p>
    <w:p w:rsidR="00D53CAB" w:rsidRPr="00AA03EF" w:rsidRDefault="00D53CAB" w:rsidP="0095181E">
      <w:pPr>
        <w:pStyle w:val="3"/>
      </w:pPr>
      <w:bookmarkStart w:id="61" w:name="_Toc464198962"/>
      <w:r w:rsidRPr="00AA03EF">
        <w:lastRenderedPageBreak/>
        <w:t>6.4</w:t>
      </w:r>
      <w:r w:rsidRPr="00AA03EF">
        <w:t>系统设计</w:t>
      </w:r>
      <w:bookmarkEnd w:id="61"/>
    </w:p>
    <w:p w:rsidR="00D53CAB" w:rsidRPr="0095181E" w:rsidRDefault="00D53CAB" w:rsidP="0095181E">
      <w:pPr>
        <w:pStyle w:val="3"/>
      </w:pPr>
      <w:bookmarkStart w:id="62" w:name="_Toc464198963"/>
      <w:r w:rsidRPr="0095181E">
        <w:t>6.4.1</w:t>
      </w:r>
      <w:r w:rsidRPr="0095181E">
        <w:t>系统级设计决策</w:t>
      </w:r>
      <w:bookmarkEnd w:id="62"/>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用户通过登录系统进入到内部订购系统，在订购系统里面进行一系列的订购服务流程。</w:t>
      </w:r>
    </w:p>
    <w:p w:rsidR="00D53CAB" w:rsidRPr="0095181E" w:rsidRDefault="00D53CAB" w:rsidP="0095181E">
      <w:pPr>
        <w:pStyle w:val="3"/>
      </w:pPr>
      <w:bookmarkStart w:id="63" w:name="_Toc464198964"/>
      <w:r w:rsidRPr="0095181E">
        <w:t>6.4.2</w:t>
      </w:r>
      <w:r w:rsidRPr="0095181E">
        <w:t>系统体系结构设计</w:t>
      </w:r>
      <w:bookmarkEnd w:id="63"/>
      <w:r w:rsidRPr="0095181E">
        <w:t xml:space="preserve"> </w:t>
      </w:r>
    </w:p>
    <w:p w:rsidR="00D53CAB" w:rsidRPr="00AA03EF" w:rsidRDefault="00D53CAB" w:rsidP="0095181E">
      <w:pPr>
        <w:spacing w:line="360" w:lineRule="auto"/>
        <w:rPr>
          <w:sz w:val="24"/>
        </w:rPr>
      </w:pPr>
      <w:r w:rsidRPr="00AA03EF">
        <w:rPr>
          <w:sz w:val="24"/>
        </w:rPr>
        <w:tab/>
      </w:r>
      <w:r w:rsidRPr="00AA03EF">
        <w:rPr>
          <w:rFonts w:hint="eastAsia"/>
          <w:sz w:val="24"/>
        </w:rPr>
        <w:t>用户通过在浏览器里输入网址进入登录界面，之后再页面上输入账号密码登录进系统里，随后在系统内进行订购业务流程。</w:t>
      </w:r>
    </w:p>
    <w:p w:rsidR="00D53CAB" w:rsidRPr="00AA03EF" w:rsidRDefault="00D53CAB" w:rsidP="00AA03EF">
      <w:pPr>
        <w:spacing w:line="360" w:lineRule="auto"/>
        <w:ind w:firstLineChars="200" w:firstLine="480"/>
        <w:rPr>
          <w:sz w:val="24"/>
        </w:rPr>
      </w:pPr>
    </w:p>
    <w:p w:rsidR="00D53CAB" w:rsidRPr="00AA03EF" w:rsidRDefault="00D53CAB" w:rsidP="0095181E">
      <w:pPr>
        <w:pStyle w:val="3"/>
      </w:pPr>
      <w:bookmarkStart w:id="64" w:name="_Toc464198965"/>
      <w:r w:rsidRPr="00AA03EF">
        <w:t>6.5</w:t>
      </w:r>
      <w:r w:rsidRPr="00AA03EF">
        <w:t>软件需求分析</w:t>
      </w:r>
      <w:bookmarkEnd w:id="64"/>
    </w:p>
    <w:p w:rsidR="00D53CAB" w:rsidRPr="00AA03EF" w:rsidRDefault="00D53CAB" w:rsidP="00AA03EF">
      <w:pPr>
        <w:spacing w:line="360" w:lineRule="auto"/>
        <w:ind w:firstLineChars="200" w:firstLine="480"/>
        <w:rPr>
          <w:sz w:val="24"/>
        </w:rPr>
      </w:pPr>
      <w:r w:rsidRPr="00AA03EF">
        <w:rPr>
          <w:rFonts w:hint="eastAsia"/>
          <w:sz w:val="24"/>
        </w:rPr>
        <w:t>需要支持订购业务流程，具体包括在线浏览、购物车管理、提交及支付、收货确认、服务评价等。实际使用起来更京东商城类似。这就需要在设计的时候，对登录界面的图形处理和网页上信息的传递接收进行处理。</w:t>
      </w:r>
    </w:p>
    <w:p w:rsidR="00D53CAB" w:rsidRPr="00AA03EF" w:rsidRDefault="00D53CAB" w:rsidP="00AA03EF">
      <w:pPr>
        <w:spacing w:line="360" w:lineRule="auto"/>
        <w:ind w:firstLineChars="200" w:firstLine="480"/>
        <w:rPr>
          <w:sz w:val="24"/>
        </w:rPr>
      </w:pPr>
    </w:p>
    <w:p w:rsidR="00D53CAB" w:rsidRPr="00AA03EF" w:rsidRDefault="00D53CAB" w:rsidP="0095181E">
      <w:pPr>
        <w:pStyle w:val="3"/>
      </w:pPr>
      <w:bookmarkStart w:id="65" w:name="_Toc464198966"/>
      <w:r w:rsidRPr="00AA03EF">
        <w:t>6.6</w:t>
      </w:r>
      <w:r w:rsidRPr="00AA03EF">
        <w:t>软件设计</w:t>
      </w:r>
      <w:bookmarkEnd w:id="65"/>
    </w:p>
    <w:p w:rsidR="00D53CAB" w:rsidRPr="0095181E" w:rsidRDefault="00D53CAB" w:rsidP="0095181E">
      <w:pPr>
        <w:pStyle w:val="3"/>
      </w:pPr>
      <w:bookmarkStart w:id="66" w:name="_Toc464198967"/>
      <w:r w:rsidRPr="0095181E">
        <w:t>6.6.1CSCI</w:t>
      </w:r>
      <w:r w:rsidRPr="0095181E">
        <w:t>级设计决策</w:t>
      </w:r>
      <w:bookmarkEnd w:id="66"/>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对不同输入用户密码进行不同的反应处理；对不同的商品请求事件进行不同的响应处理。</w:t>
      </w:r>
    </w:p>
    <w:p w:rsidR="00D53CAB" w:rsidRPr="0095181E" w:rsidRDefault="00D53CAB" w:rsidP="0095181E">
      <w:pPr>
        <w:pStyle w:val="3"/>
      </w:pPr>
      <w:bookmarkStart w:id="67" w:name="_Toc464198968"/>
      <w:r w:rsidRPr="0095181E">
        <w:t>6.6.2CSCI</w:t>
      </w:r>
      <w:r w:rsidRPr="0095181E">
        <w:t>体系结构设计</w:t>
      </w:r>
      <w:bookmarkEnd w:id="67"/>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通过不同的用户账号密码登录到不同的界面，通过对不同的商品响应到不同的响应界面上去，并由不同的请求信息得到不同的响应结果。</w:t>
      </w:r>
    </w:p>
    <w:p w:rsidR="00D53CAB" w:rsidRPr="0095181E" w:rsidRDefault="00D53CAB" w:rsidP="0095181E">
      <w:pPr>
        <w:pStyle w:val="3"/>
      </w:pPr>
      <w:bookmarkStart w:id="68" w:name="_Toc464198969"/>
      <w:r w:rsidRPr="0095181E">
        <w:lastRenderedPageBreak/>
        <w:t>6.6.3CSCI</w:t>
      </w:r>
      <w:r w:rsidRPr="0095181E">
        <w:t>详细设计</w:t>
      </w:r>
      <w:bookmarkEnd w:id="68"/>
    </w:p>
    <w:p w:rsidR="00D53CAB" w:rsidRPr="00AA03EF" w:rsidRDefault="00D53CAB" w:rsidP="00AA03EF">
      <w:pPr>
        <w:spacing w:line="360" w:lineRule="auto"/>
        <w:ind w:firstLineChars="200" w:firstLine="480"/>
        <w:rPr>
          <w:sz w:val="24"/>
        </w:rPr>
      </w:pPr>
      <w:r w:rsidRPr="00AA03EF">
        <w:rPr>
          <w:rFonts w:hint="eastAsia"/>
          <w:sz w:val="24"/>
        </w:rPr>
        <w:t>当用户的账号和密码匹配成功时，进行正常的登录界面响应，否则进行报错处理。当对商品进行系统允许的操作请求时，进行正常的反应回应，否则进行适当的容错处理。</w:t>
      </w:r>
    </w:p>
    <w:p w:rsidR="00D53CAB" w:rsidRPr="0095181E" w:rsidRDefault="00D53CAB" w:rsidP="0095181E">
      <w:pPr>
        <w:pStyle w:val="2"/>
      </w:pPr>
      <w:bookmarkStart w:id="69" w:name="_Toc464198970"/>
      <w:r w:rsidRPr="0095181E">
        <w:t>6.7</w:t>
      </w:r>
      <w:r w:rsidRPr="0095181E">
        <w:t>软件实现和配置项测试</w:t>
      </w:r>
      <w:bookmarkEnd w:id="69"/>
    </w:p>
    <w:p w:rsidR="00D53CAB" w:rsidRPr="0095181E" w:rsidRDefault="00D53CAB" w:rsidP="0095181E">
      <w:pPr>
        <w:pStyle w:val="3"/>
      </w:pPr>
      <w:bookmarkStart w:id="70" w:name="_Toc464198971"/>
      <w:r w:rsidRPr="0095181E">
        <w:t>6.7.1</w:t>
      </w:r>
      <w:r w:rsidRPr="0095181E">
        <w:t>软件实现</w:t>
      </w:r>
      <w:bookmarkEnd w:id="70"/>
      <w:r w:rsidRPr="0095181E">
        <w:t xml:space="preserve"> </w:t>
      </w:r>
    </w:p>
    <w:p w:rsidR="00D53CAB" w:rsidRPr="00AA03EF" w:rsidRDefault="00D53CAB" w:rsidP="0095181E">
      <w:pPr>
        <w:spacing w:line="360" w:lineRule="auto"/>
        <w:rPr>
          <w:sz w:val="24"/>
        </w:rPr>
      </w:pPr>
      <w:r w:rsidRPr="00AA03EF">
        <w:rPr>
          <w:sz w:val="24"/>
        </w:rPr>
        <w:tab/>
      </w:r>
      <w:r w:rsidRPr="00AA03EF">
        <w:rPr>
          <w:rFonts w:hint="eastAsia"/>
          <w:sz w:val="24"/>
        </w:rPr>
        <w:t>软件以</w:t>
      </w:r>
      <w:r w:rsidRPr="00AA03EF">
        <w:rPr>
          <w:rFonts w:hint="eastAsia"/>
          <w:sz w:val="24"/>
        </w:rPr>
        <w:t>eclipse</w:t>
      </w:r>
      <w:r w:rsidRPr="00AA03EF">
        <w:rPr>
          <w:rFonts w:hint="eastAsia"/>
          <w:sz w:val="24"/>
        </w:rPr>
        <w:t>为开发编辑平台，通过自己搭配的</w:t>
      </w:r>
      <w:r w:rsidRPr="00AA03EF">
        <w:rPr>
          <w:rFonts w:hint="eastAsia"/>
          <w:sz w:val="24"/>
        </w:rPr>
        <w:t>MySQL</w:t>
      </w:r>
      <w:r w:rsidRPr="00AA03EF">
        <w:rPr>
          <w:rFonts w:hint="eastAsia"/>
          <w:sz w:val="24"/>
        </w:rPr>
        <w:t>的数据库系统，借助</w:t>
      </w:r>
      <w:r w:rsidRPr="00AA03EF">
        <w:rPr>
          <w:rFonts w:hint="eastAsia"/>
          <w:sz w:val="24"/>
        </w:rPr>
        <w:t>java</w:t>
      </w:r>
      <w:r w:rsidRPr="00AA03EF">
        <w:rPr>
          <w:rFonts w:hint="eastAsia"/>
          <w:sz w:val="24"/>
        </w:rPr>
        <w:t>、</w:t>
      </w:r>
      <w:r w:rsidRPr="00AA03EF">
        <w:rPr>
          <w:rFonts w:hint="eastAsia"/>
          <w:sz w:val="24"/>
        </w:rPr>
        <w:t>jsp</w:t>
      </w:r>
      <w:r w:rsidRPr="00AA03EF">
        <w:rPr>
          <w:rFonts w:hint="eastAsia"/>
          <w:sz w:val="24"/>
        </w:rPr>
        <w:t>等编程工具组队完成整个系统的正常开发。</w:t>
      </w:r>
    </w:p>
    <w:p w:rsidR="00D53CAB" w:rsidRPr="0095181E" w:rsidRDefault="00D53CAB" w:rsidP="0095181E">
      <w:pPr>
        <w:pStyle w:val="3"/>
      </w:pPr>
      <w:bookmarkStart w:id="71" w:name="_Toc464198972"/>
      <w:r w:rsidRPr="0095181E">
        <w:t>6.7.2</w:t>
      </w:r>
      <w:r w:rsidRPr="0095181E">
        <w:t>配置项测试准备</w:t>
      </w:r>
      <w:bookmarkEnd w:id="71"/>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对不同的账号密码输出进行设计，和多种点击事件进行设计。</w:t>
      </w:r>
    </w:p>
    <w:p w:rsidR="00D53CAB" w:rsidRPr="0095181E" w:rsidRDefault="00D53CAB" w:rsidP="0095181E">
      <w:pPr>
        <w:pStyle w:val="3"/>
      </w:pPr>
      <w:bookmarkStart w:id="72" w:name="_Toc464198973"/>
      <w:r w:rsidRPr="0095181E">
        <w:t>6.7.3</w:t>
      </w:r>
      <w:r w:rsidRPr="0095181E">
        <w:t>配置项测试执行</w:t>
      </w:r>
      <w:bookmarkEnd w:id="72"/>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按照预先设计的情况进行实际的操作，观察系统的反应情况。</w:t>
      </w:r>
    </w:p>
    <w:p w:rsidR="00D53CAB" w:rsidRPr="0095181E" w:rsidRDefault="00D53CAB" w:rsidP="0095181E">
      <w:pPr>
        <w:pStyle w:val="3"/>
      </w:pPr>
      <w:bookmarkStart w:id="73" w:name="_Toc464198974"/>
      <w:r w:rsidRPr="0095181E">
        <w:t>6.7.4</w:t>
      </w:r>
      <w:r w:rsidRPr="0095181E">
        <w:t>修改和再测试</w:t>
      </w:r>
      <w:bookmarkEnd w:id="73"/>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对于违反设计需求的情况进行更改，同时还在有必要的情况下进行些美化设计。</w:t>
      </w:r>
    </w:p>
    <w:p w:rsidR="00D53CAB" w:rsidRPr="0095181E" w:rsidRDefault="00D53CAB" w:rsidP="0095181E">
      <w:pPr>
        <w:pStyle w:val="3"/>
      </w:pPr>
      <w:bookmarkStart w:id="74" w:name="_Toc464198975"/>
      <w:r w:rsidRPr="0095181E">
        <w:t>6.7.5</w:t>
      </w:r>
      <w:r w:rsidRPr="0095181E">
        <w:t>配置项测试结果分析与记录</w:t>
      </w:r>
      <w:bookmarkEnd w:id="74"/>
    </w:p>
    <w:p w:rsidR="00D53CAB" w:rsidRPr="00AA03EF" w:rsidRDefault="00D53CAB" w:rsidP="00AA03EF">
      <w:pPr>
        <w:spacing w:line="360" w:lineRule="auto"/>
        <w:ind w:firstLineChars="200" w:firstLine="480"/>
        <w:rPr>
          <w:sz w:val="24"/>
        </w:rPr>
      </w:pPr>
      <w:r w:rsidRPr="00AA03EF">
        <w:rPr>
          <w:rFonts w:hint="eastAsia"/>
          <w:sz w:val="24"/>
        </w:rPr>
        <w:t>对于各种违反设计者最初意愿的结果进行记录和说明，并进行原因的分析。并对正常的反应现象进行标注说明即可。</w:t>
      </w:r>
    </w:p>
    <w:p w:rsidR="00D53CAB" w:rsidRPr="0095181E" w:rsidRDefault="00D53CAB" w:rsidP="0095181E">
      <w:pPr>
        <w:pStyle w:val="3"/>
      </w:pPr>
      <w:bookmarkStart w:id="75" w:name="_Toc464198976"/>
      <w:r w:rsidRPr="0095181E">
        <w:lastRenderedPageBreak/>
        <w:t>6.8</w:t>
      </w:r>
      <w:r w:rsidRPr="0095181E">
        <w:t>配置项集成和测试</w:t>
      </w:r>
      <w:bookmarkEnd w:id="75"/>
    </w:p>
    <w:p w:rsidR="00D53CAB" w:rsidRPr="0095181E" w:rsidRDefault="00D53CAB" w:rsidP="0095181E">
      <w:pPr>
        <w:pStyle w:val="3"/>
      </w:pPr>
      <w:bookmarkStart w:id="76" w:name="_Toc464198977"/>
      <w:r w:rsidRPr="0095181E">
        <w:t>6.8.1</w:t>
      </w:r>
      <w:r w:rsidRPr="0095181E">
        <w:t>配置项集成和测试准备</w:t>
      </w:r>
      <w:bookmarkEnd w:id="76"/>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对每项事务和属性都进行多状况的考虑和分析，并进行可能的违反设计原则的设计考虑。</w:t>
      </w:r>
    </w:p>
    <w:p w:rsidR="00D53CAB" w:rsidRPr="0095181E" w:rsidRDefault="00D53CAB" w:rsidP="0095181E">
      <w:pPr>
        <w:pStyle w:val="3"/>
      </w:pPr>
      <w:bookmarkStart w:id="77" w:name="_Toc464198978"/>
      <w:r w:rsidRPr="0095181E">
        <w:t>6.8.2</w:t>
      </w:r>
      <w:r w:rsidRPr="0095181E">
        <w:t>配置项集成和测试执行</w:t>
      </w:r>
      <w:bookmarkEnd w:id="77"/>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按照预先设计的情况进行实际的操作，观察系统的反应情况。</w:t>
      </w:r>
    </w:p>
    <w:p w:rsidR="00D53CAB" w:rsidRPr="0095181E" w:rsidRDefault="00D53CAB" w:rsidP="0095181E">
      <w:pPr>
        <w:pStyle w:val="3"/>
      </w:pPr>
      <w:bookmarkStart w:id="78" w:name="_Toc464198979"/>
      <w:r w:rsidRPr="0095181E">
        <w:t>6.8.3</w:t>
      </w:r>
      <w:r w:rsidRPr="0095181E">
        <w:t>修改和再测试</w:t>
      </w:r>
      <w:bookmarkEnd w:id="78"/>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对于违反设计需求的情况进行更改，同时还在有必要的情况下进行些美化设计。</w:t>
      </w:r>
    </w:p>
    <w:p w:rsidR="00D53CAB" w:rsidRPr="0095181E" w:rsidRDefault="00D53CAB" w:rsidP="0095181E">
      <w:pPr>
        <w:pStyle w:val="3"/>
      </w:pPr>
      <w:bookmarkStart w:id="79" w:name="_Toc464198980"/>
      <w:r w:rsidRPr="0095181E">
        <w:t>6.8.4</w:t>
      </w:r>
      <w:r w:rsidRPr="0095181E">
        <w:t>配置项集成和测试结果分析与记录</w:t>
      </w:r>
      <w:bookmarkEnd w:id="79"/>
    </w:p>
    <w:p w:rsidR="00D53CAB" w:rsidRPr="00AA03EF" w:rsidRDefault="00D53CAB" w:rsidP="00AA03EF">
      <w:pPr>
        <w:spacing w:line="360" w:lineRule="auto"/>
        <w:ind w:firstLineChars="200" w:firstLine="480"/>
        <w:rPr>
          <w:sz w:val="24"/>
        </w:rPr>
      </w:pPr>
      <w:r w:rsidRPr="00AA03EF">
        <w:rPr>
          <w:rFonts w:hint="eastAsia"/>
          <w:sz w:val="24"/>
        </w:rPr>
        <w:t>对于各种违反设计者最初意愿的结果进行记录和说明，并进行原因的分析。并对正常的反应现象进行标注说明即可。</w:t>
      </w:r>
    </w:p>
    <w:p w:rsidR="00D53CAB" w:rsidRPr="0095181E" w:rsidRDefault="00D53CAB" w:rsidP="0095181E">
      <w:pPr>
        <w:pStyle w:val="2"/>
      </w:pPr>
      <w:bookmarkStart w:id="80" w:name="_Toc464198981"/>
      <w:r w:rsidRPr="0095181E">
        <w:t>6.9CSCI</w:t>
      </w:r>
      <w:r w:rsidRPr="0095181E">
        <w:t>合格性测试</w:t>
      </w:r>
      <w:bookmarkEnd w:id="80"/>
    </w:p>
    <w:p w:rsidR="00D53CAB" w:rsidRPr="0095181E" w:rsidRDefault="00D53CAB" w:rsidP="0095181E">
      <w:pPr>
        <w:pStyle w:val="3"/>
      </w:pPr>
      <w:bookmarkStart w:id="81" w:name="_Toc464198982"/>
      <w:r w:rsidRPr="0095181E">
        <w:t>6.9.1CSCI</w:t>
      </w:r>
      <w:r w:rsidRPr="0095181E">
        <w:t>合格性测试的独立性</w:t>
      </w:r>
      <w:bookmarkEnd w:id="81"/>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在不受其他条件的干扰下进行的正常的测试环境下，完成对目标系统的合格性检测。在每个类的物体属性分析的过程中并不参考其他类型相近的物体的状况。</w:t>
      </w:r>
    </w:p>
    <w:p w:rsidR="00D53CAB" w:rsidRPr="0095181E" w:rsidRDefault="00D53CAB" w:rsidP="0095181E">
      <w:pPr>
        <w:pStyle w:val="3"/>
      </w:pPr>
      <w:bookmarkStart w:id="82" w:name="_Toc464198983"/>
      <w:r w:rsidRPr="0095181E">
        <w:t>6.9.2</w:t>
      </w:r>
      <w:r w:rsidRPr="0095181E">
        <w:t>在目标计算机系统</w:t>
      </w:r>
      <w:r w:rsidRPr="0095181E">
        <w:t>(</w:t>
      </w:r>
      <w:r w:rsidRPr="0095181E">
        <w:t>或模拟的环境</w:t>
      </w:r>
      <w:r w:rsidRPr="0095181E">
        <w:t>)</w:t>
      </w:r>
      <w:r w:rsidRPr="0095181E">
        <w:t>上测试</w:t>
      </w:r>
      <w:bookmarkEnd w:id="82"/>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在目标计算机里，在正常的通用系统内进行</w:t>
      </w:r>
      <w:r w:rsidRPr="00AA03EF">
        <w:rPr>
          <w:rFonts w:hint="eastAsia"/>
          <w:sz w:val="24"/>
        </w:rPr>
        <w:t>CSCI</w:t>
      </w:r>
      <w:r w:rsidRPr="00AA03EF">
        <w:rPr>
          <w:rFonts w:hint="eastAsia"/>
          <w:sz w:val="24"/>
        </w:rPr>
        <w:t>合格性测试。</w:t>
      </w:r>
    </w:p>
    <w:p w:rsidR="00D53CAB" w:rsidRPr="0095181E" w:rsidRDefault="00D53CAB" w:rsidP="0095181E">
      <w:pPr>
        <w:pStyle w:val="3"/>
      </w:pPr>
      <w:bookmarkStart w:id="83" w:name="_Toc464198984"/>
      <w:r w:rsidRPr="0095181E">
        <w:lastRenderedPageBreak/>
        <w:t>6.9.3CSCI</w:t>
      </w:r>
      <w:r w:rsidRPr="0095181E">
        <w:t>合格性测试准备</w:t>
      </w:r>
      <w:bookmarkEnd w:id="83"/>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首先调查相关物体的各项属性，进行多状况的考虑和分析，并进行可能的违反设计原则的设计考虑。</w:t>
      </w:r>
    </w:p>
    <w:p w:rsidR="00D53CAB" w:rsidRPr="0095181E" w:rsidRDefault="00D53CAB" w:rsidP="0095181E">
      <w:pPr>
        <w:pStyle w:val="3"/>
      </w:pPr>
      <w:bookmarkStart w:id="84" w:name="_Toc464198985"/>
      <w:r w:rsidRPr="0095181E">
        <w:t>6.9.4CSCI</w:t>
      </w:r>
      <w:r w:rsidRPr="0095181E">
        <w:t>合格性测试演练</w:t>
      </w:r>
      <w:bookmarkEnd w:id="84"/>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随意抽选一类物体进行测试，熟悉正常的测试流程。</w:t>
      </w:r>
    </w:p>
    <w:p w:rsidR="00D53CAB" w:rsidRPr="0095181E" w:rsidRDefault="00D53CAB" w:rsidP="0095181E">
      <w:pPr>
        <w:pStyle w:val="3"/>
      </w:pPr>
      <w:bookmarkStart w:id="85" w:name="_Toc464198986"/>
      <w:r w:rsidRPr="0095181E">
        <w:t>6.9.5CSCI</w:t>
      </w:r>
      <w:r w:rsidRPr="0095181E">
        <w:t>合格性测试执行</w:t>
      </w:r>
      <w:bookmarkEnd w:id="85"/>
      <w:r w:rsidRPr="0095181E">
        <w:t xml:space="preserve"> </w:t>
      </w:r>
    </w:p>
    <w:p w:rsidR="00D53CAB" w:rsidRPr="00AA03EF" w:rsidRDefault="00D53CAB" w:rsidP="0095181E">
      <w:pPr>
        <w:spacing w:line="360" w:lineRule="auto"/>
        <w:rPr>
          <w:sz w:val="24"/>
        </w:rPr>
      </w:pPr>
      <w:r w:rsidRPr="00AA03EF">
        <w:rPr>
          <w:sz w:val="24"/>
        </w:rPr>
        <w:tab/>
      </w:r>
      <w:r w:rsidRPr="00AA03EF">
        <w:rPr>
          <w:rFonts w:hint="eastAsia"/>
          <w:sz w:val="24"/>
        </w:rPr>
        <w:t>按照预先设计的情况进行实际的操作，观察系统的反应情况，将正常的情况与实际情况对比，留心反常状况。</w:t>
      </w:r>
    </w:p>
    <w:p w:rsidR="00D53CAB" w:rsidRPr="0095181E" w:rsidRDefault="00D53CAB" w:rsidP="0095181E">
      <w:pPr>
        <w:pStyle w:val="3"/>
      </w:pPr>
      <w:bookmarkStart w:id="86" w:name="_Toc464198987"/>
      <w:r w:rsidRPr="0095181E">
        <w:t>6.9.6</w:t>
      </w:r>
      <w:r w:rsidRPr="0095181E">
        <w:t>修改和再测试</w:t>
      </w:r>
      <w:bookmarkEnd w:id="86"/>
      <w:r w:rsidRPr="0095181E">
        <w:t xml:space="preserve"> </w:t>
      </w:r>
    </w:p>
    <w:p w:rsidR="00D53CAB" w:rsidRPr="00AA03EF" w:rsidRDefault="00D53CAB" w:rsidP="00AA03EF">
      <w:pPr>
        <w:spacing w:line="360" w:lineRule="auto"/>
        <w:ind w:firstLineChars="200" w:firstLine="480"/>
        <w:rPr>
          <w:sz w:val="24"/>
        </w:rPr>
      </w:pPr>
      <w:r w:rsidRPr="00AA03EF">
        <w:rPr>
          <w:rFonts w:hint="eastAsia"/>
          <w:sz w:val="24"/>
        </w:rPr>
        <w:t>对于不合格的设计的情况进行更改，同时还在有必要的情况下进行些美化设计。</w:t>
      </w:r>
    </w:p>
    <w:p w:rsidR="00D53CAB" w:rsidRPr="0095181E" w:rsidRDefault="00D53CAB" w:rsidP="0095181E">
      <w:pPr>
        <w:pStyle w:val="3"/>
      </w:pPr>
      <w:bookmarkStart w:id="87" w:name="_Toc464198988"/>
      <w:r w:rsidRPr="0095181E">
        <w:t>6.9.7CSCI</w:t>
      </w:r>
      <w:r w:rsidRPr="0095181E">
        <w:t>合格性测试结果分析与记录</w:t>
      </w:r>
      <w:bookmarkEnd w:id="87"/>
    </w:p>
    <w:p w:rsidR="00D53CAB" w:rsidRPr="00AA03EF" w:rsidRDefault="00D53CAB" w:rsidP="00AA03EF">
      <w:pPr>
        <w:spacing w:line="360" w:lineRule="auto"/>
        <w:ind w:firstLineChars="200" w:firstLine="480"/>
        <w:rPr>
          <w:sz w:val="24"/>
        </w:rPr>
      </w:pPr>
      <w:r w:rsidRPr="00AA03EF">
        <w:rPr>
          <w:rFonts w:hint="eastAsia"/>
          <w:sz w:val="24"/>
        </w:rPr>
        <w:t>对于各种违反设计者最初意愿的结果进行记录和说明，并进行原因的分析。并对正常的反应现象进行标注说明即可。</w:t>
      </w:r>
    </w:p>
    <w:p w:rsidR="00D53CAB" w:rsidRPr="00AA03EF" w:rsidRDefault="00D53CAB" w:rsidP="004A1F7E">
      <w:pPr>
        <w:pStyle w:val="3"/>
      </w:pPr>
      <w:bookmarkStart w:id="88" w:name="_Toc464198989"/>
      <w:r w:rsidRPr="00AA03EF">
        <w:t>6.10CSCI/HWCI</w:t>
      </w:r>
      <w:r w:rsidRPr="00AA03EF">
        <w:t>集成和测试</w:t>
      </w:r>
      <w:bookmarkEnd w:id="88"/>
    </w:p>
    <w:p w:rsidR="00D53CAB" w:rsidRPr="004A1F7E" w:rsidRDefault="00D53CAB" w:rsidP="004A1F7E">
      <w:pPr>
        <w:pStyle w:val="3"/>
      </w:pPr>
      <w:bookmarkStart w:id="89" w:name="_Toc464198990"/>
      <w:r w:rsidRPr="004A1F7E">
        <w:t>6.10.1CSCI/HWCI</w:t>
      </w:r>
      <w:r w:rsidRPr="004A1F7E">
        <w:t>集成和测试准备</w:t>
      </w:r>
      <w:bookmarkEnd w:id="89"/>
      <w:r w:rsidRPr="004A1F7E">
        <w:t xml:space="preserve"> </w:t>
      </w:r>
    </w:p>
    <w:p w:rsidR="00D53CAB" w:rsidRPr="00AA03EF" w:rsidRDefault="00D53CAB" w:rsidP="00AA03EF">
      <w:pPr>
        <w:spacing w:line="360" w:lineRule="auto"/>
        <w:ind w:firstLineChars="200" w:firstLine="480"/>
        <w:rPr>
          <w:sz w:val="24"/>
        </w:rPr>
      </w:pPr>
      <w:r w:rsidRPr="00AA03EF">
        <w:rPr>
          <w:rFonts w:hint="eastAsia"/>
          <w:sz w:val="24"/>
        </w:rPr>
        <w:t>首先调查相关物体的各项属性，进行多状况的考虑和分析，并进行可能的违反设计原则的设计考虑。</w:t>
      </w:r>
    </w:p>
    <w:p w:rsidR="00D53CAB" w:rsidRPr="004A1F7E" w:rsidRDefault="00D53CAB" w:rsidP="004A1F7E">
      <w:pPr>
        <w:pStyle w:val="3"/>
      </w:pPr>
      <w:bookmarkStart w:id="90" w:name="_Toc464198991"/>
      <w:r w:rsidRPr="004A1F7E">
        <w:lastRenderedPageBreak/>
        <w:t>6.10.2CSCI/HWCI</w:t>
      </w:r>
      <w:r w:rsidRPr="004A1F7E">
        <w:t>集成和测试执行</w:t>
      </w:r>
      <w:bookmarkEnd w:id="90"/>
      <w:r w:rsidRPr="004A1F7E">
        <w:t xml:space="preserve"> </w:t>
      </w:r>
    </w:p>
    <w:p w:rsidR="00D53CAB" w:rsidRPr="00AA03EF" w:rsidRDefault="00D53CAB" w:rsidP="00AA03EF">
      <w:pPr>
        <w:spacing w:line="360" w:lineRule="auto"/>
        <w:ind w:firstLineChars="200" w:firstLine="480"/>
        <w:rPr>
          <w:sz w:val="24"/>
        </w:rPr>
      </w:pPr>
      <w:r w:rsidRPr="00AA03EF">
        <w:rPr>
          <w:rFonts w:hint="eastAsia"/>
          <w:sz w:val="24"/>
        </w:rPr>
        <w:t>按照预先设计的情况进行实际的操作，观察系统的反应情况，将正常的情况与实际情况对比，留心反常状况。</w:t>
      </w:r>
    </w:p>
    <w:p w:rsidR="00D53CAB" w:rsidRPr="004A1F7E" w:rsidRDefault="00D53CAB" w:rsidP="004A1F7E">
      <w:pPr>
        <w:pStyle w:val="3"/>
      </w:pPr>
      <w:bookmarkStart w:id="91" w:name="_Toc464198992"/>
      <w:r w:rsidRPr="004A1F7E">
        <w:t>6.10.3</w:t>
      </w:r>
      <w:r w:rsidRPr="004A1F7E">
        <w:t>修改和再测试</w:t>
      </w:r>
      <w:bookmarkEnd w:id="91"/>
      <w:r w:rsidRPr="004A1F7E">
        <w:t xml:space="preserve"> </w:t>
      </w:r>
    </w:p>
    <w:p w:rsidR="00D53CAB" w:rsidRPr="00AA03EF" w:rsidRDefault="00D53CAB" w:rsidP="00AA03EF">
      <w:pPr>
        <w:spacing w:line="360" w:lineRule="auto"/>
        <w:ind w:firstLineChars="200" w:firstLine="480"/>
        <w:rPr>
          <w:sz w:val="24"/>
        </w:rPr>
      </w:pPr>
      <w:r w:rsidRPr="00AA03EF">
        <w:rPr>
          <w:rFonts w:hint="eastAsia"/>
          <w:sz w:val="24"/>
        </w:rPr>
        <w:t>对于不合格的设计的情况进行更改，同时还在有必要的情况下进行些美化设计。</w:t>
      </w:r>
    </w:p>
    <w:p w:rsidR="00D53CAB" w:rsidRPr="004A1F7E" w:rsidRDefault="00D53CAB" w:rsidP="004A1F7E">
      <w:pPr>
        <w:pStyle w:val="3"/>
      </w:pPr>
      <w:bookmarkStart w:id="92" w:name="_Toc464198993"/>
      <w:r w:rsidRPr="004A1F7E">
        <w:t>6.10.4CSCI/HWCI</w:t>
      </w:r>
      <w:r w:rsidRPr="004A1F7E">
        <w:t>集成和测试结果分析与记录</w:t>
      </w:r>
      <w:bookmarkEnd w:id="92"/>
    </w:p>
    <w:p w:rsidR="00D53CAB" w:rsidRPr="00AA03EF" w:rsidRDefault="00D53CAB" w:rsidP="00AA03EF">
      <w:pPr>
        <w:spacing w:line="360" w:lineRule="auto"/>
        <w:ind w:firstLineChars="200" w:firstLine="480"/>
        <w:rPr>
          <w:sz w:val="24"/>
        </w:rPr>
      </w:pPr>
      <w:r w:rsidRPr="00AA03EF">
        <w:rPr>
          <w:rFonts w:hint="eastAsia"/>
          <w:sz w:val="24"/>
        </w:rPr>
        <w:t>对于各种违反设计者最初意愿的结果进行记录和说明，并进行原因的分析。并对正常的反应现象进行标注说明即可。</w:t>
      </w:r>
    </w:p>
    <w:p w:rsidR="00D53CAB" w:rsidRPr="00AA03EF" w:rsidRDefault="00D53CAB" w:rsidP="00AA03EF">
      <w:pPr>
        <w:spacing w:line="360" w:lineRule="auto"/>
        <w:ind w:firstLineChars="200" w:firstLine="480"/>
        <w:rPr>
          <w:sz w:val="24"/>
        </w:rPr>
      </w:pPr>
    </w:p>
    <w:p w:rsidR="00981D08" w:rsidRPr="00AA03EF" w:rsidRDefault="00981D08" w:rsidP="004A1F7E">
      <w:pPr>
        <w:pStyle w:val="3"/>
      </w:pPr>
      <w:bookmarkStart w:id="93" w:name="_Toc464198994"/>
      <w:r w:rsidRPr="00AA03EF">
        <w:t>6.11</w:t>
      </w:r>
      <w:r w:rsidRPr="00AA03EF">
        <w:t>系统合格性测试</w:t>
      </w:r>
      <w:bookmarkEnd w:id="93"/>
    </w:p>
    <w:p w:rsidR="00981D08" w:rsidRPr="004A1F7E" w:rsidRDefault="00981D08" w:rsidP="004A1F7E">
      <w:pPr>
        <w:pStyle w:val="3"/>
      </w:pPr>
      <w:bookmarkStart w:id="94" w:name="_Toc464198995"/>
      <w:r w:rsidRPr="004A1F7E">
        <w:t>6.11.1</w:t>
      </w:r>
      <w:r w:rsidRPr="004A1F7E">
        <w:t>系统合格性测试的独立性</w:t>
      </w:r>
      <w:bookmarkEnd w:id="94"/>
    </w:p>
    <w:p w:rsidR="00981D08" w:rsidRPr="00AA03EF" w:rsidRDefault="00981D08" w:rsidP="00AA03EF">
      <w:pPr>
        <w:spacing w:line="360" w:lineRule="auto"/>
        <w:ind w:firstLineChars="200" w:firstLine="480"/>
        <w:rPr>
          <w:sz w:val="24"/>
        </w:rPr>
      </w:pPr>
      <w:r w:rsidRPr="00AA03EF">
        <w:rPr>
          <w:rFonts w:hint="eastAsia"/>
          <w:sz w:val="24"/>
        </w:rPr>
        <w:t>该测试仅针对开发的系统进行，只要满足系统运行的环境，系统的测试不会因为电脑的不同，测试人员的不同等与该系统不相关的因素影响。</w:t>
      </w:r>
    </w:p>
    <w:p w:rsidR="00981D08" w:rsidRPr="004A1F7E" w:rsidRDefault="00981D08" w:rsidP="004A1F7E">
      <w:pPr>
        <w:pStyle w:val="3"/>
      </w:pPr>
      <w:bookmarkStart w:id="95" w:name="_Toc464198996"/>
      <w:r w:rsidRPr="004A1F7E">
        <w:t>6.11.2</w:t>
      </w:r>
      <w:r w:rsidRPr="004A1F7E">
        <w:t>在目标计算机系统</w:t>
      </w:r>
      <w:r w:rsidRPr="004A1F7E">
        <w:t>(</w:t>
      </w:r>
      <w:r w:rsidRPr="004A1F7E">
        <w:t>或模拟的环境</w:t>
      </w:r>
      <w:r w:rsidRPr="004A1F7E">
        <w:t>)</w:t>
      </w:r>
      <w:r w:rsidRPr="004A1F7E">
        <w:t>上测试</w:t>
      </w:r>
      <w:bookmarkEnd w:id="95"/>
    </w:p>
    <w:p w:rsidR="00981D08" w:rsidRPr="00AA03EF" w:rsidRDefault="00981D08" w:rsidP="00AA03EF">
      <w:pPr>
        <w:spacing w:line="360" w:lineRule="auto"/>
        <w:ind w:firstLineChars="200" w:firstLine="480"/>
        <w:rPr>
          <w:sz w:val="24"/>
        </w:rPr>
      </w:pPr>
      <w:r w:rsidRPr="00AA03EF">
        <w:rPr>
          <w:rFonts w:hint="eastAsia"/>
          <w:sz w:val="24"/>
        </w:rPr>
        <w:t>系统测试包括系统的易用性、可靠性、安全性、可维护性进行测试，整个系统集成后提供服务的能力，还包括系统服务性能测试、疲劳测试。此次测试在组员计算机上进行。</w:t>
      </w:r>
    </w:p>
    <w:p w:rsidR="00981D08" w:rsidRPr="004A1F7E" w:rsidRDefault="00981D08" w:rsidP="004A1F7E">
      <w:pPr>
        <w:pStyle w:val="3"/>
      </w:pPr>
      <w:bookmarkStart w:id="96" w:name="_Toc464198997"/>
      <w:r w:rsidRPr="004A1F7E">
        <w:t>6.11.3</w:t>
      </w:r>
      <w:r w:rsidRPr="004A1F7E">
        <w:t>系统合格性测试准备</w:t>
      </w:r>
      <w:bookmarkEnd w:id="96"/>
    </w:p>
    <w:p w:rsidR="008C09C0" w:rsidRDefault="00981D08" w:rsidP="008C09C0">
      <w:pPr>
        <w:spacing w:line="360" w:lineRule="auto"/>
        <w:ind w:firstLineChars="200" w:firstLine="480"/>
        <w:rPr>
          <w:sz w:val="24"/>
        </w:rPr>
      </w:pPr>
      <w:r w:rsidRPr="00AA03EF">
        <w:rPr>
          <w:rFonts w:hint="eastAsia"/>
          <w:sz w:val="24"/>
        </w:rPr>
        <w:t>测试准备主要是环境的配置与相关软件的准备。本系统利用</w:t>
      </w:r>
      <w:r w:rsidRPr="00AA03EF">
        <w:rPr>
          <w:rFonts w:hint="eastAsia"/>
          <w:sz w:val="24"/>
        </w:rPr>
        <w:t>JAVA</w:t>
      </w:r>
      <w:r w:rsidRPr="00AA03EF">
        <w:rPr>
          <w:rFonts w:hint="eastAsia"/>
          <w:sz w:val="24"/>
        </w:rPr>
        <w:t>语言实现，</w:t>
      </w:r>
      <w:r w:rsidRPr="00AA03EF">
        <w:rPr>
          <w:rFonts w:hint="eastAsia"/>
          <w:sz w:val="24"/>
        </w:rPr>
        <w:lastRenderedPageBreak/>
        <w:t>同时选用</w:t>
      </w:r>
      <w:r w:rsidRPr="00AA03EF">
        <w:rPr>
          <w:rFonts w:hint="eastAsia"/>
          <w:sz w:val="24"/>
        </w:rPr>
        <w:t>MySql</w:t>
      </w:r>
      <w:r w:rsidRPr="00AA03EF">
        <w:rPr>
          <w:rFonts w:hint="eastAsia"/>
          <w:sz w:val="24"/>
        </w:rPr>
        <w:t>数据库作为系统后台数据库。为了更好的完成开发工作，推荐使用运行</w:t>
      </w:r>
      <w:r w:rsidRPr="00AA03EF">
        <w:rPr>
          <w:rFonts w:hint="eastAsia"/>
          <w:sz w:val="24"/>
        </w:rPr>
        <w:t>windows</w:t>
      </w:r>
      <w:r w:rsidRPr="00AA03EF">
        <w:rPr>
          <w:rFonts w:hint="eastAsia"/>
          <w:sz w:val="24"/>
        </w:rPr>
        <w:t>操作系统的</w:t>
      </w:r>
      <w:r w:rsidRPr="00AA03EF">
        <w:rPr>
          <w:rFonts w:hint="eastAsia"/>
          <w:sz w:val="24"/>
        </w:rPr>
        <w:t>PC</w:t>
      </w:r>
      <w:r w:rsidRPr="00AA03EF">
        <w:rPr>
          <w:rFonts w:hint="eastAsia"/>
          <w:sz w:val="24"/>
        </w:rPr>
        <w:t>，同时要在开发机器上配置好环境变量。配置环境变量步骤，以</w:t>
      </w:r>
      <w:r w:rsidRPr="00AA03EF">
        <w:rPr>
          <w:rFonts w:hint="eastAsia"/>
          <w:sz w:val="24"/>
        </w:rPr>
        <w:t>windows xp</w:t>
      </w:r>
      <w:r w:rsidRPr="00AA03EF">
        <w:rPr>
          <w:rFonts w:hint="eastAsia"/>
          <w:sz w:val="24"/>
        </w:rPr>
        <w:t>系统为例：</w:t>
      </w:r>
    </w:p>
    <w:p w:rsidR="008C09C0" w:rsidRDefault="008C09C0" w:rsidP="008C09C0">
      <w:pPr>
        <w:spacing w:line="360" w:lineRule="auto"/>
        <w:ind w:firstLineChars="200" w:firstLine="480"/>
        <w:rPr>
          <w:sz w:val="24"/>
        </w:rPr>
      </w:pPr>
      <w:r>
        <w:rPr>
          <w:sz w:val="24"/>
        </w:rPr>
        <w:t>1.</w:t>
      </w:r>
      <w:r w:rsidR="00981D08" w:rsidRPr="008C09C0">
        <w:rPr>
          <w:rFonts w:hint="eastAsia"/>
          <w:sz w:val="24"/>
        </w:rPr>
        <w:t>安装</w:t>
      </w:r>
      <w:r w:rsidR="00981D08" w:rsidRPr="008C09C0">
        <w:rPr>
          <w:rFonts w:hint="eastAsia"/>
          <w:sz w:val="24"/>
        </w:rPr>
        <w:t>JDK</w:t>
      </w:r>
      <w:r w:rsidR="00981D08" w:rsidRPr="008C09C0">
        <w:rPr>
          <w:rFonts w:hint="eastAsia"/>
          <w:sz w:val="24"/>
        </w:rPr>
        <w:t>，安装过程中可以自定义安装目录等信息，例如我们选择安装目录为</w:t>
      </w:r>
      <w:r w:rsidR="00981D08" w:rsidRPr="008C09C0">
        <w:rPr>
          <w:rFonts w:hint="eastAsia"/>
          <w:sz w:val="24"/>
        </w:rPr>
        <w:t>D:/java/jdk1.5.0_08</w:t>
      </w:r>
      <w:r w:rsidR="00981D08" w:rsidRPr="008C09C0">
        <w:rPr>
          <w:rFonts w:hint="eastAsia"/>
          <w:sz w:val="24"/>
        </w:rPr>
        <w:t>；</w:t>
      </w:r>
    </w:p>
    <w:p w:rsidR="008C09C0" w:rsidRDefault="008C09C0" w:rsidP="008C09C0">
      <w:pPr>
        <w:spacing w:line="360" w:lineRule="auto"/>
        <w:ind w:firstLineChars="200" w:firstLine="480"/>
        <w:rPr>
          <w:sz w:val="24"/>
        </w:rPr>
      </w:pPr>
      <w:r>
        <w:rPr>
          <w:sz w:val="24"/>
        </w:rPr>
        <w:t>2.</w:t>
      </w:r>
      <w:r w:rsidR="00981D08" w:rsidRPr="008C09C0">
        <w:rPr>
          <w:rFonts w:hint="eastAsia"/>
          <w:sz w:val="24"/>
        </w:rPr>
        <w:t>安装完成后，右击“我的电脑”，点击“属性”，选择“高级”选项卡，点击“环境变量”；</w:t>
      </w:r>
    </w:p>
    <w:p w:rsidR="008C09C0" w:rsidRDefault="008C09C0" w:rsidP="008C09C0">
      <w:pPr>
        <w:spacing w:line="360" w:lineRule="auto"/>
        <w:ind w:firstLineChars="200" w:firstLine="480"/>
        <w:rPr>
          <w:sz w:val="24"/>
        </w:rPr>
      </w:pPr>
      <w:r>
        <w:rPr>
          <w:sz w:val="24"/>
        </w:rPr>
        <w:t>3</w:t>
      </w:r>
      <w:r>
        <w:rPr>
          <w:rFonts w:hint="eastAsia"/>
          <w:sz w:val="24"/>
        </w:rPr>
        <w:t>．</w:t>
      </w:r>
      <w:r w:rsidR="00981D08" w:rsidRPr="008C09C0">
        <w:rPr>
          <w:rFonts w:hint="eastAsia"/>
          <w:sz w:val="24"/>
        </w:rPr>
        <w:t>在“系统变量”中，设置</w:t>
      </w:r>
      <w:r w:rsidR="00981D08" w:rsidRPr="008C09C0">
        <w:rPr>
          <w:rFonts w:hint="eastAsia"/>
          <w:sz w:val="24"/>
        </w:rPr>
        <w:t>3</w:t>
      </w:r>
      <w:r w:rsidR="00981D08" w:rsidRPr="008C09C0">
        <w:rPr>
          <w:rFonts w:hint="eastAsia"/>
          <w:sz w:val="24"/>
        </w:rPr>
        <w:t>项属性，</w:t>
      </w:r>
      <w:r w:rsidR="00981D08" w:rsidRPr="008C09C0">
        <w:rPr>
          <w:rFonts w:hint="eastAsia"/>
          <w:sz w:val="24"/>
        </w:rPr>
        <w:t>JAVA_HOME,PATH,CLASSPATH(</w:t>
      </w:r>
      <w:r w:rsidR="00981D08" w:rsidRPr="008C09C0">
        <w:rPr>
          <w:rFonts w:hint="eastAsia"/>
          <w:sz w:val="24"/>
        </w:rPr>
        <w:t>大小写无所谓</w:t>
      </w:r>
      <w:r w:rsidR="00981D08" w:rsidRPr="008C09C0">
        <w:rPr>
          <w:rFonts w:hint="eastAsia"/>
          <w:sz w:val="24"/>
        </w:rPr>
        <w:t>),</w:t>
      </w:r>
      <w:r w:rsidR="00981D08" w:rsidRPr="008C09C0">
        <w:rPr>
          <w:rFonts w:hint="eastAsia"/>
          <w:sz w:val="24"/>
        </w:rPr>
        <w:t>若已存在则点击“编辑”，不存在则点击“新建”；</w:t>
      </w:r>
    </w:p>
    <w:p w:rsidR="008C09C0" w:rsidRDefault="008C09C0" w:rsidP="008C09C0">
      <w:pPr>
        <w:spacing w:line="360" w:lineRule="auto"/>
        <w:ind w:firstLineChars="200" w:firstLine="480"/>
        <w:rPr>
          <w:sz w:val="24"/>
        </w:rPr>
      </w:pPr>
      <w:r>
        <w:rPr>
          <w:sz w:val="24"/>
        </w:rPr>
        <w:t>4.</w:t>
      </w:r>
      <w:r w:rsidR="00981D08" w:rsidRPr="008C09C0">
        <w:rPr>
          <w:rFonts w:hint="eastAsia"/>
          <w:sz w:val="24"/>
        </w:rPr>
        <w:t>JAVA_HOME</w:t>
      </w:r>
      <w:r w:rsidR="00981D08" w:rsidRPr="008C09C0">
        <w:rPr>
          <w:rFonts w:hint="eastAsia"/>
          <w:sz w:val="24"/>
        </w:rPr>
        <w:t>指明</w:t>
      </w:r>
      <w:r w:rsidR="00981D08" w:rsidRPr="008C09C0">
        <w:rPr>
          <w:rFonts w:hint="eastAsia"/>
          <w:sz w:val="24"/>
        </w:rPr>
        <w:t>JDK</w:t>
      </w:r>
      <w:r w:rsidR="00981D08" w:rsidRPr="008C09C0">
        <w:rPr>
          <w:rFonts w:hint="eastAsia"/>
          <w:sz w:val="24"/>
        </w:rPr>
        <w:t>安装路径，就是刚才安装时所选择的路径</w:t>
      </w:r>
      <w:r w:rsidR="00981D08" w:rsidRPr="008C09C0">
        <w:rPr>
          <w:rFonts w:hint="eastAsia"/>
          <w:sz w:val="24"/>
        </w:rPr>
        <w:t>D:/java/jdk1.5.0_08</w:t>
      </w:r>
      <w:r w:rsidR="00981D08" w:rsidRPr="008C09C0">
        <w:rPr>
          <w:rFonts w:hint="eastAsia"/>
          <w:sz w:val="24"/>
        </w:rPr>
        <w:t>，此路径下包括</w:t>
      </w:r>
      <w:r w:rsidR="00981D08" w:rsidRPr="008C09C0">
        <w:rPr>
          <w:rFonts w:hint="eastAsia"/>
          <w:sz w:val="24"/>
        </w:rPr>
        <w:t>lib</w:t>
      </w:r>
      <w:r w:rsidR="00981D08" w:rsidRPr="008C09C0">
        <w:rPr>
          <w:rFonts w:hint="eastAsia"/>
          <w:sz w:val="24"/>
        </w:rPr>
        <w:t>，</w:t>
      </w:r>
      <w:r w:rsidR="00981D08" w:rsidRPr="008C09C0">
        <w:rPr>
          <w:rFonts w:hint="eastAsia"/>
          <w:sz w:val="24"/>
        </w:rPr>
        <w:t>bin</w:t>
      </w:r>
      <w:r w:rsidR="00981D08" w:rsidRPr="008C09C0">
        <w:rPr>
          <w:rFonts w:hint="eastAsia"/>
          <w:sz w:val="24"/>
        </w:rPr>
        <w:t>，</w:t>
      </w:r>
      <w:r w:rsidR="00981D08" w:rsidRPr="008C09C0">
        <w:rPr>
          <w:rFonts w:hint="eastAsia"/>
          <w:sz w:val="24"/>
        </w:rPr>
        <w:t>jre</w:t>
      </w:r>
      <w:r w:rsidR="00981D08" w:rsidRPr="008C09C0">
        <w:rPr>
          <w:rFonts w:hint="eastAsia"/>
          <w:sz w:val="24"/>
        </w:rPr>
        <w:t>等文件夹（此变量最好设置，因为以后运行</w:t>
      </w:r>
      <w:r w:rsidR="00981D08" w:rsidRPr="008C09C0">
        <w:rPr>
          <w:rFonts w:hint="eastAsia"/>
          <w:sz w:val="24"/>
        </w:rPr>
        <w:t>tomcat</w:t>
      </w:r>
      <w:r w:rsidR="00981D08" w:rsidRPr="008C09C0">
        <w:rPr>
          <w:rFonts w:hint="eastAsia"/>
          <w:sz w:val="24"/>
        </w:rPr>
        <w:t>，</w:t>
      </w:r>
      <w:r w:rsidR="00981D08" w:rsidRPr="008C09C0">
        <w:rPr>
          <w:rFonts w:hint="eastAsia"/>
          <w:sz w:val="24"/>
        </w:rPr>
        <w:t>eclipse</w:t>
      </w:r>
      <w:r w:rsidR="00981D08" w:rsidRPr="008C09C0">
        <w:rPr>
          <w:rFonts w:hint="eastAsia"/>
          <w:sz w:val="24"/>
        </w:rPr>
        <w:t>等都需要依</w:t>
      </w:r>
      <w:r w:rsidR="00981D08" w:rsidRPr="008C09C0">
        <w:rPr>
          <w:rFonts w:hint="eastAsia"/>
          <w:sz w:val="24"/>
        </w:rPr>
        <w:t>*</w:t>
      </w:r>
      <w:r w:rsidR="00981D08" w:rsidRPr="008C09C0">
        <w:rPr>
          <w:rFonts w:hint="eastAsia"/>
          <w:sz w:val="24"/>
        </w:rPr>
        <w:t>此变量）；</w:t>
      </w:r>
      <w:r w:rsidR="00981D08" w:rsidRPr="008C09C0">
        <w:rPr>
          <w:rFonts w:hint="eastAsia"/>
          <w:sz w:val="24"/>
        </w:rPr>
        <w:t>Path</w:t>
      </w:r>
      <w:r w:rsidR="00981D08" w:rsidRPr="008C09C0">
        <w:rPr>
          <w:rFonts w:hint="eastAsia"/>
          <w:sz w:val="24"/>
        </w:rPr>
        <w:t>使</w:t>
      </w:r>
      <w:r w:rsidR="004A1F7E" w:rsidRPr="008C09C0">
        <w:rPr>
          <w:rFonts w:hint="eastAsia"/>
          <w:sz w:val="24"/>
        </w:rPr>
        <w:t>得</w:t>
      </w:r>
      <w:r w:rsidR="00981D08" w:rsidRPr="008C09C0">
        <w:rPr>
          <w:rFonts w:hint="eastAsia"/>
          <w:sz w:val="24"/>
        </w:rPr>
        <w:t>系统可以在任何路径下识别</w:t>
      </w:r>
      <w:r w:rsidR="00981D08" w:rsidRPr="008C09C0">
        <w:rPr>
          <w:rFonts w:hint="eastAsia"/>
          <w:sz w:val="24"/>
        </w:rPr>
        <w:t>java</w:t>
      </w:r>
      <w:r w:rsidR="00981D08" w:rsidRPr="008C09C0">
        <w:rPr>
          <w:rFonts w:hint="eastAsia"/>
          <w:sz w:val="24"/>
        </w:rPr>
        <w:t>命令，设为：</w:t>
      </w:r>
      <w:r w:rsidR="00981D08" w:rsidRPr="008C09C0">
        <w:rPr>
          <w:sz w:val="24"/>
        </w:rPr>
        <w:t>%JAVA_HOME%/bin;%JAVA_HOME%/jre/bin</w:t>
      </w:r>
      <w:r w:rsidR="004A1F7E" w:rsidRPr="008C09C0">
        <w:rPr>
          <w:rFonts w:hint="eastAsia"/>
          <w:sz w:val="24"/>
        </w:rPr>
        <w:t xml:space="preserve"> </w:t>
      </w:r>
      <w:r w:rsidR="00981D08" w:rsidRPr="008C09C0">
        <w:rPr>
          <w:rFonts w:hint="eastAsia"/>
          <w:sz w:val="24"/>
        </w:rPr>
        <w:t>CLASSPATH</w:t>
      </w:r>
      <w:r w:rsidR="00981D08" w:rsidRPr="008C09C0">
        <w:rPr>
          <w:rFonts w:hint="eastAsia"/>
          <w:sz w:val="24"/>
        </w:rPr>
        <w:t>为</w:t>
      </w:r>
      <w:r w:rsidR="00981D08" w:rsidRPr="008C09C0">
        <w:rPr>
          <w:rFonts w:hint="eastAsia"/>
          <w:sz w:val="24"/>
        </w:rPr>
        <w:t>java</w:t>
      </w:r>
      <w:r w:rsidR="00981D08" w:rsidRPr="008C09C0">
        <w:rPr>
          <w:rFonts w:hint="eastAsia"/>
          <w:sz w:val="24"/>
        </w:rPr>
        <w:t>加载类</w:t>
      </w:r>
      <w:r w:rsidR="00981D08" w:rsidRPr="008C09C0">
        <w:rPr>
          <w:rFonts w:hint="eastAsia"/>
          <w:sz w:val="24"/>
        </w:rPr>
        <w:t>(class or lib)</w:t>
      </w:r>
      <w:r w:rsidR="00981D08" w:rsidRPr="008C09C0">
        <w:rPr>
          <w:rFonts w:hint="eastAsia"/>
          <w:sz w:val="24"/>
        </w:rPr>
        <w:t>路径，只有类在</w:t>
      </w:r>
      <w:r w:rsidR="00981D08" w:rsidRPr="008C09C0">
        <w:rPr>
          <w:rFonts w:hint="eastAsia"/>
          <w:sz w:val="24"/>
        </w:rPr>
        <w:t>classpath</w:t>
      </w:r>
      <w:r w:rsidR="00981D08" w:rsidRPr="008C09C0">
        <w:rPr>
          <w:rFonts w:hint="eastAsia"/>
          <w:sz w:val="24"/>
        </w:rPr>
        <w:t>中，</w:t>
      </w:r>
      <w:r w:rsidR="00981D08" w:rsidRPr="008C09C0">
        <w:rPr>
          <w:rFonts w:hint="eastAsia"/>
          <w:sz w:val="24"/>
        </w:rPr>
        <w:t>java</w:t>
      </w:r>
      <w:r w:rsidR="00981D08" w:rsidRPr="008C09C0">
        <w:rPr>
          <w:rFonts w:hint="eastAsia"/>
          <w:sz w:val="24"/>
        </w:rPr>
        <w:t>命令才能识别，设为：</w:t>
      </w:r>
      <w:r w:rsidR="00981D08" w:rsidRPr="008C09C0">
        <w:rPr>
          <w:rFonts w:hint="eastAsia"/>
          <w:sz w:val="24"/>
        </w:rPr>
        <w:t>;%JAVA_HOME%/lib/dt.jar;%JAVA_HOME%/lib/tools.jar (</w:t>
      </w:r>
      <w:r w:rsidR="00981D08" w:rsidRPr="008C09C0">
        <w:rPr>
          <w:rFonts w:hint="eastAsia"/>
          <w:sz w:val="24"/>
        </w:rPr>
        <w:t>要加</w:t>
      </w:r>
      <w:r w:rsidR="00981D08" w:rsidRPr="008C09C0">
        <w:rPr>
          <w:rFonts w:hint="eastAsia"/>
          <w:sz w:val="24"/>
        </w:rPr>
        <w:t>.</w:t>
      </w:r>
      <w:r w:rsidR="00981D08" w:rsidRPr="008C09C0">
        <w:rPr>
          <w:rFonts w:hint="eastAsia"/>
          <w:sz w:val="24"/>
        </w:rPr>
        <w:t>表示当前路径</w:t>
      </w:r>
      <w:r w:rsidR="00981D08" w:rsidRPr="008C09C0">
        <w:rPr>
          <w:rFonts w:hint="eastAsia"/>
          <w:sz w:val="24"/>
        </w:rPr>
        <w:t>)</w:t>
      </w:r>
    </w:p>
    <w:p w:rsidR="008C09C0" w:rsidRDefault="008C09C0" w:rsidP="008C09C0">
      <w:pPr>
        <w:spacing w:line="360" w:lineRule="auto"/>
        <w:ind w:firstLineChars="200" w:firstLine="480"/>
        <w:rPr>
          <w:sz w:val="24"/>
        </w:rPr>
      </w:pPr>
      <w:r>
        <w:rPr>
          <w:sz w:val="24"/>
        </w:rPr>
        <w:t>5.</w:t>
      </w:r>
      <w:r w:rsidR="00981D08" w:rsidRPr="008C09C0">
        <w:rPr>
          <w:rFonts w:hint="eastAsia"/>
          <w:sz w:val="24"/>
        </w:rPr>
        <w:t>开始”－</w:t>
      </w:r>
      <w:r w:rsidR="00981D08" w:rsidRPr="008C09C0">
        <w:rPr>
          <w:rFonts w:hint="eastAsia"/>
          <w:sz w:val="24"/>
        </w:rPr>
        <w:t>&gt;;</w:t>
      </w:r>
      <w:r w:rsidR="00981D08" w:rsidRPr="008C09C0">
        <w:rPr>
          <w:rFonts w:hint="eastAsia"/>
          <w:sz w:val="24"/>
        </w:rPr>
        <w:t>“运行”，键入“</w:t>
      </w:r>
      <w:r w:rsidR="00981D08" w:rsidRPr="008C09C0">
        <w:rPr>
          <w:rFonts w:hint="eastAsia"/>
          <w:sz w:val="24"/>
        </w:rPr>
        <w:t>cmd</w:t>
      </w:r>
      <w:r w:rsidR="00981D08" w:rsidRPr="008C09C0">
        <w:rPr>
          <w:rFonts w:hint="eastAsia"/>
          <w:sz w:val="24"/>
        </w:rPr>
        <w:t>”，键入命令“</w:t>
      </w:r>
      <w:r w:rsidR="00981D08" w:rsidRPr="008C09C0">
        <w:rPr>
          <w:rFonts w:hint="eastAsia"/>
          <w:sz w:val="24"/>
        </w:rPr>
        <w:t>java -version</w:t>
      </w:r>
      <w:r w:rsidR="00981D08" w:rsidRPr="008C09C0">
        <w:rPr>
          <w:rFonts w:hint="eastAsia"/>
          <w:sz w:val="24"/>
        </w:rPr>
        <w:t>”，“</w:t>
      </w:r>
      <w:r w:rsidR="00981D08" w:rsidRPr="008C09C0">
        <w:rPr>
          <w:rFonts w:hint="eastAsia"/>
          <w:sz w:val="24"/>
        </w:rPr>
        <w:t>java</w:t>
      </w:r>
      <w:r w:rsidR="00981D08" w:rsidRPr="008C09C0">
        <w:rPr>
          <w:rFonts w:hint="eastAsia"/>
          <w:sz w:val="24"/>
        </w:rPr>
        <w:t>”，“</w:t>
      </w:r>
      <w:r w:rsidR="00981D08" w:rsidRPr="008C09C0">
        <w:rPr>
          <w:rFonts w:hint="eastAsia"/>
          <w:sz w:val="24"/>
        </w:rPr>
        <w:t>javac</w:t>
      </w:r>
      <w:r w:rsidR="00981D08" w:rsidRPr="008C09C0">
        <w:rPr>
          <w:rFonts w:hint="eastAsia"/>
          <w:sz w:val="24"/>
        </w:rPr>
        <w:t>”几个命令，出现画面，说明环境变量配置成功；</w:t>
      </w:r>
    </w:p>
    <w:p w:rsidR="00981D08" w:rsidRPr="008C09C0" w:rsidRDefault="008C09C0" w:rsidP="008C09C0">
      <w:pPr>
        <w:spacing w:line="360" w:lineRule="auto"/>
        <w:ind w:firstLineChars="200" w:firstLine="480"/>
        <w:rPr>
          <w:sz w:val="24"/>
        </w:rPr>
      </w:pPr>
      <w:r>
        <w:rPr>
          <w:sz w:val="24"/>
        </w:rPr>
        <w:t>6.</w:t>
      </w:r>
      <w:r w:rsidR="00981D08" w:rsidRPr="008C09C0">
        <w:rPr>
          <w:rFonts w:hint="eastAsia"/>
          <w:sz w:val="24"/>
        </w:rPr>
        <w:t>同时还需要安装</w:t>
      </w:r>
      <w:r w:rsidR="00981D08" w:rsidRPr="008C09C0">
        <w:rPr>
          <w:rFonts w:hint="eastAsia"/>
          <w:sz w:val="24"/>
        </w:rPr>
        <w:t>tomcat</w:t>
      </w:r>
      <w:r w:rsidR="00981D08" w:rsidRPr="008C09C0">
        <w:rPr>
          <w:rFonts w:hint="eastAsia"/>
          <w:sz w:val="24"/>
        </w:rPr>
        <w:t>和编辑</w:t>
      </w:r>
      <w:r w:rsidR="00981D08" w:rsidRPr="008C09C0">
        <w:rPr>
          <w:rFonts w:hint="eastAsia"/>
          <w:sz w:val="24"/>
        </w:rPr>
        <w:t>java</w:t>
      </w:r>
      <w:r w:rsidR="00981D08" w:rsidRPr="008C09C0">
        <w:rPr>
          <w:rFonts w:hint="eastAsia"/>
          <w:sz w:val="24"/>
        </w:rPr>
        <w:t>的</w:t>
      </w:r>
      <w:r w:rsidR="00981D08" w:rsidRPr="008C09C0">
        <w:rPr>
          <w:rFonts w:hint="eastAsia"/>
          <w:sz w:val="24"/>
        </w:rPr>
        <w:t>IDE</w:t>
      </w:r>
      <w:r w:rsidR="00981D08" w:rsidRPr="008C09C0">
        <w:rPr>
          <w:rFonts w:hint="eastAsia"/>
          <w:sz w:val="24"/>
        </w:rPr>
        <w:t>。</w:t>
      </w:r>
    </w:p>
    <w:p w:rsidR="00981D08" w:rsidRPr="008C09C0" w:rsidRDefault="00981D08" w:rsidP="008C09C0">
      <w:pPr>
        <w:pStyle w:val="3"/>
      </w:pPr>
      <w:bookmarkStart w:id="97" w:name="_Toc464198998"/>
      <w:r w:rsidRPr="008C09C0">
        <w:t>6.11.</w:t>
      </w:r>
      <w:r w:rsidRPr="008C09C0">
        <w:rPr>
          <w:rFonts w:hint="eastAsia"/>
        </w:rPr>
        <w:t>4</w:t>
      </w:r>
      <w:r w:rsidRPr="008C09C0">
        <w:t>系统合格性测试执行</w:t>
      </w:r>
      <w:bookmarkEnd w:id="97"/>
    </w:p>
    <w:p w:rsidR="00981D08" w:rsidRPr="00AA03EF" w:rsidRDefault="00981D08" w:rsidP="00AA03EF">
      <w:pPr>
        <w:spacing w:line="360" w:lineRule="auto"/>
        <w:ind w:firstLineChars="200" w:firstLine="480"/>
        <w:rPr>
          <w:sz w:val="24"/>
        </w:rPr>
      </w:pPr>
      <w:r w:rsidRPr="00AA03EF">
        <w:rPr>
          <w:rFonts w:hint="eastAsia"/>
          <w:sz w:val="24"/>
        </w:rPr>
        <w:t>1.</w:t>
      </w:r>
      <w:r w:rsidRPr="00AA03EF">
        <w:rPr>
          <w:sz w:val="24"/>
        </w:rPr>
        <w:t xml:space="preserve"> </w:t>
      </w:r>
      <w:r w:rsidRPr="00AA03EF">
        <w:rPr>
          <w:rFonts w:hint="eastAsia"/>
          <w:sz w:val="24"/>
        </w:rPr>
        <w:t>可靠性</w:t>
      </w:r>
    </w:p>
    <w:p w:rsidR="00981D08" w:rsidRPr="00AA03EF" w:rsidRDefault="00981D08" w:rsidP="00AA03EF">
      <w:pPr>
        <w:spacing w:line="360" w:lineRule="auto"/>
        <w:ind w:firstLineChars="200" w:firstLine="480"/>
        <w:rPr>
          <w:sz w:val="24"/>
        </w:rPr>
      </w:pPr>
      <w:r w:rsidRPr="00AA03EF">
        <w:rPr>
          <w:rFonts w:hint="eastAsia"/>
          <w:sz w:val="24"/>
        </w:rPr>
        <w:t>由于小组成员水平有限所以不可避免会有设计错误，缺乏对特殊情况和错误处理的考虑等。编码错误，变量初始化错误等。众所周知程序代码越长，结构越复杂，其可靠性越难保证。我们会在软件开发的各个阶段进行测试，尽量减少错误，同时进行代码优化，提高系统可靠性。</w:t>
      </w:r>
    </w:p>
    <w:p w:rsidR="00981D08" w:rsidRPr="00AA03EF" w:rsidRDefault="00981D08" w:rsidP="00AA03EF">
      <w:pPr>
        <w:spacing w:line="360" w:lineRule="auto"/>
        <w:ind w:firstLineChars="200" w:firstLine="480"/>
        <w:rPr>
          <w:sz w:val="24"/>
        </w:rPr>
      </w:pPr>
      <w:r w:rsidRPr="00AA03EF">
        <w:rPr>
          <w:rFonts w:hint="eastAsia"/>
          <w:sz w:val="24"/>
        </w:rPr>
        <w:t>2.</w:t>
      </w:r>
      <w:r w:rsidRPr="00AA03EF">
        <w:rPr>
          <w:sz w:val="24"/>
        </w:rPr>
        <w:t xml:space="preserve"> </w:t>
      </w:r>
      <w:r w:rsidRPr="00AA03EF">
        <w:rPr>
          <w:rFonts w:hint="eastAsia"/>
          <w:sz w:val="24"/>
        </w:rPr>
        <w:t>易用性</w:t>
      </w:r>
    </w:p>
    <w:p w:rsidR="00981D08" w:rsidRPr="00AA03EF" w:rsidRDefault="00981D08" w:rsidP="00AA03EF">
      <w:pPr>
        <w:spacing w:line="360" w:lineRule="auto"/>
        <w:ind w:firstLineChars="200" w:firstLine="480"/>
        <w:rPr>
          <w:sz w:val="24"/>
        </w:rPr>
      </w:pPr>
      <w:r w:rsidRPr="00AA03EF">
        <w:rPr>
          <w:rFonts w:hint="eastAsia"/>
          <w:sz w:val="24"/>
        </w:rPr>
        <w:t>购物网站系统是直接面对广大普通消费者的，而这些消费者对计算机并不一定是非常熟悉。这就要求系统能够提供良好的用户接口，易用的人机交互界面，</w:t>
      </w:r>
      <w:r w:rsidRPr="00AA03EF">
        <w:rPr>
          <w:rFonts w:hint="eastAsia"/>
          <w:sz w:val="24"/>
        </w:rPr>
        <w:lastRenderedPageBreak/>
        <w:t>从而缩短用户对系统熟悉的过程。使得该系统更能面向广大的群众来进行更良好的服务。经过对于容量为</w:t>
      </w:r>
      <w:r w:rsidRPr="00AA03EF">
        <w:rPr>
          <w:rFonts w:hint="eastAsia"/>
          <w:sz w:val="24"/>
        </w:rPr>
        <w:t>100</w:t>
      </w:r>
      <w:r w:rsidRPr="00AA03EF">
        <w:rPr>
          <w:rFonts w:hint="eastAsia"/>
          <w:sz w:val="24"/>
        </w:rPr>
        <w:t>的样本进行调查后，大家对于该系统的使用表示并不困难。</w:t>
      </w:r>
    </w:p>
    <w:p w:rsidR="00981D08" w:rsidRPr="00AA03EF" w:rsidRDefault="00981D08" w:rsidP="00AA03EF">
      <w:pPr>
        <w:spacing w:line="360" w:lineRule="auto"/>
        <w:ind w:firstLineChars="200" w:firstLine="480"/>
        <w:rPr>
          <w:sz w:val="24"/>
        </w:rPr>
      </w:pPr>
      <w:r w:rsidRPr="00AA03EF">
        <w:rPr>
          <w:rFonts w:hint="eastAsia"/>
          <w:sz w:val="24"/>
        </w:rPr>
        <w:t>3.</w:t>
      </w:r>
      <w:r w:rsidRPr="00AA03EF">
        <w:rPr>
          <w:sz w:val="24"/>
        </w:rPr>
        <w:t xml:space="preserve"> </w:t>
      </w:r>
      <w:r w:rsidRPr="00AA03EF">
        <w:rPr>
          <w:rFonts w:hint="eastAsia"/>
          <w:sz w:val="24"/>
        </w:rPr>
        <w:t>安全性</w:t>
      </w:r>
    </w:p>
    <w:p w:rsidR="00981D08" w:rsidRPr="00AA03EF" w:rsidRDefault="00981D08" w:rsidP="00AA03EF">
      <w:pPr>
        <w:spacing w:line="360" w:lineRule="auto"/>
        <w:ind w:firstLineChars="200" w:firstLine="480"/>
        <w:rPr>
          <w:sz w:val="24"/>
        </w:rPr>
      </w:pPr>
      <w:r w:rsidRPr="00AA03EF">
        <w:rPr>
          <w:rFonts w:hint="eastAsia"/>
          <w:sz w:val="24"/>
        </w:rPr>
        <w:t>本系统涉及到密码登陆，在前端与后台传输过程中有可能泄露用户密码等信息，所以在传输过程中，用户名和密码使用密文传输。经过测试，用户的信息没办法通过</w:t>
      </w:r>
      <w:r w:rsidRPr="00AA03EF">
        <w:rPr>
          <w:rFonts w:hint="eastAsia"/>
          <w:sz w:val="24"/>
        </w:rPr>
        <w:t>DBMS</w:t>
      </w:r>
      <w:r w:rsidRPr="00AA03EF">
        <w:rPr>
          <w:rFonts w:hint="eastAsia"/>
          <w:sz w:val="24"/>
        </w:rPr>
        <w:t>以外的方式进行查询，保证了用户的信息安全。</w:t>
      </w:r>
    </w:p>
    <w:p w:rsidR="00981D08" w:rsidRPr="00AA03EF" w:rsidRDefault="00981D08" w:rsidP="00AA03EF">
      <w:pPr>
        <w:spacing w:line="360" w:lineRule="auto"/>
        <w:ind w:firstLineChars="200" w:firstLine="480"/>
        <w:rPr>
          <w:sz w:val="24"/>
        </w:rPr>
      </w:pPr>
      <w:r w:rsidRPr="00AA03EF">
        <w:rPr>
          <w:rFonts w:hint="eastAsia"/>
          <w:sz w:val="24"/>
        </w:rPr>
        <w:t>4.</w:t>
      </w:r>
      <w:r w:rsidRPr="00AA03EF">
        <w:rPr>
          <w:sz w:val="24"/>
        </w:rPr>
        <w:t xml:space="preserve"> </w:t>
      </w:r>
      <w:r w:rsidRPr="00AA03EF">
        <w:rPr>
          <w:rFonts w:hint="eastAsia"/>
          <w:sz w:val="24"/>
        </w:rPr>
        <w:t>可维护性</w:t>
      </w:r>
    </w:p>
    <w:p w:rsidR="00981D08" w:rsidRPr="00AA03EF" w:rsidRDefault="00981D08" w:rsidP="00AA03EF">
      <w:pPr>
        <w:spacing w:line="360" w:lineRule="auto"/>
        <w:ind w:firstLineChars="200" w:firstLine="480"/>
        <w:rPr>
          <w:sz w:val="24"/>
        </w:rPr>
      </w:pPr>
      <w:r w:rsidRPr="00AA03EF">
        <w:rPr>
          <w:rFonts w:hint="eastAsia"/>
          <w:sz w:val="24"/>
        </w:rPr>
        <w:t>该购物网站系统在开发过程中，应该充分考虑以后的可维护性。因为对于用户查询的需求也会不断的更新和完善，一些新的功能也可以逐渐嵌入。所以，要求系统提供足够的手段进行功能的调整和扩充。我们开发采用的分功能块开发，使系统具有良好的维护性，可以很好的对该系统进行维护。</w:t>
      </w:r>
    </w:p>
    <w:p w:rsidR="00981D08" w:rsidRPr="00AA03EF" w:rsidRDefault="00981D08" w:rsidP="00DC767C">
      <w:pPr>
        <w:pStyle w:val="3"/>
      </w:pPr>
      <w:bookmarkStart w:id="98" w:name="_Toc464198999"/>
      <w:r w:rsidRPr="00AA03EF">
        <w:t>6.12</w:t>
      </w:r>
      <w:r w:rsidRPr="00AA03EF">
        <w:t>软件使用准备</w:t>
      </w:r>
      <w:bookmarkEnd w:id="98"/>
    </w:p>
    <w:p w:rsidR="00981D08" w:rsidRPr="00DC767C" w:rsidRDefault="00981D08" w:rsidP="00DC767C">
      <w:pPr>
        <w:pStyle w:val="3"/>
      </w:pPr>
      <w:bookmarkStart w:id="99" w:name="_Toc464199000"/>
      <w:r w:rsidRPr="00DC767C">
        <w:t>6.12.1</w:t>
      </w:r>
      <w:r w:rsidRPr="00DC767C">
        <w:t>可执行软件的准备</w:t>
      </w:r>
      <w:bookmarkEnd w:id="99"/>
    </w:p>
    <w:p w:rsidR="00981D08" w:rsidRPr="00AA03EF" w:rsidRDefault="00981D08" w:rsidP="00AA03EF">
      <w:pPr>
        <w:spacing w:line="360" w:lineRule="auto"/>
        <w:ind w:firstLineChars="200" w:firstLine="480"/>
        <w:rPr>
          <w:sz w:val="24"/>
        </w:rPr>
      </w:pPr>
      <w:r w:rsidRPr="00AA03EF">
        <w:rPr>
          <w:rFonts w:hint="eastAsia"/>
          <w:sz w:val="24"/>
        </w:rPr>
        <w:t>本工具部署在服务器上可直接通过网址访问。方便快捷，除浏览器外，用户不需要其他工具对本软件进行使用。</w:t>
      </w:r>
    </w:p>
    <w:p w:rsidR="00981D08" w:rsidRPr="00DC767C" w:rsidRDefault="00981D08" w:rsidP="00DC767C">
      <w:pPr>
        <w:pStyle w:val="3"/>
      </w:pPr>
      <w:bookmarkStart w:id="100" w:name="_Toc464199001"/>
      <w:r w:rsidRPr="00DC767C">
        <w:t>6.12.2</w:t>
      </w:r>
      <w:r w:rsidRPr="00DC767C">
        <w:rPr>
          <w:rFonts w:hint="eastAsia"/>
        </w:rPr>
        <w:t>用户现场的版本说明的准备</w:t>
      </w:r>
      <w:bookmarkEnd w:id="100"/>
    </w:p>
    <w:p w:rsidR="00981D08" w:rsidRPr="00AA03EF" w:rsidRDefault="00981D08" w:rsidP="00AA03EF">
      <w:pPr>
        <w:spacing w:line="360" w:lineRule="auto"/>
        <w:ind w:firstLineChars="200" w:firstLine="480"/>
        <w:rPr>
          <w:sz w:val="24"/>
        </w:rPr>
      </w:pPr>
      <w:r w:rsidRPr="00AA03EF">
        <w:rPr>
          <w:rFonts w:hint="eastAsia"/>
          <w:sz w:val="24"/>
        </w:rPr>
        <w:t>用户现场的版本属于</w:t>
      </w:r>
      <w:r w:rsidRPr="00AA03EF">
        <w:rPr>
          <w:rFonts w:hint="eastAsia"/>
          <w:sz w:val="24"/>
        </w:rPr>
        <w:t>Demo</w:t>
      </w:r>
      <w:r w:rsidRPr="00AA03EF">
        <w:rPr>
          <w:rFonts w:hint="eastAsia"/>
          <w:sz w:val="24"/>
        </w:rPr>
        <w:t>（演示版），仅集成了正式版中的几个功能，提供演示的作用，并不是最终的发布版。正式版拥有更丰富的功能。具体展示商品浏览及在线支付的功能。</w:t>
      </w:r>
    </w:p>
    <w:p w:rsidR="00981D08" w:rsidRPr="00DC767C" w:rsidRDefault="00981D08" w:rsidP="00DC767C">
      <w:pPr>
        <w:pStyle w:val="3"/>
      </w:pPr>
      <w:bookmarkStart w:id="101" w:name="_Toc464199002"/>
      <w:r w:rsidRPr="00DC767C">
        <w:t>6.12.</w:t>
      </w:r>
      <w:r w:rsidRPr="00DC767C">
        <w:rPr>
          <w:rFonts w:hint="eastAsia"/>
        </w:rPr>
        <w:t>2</w:t>
      </w:r>
      <w:r w:rsidRPr="00DC767C">
        <w:t>用户手册的准备</w:t>
      </w:r>
      <w:bookmarkEnd w:id="101"/>
    </w:p>
    <w:p w:rsidR="00981D08" w:rsidRPr="00AA03EF" w:rsidRDefault="00981D08" w:rsidP="00AA03EF">
      <w:pPr>
        <w:spacing w:line="360" w:lineRule="auto"/>
        <w:ind w:firstLineChars="200" w:firstLine="480"/>
        <w:rPr>
          <w:sz w:val="24"/>
        </w:rPr>
      </w:pPr>
      <w:r w:rsidRPr="00AA03EF">
        <w:rPr>
          <w:rFonts w:hint="eastAsia"/>
          <w:sz w:val="24"/>
        </w:rPr>
        <w:t>用户手册是详细描述软件的功能、性能和用户界面，使用户了解到如何使用该软件。主要包括</w:t>
      </w:r>
      <w:r w:rsidRPr="00AA03EF">
        <w:rPr>
          <w:rFonts w:cs="Arial"/>
          <w:color w:val="333333"/>
          <w:sz w:val="24"/>
          <w:shd w:val="clear" w:color="auto" w:fill="FFFFFF"/>
        </w:rPr>
        <w:t>(1)</w:t>
      </w:r>
      <w:r w:rsidRPr="00AA03EF">
        <w:rPr>
          <w:rFonts w:cs="Arial"/>
          <w:color w:val="333333"/>
          <w:sz w:val="24"/>
          <w:shd w:val="clear" w:color="auto" w:fill="FFFFFF"/>
        </w:rPr>
        <w:t>引言</w:t>
      </w:r>
      <w:r w:rsidRPr="00AA03EF">
        <w:rPr>
          <w:rFonts w:cs="Arial"/>
          <w:color w:val="333333"/>
          <w:sz w:val="24"/>
          <w:shd w:val="clear" w:color="auto" w:fill="FFFFFF"/>
        </w:rPr>
        <w:t>(2)</w:t>
      </w:r>
      <w:r w:rsidRPr="00AA03EF">
        <w:rPr>
          <w:rFonts w:cs="Arial"/>
          <w:color w:val="333333"/>
          <w:sz w:val="24"/>
          <w:shd w:val="clear" w:color="auto" w:fill="FFFFFF"/>
        </w:rPr>
        <w:t>软件概述</w:t>
      </w:r>
      <w:r w:rsidRPr="00AA03EF">
        <w:rPr>
          <w:rFonts w:cs="Arial"/>
          <w:color w:val="333333"/>
          <w:sz w:val="24"/>
          <w:shd w:val="clear" w:color="auto" w:fill="FFFFFF"/>
        </w:rPr>
        <w:t>(3)</w:t>
      </w:r>
      <w:r w:rsidRPr="00AA03EF">
        <w:rPr>
          <w:rFonts w:cs="Arial"/>
          <w:color w:val="333333"/>
          <w:sz w:val="24"/>
          <w:shd w:val="clear" w:color="auto" w:fill="FFFFFF"/>
        </w:rPr>
        <w:t>运行环境</w:t>
      </w:r>
      <w:r w:rsidRPr="00AA03EF">
        <w:rPr>
          <w:rFonts w:cs="Arial"/>
          <w:color w:val="333333"/>
          <w:sz w:val="24"/>
          <w:shd w:val="clear" w:color="auto" w:fill="FFFFFF"/>
        </w:rPr>
        <w:t>(4)</w:t>
      </w:r>
      <w:r w:rsidRPr="00AA03EF">
        <w:rPr>
          <w:rFonts w:cs="Arial"/>
          <w:color w:val="333333"/>
          <w:sz w:val="24"/>
          <w:shd w:val="clear" w:color="auto" w:fill="FFFFFF"/>
        </w:rPr>
        <w:t>使用说明</w:t>
      </w:r>
      <w:r w:rsidRPr="00AA03EF">
        <w:rPr>
          <w:rFonts w:cs="Arial"/>
          <w:color w:val="333333"/>
          <w:sz w:val="24"/>
          <w:shd w:val="clear" w:color="auto" w:fill="FFFFFF"/>
        </w:rPr>
        <w:t>(5)</w:t>
      </w:r>
      <w:r w:rsidRPr="00AA03EF">
        <w:rPr>
          <w:rFonts w:cs="Arial"/>
          <w:color w:val="333333"/>
          <w:sz w:val="24"/>
          <w:shd w:val="clear" w:color="auto" w:fill="FFFFFF"/>
        </w:rPr>
        <w:t>运行说明</w:t>
      </w:r>
      <w:r w:rsidRPr="00AA03EF">
        <w:rPr>
          <w:rFonts w:cs="Arial" w:hint="eastAsia"/>
          <w:color w:val="333333"/>
          <w:sz w:val="24"/>
          <w:shd w:val="clear" w:color="auto" w:fill="FFFFFF"/>
        </w:rPr>
        <w:t>(</w:t>
      </w:r>
      <w:r w:rsidRPr="00AA03EF">
        <w:rPr>
          <w:rFonts w:cs="Arial"/>
          <w:color w:val="333333"/>
          <w:sz w:val="24"/>
          <w:shd w:val="clear" w:color="auto" w:fill="FFFFFF"/>
        </w:rPr>
        <w:t>6)</w:t>
      </w:r>
      <w:r w:rsidRPr="00AA03EF">
        <w:rPr>
          <w:rFonts w:cs="Arial"/>
          <w:color w:val="333333"/>
          <w:sz w:val="24"/>
          <w:shd w:val="clear" w:color="auto" w:fill="FFFFFF"/>
        </w:rPr>
        <w:t>非常规过程</w:t>
      </w:r>
      <w:r w:rsidRPr="00AA03EF">
        <w:rPr>
          <w:rFonts w:cs="Arial"/>
          <w:color w:val="333333"/>
          <w:sz w:val="24"/>
          <w:shd w:val="clear" w:color="auto" w:fill="FFFFFF"/>
        </w:rPr>
        <w:t>(7)</w:t>
      </w:r>
      <w:r w:rsidRPr="00AA03EF">
        <w:rPr>
          <w:rFonts w:cs="Arial"/>
          <w:color w:val="333333"/>
          <w:sz w:val="24"/>
          <w:shd w:val="clear" w:color="auto" w:fill="FFFFFF"/>
        </w:rPr>
        <w:t>操作命令一览表</w:t>
      </w:r>
      <w:r w:rsidRPr="00AA03EF">
        <w:rPr>
          <w:rFonts w:cs="Arial"/>
          <w:color w:val="333333"/>
          <w:sz w:val="24"/>
          <w:shd w:val="clear" w:color="auto" w:fill="FFFFFF"/>
        </w:rPr>
        <w:t>(8)</w:t>
      </w:r>
      <w:r w:rsidRPr="00AA03EF">
        <w:rPr>
          <w:rFonts w:cs="Arial"/>
          <w:color w:val="333333"/>
          <w:sz w:val="24"/>
          <w:shd w:val="clear" w:color="auto" w:fill="FFFFFF"/>
        </w:rPr>
        <w:t>程序文件</w:t>
      </w:r>
      <w:r w:rsidRPr="00AA03EF">
        <w:rPr>
          <w:rFonts w:cs="Arial"/>
          <w:color w:val="333333"/>
          <w:sz w:val="24"/>
          <w:shd w:val="clear" w:color="auto" w:fill="FFFFFF"/>
        </w:rPr>
        <w:t>(</w:t>
      </w:r>
      <w:r w:rsidRPr="00AA03EF">
        <w:rPr>
          <w:rFonts w:cs="Arial"/>
          <w:color w:val="333333"/>
          <w:sz w:val="24"/>
          <w:shd w:val="clear" w:color="auto" w:fill="FFFFFF"/>
        </w:rPr>
        <w:t>或命令文件</w:t>
      </w:r>
      <w:r w:rsidRPr="00AA03EF">
        <w:rPr>
          <w:rFonts w:cs="Arial"/>
          <w:color w:val="333333"/>
          <w:sz w:val="24"/>
          <w:shd w:val="clear" w:color="auto" w:fill="FFFFFF"/>
        </w:rPr>
        <w:t>)</w:t>
      </w:r>
      <w:r w:rsidRPr="00AA03EF">
        <w:rPr>
          <w:rFonts w:cs="Arial"/>
          <w:color w:val="333333"/>
          <w:sz w:val="24"/>
          <w:shd w:val="clear" w:color="auto" w:fill="FFFFFF"/>
        </w:rPr>
        <w:t>和数据文件一览表</w:t>
      </w:r>
      <w:r w:rsidRPr="00AA03EF">
        <w:rPr>
          <w:rFonts w:cs="Arial"/>
          <w:color w:val="333333"/>
          <w:sz w:val="24"/>
          <w:shd w:val="clear" w:color="auto" w:fill="FFFFFF"/>
        </w:rPr>
        <w:t>(9)</w:t>
      </w:r>
      <w:r w:rsidRPr="00AA03EF">
        <w:rPr>
          <w:rFonts w:cs="Arial"/>
          <w:color w:val="333333"/>
          <w:sz w:val="24"/>
          <w:shd w:val="clear" w:color="auto" w:fill="FFFFFF"/>
        </w:rPr>
        <w:t>用户操</w:t>
      </w:r>
      <w:r w:rsidRPr="00AA03EF">
        <w:rPr>
          <w:rFonts w:cs="Arial"/>
          <w:color w:val="333333"/>
          <w:sz w:val="24"/>
          <w:shd w:val="clear" w:color="auto" w:fill="FFFFFF"/>
        </w:rPr>
        <w:lastRenderedPageBreak/>
        <w:t>作举例。</w:t>
      </w:r>
    </w:p>
    <w:p w:rsidR="00981D08" w:rsidRPr="00AA03EF" w:rsidRDefault="00981D08" w:rsidP="00DC767C">
      <w:pPr>
        <w:pStyle w:val="3"/>
      </w:pPr>
      <w:bookmarkStart w:id="102" w:name="_Toc464199003"/>
      <w:r w:rsidRPr="00AA03EF">
        <w:t>6.13</w:t>
      </w:r>
      <w:r w:rsidRPr="00AA03EF">
        <w:t>软件移交准备</w:t>
      </w:r>
      <w:bookmarkEnd w:id="102"/>
    </w:p>
    <w:p w:rsidR="00981D08" w:rsidRPr="00DC767C" w:rsidRDefault="00981D08" w:rsidP="00DC767C">
      <w:pPr>
        <w:pStyle w:val="3"/>
      </w:pPr>
      <w:bookmarkStart w:id="103" w:name="_Toc464199004"/>
      <w:r w:rsidRPr="00DC767C">
        <w:t>6.13.1</w:t>
      </w:r>
      <w:r w:rsidRPr="00DC767C">
        <w:t>可执行软件的准备</w:t>
      </w:r>
      <w:bookmarkEnd w:id="103"/>
    </w:p>
    <w:p w:rsidR="00981D08" w:rsidRPr="00AA03EF" w:rsidRDefault="00981D08" w:rsidP="00AA03EF">
      <w:pPr>
        <w:spacing w:line="360" w:lineRule="auto"/>
        <w:ind w:firstLineChars="200" w:firstLine="480"/>
        <w:rPr>
          <w:sz w:val="24"/>
        </w:rPr>
      </w:pPr>
      <w:r w:rsidRPr="00AA03EF">
        <w:rPr>
          <w:rFonts w:hint="eastAsia"/>
          <w:sz w:val="24"/>
        </w:rPr>
        <w:t>本工具部署在服务器上可直接通过网址访问。方便快捷，除浏览器外，用户不需要其他工具对本软件进行使用。</w:t>
      </w:r>
    </w:p>
    <w:p w:rsidR="00981D08" w:rsidRPr="00DC767C" w:rsidRDefault="00981D08" w:rsidP="00DC767C">
      <w:pPr>
        <w:pStyle w:val="3"/>
      </w:pPr>
      <w:bookmarkStart w:id="104" w:name="_Toc464199005"/>
      <w:r w:rsidRPr="00DC767C">
        <w:t>6.13.2</w:t>
      </w:r>
      <w:r w:rsidRPr="00DC767C">
        <w:t>源文件准备</w:t>
      </w:r>
      <w:bookmarkEnd w:id="104"/>
    </w:p>
    <w:p w:rsidR="00981D08" w:rsidRPr="00AA03EF" w:rsidRDefault="00981D08" w:rsidP="00AA03EF">
      <w:pPr>
        <w:spacing w:line="360" w:lineRule="auto"/>
        <w:ind w:firstLineChars="200" w:firstLine="480"/>
        <w:rPr>
          <w:sz w:val="24"/>
        </w:rPr>
      </w:pPr>
      <w:r w:rsidRPr="00AA03EF">
        <w:rPr>
          <w:sz w:val="24"/>
        </w:rPr>
        <w:t>W</w:t>
      </w:r>
      <w:r w:rsidRPr="00AA03EF">
        <w:rPr>
          <w:rFonts w:hint="eastAsia"/>
          <w:sz w:val="24"/>
        </w:rPr>
        <w:t>eb</w:t>
      </w:r>
      <w:r w:rsidRPr="00AA03EF">
        <w:rPr>
          <w:rFonts w:hint="eastAsia"/>
          <w:sz w:val="24"/>
        </w:rPr>
        <w:t>形式的工具软件不提供源文件，只提供访问的网址。</w:t>
      </w:r>
    </w:p>
    <w:p w:rsidR="00981D08" w:rsidRPr="00DC767C" w:rsidRDefault="00981D08" w:rsidP="00DC767C">
      <w:pPr>
        <w:pStyle w:val="3"/>
      </w:pPr>
      <w:bookmarkStart w:id="105" w:name="_Toc464199006"/>
      <w:r w:rsidRPr="00DC767C">
        <w:t>6.13.3</w:t>
      </w:r>
      <w:r w:rsidRPr="00DC767C">
        <w:t>支持现场的版本说明的准备</w:t>
      </w:r>
      <w:bookmarkEnd w:id="105"/>
    </w:p>
    <w:p w:rsidR="00981D08" w:rsidRPr="00AA03EF" w:rsidRDefault="00981D08" w:rsidP="00DC767C">
      <w:pPr>
        <w:spacing w:line="360" w:lineRule="auto"/>
        <w:ind w:firstLine="420"/>
        <w:rPr>
          <w:sz w:val="24"/>
        </w:rPr>
      </w:pPr>
      <w:r w:rsidRPr="00AA03EF">
        <w:rPr>
          <w:rFonts w:hint="eastAsia"/>
          <w:sz w:val="24"/>
        </w:rPr>
        <w:t>现场版本即为最终发布版的</w:t>
      </w:r>
      <w:r w:rsidRPr="00AA03EF">
        <w:rPr>
          <w:rFonts w:hint="eastAsia"/>
          <w:sz w:val="24"/>
        </w:rPr>
        <w:t>Full</w:t>
      </w:r>
      <w:r w:rsidRPr="00AA03EF">
        <w:rPr>
          <w:sz w:val="24"/>
        </w:rPr>
        <w:t xml:space="preserve"> </w:t>
      </w:r>
      <w:r w:rsidRPr="00AA03EF">
        <w:rPr>
          <w:rFonts w:hint="eastAsia"/>
          <w:sz w:val="24"/>
        </w:rPr>
        <w:t>version</w:t>
      </w:r>
      <w:r w:rsidRPr="00AA03EF">
        <w:rPr>
          <w:rFonts w:hint="eastAsia"/>
          <w:sz w:val="24"/>
        </w:rPr>
        <w:t>，完成了计划中说明的所有功能。</w:t>
      </w:r>
    </w:p>
    <w:p w:rsidR="00DC767C" w:rsidRDefault="00981D08" w:rsidP="00DC767C">
      <w:pPr>
        <w:spacing w:line="360" w:lineRule="auto"/>
        <w:ind w:firstLine="420"/>
        <w:rPr>
          <w:sz w:val="24"/>
        </w:rPr>
      </w:pPr>
      <w:r w:rsidRPr="00AA03EF">
        <w:rPr>
          <w:sz w:val="24"/>
        </w:rPr>
        <w:t>最终版的功能主要有：</w:t>
      </w:r>
    </w:p>
    <w:p w:rsidR="00981D08" w:rsidRPr="00DC767C" w:rsidRDefault="00DC767C" w:rsidP="00DC767C">
      <w:pPr>
        <w:spacing w:line="360" w:lineRule="auto"/>
        <w:ind w:left="360" w:firstLine="420"/>
        <w:rPr>
          <w:sz w:val="24"/>
        </w:rPr>
      </w:pPr>
      <w:r>
        <w:rPr>
          <w:rFonts w:hint="eastAsia"/>
          <w:sz w:val="24"/>
        </w:rPr>
        <w:t>1.</w:t>
      </w:r>
      <w:r w:rsidR="00981D08" w:rsidRPr="00DC767C">
        <w:rPr>
          <w:sz w:val="24"/>
        </w:rPr>
        <w:t>在线浏览商品以及商品的搜索。</w:t>
      </w:r>
    </w:p>
    <w:p w:rsidR="00981D08" w:rsidRPr="00DC767C" w:rsidRDefault="00DC767C" w:rsidP="00DC767C">
      <w:pPr>
        <w:spacing w:line="360" w:lineRule="auto"/>
        <w:ind w:left="360" w:firstLine="420"/>
        <w:rPr>
          <w:sz w:val="24"/>
        </w:rPr>
      </w:pPr>
      <w:r>
        <w:rPr>
          <w:rFonts w:hint="eastAsia"/>
          <w:sz w:val="24"/>
        </w:rPr>
        <w:t>2.</w:t>
      </w:r>
      <w:r w:rsidR="00981D08" w:rsidRPr="00DC767C">
        <w:rPr>
          <w:sz w:val="24"/>
        </w:rPr>
        <w:t>商品提交及支付。</w:t>
      </w:r>
    </w:p>
    <w:p w:rsidR="00DC767C" w:rsidRDefault="00DC767C" w:rsidP="00DC767C">
      <w:pPr>
        <w:spacing w:line="360" w:lineRule="auto"/>
        <w:ind w:left="360" w:firstLine="420"/>
        <w:rPr>
          <w:sz w:val="24"/>
        </w:rPr>
      </w:pPr>
      <w:r>
        <w:rPr>
          <w:rFonts w:hint="eastAsia"/>
          <w:sz w:val="24"/>
        </w:rPr>
        <w:t>3.</w:t>
      </w:r>
      <w:r w:rsidR="00981D08" w:rsidRPr="00DC767C">
        <w:rPr>
          <w:sz w:val="24"/>
        </w:rPr>
        <w:t>购物车商品的增删和结算。</w:t>
      </w:r>
    </w:p>
    <w:p w:rsidR="00DC767C" w:rsidRDefault="00DC767C" w:rsidP="00DC767C">
      <w:pPr>
        <w:spacing w:line="360" w:lineRule="auto"/>
        <w:ind w:left="360" w:firstLine="420"/>
        <w:rPr>
          <w:sz w:val="24"/>
        </w:rPr>
      </w:pPr>
      <w:r>
        <w:rPr>
          <w:sz w:val="24"/>
        </w:rPr>
        <w:t>4.</w:t>
      </w:r>
      <w:r w:rsidR="00981D08" w:rsidRPr="00DC767C">
        <w:rPr>
          <w:sz w:val="24"/>
        </w:rPr>
        <w:t>已购商品的物流查询。</w:t>
      </w:r>
    </w:p>
    <w:p w:rsidR="00DC767C" w:rsidRDefault="00DC767C" w:rsidP="00DC767C">
      <w:pPr>
        <w:spacing w:line="360" w:lineRule="auto"/>
        <w:ind w:left="360" w:firstLine="420"/>
        <w:rPr>
          <w:sz w:val="24"/>
        </w:rPr>
      </w:pPr>
      <w:r>
        <w:rPr>
          <w:rFonts w:hint="eastAsia"/>
          <w:sz w:val="24"/>
        </w:rPr>
        <w:t>5.</w:t>
      </w:r>
      <w:r w:rsidR="00981D08" w:rsidRPr="00DC767C">
        <w:rPr>
          <w:sz w:val="24"/>
        </w:rPr>
        <w:t>收货确认。</w:t>
      </w:r>
    </w:p>
    <w:p w:rsidR="00981D08" w:rsidRPr="00DC767C" w:rsidRDefault="00DC767C" w:rsidP="00DC767C">
      <w:pPr>
        <w:spacing w:line="360" w:lineRule="auto"/>
        <w:ind w:left="360" w:firstLine="420"/>
        <w:rPr>
          <w:sz w:val="24"/>
        </w:rPr>
      </w:pPr>
      <w:r>
        <w:rPr>
          <w:sz w:val="24"/>
        </w:rPr>
        <w:t>6.</w:t>
      </w:r>
      <w:r w:rsidR="00981D08" w:rsidRPr="00DC767C">
        <w:rPr>
          <w:rFonts w:hint="eastAsia"/>
          <w:sz w:val="24"/>
        </w:rPr>
        <w:t>售后功能。</w:t>
      </w:r>
    </w:p>
    <w:p w:rsidR="00981D08" w:rsidRPr="008E25BB" w:rsidRDefault="00981D08" w:rsidP="008E25BB">
      <w:pPr>
        <w:pStyle w:val="3"/>
      </w:pPr>
      <w:bookmarkStart w:id="106" w:name="_Toc464199007"/>
      <w:r w:rsidRPr="008E25BB">
        <w:t>6.13.</w:t>
      </w:r>
      <w:r w:rsidRPr="008E25BB">
        <w:rPr>
          <w:rFonts w:hint="eastAsia"/>
        </w:rPr>
        <w:t>4</w:t>
      </w:r>
      <w:r w:rsidRPr="008E25BB">
        <w:t>支持手册准备</w:t>
      </w:r>
      <w:bookmarkEnd w:id="106"/>
    </w:p>
    <w:p w:rsidR="00981D08" w:rsidRPr="00AA03EF" w:rsidRDefault="00981D08" w:rsidP="008E25BB">
      <w:pPr>
        <w:spacing w:line="360" w:lineRule="auto"/>
        <w:ind w:firstLine="420"/>
        <w:rPr>
          <w:sz w:val="24"/>
        </w:rPr>
      </w:pPr>
      <w:r w:rsidRPr="00AA03EF">
        <w:rPr>
          <w:rFonts w:hint="eastAsia"/>
          <w:sz w:val="24"/>
        </w:rPr>
        <w:t>支持手册包括软件的简介，软件支持的服务方式，软件</w:t>
      </w:r>
      <w:r w:rsidRPr="00AA03EF">
        <w:rPr>
          <w:rFonts w:hint="eastAsia"/>
          <w:sz w:val="24"/>
        </w:rPr>
        <w:t>bug</w:t>
      </w:r>
      <w:r w:rsidRPr="00AA03EF">
        <w:rPr>
          <w:rFonts w:hint="eastAsia"/>
          <w:sz w:val="24"/>
        </w:rPr>
        <w:t>的反馈方式等。</w:t>
      </w:r>
    </w:p>
    <w:p w:rsidR="00981D08" w:rsidRPr="00AA03EF" w:rsidRDefault="00981D08" w:rsidP="00AA03EF">
      <w:pPr>
        <w:spacing w:line="360" w:lineRule="auto"/>
        <w:ind w:firstLineChars="200" w:firstLine="480"/>
        <w:rPr>
          <w:sz w:val="24"/>
        </w:rPr>
      </w:pPr>
      <w:r w:rsidRPr="00AA03EF">
        <w:rPr>
          <w:rFonts w:hint="eastAsia"/>
          <w:sz w:val="24"/>
        </w:rPr>
        <w:t>计划提供以下服务：</w:t>
      </w:r>
    </w:p>
    <w:p w:rsidR="00981D08" w:rsidRPr="00AA03EF" w:rsidRDefault="00981D08" w:rsidP="00AA03EF">
      <w:pPr>
        <w:spacing w:line="360" w:lineRule="auto"/>
        <w:ind w:firstLineChars="200" w:firstLine="480"/>
        <w:rPr>
          <w:sz w:val="24"/>
        </w:rPr>
      </w:pPr>
      <w:r w:rsidRPr="00AA03EF">
        <w:rPr>
          <w:rFonts w:hint="eastAsia"/>
          <w:sz w:val="24"/>
        </w:rPr>
        <w:t>课堂培训：以讲课形式对客户进行培训，使其能够正确使用软件。</w:t>
      </w:r>
    </w:p>
    <w:p w:rsidR="00981D08" w:rsidRPr="00AA03EF" w:rsidRDefault="00981D08" w:rsidP="00AA03EF">
      <w:pPr>
        <w:spacing w:line="360" w:lineRule="auto"/>
        <w:ind w:firstLineChars="200" w:firstLine="480"/>
        <w:rPr>
          <w:sz w:val="24"/>
        </w:rPr>
      </w:pPr>
      <w:r w:rsidRPr="00AA03EF">
        <w:rPr>
          <w:rFonts w:hint="eastAsia"/>
          <w:sz w:val="24"/>
        </w:rPr>
        <w:t>免费咨询：客户可以在工作时间向技术人员提出问题并获得解答。</w:t>
      </w:r>
    </w:p>
    <w:p w:rsidR="00981D08" w:rsidRPr="00AA03EF" w:rsidRDefault="00981D08" w:rsidP="00AA03EF">
      <w:pPr>
        <w:spacing w:line="360" w:lineRule="auto"/>
        <w:ind w:firstLineChars="200" w:firstLine="480"/>
        <w:rPr>
          <w:sz w:val="24"/>
        </w:rPr>
      </w:pPr>
      <w:r w:rsidRPr="00AA03EF">
        <w:rPr>
          <w:rFonts w:hint="eastAsia"/>
          <w:sz w:val="24"/>
        </w:rPr>
        <w:t>技术支持：对于某些客户，采取上门指导的方式。</w:t>
      </w:r>
    </w:p>
    <w:p w:rsidR="00981D08" w:rsidRPr="00AA03EF" w:rsidRDefault="00981D08" w:rsidP="00AA03EF">
      <w:pPr>
        <w:spacing w:line="360" w:lineRule="auto"/>
        <w:ind w:firstLineChars="200" w:firstLine="480"/>
        <w:rPr>
          <w:sz w:val="24"/>
        </w:rPr>
      </w:pPr>
      <w:r w:rsidRPr="00AA03EF">
        <w:rPr>
          <w:rFonts w:hint="eastAsia"/>
          <w:sz w:val="24"/>
        </w:rPr>
        <w:t>软件维护：获取软件使用中的问题，提供补丁程序。</w:t>
      </w:r>
    </w:p>
    <w:p w:rsidR="00981D08" w:rsidRPr="00AA03EF" w:rsidRDefault="00981D08" w:rsidP="00AA03EF">
      <w:pPr>
        <w:spacing w:line="360" w:lineRule="auto"/>
        <w:ind w:firstLineChars="200" w:firstLine="480"/>
        <w:rPr>
          <w:sz w:val="24"/>
        </w:rPr>
      </w:pPr>
      <w:r w:rsidRPr="00AA03EF">
        <w:rPr>
          <w:rFonts w:hint="eastAsia"/>
          <w:sz w:val="24"/>
        </w:rPr>
        <w:lastRenderedPageBreak/>
        <w:t>升级通知：在软件新版本发布的时候，及时通知</w:t>
      </w:r>
      <w:r w:rsidRPr="00AA03EF">
        <w:rPr>
          <w:sz w:val="24"/>
        </w:rPr>
        <w:t>(Email</w:t>
      </w:r>
      <w:r w:rsidRPr="00AA03EF">
        <w:rPr>
          <w:sz w:val="24"/>
        </w:rPr>
        <w:t>或邮寄信件</w:t>
      </w:r>
      <w:r w:rsidRPr="00AA03EF">
        <w:rPr>
          <w:sz w:val="24"/>
        </w:rPr>
        <w:t>)</w:t>
      </w:r>
      <w:r w:rsidRPr="00AA03EF">
        <w:rPr>
          <w:sz w:val="24"/>
        </w:rPr>
        <w:t>注册的用户，并提供试用版本。</w:t>
      </w:r>
    </w:p>
    <w:p w:rsidR="00981D08" w:rsidRPr="00AA03EF" w:rsidRDefault="00981D08" w:rsidP="00AA03EF">
      <w:pPr>
        <w:spacing w:line="360" w:lineRule="auto"/>
        <w:ind w:firstLineChars="200" w:firstLine="480"/>
        <w:rPr>
          <w:sz w:val="24"/>
        </w:rPr>
      </w:pPr>
      <w:r w:rsidRPr="00AA03EF">
        <w:rPr>
          <w:rFonts w:hint="eastAsia"/>
          <w:sz w:val="24"/>
        </w:rPr>
        <w:t>软件升级：对于注册用户，只需较少的费用即可升级到新的版本。</w:t>
      </w:r>
    </w:p>
    <w:p w:rsidR="00981D08" w:rsidRPr="00AA03EF" w:rsidRDefault="00981D08" w:rsidP="00440F6A">
      <w:pPr>
        <w:pStyle w:val="3"/>
      </w:pPr>
      <w:bookmarkStart w:id="107" w:name="_Toc464199008"/>
      <w:r w:rsidRPr="00AA03EF">
        <w:t>6.14</w:t>
      </w:r>
      <w:r w:rsidRPr="00AA03EF">
        <w:t>软件配置管理</w:t>
      </w:r>
      <w:bookmarkEnd w:id="107"/>
    </w:p>
    <w:p w:rsidR="00981D08" w:rsidRPr="00AA03EF" w:rsidRDefault="00981D08" w:rsidP="00AA03EF">
      <w:pPr>
        <w:spacing w:line="360" w:lineRule="auto"/>
        <w:ind w:firstLineChars="200" w:firstLine="480"/>
        <w:rPr>
          <w:sz w:val="24"/>
        </w:rPr>
      </w:pPr>
      <w:r w:rsidRPr="00AA03EF">
        <w:rPr>
          <w:sz w:val="24"/>
        </w:rPr>
        <w:t>本产品使用</w:t>
      </w:r>
      <w:r w:rsidRPr="00AA03EF">
        <w:rPr>
          <w:sz w:val="24"/>
        </w:rPr>
        <w:t>git</w:t>
      </w:r>
      <w:r w:rsidRPr="00AA03EF">
        <w:rPr>
          <w:sz w:val="24"/>
        </w:rPr>
        <w:t>进行管理</w:t>
      </w:r>
    </w:p>
    <w:p w:rsidR="00981D08" w:rsidRPr="00440F6A" w:rsidRDefault="00981D08" w:rsidP="00440F6A">
      <w:pPr>
        <w:pStyle w:val="3"/>
      </w:pPr>
      <w:bookmarkStart w:id="108" w:name="_Toc464199009"/>
      <w:r w:rsidRPr="00440F6A">
        <w:t>6.14.1</w:t>
      </w:r>
      <w:r w:rsidRPr="00440F6A">
        <w:t>配置标识</w:t>
      </w:r>
      <w:bookmarkEnd w:id="108"/>
    </w:p>
    <w:p w:rsidR="00981D08" w:rsidRPr="00AA03EF" w:rsidRDefault="00981D08" w:rsidP="00AA03EF">
      <w:pPr>
        <w:spacing w:line="360" w:lineRule="auto"/>
        <w:ind w:firstLineChars="200" w:firstLine="480"/>
        <w:rPr>
          <w:sz w:val="24"/>
        </w:rPr>
      </w:pPr>
      <w:r w:rsidRPr="00AA03EF">
        <w:rPr>
          <w:rFonts w:hint="eastAsia"/>
          <w:sz w:val="24"/>
        </w:rPr>
        <w:t>标识软件系统的结构，标识独立部件（工作产品），并使它们是可访问的。配置标识的目的，是在整个生命周期中标识系统各部件并提供对软件过程及其软件产品的跟踪能力。即：怎么命名？版本如何设置？放到哪里？哪些是受控的？受控的级别是什么？读写的权限是什么？</w:t>
      </w:r>
    </w:p>
    <w:p w:rsidR="00981D08" w:rsidRPr="00440F6A" w:rsidRDefault="00981D08" w:rsidP="00440F6A">
      <w:pPr>
        <w:pStyle w:val="3"/>
      </w:pPr>
      <w:bookmarkStart w:id="109" w:name="_Toc464199010"/>
      <w:r w:rsidRPr="00440F6A">
        <w:t>6.14.2</w:t>
      </w:r>
      <w:r w:rsidRPr="00440F6A">
        <w:t>配置控制</w:t>
      </w:r>
      <w:bookmarkEnd w:id="109"/>
    </w:p>
    <w:p w:rsidR="00981D08" w:rsidRPr="00AA03EF" w:rsidRDefault="00981D08" w:rsidP="00AA03EF">
      <w:pPr>
        <w:spacing w:line="360" w:lineRule="auto"/>
        <w:ind w:firstLineChars="200" w:firstLine="480"/>
        <w:rPr>
          <w:sz w:val="24"/>
        </w:rPr>
      </w:pPr>
      <w:r w:rsidRPr="00AA03EF">
        <w:rPr>
          <w:rFonts w:hint="eastAsia"/>
          <w:sz w:val="24"/>
        </w:rPr>
        <w:t>软件生命周期中控制软件产品的发布和变更，目的是建立确保软件产品质量的机制。即怎么变更？谁控制变更？谁来分析变更的影响范围？变更后如何验证、入库以及恢复？</w:t>
      </w:r>
    </w:p>
    <w:p w:rsidR="00981D08" w:rsidRPr="00440F6A" w:rsidRDefault="00981D08" w:rsidP="00440F6A">
      <w:pPr>
        <w:pStyle w:val="3"/>
      </w:pPr>
      <w:bookmarkStart w:id="110" w:name="_Toc464199011"/>
      <w:r w:rsidRPr="00440F6A">
        <w:t>6.14.3</w:t>
      </w:r>
      <w:r w:rsidRPr="00440F6A">
        <w:t>配置状态统计</w:t>
      </w:r>
      <w:bookmarkEnd w:id="110"/>
    </w:p>
    <w:p w:rsidR="00981D08" w:rsidRPr="00AA03EF" w:rsidRDefault="00981D08" w:rsidP="00AA03EF">
      <w:pPr>
        <w:spacing w:line="360" w:lineRule="auto"/>
        <w:ind w:firstLineChars="200" w:firstLine="480"/>
        <w:rPr>
          <w:sz w:val="24"/>
        </w:rPr>
      </w:pPr>
      <w:r w:rsidRPr="00AA03EF">
        <w:rPr>
          <w:rFonts w:hint="eastAsia"/>
          <w:sz w:val="24"/>
        </w:rPr>
        <w:t>记录和报告变更过程，目标是不间断记录所有基线项的状态和历史，并进行维护。每次基线的生成和变更都能让相关者知道变了什么？为什么变？变化前后的状态是什么？</w:t>
      </w:r>
    </w:p>
    <w:p w:rsidR="00981D08" w:rsidRPr="00440F6A" w:rsidRDefault="00981D08" w:rsidP="00440F6A">
      <w:pPr>
        <w:pStyle w:val="3"/>
      </w:pPr>
      <w:bookmarkStart w:id="111" w:name="_Toc464199012"/>
      <w:r w:rsidRPr="00440F6A">
        <w:t>6.14.4</w:t>
      </w:r>
      <w:r w:rsidRPr="00440F6A">
        <w:t>配置审核</w:t>
      </w:r>
      <w:bookmarkEnd w:id="111"/>
    </w:p>
    <w:p w:rsidR="00981D08" w:rsidRPr="00AA03EF" w:rsidRDefault="00981D08" w:rsidP="00AA03EF">
      <w:pPr>
        <w:spacing w:line="360" w:lineRule="auto"/>
        <w:ind w:firstLineChars="200" w:firstLine="480"/>
        <w:rPr>
          <w:sz w:val="24"/>
          <w:szCs w:val="21"/>
        </w:rPr>
      </w:pPr>
      <w:r w:rsidRPr="00AA03EF">
        <w:rPr>
          <w:rFonts w:hint="eastAsia"/>
          <w:sz w:val="24"/>
          <w:szCs w:val="21"/>
        </w:rPr>
        <w:t>验证软件产品的构造是否符合需求、标准、或合同的要求，目的是根据配置管理的过程和程序，验证所有的软件产品已经产生并有正确标识和描述，所有阶段的工作产品都一致并满足系统的需求，并且所有的变更需求都已解决。</w:t>
      </w:r>
    </w:p>
    <w:p w:rsidR="00981D08" w:rsidRPr="00AA03EF" w:rsidRDefault="00981D08" w:rsidP="00440F6A">
      <w:pPr>
        <w:pStyle w:val="3"/>
      </w:pPr>
      <w:bookmarkStart w:id="112" w:name="_Toc464199013"/>
      <w:r w:rsidRPr="00AA03EF">
        <w:lastRenderedPageBreak/>
        <w:t>6.15</w:t>
      </w:r>
      <w:r w:rsidRPr="00AA03EF">
        <w:t>件质量保证</w:t>
      </w:r>
      <w:bookmarkEnd w:id="112"/>
    </w:p>
    <w:p w:rsidR="00981D08" w:rsidRPr="00440F6A" w:rsidRDefault="00981D08" w:rsidP="00440F6A">
      <w:pPr>
        <w:pStyle w:val="3"/>
      </w:pPr>
      <w:bookmarkStart w:id="113" w:name="_Toc464199014"/>
      <w:r w:rsidRPr="00440F6A">
        <w:t>6.15.</w:t>
      </w:r>
      <w:r w:rsidRPr="00440F6A">
        <w:rPr>
          <w:rFonts w:hint="eastAsia"/>
        </w:rPr>
        <w:t>1</w:t>
      </w:r>
      <w:r w:rsidRPr="00440F6A">
        <w:t>软件质量保证评估</w:t>
      </w:r>
      <w:bookmarkEnd w:id="113"/>
    </w:p>
    <w:p w:rsidR="00981D08" w:rsidRPr="00AA03EF" w:rsidRDefault="00981D08" w:rsidP="00AA03EF">
      <w:pPr>
        <w:spacing w:line="360" w:lineRule="auto"/>
        <w:ind w:firstLineChars="200" w:firstLine="480"/>
        <w:rPr>
          <w:sz w:val="24"/>
          <w:szCs w:val="21"/>
        </w:rPr>
      </w:pPr>
      <w:r w:rsidRPr="00AA03EF">
        <w:rPr>
          <w:rFonts w:hint="eastAsia"/>
          <w:sz w:val="24"/>
        </w:rPr>
        <w:t>该软件需求覆盖率大于</w:t>
      </w:r>
      <w:r w:rsidRPr="00AA03EF">
        <w:rPr>
          <w:rFonts w:hint="eastAsia"/>
          <w:sz w:val="24"/>
        </w:rPr>
        <w:t>95%</w:t>
      </w:r>
      <w:r w:rsidRPr="00AA03EF">
        <w:rPr>
          <w:rFonts w:hint="eastAsia"/>
          <w:sz w:val="24"/>
        </w:rPr>
        <w:t>，无严重</w:t>
      </w:r>
      <w:r w:rsidRPr="00AA03EF">
        <w:rPr>
          <w:rFonts w:hint="eastAsia"/>
          <w:sz w:val="24"/>
        </w:rPr>
        <w:t>bug</w:t>
      </w:r>
      <w:r w:rsidRPr="00AA03EF">
        <w:rPr>
          <w:rFonts w:hint="eastAsia"/>
          <w:sz w:val="24"/>
        </w:rPr>
        <w:t>和遗留问题。最大并发用户数为</w:t>
      </w:r>
      <w:r w:rsidRPr="00AA03EF">
        <w:rPr>
          <w:rFonts w:hint="eastAsia"/>
          <w:sz w:val="24"/>
        </w:rPr>
        <w:t>2000</w:t>
      </w:r>
      <w:r w:rsidRPr="00AA03EF">
        <w:rPr>
          <w:rFonts w:hint="eastAsia"/>
          <w:sz w:val="24"/>
        </w:rPr>
        <w:t>，页面响应时间小于</w:t>
      </w:r>
      <w:r w:rsidRPr="00AA03EF">
        <w:rPr>
          <w:rFonts w:hint="eastAsia"/>
          <w:sz w:val="24"/>
        </w:rPr>
        <w:t>3s</w:t>
      </w:r>
      <w:r w:rsidRPr="00AA03EF">
        <w:rPr>
          <w:rFonts w:hint="eastAsia"/>
          <w:sz w:val="24"/>
        </w:rPr>
        <w:t>，与各种操作系统兼容，代码编写内容完全按照编写规范进行，代码注释量大于</w:t>
      </w:r>
      <w:r w:rsidRPr="00AA03EF">
        <w:rPr>
          <w:rFonts w:hint="eastAsia"/>
          <w:sz w:val="24"/>
        </w:rPr>
        <w:t>1</w:t>
      </w:r>
      <w:r w:rsidRPr="00AA03EF">
        <w:rPr>
          <w:rFonts w:hint="eastAsia"/>
          <w:sz w:val="24"/>
        </w:rPr>
        <w:t>：</w:t>
      </w:r>
      <w:r w:rsidRPr="00AA03EF">
        <w:rPr>
          <w:rFonts w:hint="eastAsia"/>
          <w:sz w:val="24"/>
        </w:rPr>
        <w:t>5</w:t>
      </w:r>
      <w:r w:rsidRPr="00AA03EF">
        <w:rPr>
          <w:rFonts w:hint="eastAsia"/>
          <w:sz w:val="24"/>
          <w:szCs w:val="21"/>
        </w:rPr>
        <w:t>。</w:t>
      </w:r>
    </w:p>
    <w:p w:rsidR="00981D08" w:rsidRPr="00AA03EF" w:rsidRDefault="00981D08" w:rsidP="00440F6A">
      <w:pPr>
        <w:pStyle w:val="3"/>
      </w:pPr>
      <w:bookmarkStart w:id="114" w:name="_Toc464199015"/>
      <w:r w:rsidRPr="00AA03EF">
        <w:t>6.1</w:t>
      </w:r>
      <w:r w:rsidRPr="00AA03EF">
        <w:rPr>
          <w:rFonts w:hint="eastAsia"/>
        </w:rPr>
        <w:t>6</w:t>
      </w:r>
      <w:r w:rsidRPr="00AA03EF">
        <w:t>文档编制</w:t>
      </w:r>
      <w:bookmarkEnd w:id="114"/>
    </w:p>
    <w:p w:rsidR="00440F6A" w:rsidRDefault="00981D08" w:rsidP="00440F6A">
      <w:pPr>
        <w:spacing w:line="360" w:lineRule="auto"/>
        <w:ind w:firstLine="420"/>
        <w:rPr>
          <w:sz w:val="24"/>
        </w:rPr>
      </w:pPr>
      <w:r w:rsidRPr="00AA03EF">
        <w:rPr>
          <w:rFonts w:hint="eastAsia"/>
          <w:sz w:val="24"/>
        </w:rPr>
        <w:t>我们为该软件编写了一系列文档，这些文档都满足以下要求：</w:t>
      </w:r>
    </w:p>
    <w:p w:rsidR="00440F6A" w:rsidRDefault="00440F6A" w:rsidP="00440F6A">
      <w:pPr>
        <w:spacing w:line="360" w:lineRule="auto"/>
        <w:ind w:firstLine="420"/>
        <w:rPr>
          <w:sz w:val="24"/>
        </w:rPr>
      </w:pPr>
      <w:r>
        <w:rPr>
          <w:sz w:val="24"/>
        </w:rPr>
        <w:t>1.</w:t>
      </w:r>
      <w:r w:rsidR="00981D08" w:rsidRPr="00440F6A">
        <w:rPr>
          <w:rFonts w:hint="eastAsia"/>
          <w:sz w:val="24"/>
        </w:rPr>
        <w:t>针对性：文档编制以前应分清读者对象。按不同的类型、不同层次的读者，决定怎样适应他们的需要。例如，管理文档主要是面向管理人员的，用户文档主要是面向用户的，这两类文档不应像开发文档</w:t>
      </w:r>
      <w:r w:rsidR="00981D08" w:rsidRPr="00440F6A">
        <w:rPr>
          <w:sz w:val="24"/>
        </w:rPr>
        <w:t>(</w:t>
      </w:r>
      <w:r w:rsidR="00981D08" w:rsidRPr="00440F6A">
        <w:rPr>
          <w:sz w:val="24"/>
        </w:rPr>
        <w:t>面向开发人员</w:t>
      </w:r>
      <w:r w:rsidR="00981D08" w:rsidRPr="00440F6A">
        <w:rPr>
          <w:sz w:val="24"/>
        </w:rPr>
        <w:t>)</w:t>
      </w:r>
      <w:r w:rsidR="00981D08" w:rsidRPr="00440F6A">
        <w:rPr>
          <w:sz w:val="24"/>
        </w:rPr>
        <w:t>那样过多使用软件的专用术语。</w:t>
      </w:r>
    </w:p>
    <w:p w:rsidR="00440F6A" w:rsidRDefault="00440F6A" w:rsidP="00440F6A">
      <w:pPr>
        <w:spacing w:line="360" w:lineRule="auto"/>
        <w:ind w:firstLine="420"/>
        <w:rPr>
          <w:sz w:val="24"/>
        </w:rPr>
      </w:pPr>
      <w:r>
        <w:rPr>
          <w:sz w:val="24"/>
        </w:rPr>
        <w:t>2.</w:t>
      </w:r>
      <w:r w:rsidR="00981D08" w:rsidRPr="00440F6A">
        <w:rPr>
          <w:rFonts w:hint="eastAsia"/>
          <w:sz w:val="24"/>
        </w:rPr>
        <w:t>精确性：文档的行文应当十分确切，不能出现多义性的描述。同一课题几个文档的内容应当是协调一致，没有矛盾的。</w:t>
      </w:r>
    </w:p>
    <w:p w:rsidR="00440F6A" w:rsidRDefault="00440F6A" w:rsidP="00440F6A">
      <w:pPr>
        <w:spacing w:line="360" w:lineRule="auto"/>
        <w:ind w:firstLine="420"/>
        <w:rPr>
          <w:sz w:val="24"/>
        </w:rPr>
      </w:pPr>
      <w:r>
        <w:rPr>
          <w:sz w:val="24"/>
        </w:rPr>
        <w:t>3.</w:t>
      </w:r>
      <w:r w:rsidR="00981D08" w:rsidRPr="00440F6A">
        <w:rPr>
          <w:rFonts w:hint="eastAsia"/>
          <w:sz w:val="24"/>
        </w:rPr>
        <w:t>清晰性：文档编写应力求简明，如有可能，配以适当的图表，以增强其清晰性。</w:t>
      </w:r>
    </w:p>
    <w:p w:rsidR="00440F6A" w:rsidRDefault="00440F6A" w:rsidP="00440F6A">
      <w:pPr>
        <w:spacing w:line="360" w:lineRule="auto"/>
        <w:ind w:firstLine="420"/>
        <w:rPr>
          <w:sz w:val="24"/>
        </w:rPr>
      </w:pPr>
      <w:r>
        <w:rPr>
          <w:sz w:val="24"/>
        </w:rPr>
        <w:t>4.</w:t>
      </w:r>
      <w:r w:rsidR="00981D08" w:rsidRPr="00440F6A">
        <w:rPr>
          <w:rFonts w:hint="eastAsia"/>
          <w:sz w:val="24"/>
        </w:rPr>
        <w:t>完整性：任何一个文档都应当是完整的、独立的，它应自成体系。例如，前言部分应做一般性介绍，正文给出中心内容，必要时还有附录，列出参考资料等。</w:t>
      </w:r>
    </w:p>
    <w:p w:rsidR="00440F6A" w:rsidRDefault="00440F6A" w:rsidP="00440F6A">
      <w:pPr>
        <w:spacing w:line="360" w:lineRule="auto"/>
        <w:ind w:firstLine="420"/>
        <w:rPr>
          <w:sz w:val="24"/>
        </w:rPr>
      </w:pPr>
      <w:r>
        <w:rPr>
          <w:sz w:val="24"/>
        </w:rPr>
        <w:t>5.</w:t>
      </w:r>
      <w:r w:rsidR="00981D08" w:rsidRPr="00440F6A">
        <w:rPr>
          <w:rFonts w:hint="eastAsia"/>
          <w:sz w:val="24"/>
        </w:rPr>
        <w:t>同一课题的几个文档之间可能有些部分内容相同，这种重复是必要的。不要在文档中出现转引其他文档内容的情况。</w:t>
      </w:r>
    </w:p>
    <w:p w:rsidR="00981D08" w:rsidRPr="00440F6A" w:rsidRDefault="00440F6A" w:rsidP="00440F6A">
      <w:pPr>
        <w:spacing w:line="360" w:lineRule="auto"/>
        <w:ind w:firstLine="420"/>
        <w:rPr>
          <w:sz w:val="24"/>
        </w:rPr>
      </w:pPr>
      <w:r>
        <w:rPr>
          <w:sz w:val="24"/>
        </w:rPr>
        <w:t>6.</w:t>
      </w:r>
      <w:r w:rsidR="00981D08" w:rsidRPr="00440F6A">
        <w:rPr>
          <w:rFonts w:hint="eastAsia"/>
          <w:sz w:val="24"/>
        </w:rPr>
        <w:t>灵活性：各个不同软件项目，其规模和复杂程度有着许多实际差别，能一律看待。</w:t>
      </w:r>
    </w:p>
    <w:p w:rsidR="00981D08" w:rsidRPr="00BE0C2D" w:rsidRDefault="00981D08" w:rsidP="00BE0C2D">
      <w:pPr>
        <w:pStyle w:val="2"/>
      </w:pPr>
      <w:bookmarkStart w:id="115" w:name="_Toc464199016"/>
      <w:r w:rsidRPr="00BE0C2D">
        <w:lastRenderedPageBreak/>
        <w:t>6.</w:t>
      </w:r>
      <w:r w:rsidRPr="00BE0C2D">
        <w:rPr>
          <w:rFonts w:hint="eastAsia"/>
        </w:rPr>
        <w:t>17</w:t>
      </w:r>
      <w:r w:rsidRPr="00BE0C2D">
        <w:t>其他软件开发活动</w:t>
      </w:r>
      <w:bookmarkEnd w:id="115"/>
    </w:p>
    <w:p w:rsidR="00981D08" w:rsidRPr="00AA03EF" w:rsidRDefault="00981D08" w:rsidP="00BE0C2D">
      <w:pPr>
        <w:pStyle w:val="3"/>
      </w:pPr>
      <w:bookmarkStart w:id="116" w:name="_Toc464199017"/>
      <w:r w:rsidRPr="00AA03EF">
        <w:t>6.</w:t>
      </w:r>
      <w:r w:rsidRPr="00AA03EF">
        <w:rPr>
          <w:rFonts w:hint="eastAsia"/>
        </w:rPr>
        <w:t>17.</w:t>
      </w:r>
      <w:r w:rsidRPr="00AA03EF">
        <w:t>1</w:t>
      </w:r>
      <w:r w:rsidRPr="00AA03EF">
        <w:t>风险管理，包括已知的风险和相应的对策</w:t>
      </w:r>
      <w:bookmarkEnd w:id="116"/>
    </w:p>
    <w:p w:rsidR="00981D08" w:rsidRPr="00BE0C2D" w:rsidRDefault="00981D08" w:rsidP="00BE0C2D">
      <w:pPr>
        <w:pStyle w:val="3"/>
      </w:pPr>
      <w:bookmarkStart w:id="117" w:name="_Toc464199018"/>
      <w:r w:rsidRPr="00BE0C2D">
        <w:rPr>
          <w:rFonts w:hint="eastAsia"/>
        </w:rPr>
        <w:t>6.17.1.1</w:t>
      </w:r>
      <w:r w:rsidRPr="00BE0C2D">
        <w:rPr>
          <w:rStyle w:val="12"/>
          <w:rFonts w:ascii="Times New Roman" w:hAnsi="Times New Roman"/>
          <w:b/>
          <w:bCs/>
          <w:lang w:val="en-US" w:eastAsia="zh-CN"/>
        </w:rPr>
        <w:t>计划编制风险</w:t>
      </w:r>
      <w:bookmarkEnd w:id="117"/>
    </w:p>
    <w:p w:rsidR="00981D08" w:rsidRPr="00AA03EF" w:rsidRDefault="00981D08" w:rsidP="00BE0C2D">
      <w:pPr>
        <w:spacing w:line="360" w:lineRule="auto"/>
        <w:ind w:firstLine="420"/>
        <w:rPr>
          <w:sz w:val="24"/>
        </w:rPr>
      </w:pPr>
      <w:r w:rsidRPr="00AA03EF">
        <w:rPr>
          <w:rFonts w:hint="eastAsia"/>
          <w:sz w:val="24"/>
        </w:rPr>
        <w:t>①</w:t>
      </w:r>
      <w:r w:rsidRPr="00AA03EF">
        <w:rPr>
          <w:rFonts w:hint="eastAsia"/>
          <w:sz w:val="24"/>
        </w:rPr>
        <w:t xml:space="preserve"> </w:t>
      </w:r>
      <w:r w:rsidRPr="00AA03EF">
        <w:rPr>
          <w:rFonts w:hint="eastAsia"/>
          <w:sz w:val="24"/>
        </w:rPr>
        <w:t>计划、资源和产品定义全凭客户或上层领导口头指令</w:t>
      </w:r>
      <w:r w:rsidRPr="00AA03EF">
        <w:rPr>
          <w:sz w:val="24"/>
        </w:rPr>
        <w:t>,</w:t>
      </w:r>
      <w:r w:rsidRPr="00AA03EF">
        <w:rPr>
          <w:sz w:val="24"/>
        </w:rPr>
        <w:t>并且不完全一致</w:t>
      </w:r>
      <w:r w:rsidRPr="00AA03EF">
        <w:rPr>
          <w:sz w:val="24"/>
        </w:rPr>
        <w:t>;</w:t>
      </w:r>
    </w:p>
    <w:p w:rsidR="00981D08" w:rsidRPr="00AA03EF" w:rsidRDefault="00981D08" w:rsidP="00BE0C2D">
      <w:pPr>
        <w:spacing w:line="360" w:lineRule="auto"/>
        <w:ind w:firstLine="420"/>
        <w:rPr>
          <w:sz w:val="24"/>
        </w:rPr>
      </w:pPr>
      <w:r w:rsidRPr="00AA03EF">
        <w:rPr>
          <w:rFonts w:ascii="宋体" w:hAnsi="宋体" w:cs="宋体" w:hint="eastAsia"/>
          <w:sz w:val="24"/>
        </w:rPr>
        <w:t>②</w:t>
      </w:r>
      <w:r w:rsidRPr="00AA03EF">
        <w:rPr>
          <w:sz w:val="24"/>
        </w:rPr>
        <w:t>计划是优化的</w:t>
      </w:r>
      <w:r w:rsidRPr="00AA03EF">
        <w:rPr>
          <w:sz w:val="24"/>
        </w:rPr>
        <w:t>,</w:t>
      </w:r>
      <w:r w:rsidRPr="00AA03EF">
        <w:rPr>
          <w:sz w:val="24"/>
        </w:rPr>
        <w:t>是</w:t>
      </w:r>
      <w:r w:rsidRPr="00AA03EF">
        <w:rPr>
          <w:sz w:val="24"/>
        </w:rPr>
        <w:t>"</w:t>
      </w:r>
      <w:r w:rsidRPr="00AA03EF">
        <w:rPr>
          <w:sz w:val="24"/>
        </w:rPr>
        <w:t>最佳状态</w:t>
      </w:r>
      <w:r w:rsidRPr="00AA03EF">
        <w:rPr>
          <w:sz w:val="24"/>
        </w:rPr>
        <w:t>",</w:t>
      </w:r>
      <w:r w:rsidRPr="00AA03EF">
        <w:rPr>
          <w:sz w:val="24"/>
        </w:rPr>
        <w:t>但计划不现实</w:t>
      </w:r>
      <w:r w:rsidRPr="00AA03EF">
        <w:rPr>
          <w:sz w:val="24"/>
        </w:rPr>
        <w:t>,</w:t>
      </w:r>
      <w:r w:rsidRPr="00AA03EF">
        <w:rPr>
          <w:sz w:val="24"/>
        </w:rPr>
        <w:t>只能算是</w:t>
      </w:r>
      <w:r w:rsidRPr="00AA03EF">
        <w:rPr>
          <w:sz w:val="24"/>
        </w:rPr>
        <w:t>"</w:t>
      </w:r>
      <w:r w:rsidRPr="00AA03EF">
        <w:rPr>
          <w:sz w:val="24"/>
        </w:rPr>
        <w:t>期望状态</w:t>
      </w:r>
      <w:r w:rsidRPr="00AA03EF">
        <w:rPr>
          <w:sz w:val="24"/>
        </w:rPr>
        <w:t>";</w:t>
      </w:r>
    </w:p>
    <w:p w:rsidR="00981D08" w:rsidRPr="00AA03EF" w:rsidRDefault="00981D08" w:rsidP="00BE0C2D">
      <w:pPr>
        <w:spacing w:line="360" w:lineRule="auto"/>
        <w:ind w:firstLine="420"/>
        <w:rPr>
          <w:sz w:val="24"/>
        </w:rPr>
      </w:pPr>
      <w:r w:rsidRPr="00AA03EF">
        <w:rPr>
          <w:rFonts w:ascii="宋体" w:hAnsi="宋体" w:cs="宋体" w:hint="eastAsia"/>
          <w:sz w:val="24"/>
        </w:rPr>
        <w:t>③</w:t>
      </w:r>
      <w:r w:rsidRPr="00AA03EF">
        <w:rPr>
          <w:sz w:val="24"/>
        </w:rPr>
        <w:t>计划基于使用特定的小组成员</w:t>
      </w:r>
      <w:r w:rsidRPr="00AA03EF">
        <w:rPr>
          <w:sz w:val="24"/>
        </w:rPr>
        <w:t>,</w:t>
      </w:r>
      <w:r w:rsidRPr="00AA03EF">
        <w:rPr>
          <w:sz w:val="24"/>
        </w:rPr>
        <w:t>而那个特定的小组成员其实指望不上</w:t>
      </w:r>
      <w:r w:rsidRPr="00AA03EF">
        <w:rPr>
          <w:sz w:val="24"/>
        </w:rPr>
        <w:t>;</w:t>
      </w:r>
    </w:p>
    <w:p w:rsidR="00981D08" w:rsidRPr="00AA03EF" w:rsidRDefault="00981D08" w:rsidP="00BE0C2D">
      <w:pPr>
        <w:spacing w:line="360" w:lineRule="auto"/>
        <w:ind w:left="420"/>
        <w:rPr>
          <w:sz w:val="24"/>
        </w:rPr>
      </w:pPr>
      <w:r w:rsidRPr="00AA03EF">
        <w:rPr>
          <w:rFonts w:ascii="宋体" w:hAnsi="宋体" w:cs="宋体" w:hint="eastAsia"/>
          <w:sz w:val="24"/>
        </w:rPr>
        <w:t>④</w:t>
      </w:r>
      <w:r w:rsidRPr="00AA03EF">
        <w:rPr>
          <w:sz w:val="24"/>
        </w:rPr>
        <w:t>产品规模</w:t>
      </w:r>
      <w:r w:rsidRPr="00AA03EF">
        <w:rPr>
          <w:sz w:val="24"/>
        </w:rPr>
        <w:t>(</w:t>
      </w:r>
      <w:r w:rsidRPr="00AA03EF">
        <w:rPr>
          <w:sz w:val="24"/>
        </w:rPr>
        <w:t>代码行数、功能点、与前一产品规模的百分比</w:t>
      </w:r>
      <w:r w:rsidRPr="00AA03EF">
        <w:rPr>
          <w:sz w:val="24"/>
        </w:rPr>
        <w:t>)</w:t>
      </w:r>
      <w:r w:rsidRPr="00AA03EF">
        <w:rPr>
          <w:sz w:val="24"/>
        </w:rPr>
        <w:t>比估计的要大</w:t>
      </w:r>
      <w:r w:rsidRPr="00AA03EF">
        <w:rPr>
          <w:sz w:val="24"/>
        </w:rPr>
        <w:t>;</w:t>
      </w:r>
    </w:p>
    <w:p w:rsidR="00981D08" w:rsidRPr="00AA03EF" w:rsidRDefault="00981D08" w:rsidP="00BE0C2D">
      <w:pPr>
        <w:spacing w:line="360" w:lineRule="auto"/>
        <w:ind w:firstLine="420"/>
        <w:rPr>
          <w:sz w:val="24"/>
        </w:rPr>
      </w:pPr>
      <w:r w:rsidRPr="00AA03EF">
        <w:rPr>
          <w:rFonts w:ascii="宋体" w:hAnsi="宋体" w:cs="宋体" w:hint="eastAsia"/>
          <w:sz w:val="24"/>
        </w:rPr>
        <w:t>⑤</w:t>
      </w:r>
      <w:r w:rsidRPr="00AA03EF">
        <w:rPr>
          <w:sz w:val="24"/>
        </w:rPr>
        <w:t>完成目标日期提前</w:t>
      </w:r>
      <w:r w:rsidRPr="00AA03EF">
        <w:rPr>
          <w:sz w:val="24"/>
        </w:rPr>
        <w:t>,</w:t>
      </w:r>
      <w:r w:rsidRPr="00AA03EF">
        <w:rPr>
          <w:sz w:val="24"/>
        </w:rPr>
        <w:t>但没有相应地调整产品范围或可用资源</w:t>
      </w:r>
      <w:r w:rsidRPr="00AA03EF">
        <w:rPr>
          <w:sz w:val="24"/>
        </w:rPr>
        <w:t>;</w:t>
      </w:r>
    </w:p>
    <w:p w:rsidR="00981D08" w:rsidRPr="00AA03EF" w:rsidRDefault="00981D08" w:rsidP="00BE0C2D">
      <w:pPr>
        <w:spacing w:line="360" w:lineRule="auto"/>
        <w:ind w:firstLine="420"/>
        <w:rPr>
          <w:sz w:val="24"/>
        </w:rPr>
      </w:pPr>
      <w:r w:rsidRPr="00AA03EF">
        <w:rPr>
          <w:rFonts w:ascii="宋体" w:hAnsi="宋体" w:cs="宋体" w:hint="eastAsia"/>
          <w:sz w:val="24"/>
        </w:rPr>
        <w:t>⑥</w:t>
      </w:r>
      <w:r w:rsidRPr="00AA03EF">
        <w:rPr>
          <w:sz w:val="24"/>
        </w:rPr>
        <w:t>涉足不熟悉的产品领域</w:t>
      </w:r>
      <w:r w:rsidRPr="00AA03EF">
        <w:rPr>
          <w:sz w:val="24"/>
        </w:rPr>
        <w:t>,</w:t>
      </w:r>
      <w:r w:rsidRPr="00AA03EF">
        <w:rPr>
          <w:sz w:val="24"/>
        </w:rPr>
        <w:t>花费在设计和实现上的时间比预期的要多。</w:t>
      </w:r>
    </w:p>
    <w:p w:rsidR="00981D08" w:rsidRPr="00062ECB" w:rsidRDefault="00981D08" w:rsidP="00062ECB">
      <w:pPr>
        <w:pStyle w:val="3"/>
      </w:pPr>
      <w:bookmarkStart w:id="118" w:name="_Toc464199019"/>
      <w:r w:rsidRPr="00062ECB">
        <w:rPr>
          <w:rFonts w:hint="eastAsia"/>
        </w:rPr>
        <w:t>6.17.1.2</w:t>
      </w:r>
      <w:r w:rsidRPr="00062ECB">
        <w:rPr>
          <w:rFonts w:hint="eastAsia"/>
        </w:rPr>
        <w:t>组织和管理风险</w:t>
      </w:r>
      <w:bookmarkEnd w:id="118"/>
    </w:p>
    <w:p w:rsidR="00981D08" w:rsidRPr="00AA03EF" w:rsidRDefault="00981D08" w:rsidP="00062ECB">
      <w:pPr>
        <w:spacing w:line="360" w:lineRule="auto"/>
        <w:ind w:left="420"/>
        <w:rPr>
          <w:sz w:val="24"/>
        </w:rPr>
      </w:pPr>
      <w:r w:rsidRPr="00AA03EF">
        <w:rPr>
          <w:rFonts w:hint="eastAsia"/>
          <w:sz w:val="24"/>
        </w:rPr>
        <w:t>①仅由管理层或市场人员进行技术决策</w:t>
      </w:r>
      <w:r w:rsidRPr="00AA03EF">
        <w:rPr>
          <w:sz w:val="24"/>
        </w:rPr>
        <w:t>,</w:t>
      </w:r>
      <w:r w:rsidRPr="00AA03EF">
        <w:rPr>
          <w:sz w:val="24"/>
        </w:rPr>
        <w:t>导致计划进度缓慢</w:t>
      </w:r>
      <w:r w:rsidRPr="00AA03EF">
        <w:rPr>
          <w:sz w:val="24"/>
        </w:rPr>
        <w:t>,</w:t>
      </w:r>
      <w:r w:rsidRPr="00AA03EF">
        <w:rPr>
          <w:sz w:val="24"/>
        </w:rPr>
        <w:t>计划时间延长</w:t>
      </w:r>
      <w:r w:rsidRPr="00AA03EF">
        <w:rPr>
          <w:sz w:val="24"/>
        </w:rPr>
        <w:t>;</w:t>
      </w:r>
    </w:p>
    <w:p w:rsidR="00981D08" w:rsidRPr="00AA03EF" w:rsidRDefault="00981D08" w:rsidP="00062ECB">
      <w:pPr>
        <w:spacing w:line="360" w:lineRule="auto"/>
        <w:ind w:firstLine="420"/>
        <w:rPr>
          <w:sz w:val="24"/>
        </w:rPr>
      </w:pPr>
      <w:r w:rsidRPr="00AA03EF">
        <w:rPr>
          <w:rFonts w:ascii="宋体" w:hAnsi="宋体" w:cs="宋体" w:hint="eastAsia"/>
          <w:sz w:val="24"/>
        </w:rPr>
        <w:t>②</w:t>
      </w:r>
      <w:r w:rsidRPr="00AA03EF">
        <w:rPr>
          <w:sz w:val="24"/>
        </w:rPr>
        <w:t>低效的项目组结构降低生产率</w:t>
      </w:r>
      <w:r w:rsidRPr="00AA03EF">
        <w:rPr>
          <w:sz w:val="24"/>
        </w:rPr>
        <w:t>;</w:t>
      </w:r>
    </w:p>
    <w:p w:rsidR="00981D08" w:rsidRPr="00AA03EF" w:rsidRDefault="00981D08" w:rsidP="00062ECB">
      <w:pPr>
        <w:spacing w:line="360" w:lineRule="auto"/>
        <w:ind w:firstLine="420"/>
        <w:rPr>
          <w:sz w:val="24"/>
        </w:rPr>
      </w:pPr>
      <w:r w:rsidRPr="00AA03EF">
        <w:rPr>
          <w:rFonts w:ascii="宋体" w:hAnsi="宋体" w:cs="宋体" w:hint="eastAsia"/>
          <w:sz w:val="24"/>
        </w:rPr>
        <w:t>③</w:t>
      </w:r>
      <w:r w:rsidRPr="00AA03EF">
        <w:rPr>
          <w:sz w:val="24"/>
        </w:rPr>
        <w:t>管理层审查</w:t>
      </w:r>
      <w:r w:rsidRPr="00AA03EF">
        <w:rPr>
          <w:sz w:val="24"/>
        </w:rPr>
        <w:t xml:space="preserve"> </w:t>
      </w:r>
      <w:r w:rsidRPr="00AA03EF">
        <w:rPr>
          <w:sz w:val="24"/>
        </w:rPr>
        <w:t>决策的周期比预期的时间长</w:t>
      </w:r>
      <w:r w:rsidRPr="00AA03EF">
        <w:rPr>
          <w:sz w:val="24"/>
        </w:rPr>
        <w:t>;</w:t>
      </w:r>
    </w:p>
    <w:p w:rsidR="00981D08" w:rsidRPr="00AA03EF" w:rsidRDefault="00981D08" w:rsidP="00062ECB">
      <w:pPr>
        <w:spacing w:line="360" w:lineRule="auto"/>
        <w:ind w:firstLine="420"/>
        <w:rPr>
          <w:sz w:val="24"/>
        </w:rPr>
      </w:pPr>
      <w:r w:rsidRPr="00AA03EF">
        <w:rPr>
          <w:rFonts w:ascii="宋体" w:hAnsi="宋体" w:cs="宋体" w:hint="eastAsia"/>
          <w:sz w:val="24"/>
        </w:rPr>
        <w:t>④</w:t>
      </w:r>
      <w:r w:rsidRPr="00AA03EF">
        <w:rPr>
          <w:sz w:val="24"/>
        </w:rPr>
        <w:t>预算削减</w:t>
      </w:r>
      <w:r w:rsidRPr="00AA03EF">
        <w:rPr>
          <w:sz w:val="24"/>
        </w:rPr>
        <w:t>,</w:t>
      </w:r>
      <w:r w:rsidRPr="00AA03EF">
        <w:rPr>
          <w:sz w:val="24"/>
        </w:rPr>
        <w:t>打乱项目计划</w:t>
      </w:r>
      <w:r w:rsidRPr="00AA03EF">
        <w:rPr>
          <w:sz w:val="24"/>
        </w:rPr>
        <w:t>;</w:t>
      </w:r>
    </w:p>
    <w:p w:rsidR="00981D08" w:rsidRPr="00AA03EF" w:rsidRDefault="00981D08" w:rsidP="00062ECB">
      <w:pPr>
        <w:spacing w:line="360" w:lineRule="auto"/>
        <w:ind w:firstLine="420"/>
        <w:rPr>
          <w:sz w:val="24"/>
        </w:rPr>
      </w:pPr>
      <w:r w:rsidRPr="00AA03EF">
        <w:rPr>
          <w:rFonts w:ascii="宋体" w:hAnsi="宋体" w:cs="宋体" w:hint="eastAsia"/>
          <w:sz w:val="24"/>
        </w:rPr>
        <w:t>⑤</w:t>
      </w:r>
      <w:r w:rsidRPr="00AA03EF">
        <w:rPr>
          <w:sz w:val="24"/>
        </w:rPr>
        <w:t>管理层作出了打击项目组织积极性的决定</w:t>
      </w:r>
      <w:r w:rsidRPr="00AA03EF">
        <w:rPr>
          <w:sz w:val="24"/>
        </w:rPr>
        <w:t>;</w:t>
      </w:r>
    </w:p>
    <w:p w:rsidR="00981D08" w:rsidRPr="00AA03EF" w:rsidRDefault="00981D08" w:rsidP="00062ECB">
      <w:pPr>
        <w:spacing w:line="360" w:lineRule="auto"/>
        <w:ind w:firstLine="420"/>
        <w:rPr>
          <w:sz w:val="24"/>
        </w:rPr>
      </w:pPr>
      <w:r w:rsidRPr="00AA03EF">
        <w:rPr>
          <w:rFonts w:ascii="宋体" w:hAnsi="宋体" w:cs="宋体" w:hint="eastAsia"/>
          <w:sz w:val="24"/>
        </w:rPr>
        <w:t>⑥</w:t>
      </w:r>
      <w:r w:rsidRPr="00AA03EF">
        <w:rPr>
          <w:sz w:val="24"/>
        </w:rPr>
        <w:t>缺乏必要的规范</w:t>
      </w:r>
      <w:r w:rsidRPr="00AA03EF">
        <w:rPr>
          <w:sz w:val="24"/>
        </w:rPr>
        <w:t>,</w:t>
      </w:r>
      <w:r w:rsidRPr="00AA03EF">
        <w:rPr>
          <w:sz w:val="24"/>
        </w:rPr>
        <w:t>导至工作失误与重复工作</w:t>
      </w:r>
      <w:r w:rsidRPr="00AA03EF">
        <w:rPr>
          <w:sz w:val="24"/>
        </w:rPr>
        <w:t>;</w:t>
      </w:r>
    </w:p>
    <w:p w:rsidR="00981D08" w:rsidRPr="00AA03EF" w:rsidRDefault="00981D08" w:rsidP="00062ECB">
      <w:pPr>
        <w:spacing w:line="360" w:lineRule="auto"/>
        <w:ind w:firstLine="420"/>
        <w:rPr>
          <w:sz w:val="24"/>
        </w:rPr>
      </w:pPr>
      <w:r w:rsidRPr="00AA03EF">
        <w:rPr>
          <w:rFonts w:ascii="宋体" w:hAnsi="宋体" w:cs="宋体" w:hint="eastAsia"/>
          <w:sz w:val="24"/>
        </w:rPr>
        <w:t>⑦</w:t>
      </w:r>
      <w:r w:rsidRPr="00AA03EF">
        <w:rPr>
          <w:sz w:val="24"/>
        </w:rPr>
        <w:t>非技术的第三方的工作</w:t>
      </w:r>
      <w:r w:rsidRPr="00AA03EF">
        <w:rPr>
          <w:sz w:val="24"/>
        </w:rPr>
        <w:t>(</w:t>
      </w:r>
      <w:r w:rsidRPr="00AA03EF">
        <w:rPr>
          <w:sz w:val="24"/>
        </w:rPr>
        <w:t>预算批准、设备采购批准、法律方面的审查、安全保证等</w:t>
      </w:r>
      <w:r w:rsidRPr="00AA03EF">
        <w:rPr>
          <w:sz w:val="24"/>
        </w:rPr>
        <w:t>)</w:t>
      </w:r>
      <w:r w:rsidRPr="00AA03EF">
        <w:rPr>
          <w:sz w:val="24"/>
        </w:rPr>
        <w:t>时间比预期的延长。</w:t>
      </w:r>
    </w:p>
    <w:p w:rsidR="00981D08" w:rsidRPr="00BF0F7C" w:rsidRDefault="00981D08" w:rsidP="00BF0F7C">
      <w:pPr>
        <w:pStyle w:val="3"/>
      </w:pPr>
      <w:bookmarkStart w:id="119" w:name="_Toc464199020"/>
      <w:r w:rsidRPr="00BF0F7C">
        <w:rPr>
          <w:rFonts w:hint="eastAsia"/>
        </w:rPr>
        <w:t>6.17.1.3</w:t>
      </w:r>
      <w:r w:rsidRPr="00BF0F7C">
        <w:rPr>
          <w:rFonts w:hint="eastAsia"/>
        </w:rPr>
        <w:t>人员风险</w:t>
      </w:r>
      <w:bookmarkEnd w:id="119"/>
    </w:p>
    <w:p w:rsidR="00981D08" w:rsidRPr="00AA03EF" w:rsidRDefault="00981D08" w:rsidP="00BF0F7C">
      <w:pPr>
        <w:spacing w:line="360" w:lineRule="auto"/>
        <w:ind w:firstLine="420"/>
        <w:rPr>
          <w:sz w:val="24"/>
        </w:rPr>
      </w:pPr>
      <w:r w:rsidRPr="00AA03EF">
        <w:rPr>
          <w:rFonts w:hint="eastAsia"/>
          <w:sz w:val="24"/>
        </w:rPr>
        <w:t>①作为先决条件的任务</w:t>
      </w:r>
      <w:r w:rsidRPr="00AA03EF">
        <w:rPr>
          <w:sz w:val="24"/>
        </w:rPr>
        <w:t>(</w:t>
      </w:r>
      <w:r w:rsidRPr="00AA03EF">
        <w:rPr>
          <w:sz w:val="24"/>
        </w:rPr>
        <w:t>如培训及其他项目</w:t>
      </w:r>
      <w:r w:rsidRPr="00AA03EF">
        <w:rPr>
          <w:sz w:val="24"/>
        </w:rPr>
        <w:t>)</w:t>
      </w:r>
      <w:r w:rsidRPr="00AA03EF">
        <w:rPr>
          <w:sz w:val="24"/>
        </w:rPr>
        <w:t>不能按时完成</w:t>
      </w:r>
      <w:r w:rsidRPr="00AA03EF">
        <w:rPr>
          <w:sz w:val="24"/>
        </w:rPr>
        <w:t>;</w:t>
      </w:r>
    </w:p>
    <w:p w:rsidR="00981D08" w:rsidRPr="00AA03EF" w:rsidRDefault="00981D08" w:rsidP="00BF0F7C">
      <w:pPr>
        <w:spacing w:line="360" w:lineRule="auto"/>
        <w:ind w:firstLine="420"/>
        <w:rPr>
          <w:sz w:val="24"/>
        </w:rPr>
      </w:pPr>
      <w:r w:rsidRPr="00AA03EF">
        <w:rPr>
          <w:rFonts w:ascii="宋体" w:hAnsi="宋体" w:cs="宋体" w:hint="eastAsia"/>
          <w:sz w:val="24"/>
        </w:rPr>
        <w:t>②</w:t>
      </w:r>
      <w:r w:rsidRPr="00AA03EF">
        <w:rPr>
          <w:sz w:val="24"/>
        </w:rPr>
        <w:t>开发人员和管理层之间关系不佳</w:t>
      </w:r>
      <w:r w:rsidRPr="00AA03EF">
        <w:rPr>
          <w:sz w:val="24"/>
        </w:rPr>
        <w:t>,</w:t>
      </w:r>
      <w:r w:rsidRPr="00AA03EF">
        <w:rPr>
          <w:sz w:val="24"/>
        </w:rPr>
        <w:t>导致决策缓慢</w:t>
      </w:r>
      <w:r w:rsidRPr="00AA03EF">
        <w:rPr>
          <w:sz w:val="24"/>
        </w:rPr>
        <w:t>,</w:t>
      </w:r>
      <w:r w:rsidRPr="00AA03EF">
        <w:rPr>
          <w:sz w:val="24"/>
        </w:rPr>
        <w:t>影响全局</w:t>
      </w:r>
      <w:r w:rsidRPr="00AA03EF">
        <w:rPr>
          <w:sz w:val="24"/>
        </w:rPr>
        <w:t>;</w:t>
      </w:r>
    </w:p>
    <w:p w:rsidR="00981D08" w:rsidRPr="00AA03EF" w:rsidRDefault="00981D08" w:rsidP="00BF0F7C">
      <w:pPr>
        <w:spacing w:line="360" w:lineRule="auto"/>
        <w:ind w:firstLine="420"/>
        <w:rPr>
          <w:sz w:val="24"/>
        </w:rPr>
      </w:pPr>
      <w:r w:rsidRPr="00AA03EF">
        <w:rPr>
          <w:rFonts w:ascii="宋体" w:hAnsi="宋体" w:cs="宋体" w:hint="eastAsia"/>
          <w:sz w:val="24"/>
        </w:rPr>
        <w:t>③</w:t>
      </w:r>
      <w:r w:rsidRPr="00AA03EF">
        <w:rPr>
          <w:sz w:val="24"/>
        </w:rPr>
        <w:t>缺乏激励措施</w:t>
      </w:r>
      <w:r w:rsidRPr="00AA03EF">
        <w:rPr>
          <w:sz w:val="24"/>
        </w:rPr>
        <w:t>,</w:t>
      </w:r>
      <w:r w:rsidRPr="00AA03EF">
        <w:rPr>
          <w:sz w:val="24"/>
        </w:rPr>
        <w:t>士气低下</w:t>
      </w:r>
      <w:r w:rsidRPr="00AA03EF">
        <w:rPr>
          <w:sz w:val="24"/>
        </w:rPr>
        <w:t>,</w:t>
      </w:r>
      <w:r w:rsidRPr="00AA03EF">
        <w:rPr>
          <w:sz w:val="24"/>
        </w:rPr>
        <w:t>降低了生产能力</w:t>
      </w:r>
      <w:r w:rsidRPr="00AA03EF">
        <w:rPr>
          <w:sz w:val="24"/>
        </w:rPr>
        <w:t>;</w:t>
      </w:r>
    </w:p>
    <w:p w:rsidR="00981D08" w:rsidRPr="00AA03EF" w:rsidRDefault="00981D08" w:rsidP="00BF0F7C">
      <w:pPr>
        <w:spacing w:line="360" w:lineRule="auto"/>
        <w:ind w:firstLine="420"/>
        <w:rPr>
          <w:sz w:val="24"/>
        </w:rPr>
      </w:pPr>
      <w:r w:rsidRPr="00AA03EF">
        <w:rPr>
          <w:rFonts w:ascii="宋体" w:hAnsi="宋体" w:cs="宋体" w:hint="eastAsia"/>
          <w:sz w:val="24"/>
        </w:rPr>
        <w:t>④</w:t>
      </w:r>
      <w:r w:rsidRPr="00AA03EF">
        <w:rPr>
          <w:sz w:val="24"/>
        </w:rPr>
        <w:t>某些人员需要更多的时间适应还不熟悉的软件工具和环境</w:t>
      </w:r>
      <w:r w:rsidRPr="00AA03EF">
        <w:rPr>
          <w:sz w:val="24"/>
        </w:rPr>
        <w:t>;</w:t>
      </w:r>
    </w:p>
    <w:p w:rsidR="00981D08" w:rsidRPr="00AA03EF" w:rsidRDefault="00981D08" w:rsidP="00BF0F7C">
      <w:pPr>
        <w:spacing w:line="360" w:lineRule="auto"/>
        <w:ind w:firstLine="420"/>
        <w:rPr>
          <w:sz w:val="24"/>
        </w:rPr>
      </w:pPr>
      <w:r w:rsidRPr="00AA03EF">
        <w:rPr>
          <w:rFonts w:ascii="宋体" w:hAnsi="宋体" w:cs="宋体" w:hint="eastAsia"/>
          <w:sz w:val="24"/>
        </w:rPr>
        <w:t>⑤</w:t>
      </w:r>
      <w:r w:rsidRPr="00AA03EF">
        <w:rPr>
          <w:sz w:val="24"/>
        </w:rPr>
        <w:t>项目后期加入新的开发人员</w:t>
      </w:r>
      <w:r w:rsidRPr="00AA03EF">
        <w:rPr>
          <w:sz w:val="24"/>
        </w:rPr>
        <w:t>,</w:t>
      </w:r>
      <w:r w:rsidRPr="00AA03EF">
        <w:rPr>
          <w:sz w:val="24"/>
        </w:rPr>
        <w:t>需进行培训并逐渐与现有成员沟通</w:t>
      </w:r>
      <w:r w:rsidRPr="00AA03EF">
        <w:rPr>
          <w:sz w:val="24"/>
        </w:rPr>
        <w:t>,</w:t>
      </w:r>
      <w:r w:rsidRPr="00AA03EF">
        <w:rPr>
          <w:sz w:val="24"/>
        </w:rPr>
        <w:t>从而使现</w:t>
      </w:r>
      <w:r w:rsidRPr="00AA03EF">
        <w:rPr>
          <w:sz w:val="24"/>
        </w:rPr>
        <w:lastRenderedPageBreak/>
        <w:t>有成员的工作效率降低</w:t>
      </w:r>
      <w:r w:rsidRPr="00AA03EF">
        <w:rPr>
          <w:sz w:val="24"/>
        </w:rPr>
        <w:t>;</w:t>
      </w:r>
    </w:p>
    <w:p w:rsidR="00981D08" w:rsidRPr="00AA03EF" w:rsidRDefault="00981D08" w:rsidP="00BF0F7C">
      <w:pPr>
        <w:spacing w:line="360" w:lineRule="auto"/>
        <w:ind w:firstLine="420"/>
        <w:rPr>
          <w:sz w:val="24"/>
        </w:rPr>
      </w:pPr>
      <w:r w:rsidRPr="00AA03EF">
        <w:rPr>
          <w:rFonts w:ascii="宋体" w:hAnsi="宋体" w:cs="宋体" w:hint="eastAsia"/>
          <w:sz w:val="24"/>
        </w:rPr>
        <w:t>⑥</w:t>
      </w:r>
      <w:r w:rsidRPr="00AA03EF">
        <w:rPr>
          <w:sz w:val="24"/>
        </w:rPr>
        <w:t>由于项目组成员之间发生冲突</w:t>
      </w:r>
      <w:r w:rsidRPr="00AA03EF">
        <w:rPr>
          <w:sz w:val="24"/>
        </w:rPr>
        <w:t>,</w:t>
      </w:r>
      <w:r w:rsidRPr="00AA03EF">
        <w:rPr>
          <w:sz w:val="24"/>
        </w:rPr>
        <w:t>导致沟通不畅、设计欠佳、接口出现错误和额外的重复工作</w:t>
      </w:r>
      <w:r w:rsidRPr="00AA03EF">
        <w:rPr>
          <w:sz w:val="24"/>
        </w:rPr>
        <w:t>;</w:t>
      </w:r>
    </w:p>
    <w:p w:rsidR="00981D08" w:rsidRPr="00AA03EF" w:rsidRDefault="00981D08" w:rsidP="00BF0F7C">
      <w:pPr>
        <w:spacing w:line="360" w:lineRule="auto"/>
        <w:ind w:firstLine="420"/>
        <w:rPr>
          <w:sz w:val="24"/>
        </w:rPr>
      </w:pPr>
      <w:r w:rsidRPr="00AA03EF">
        <w:rPr>
          <w:rFonts w:ascii="宋体" w:hAnsi="宋体" w:cs="宋体" w:hint="eastAsia"/>
          <w:sz w:val="24"/>
        </w:rPr>
        <w:t>⑦</w:t>
      </w:r>
      <w:r w:rsidRPr="00AA03EF">
        <w:rPr>
          <w:sz w:val="24"/>
        </w:rPr>
        <w:t>不适应工作的成员没有调离项目组</w:t>
      </w:r>
      <w:r w:rsidRPr="00AA03EF">
        <w:rPr>
          <w:sz w:val="24"/>
        </w:rPr>
        <w:t>,</w:t>
      </w:r>
      <w:r w:rsidRPr="00AA03EF">
        <w:rPr>
          <w:sz w:val="24"/>
        </w:rPr>
        <w:t>影响了项目组其他成员的积极性</w:t>
      </w:r>
      <w:r w:rsidRPr="00AA03EF">
        <w:rPr>
          <w:sz w:val="24"/>
        </w:rPr>
        <w:t>;</w:t>
      </w:r>
    </w:p>
    <w:p w:rsidR="00981D08" w:rsidRPr="00AA03EF" w:rsidRDefault="00981D08" w:rsidP="00BF0F7C">
      <w:pPr>
        <w:spacing w:line="360" w:lineRule="auto"/>
        <w:ind w:firstLine="420"/>
        <w:rPr>
          <w:sz w:val="24"/>
        </w:rPr>
      </w:pPr>
      <w:r w:rsidRPr="00AA03EF">
        <w:rPr>
          <w:rFonts w:ascii="宋体" w:hAnsi="宋体" w:cs="宋体" w:hint="eastAsia"/>
          <w:sz w:val="24"/>
        </w:rPr>
        <w:t>⑧</w:t>
      </w:r>
      <w:r w:rsidRPr="00AA03EF">
        <w:rPr>
          <w:sz w:val="24"/>
        </w:rPr>
        <w:t>没有找到项目急需的具有特定技能的人。</w:t>
      </w:r>
    </w:p>
    <w:p w:rsidR="00981D08" w:rsidRPr="004568F3" w:rsidRDefault="00981D08" w:rsidP="004568F3">
      <w:pPr>
        <w:pStyle w:val="3"/>
      </w:pPr>
      <w:bookmarkStart w:id="120" w:name="_Toc464199021"/>
      <w:r w:rsidRPr="004568F3">
        <w:rPr>
          <w:rFonts w:hint="eastAsia"/>
        </w:rPr>
        <w:t>6.17.1.4</w:t>
      </w:r>
      <w:r w:rsidRPr="004568F3">
        <w:rPr>
          <w:rFonts w:hint="eastAsia"/>
        </w:rPr>
        <w:t>客户风险</w:t>
      </w:r>
      <w:bookmarkEnd w:id="120"/>
    </w:p>
    <w:p w:rsidR="00981D08" w:rsidRPr="00AA03EF" w:rsidRDefault="00981D08" w:rsidP="00AA03EF">
      <w:pPr>
        <w:spacing w:line="360" w:lineRule="auto"/>
        <w:ind w:firstLineChars="200" w:firstLine="480"/>
        <w:rPr>
          <w:sz w:val="24"/>
        </w:rPr>
      </w:pPr>
      <w:r w:rsidRPr="00AA03EF">
        <w:rPr>
          <w:rFonts w:hint="eastAsia"/>
          <w:sz w:val="24"/>
        </w:rPr>
        <w:t>①客户对于最后交付的产品不满意</w:t>
      </w:r>
      <w:r w:rsidRPr="00AA03EF">
        <w:rPr>
          <w:sz w:val="24"/>
        </w:rPr>
        <w:t>,</w:t>
      </w:r>
      <w:r w:rsidRPr="00AA03EF">
        <w:rPr>
          <w:sz w:val="24"/>
        </w:rPr>
        <w:t>要求重新设计和重做</w:t>
      </w:r>
      <w:r w:rsidRPr="00AA03EF">
        <w:rPr>
          <w:sz w:val="24"/>
        </w:rPr>
        <w:t>;</w:t>
      </w:r>
    </w:p>
    <w:p w:rsidR="00981D08" w:rsidRPr="00AA03EF" w:rsidRDefault="00981D08" w:rsidP="00AA03EF">
      <w:pPr>
        <w:spacing w:line="360" w:lineRule="auto"/>
        <w:ind w:firstLineChars="200" w:firstLine="480"/>
        <w:rPr>
          <w:sz w:val="24"/>
        </w:rPr>
      </w:pPr>
      <w:r w:rsidRPr="00AA03EF">
        <w:rPr>
          <w:rFonts w:ascii="宋体" w:hAnsi="宋体" w:cs="宋体" w:hint="eastAsia"/>
          <w:sz w:val="24"/>
        </w:rPr>
        <w:t>②</w:t>
      </w:r>
      <w:r w:rsidRPr="00AA03EF">
        <w:rPr>
          <w:sz w:val="24"/>
        </w:rPr>
        <w:t>客户的意见未被采纳</w:t>
      </w:r>
      <w:r w:rsidRPr="00AA03EF">
        <w:rPr>
          <w:sz w:val="24"/>
        </w:rPr>
        <w:t>,</w:t>
      </w:r>
      <w:r w:rsidRPr="00AA03EF">
        <w:rPr>
          <w:sz w:val="24"/>
        </w:rPr>
        <w:t>造成产品最终无法满足用户要求</w:t>
      </w:r>
      <w:r w:rsidRPr="00AA03EF">
        <w:rPr>
          <w:sz w:val="24"/>
        </w:rPr>
        <w:t>,</w:t>
      </w:r>
      <w:r w:rsidRPr="00AA03EF">
        <w:rPr>
          <w:sz w:val="24"/>
        </w:rPr>
        <w:t>因而必须重做</w:t>
      </w:r>
      <w:r w:rsidRPr="00AA03EF">
        <w:rPr>
          <w:sz w:val="24"/>
        </w:rPr>
        <w:t>;</w:t>
      </w:r>
    </w:p>
    <w:p w:rsidR="00981D08" w:rsidRPr="00AA03EF" w:rsidRDefault="00981D08" w:rsidP="00AA03EF">
      <w:pPr>
        <w:spacing w:line="360" w:lineRule="auto"/>
        <w:ind w:firstLineChars="200" w:firstLine="480"/>
        <w:rPr>
          <w:sz w:val="24"/>
        </w:rPr>
      </w:pPr>
      <w:r w:rsidRPr="00AA03EF">
        <w:rPr>
          <w:rFonts w:ascii="宋体" w:hAnsi="宋体" w:cs="宋体" w:hint="eastAsia"/>
          <w:sz w:val="24"/>
        </w:rPr>
        <w:t>③</w:t>
      </w:r>
      <w:r w:rsidRPr="00AA03EF">
        <w:rPr>
          <w:sz w:val="24"/>
        </w:rPr>
        <w:t>客户对规划、原型和规格的审核</w:t>
      </w:r>
      <w:r w:rsidRPr="00AA03EF">
        <w:rPr>
          <w:sz w:val="24"/>
        </w:rPr>
        <w:t xml:space="preserve"> </w:t>
      </w:r>
      <w:r w:rsidRPr="00AA03EF">
        <w:rPr>
          <w:sz w:val="24"/>
        </w:rPr>
        <w:t>决策周期比预期的要长</w:t>
      </w:r>
      <w:r w:rsidRPr="00AA03EF">
        <w:rPr>
          <w:sz w:val="24"/>
        </w:rPr>
        <w:t>;</w:t>
      </w:r>
    </w:p>
    <w:p w:rsidR="00981D08" w:rsidRPr="00AA03EF" w:rsidRDefault="00981D08" w:rsidP="00AA03EF">
      <w:pPr>
        <w:spacing w:line="360" w:lineRule="auto"/>
        <w:ind w:firstLineChars="200" w:firstLine="480"/>
        <w:rPr>
          <w:sz w:val="24"/>
        </w:rPr>
      </w:pPr>
      <w:r w:rsidRPr="00AA03EF">
        <w:rPr>
          <w:rFonts w:ascii="宋体" w:hAnsi="宋体" w:cs="宋体" w:hint="eastAsia"/>
          <w:sz w:val="24"/>
        </w:rPr>
        <w:t>④</w:t>
      </w:r>
      <w:r w:rsidRPr="00AA03EF">
        <w:rPr>
          <w:sz w:val="24"/>
        </w:rPr>
        <w:t>客户没有或不能参与规划、原型和规格阶段的审核</w:t>
      </w:r>
      <w:r w:rsidRPr="00AA03EF">
        <w:rPr>
          <w:sz w:val="24"/>
        </w:rPr>
        <w:t>,</w:t>
      </w:r>
      <w:r w:rsidRPr="00AA03EF">
        <w:rPr>
          <w:sz w:val="24"/>
        </w:rPr>
        <w:t>导致需求不稳定和产品生产周期的变更</w:t>
      </w:r>
      <w:r w:rsidRPr="00AA03EF">
        <w:rPr>
          <w:sz w:val="24"/>
        </w:rPr>
        <w:t>;</w:t>
      </w:r>
    </w:p>
    <w:p w:rsidR="00981D08" w:rsidRPr="00AA03EF" w:rsidRDefault="00981D08" w:rsidP="00AA03EF">
      <w:pPr>
        <w:spacing w:line="360" w:lineRule="auto"/>
        <w:ind w:firstLineChars="200" w:firstLine="480"/>
        <w:rPr>
          <w:sz w:val="24"/>
        </w:rPr>
      </w:pPr>
      <w:r w:rsidRPr="00AA03EF">
        <w:rPr>
          <w:rFonts w:ascii="宋体" w:hAnsi="宋体" w:cs="宋体" w:hint="eastAsia"/>
          <w:sz w:val="24"/>
        </w:rPr>
        <w:t>⑤</w:t>
      </w:r>
      <w:r w:rsidRPr="00AA03EF">
        <w:rPr>
          <w:sz w:val="24"/>
        </w:rPr>
        <w:t>客户答复的时间</w:t>
      </w:r>
      <w:r w:rsidRPr="00AA03EF">
        <w:rPr>
          <w:sz w:val="24"/>
        </w:rPr>
        <w:t>(</w:t>
      </w:r>
      <w:r w:rsidRPr="00AA03EF">
        <w:rPr>
          <w:sz w:val="24"/>
        </w:rPr>
        <w:t>如回答或澄清与需求相关问题的时间</w:t>
      </w:r>
      <w:r w:rsidRPr="00AA03EF">
        <w:rPr>
          <w:sz w:val="24"/>
        </w:rPr>
        <w:t>)</w:t>
      </w:r>
      <w:r w:rsidRPr="00AA03EF">
        <w:rPr>
          <w:sz w:val="24"/>
        </w:rPr>
        <w:t>比预期长</w:t>
      </w:r>
      <w:r w:rsidRPr="00AA03EF">
        <w:rPr>
          <w:sz w:val="24"/>
        </w:rPr>
        <w:t>;</w:t>
      </w:r>
    </w:p>
    <w:p w:rsidR="00981D08" w:rsidRPr="00AA03EF" w:rsidRDefault="00981D08" w:rsidP="00AA03EF">
      <w:pPr>
        <w:spacing w:line="360" w:lineRule="auto"/>
        <w:ind w:firstLineChars="200" w:firstLine="480"/>
        <w:rPr>
          <w:sz w:val="24"/>
        </w:rPr>
      </w:pPr>
      <w:r w:rsidRPr="00AA03EF">
        <w:rPr>
          <w:rFonts w:ascii="宋体" w:hAnsi="宋体" w:cs="宋体" w:hint="eastAsia"/>
          <w:sz w:val="24"/>
        </w:rPr>
        <w:t>⑥</w:t>
      </w:r>
      <w:r w:rsidRPr="00AA03EF">
        <w:rPr>
          <w:sz w:val="24"/>
        </w:rPr>
        <w:t>客户提供的组件质量欠佳</w:t>
      </w:r>
      <w:r w:rsidRPr="00AA03EF">
        <w:rPr>
          <w:sz w:val="24"/>
        </w:rPr>
        <w:t>,</w:t>
      </w:r>
      <w:r w:rsidRPr="00AA03EF">
        <w:rPr>
          <w:sz w:val="24"/>
        </w:rPr>
        <w:t>导致额外的测试、设计和集成工作</w:t>
      </w:r>
      <w:r w:rsidRPr="00AA03EF">
        <w:rPr>
          <w:sz w:val="24"/>
        </w:rPr>
        <w:t>,</w:t>
      </w:r>
      <w:r w:rsidRPr="00AA03EF">
        <w:rPr>
          <w:sz w:val="24"/>
        </w:rPr>
        <w:t>以及额外的客户关系管理工作。</w:t>
      </w:r>
    </w:p>
    <w:p w:rsidR="00981D08" w:rsidRPr="004568F3" w:rsidRDefault="00981D08" w:rsidP="004568F3">
      <w:pPr>
        <w:pStyle w:val="3"/>
      </w:pPr>
      <w:bookmarkStart w:id="121" w:name="_Toc464199022"/>
      <w:r w:rsidRPr="004568F3">
        <w:rPr>
          <w:rFonts w:hint="eastAsia"/>
        </w:rPr>
        <w:t>6.17.1.5</w:t>
      </w:r>
      <w:r w:rsidRPr="004568F3">
        <w:rPr>
          <w:rFonts w:hint="eastAsia"/>
        </w:rPr>
        <w:t>过程风险</w:t>
      </w:r>
      <w:bookmarkEnd w:id="121"/>
    </w:p>
    <w:p w:rsidR="00981D08" w:rsidRPr="00AA03EF" w:rsidRDefault="00981D08" w:rsidP="004568F3">
      <w:pPr>
        <w:spacing w:line="360" w:lineRule="auto"/>
        <w:ind w:firstLine="420"/>
        <w:rPr>
          <w:sz w:val="24"/>
        </w:rPr>
      </w:pPr>
      <w:r w:rsidRPr="00AA03EF">
        <w:rPr>
          <w:rFonts w:hint="eastAsia"/>
          <w:sz w:val="24"/>
        </w:rPr>
        <w:t>①大量的纸面工作导致进程比预期的慢</w:t>
      </w:r>
      <w:r w:rsidRPr="00AA03EF">
        <w:rPr>
          <w:sz w:val="24"/>
        </w:rPr>
        <w:t>;</w:t>
      </w:r>
    </w:p>
    <w:p w:rsidR="00981D08" w:rsidRPr="00AA03EF" w:rsidRDefault="00981D08" w:rsidP="004568F3">
      <w:pPr>
        <w:spacing w:line="360" w:lineRule="auto"/>
        <w:ind w:firstLine="420"/>
        <w:rPr>
          <w:sz w:val="24"/>
        </w:rPr>
      </w:pPr>
      <w:r w:rsidRPr="00AA03EF">
        <w:rPr>
          <w:rFonts w:ascii="宋体" w:hAnsi="宋体" w:cs="宋体" w:hint="eastAsia"/>
          <w:sz w:val="24"/>
        </w:rPr>
        <w:t>②</w:t>
      </w:r>
      <w:r w:rsidRPr="00AA03EF">
        <w:rPr>
          <w:sz w:val="24"/>
        </w:rPr>
        <w:t>前期的质量保证行为不真实</w:t>
      </w:r>
      <w:r w:rsidRPr="00AA03EF">
        <w:rPr>
          <w:sz w:val="24"/>
        </w:rPr>
        <w:t>,</w:t>
      </w:r>
      <w:r w:rsidRPr="00AA03EF">
        <w:rPr>
          <w:sz w:val="24"/>
        </w:rPr>
        <w:t>导致后期的重复工作</w:t>
      </w:r>
      <w:r w:rsidRPr="00AA03EF">
        <w:rPr>
          <w:sz w:val="24"/>
        </w:rPr>
        <w:t>;</w:t>
      </w:r>
    </w:p>
    <w:p w:rsidR="004568F3" w:rsidRDefault="00981D08" w:rsidP="004568F3">
      <w:pPr>
        <w:spacing w:line="360" w:lineRule="auto"/>
        <w:ind w:firstLine="420"/>
        <w:rPr>
          <w:sz w:val="24"/>
        </w:rPr>
      </w:pPr>
      <w:r w:rsidRPr="00AA03EF">
        <w:rPr>
          <w:rFonts w:ascii="宋体" w:hAnsi="宋体" w:cs="宋体" w:hint="eastAsia"/>
          <w:sz w:val="24"/>
        </w:rPr>
        <w:t>③</w:t>
      </w:r>
      <w:r w:rsidRPr="00AA03EF">
        <w:rPr>
          <w:sz w:val="24"/>
        </w:rPr>
        <w:t>太不正规</w:t>
      </w:r>
      <w:r w:rsidRPr="00AA03EF">
        <w:rPr>
          <w:sz w:val="24"/>
        </w:rPr>
        <w:t>(</w:t>
      </w:r>
      <w:r w:rsidRPr="00AA03EF">
        <w:rPr>
          <w:sz w:val="24"/>
        </w:rPr>
        <w:t>缺乏对软件开发策略和标准的遵循</w:t>
      </w:r>
      <w:r w:rsidRPr="00AA03EF">
        <w:rPr>
          <w:sz w:val="24"/>
        </w:rPr>
        <w:t>),</w:t>
      </w:r>
      <w:r w:rsidRPr="00AA03EF">
        <w:rPr>
          <w:sz w:val="24"/>
        </w:rPr>
        <w:t>导致沟通不足</w:t>
      </w:r>
      <w:r w:rsidRPr="00AA03EF">
        <w:rPr>
          <w:sz w:val="24"/>
        </w:rPr>
        <w:t>,</w:t>
      </w:r>
      <w:r w:rsidRPr="00AA03EF">
        <w:rPr>
          <w:sz w:val="24"/>
        </w:rPr>
        <w:t>质量欠佳</w:t>
      </w:r>
      <w:r w:rsidRPr="00AA03EF">
        <w:rPr>
          <w:sz w:val="24"/>
        </w:rPr>
        <w:t>,</w:t>
      </w:r>
      <w:r w:rsidRPr="00AA03EF">
        <w:rPr>
          <w:sz w:val="24"/>
        </w:rPr>
        <w:t>甚至需重新开发</w:t>
      </w:r>
      <w:r w:rsidRPr="00AA03EF">
        <w:rPr>
          <w:sz w:val="24"/>
        </w:rPr>
        <w:t>;</w:t>
      </w:r>
    </w:p>
    <w:p w:rsidR="00981D08" w:rsidRPr="00AA03EF" w:rsidRDefault="00981D08" w:rsidP="004568F3">
      <w:pPr>
        <w:spacing w:line="360" w:lineRule="auto"/>
        <w:ind w:firstLine="420"/>
        <w:rPr>
          <w:sz w:val="24"/>
        </w:rPr>
      </w:pPr>
      <w:r w:rsidRPr="00AA03EF">
        <w:rPr>
          <w:rFonts w:ascii="宋体" w:hAnsi="宋体" w:cs="宋体" w:hint="eastAsia"/>
          <w:sz w:val="24"/>
        </w:rPr>
        <w:t>④</w:t>
      </w:r>
      <w:r w:rsidRPr="00AA03EF">
        <w:rPr>
          <w:sz w:val="24"/>
        </w:rPr>
        <w:t>过于正规</w:t>
      </w:r>
      <w:r w:rsidRPr="00AA03EF">
        <w:rPr>
          <w:sz w:val="24"/>
        </w:rPr>
        <w:t>(</w:t>
      </w:r>
      <w:r w:rsidRPr="00AA03EF">
        <w:rPr>
          <w:sz w:val="24"/>
        </w:rPr>
        <w:t>教条地坚持软件开发策略和标准</w:t>
      </w:r>
      <w:r w:rsidRPr="00AA03EF">
        <w:rPr>
          <w:sz w:val="24"/>
        </w:rPr>
        <w:t>),</w:t>
      </w:r>
      <w:r w:rsidRPr="00AA03EF">
        <w:rPr>
          <w:sz w:val="24"/>
        </w:rPr>
        <w:t>导致过多耗时于无用的工作</w:t>
      </w:r>
      <w:r w:rsidRPr="00AA03EF">
        <w:rPr>
          <w:sz w:val="24"/>
        </w:rPr>
        <w:t>;</w:t>
      </w:r>
    </w:p>
    <w:p w:rsidR="00981D08" w:rsidRPr="00AA03EF" w:rsidRDefault="00981D08" w:rsidP="004568F3">
      <w:pPr>
        <w:spacing w:line="360" w:lineRule="auto"/>
        <w:ind w:firstLine="420"/>
        <w:rPr>
          <w:sz w:val="24"/>
        </w:rPr>
      </w:pPr>
      <w:r w:rsidRPr="00AA03EF">
        <w:rPr>
          <w:rFonts w:ascii="宋体" w:hAnsi="宋体" w:cs="宋体" w:hint="eastAsia"/>
          <w:sz w:val="24"/>
        </w:rPr>
        <w:t>⑤</w:t>
      </w:r>
      <w:r w:rsidRPr="00AA03EF">
        <w:rPr>
          <w:sz w:val="24"/>
        </w:rPr>
        <w:t>向管理层撰写进程报告占用开发人员的时间比预期的多</w:t>
      </w:r>
      <w:r w:rsidRPr="00AA03EF">
        <w:rPr>
          <w:sz w:val="24"/>
        </w:rPr>
        <w:t>;</w:t>
      </w:r>
      <w:r w:rsidRPr="00AA03EF">
        <w:rPr>
          <w:rFonts w:ascii="宋体" w:hAnsi="宋体" w:cs="宋体" w:hint="eastAsia"/>
          <w:sz w:val="24"/>
        </w:rPr>
        <w:t>⑥</w:t>
      </w:r>
      <w:r w:rsidRPr="00AA03EF">
        <w:rPr>
          <w:sz w:val="24"/>
        </w:rPr>
        <w:t>风险管理粗心</w:t>
      </w:r>
      <w:r w:rsidRPr="00AA03EF">
        <w:rPr>
          <w:sz w:val="24"/>
        </w:rPr>
        <w:t>,</w:t>
      </w:r>
      <w:r w:rsidRPr="00AA03EF">
        <w:rPr>
          <w:sz w:val="24"/>
        </w:rPr>
        <w:t>导致未能发现重大的项目风险。</w:t>
      </w:r>
    </w:p>
    <w:p w:rsidR="00981D08" w:rsidRPr="002C24E0" w:rsidRDefault="00981D08" w:rsidP="002C24E0">
      <w:pPr>
        <w:pStyle w:val="3"/>
      </w:pPr>
      <w:bookmarkStart w:id="122" w:name="_Toc464199023"/>
      <w:r w:rsidRPr="002C24E0">
        <w:rPr>
          <w:rFonts w:hint="eastAsia"/>
        </w:rPr>
        <w:t>6.17.1.6</w:t>
      </w:r>
      <w:r w:rsidRPr="002C24E0">
        <w:rPr>
          <w:rFonts w:hint="eastAsia"/>
        </w:rPr>
        <w:t>产品风险</w:t>
      </w:r>
      <w:bookmarkEnd w:id="122"/>
    </w:p>
    <w:p w:rsidR="00981D08" w:rsidRPr="00AA03EF" w:rsidRDefault="00981D08" w:rsidP="002C24E0">
      <w:pPr>
        <w:spacing w:line="360" w:lineRule="auto"/>
        <w:ind w:firstLine="420"/>
        <w:rPr>
          <w:sz w:val="24"/>
        </w:rPr>
      </w:pPr>
      <w:r w:rsidRPr="00AA03EF">
        <w:rPr>
          <w:rFonts w:hint="eastAsia"/>
          <w:sz w:val="24"/>
        </w:rPr>
        <w:t>①矫正质量低下的不可接受的产品</w:t>
      </w:r>
      <w:r w:rsidRPr="00AA03EF">
        <w:rPr>
          <w:sz w:val="24"/>
        </w:rPr>
        <w:t>,</w:t>
      </w:r>
      <w:r w:rsidRPr="00AA03EF">
        <w:rPr>
          <w:sz w:val="24"/>
        </w:rPr>
        <w:t>需要比预期更多的测试、设计和实现工作</w:t>
      </w:r>
      <w:r w:rsidRPr="00AA03EF">
        <w:rPr>
          <w:sz w:val="24"/>
        </w:rPr>
        <w:t>;</w:t>
      </w:r>
    </w:p>
    <w:p w:rsidR="00981D08" w:rsidRPr="00AA03EF" w:rsidRDefault="00981D08" w:rsidP="002C24E0">
      <w:pPr>
        <w:spacing w:line="360" w:lineRule="auto"/>
        <w:ind w:firstLine="420"/>
        <w:rPr>
          <w:sz w:val="24"/>
        </w:rPr>
      </w:pPr>
      <w:r w:rsidRPr="00AA03EF">
        <w:rPr>
          <w:rFonts w:ascii="宋体" w:hAnsi="宋体" w:cs="宋体" w:hint="eastAsia"/>
          <w:sz w:val="24"/>
        </w:rPr>
        <w:t>②</w:t>
      </w:r>
      <w:r w:rsidRPr="00AA03EF">
        <w:rPr>
          <w:sz w:val="24"/>
        </w:rPr>
        <w:t>开发额外的不需要的功能</w:t>
      </w:r>
      <w:r w:rsidRPr="00AA03EF">
        <w:rPr>
          <w:sz w:val="24"/>
        </w:rPr>
        <w:t>(</w:t>
      </w:r>
      <w:r w:rsidRPr="00AA03EF">
        <w:rPr>
          <w:sz w:val="24"/>
        </w:rPr>
        <w:t>镀金</w:t>
      </w:r>
      <w:r w:rsidRPr="00AA03EF">
        <w:rPr>
          <w:sz w:val="24"/>
        </w:rPr>
        <w:t>),</w:t>
      </w:r>
      <w:r w:rsidRPr="00AA03EF">
        <w:rPr>
          <w:sz w:val="24"/>
        </w:rPr>
        <w:t>延长了计划进度</w:t>
      </w:r>
      <w:r w:rsidRPr="00AA03EF">
        <w:rPr>
          <w:sz w:val="24"/>
        </w:rPr>
        <w:t>;</w:t>
      </w:r>
    </w:p>
    <w:p w:rsidR="00981D08" w:rsidRPr="00AA03EF" w:rsidRDefault="00981D08" w:rsidP="002C24E0">
      <w:pPr>
        <w:spacing w:line="360" w:lineRule="auto"/>
        <w:ind w:firstLine="420"/>
        <w:rPr>
          <w:sz w:val="24"/>
        </w:rPr>
      </w:pPr>
      <w:r w:rsidRPr="00AA03EF">
        <w:rPr>
          <w:rFonts w:ascii="宋体" w:hAnsi="宋体" w:cs="宋体" w:hint="eastAsia"/>
          <w:sz w:val="24"/>
        </w:rPr>
        <w:lastRenderedPageBreak/>
        <w:t>③</w:t>
      </w:r>
      <w:r w:rsidRPr="00AA03EF">
        <w:rPr>
          <w:sz w:val="24"/>
        </w:rPr>
        <w:t>严格要求与现有系统兼容</w:t>
      </w:r>
      <w:r w:rsidRPr="00AA03EF">
        <w:rPr>
          <w:sz w:val="24"/>
        </w:rPr>
        <w:t>,</w:t>
      </w:r>
      <w:r w:rsidRPr="00AA03EF">
        <w:rPr>
          <w:sz w:val="24"/>
        </w:rPr>
        <w:t>需要进行比预期更多的测试、设计和实现工作</w:t>
      </w:r>
      <w:r w:rsidRPr="00AA03EF">
        <w:rPr>
          <w:sz w:val="24"/>
        </w:rPr>
        <w:t>;</w:t>
      </w:r>
    </w:p>
    <w:p w:rsidR="00981D08" w:rsidRPr="00AA03EF" w:rsidRDefault="00981D08" w:rsidP="002C24E0">
      <w:pPr>
        <w:spacing w:line="360" w:lineRule="auto"/>
        <w:ind w:firstLine="420"/>
        <w:rPr>
          <w:sz w:val="24"/>
        </w:rPr>
      </w:pPr>
      <w:r w:rsidRPr="00AA03EF">
        <w:rPr>
          <w:rFonts w:ascii="宋体" w:hAnsi="宋体" w:cs="宋体" w:hint="eastAsia"/>
          <w:sz w:val="24"/>
        </w:rPr>
        <w:t>④</w:t>
      </w:r>
      <w:r w:rsidRPr="00AA03EF">
        <w:rPr>
          <w:sz w:val="24"/>
        </w:rPr>
        <w:t>要求与其他系统或不受本项目组控制的系统相连</w:t>
      </w:r>
      <w:r w:rsidRPr="00AA03EF">
        <w:rPr>
          <w:sz w:val="24"/>
        </w:rPr>
        <w:t>,</w:t>
      </w:r>
      <w:r w:rsidRPr="00AA03EF">
        <w:rPr>
          <w:sz w:val="24"/>
        </w:rPr>
        <w:t>导致无法预料的设计、实现和测试工作</w:t>
      </w:r>
      <w:r w:rsidRPr="00AA03EF">
        <w:rPr>
          <w:sz w:val="24"/>
        </w:rPr>
        <w:t>;</w:t>
      </w:r>
    </w:p>
    <w:p w:rsidR="00981D08" w:rsidRPr="00AA03EF" w:rsidRDefault="00981D08" w:rsidP="002C24E0">
      <w:pPr>
        <w:spacing w:line="360" w:lineRule="auto"/>
        <w:ind w:firstLine="420"/>
        <w:rPr>
          <w:sz w:val="24"/>
        </w:rPr>
      </w:pPr>
      <w:r w:rsidRPr="00AA03EF">
        <w:rPr>
          <w:rFonts w:ascii="宋体" w:hAnsi="宋体" w:cs="宋体" w:hint="eastAsia"/>
          <w:sz w:val="24"/>
        </w:rPr>
        <w:t>⑤</w:t>
      </w:r>
      <w:r w:rsidRPr="00AA03EF">
        <w:rPr>
          <w:sz w:val="24"/>
        </w:rPr>
        <w:t>在不熟悉或未经检验的软件和硬件环境中运行所产生的未预料到的问题</w:t>
      </w:r>
      <w:r w:rsidRPr="00AA03EF">
        <w:rPr>
          <w:sz w:val="24"/>
        </w:rPr>
        <w:t>;</w:t>
      </w:r>
    </w:p>
    <w:p w:rsidR="00981D08" w:rsidRPr="00AA03EF" w:rsidRDefault="00981D08" w:rsidP="002C24E0">
      <w:pPr>
        <w:spacing w:line="360" w:lineRule="auto"/>
        <w:ind w:firstLine="420"/>
        <w:rPr>
          <w:sz w:val="24"/>
        </w:rPr>
      </w:pPr>
      <w:r w:rsidRPr="00AA03EF">
        <w:rPr>
          <w:rFonts w:ascii="宋体" w:hAnsi="宋体" w:cs="宋体" w:hint="eastAsia"/>
          <w:sz w:val="24"/>
        </w:rPr>
        <w:t>⑥</w:t>
      </w:r>
      <w:r w:rsidRPr="00AA03EF">
        <w:rPr>
          <w:sz w:val="24"/>
        </w:rPr>
        <w:t>开发一种全新的模块将比预期花费更长的时间</w:t>
      </w:r>
      <w:r w:rsidRPr="00AA03EF">
        <w:rPr>
          <w:sz w:val="24"/>
        </w:rPr>
        <w:t>;</w:t>
      </w:r>
      <w:r w:rsidRPr="00AA03EF">
        <w:rPr>
          <w:rFonts w:ascii="宋体" w:hAnsi="宋体" w:cs="宋体" w:hint="eastAsia"/>
          <w:sz w:val="24"/>
        </w:rPr>
        <w:t>⑦</w:t>
      </w:r>
      <w:r w:rsidRPr="00AA03EF">
        <w:rPr>
          <w:sz w:val="24"/>
        </w:rPr>
        <w:t>依赖正在开发中的技术将延长计划进度。</w:t>
      </w:r>
    </w:p>
    <w:p w:rsidR="00981D08" w:rsidRPr="00CF7E27" w:rsidRDefault="00981D08" w:rsidP="00CF7E27">
      <w:pPr>
        <w:pStyle w:val="3"/>
      </w:pPr>
      <w:bookmarkStart w:id="123" w:name="_Toc464199024"/>
      <w:r w:rsidRPr="00CF7E27">
        <w:rPr>
          <w:rFonts w:hint="eastAsia"/>
        </w:rPr>
        <w:t>6.17.1.7</w:t>
      </w:r>
      <w:r w:rsidRPr="00CF7E27">
        <w:rPr>
          <w:rFonts w:hint="eastAsia"/>
        </w:rPr>
        <w:t>需求风险</w:t>
      </w:r>
      <w:bookmarkEnd w:id="123"/>
    </w:p>
    <w:p w:rsidR="00981D08" w:rsidRPr="00AA03EF" w:rsidRDefault="00981D08" w:rsidP="00CF7E27">
      <w:pPr>
        <w:spacing w:line="360" w:lineRule="auto"/>
        <w:ind w:firstLine="420"/>
        <w:jc w:val="left"/>
        <w:rPr>
          <w:sz w:val="24"/>
        </w:rPr>
      </w:pPr>
      <w:r w:rsidRPr="00AA03EF">
        <w:rPr>
          <w:rFonts w:hint="eastAsia"/>
          <w:sz w:val="24"/>
        </w:rPr>
        <w:t>①需求已经成为项目基准</w:t>
      </w:r>
      <w:r w:rsidRPr="00AA03EF">
        <w:rPr>
          <w:sz w:val="24"/>
        </w:rPr>
        <w:t>,</w:t>
      </w:r>
      <w:r w:rsidRPr="00AA03EF">
        <w:rPr>
          <w:sz w:val="24"/>
        </w:rPr>
        <w:t>但需求还在继续变化</w:t>
      </w:r>
      <w:r w:rsidRPr="00AA03EF">
        <w:rPr>
          <w:sz w:val="24"/>
        </w:rPr>
        <w:t>;</w:t>
      </w:r>
    </w:p>
    <w:p w:rsidR="00981D08" w:rsidRPr="00AA03EF" w:rsidRDefault="00981D08" w:rsidP="00CF7E27">
      <w:pPr>
        <w:spacing w:line="360" w:lineRule="auto"/>
        <w:ind w:firstLine="420"/>
        <w:jc w:val="left"/>
        <w:rPr>
          <w:sz w:val="24"/>
        </w:rPr>
      </w:pPr>
      <w:r w:rsidRPr="00AA03EF">
        <w:rPr>
          <w:rFonts w:ascii="宋体" w:hAnsi="宋体" w:cs="宋体" w:hint="eastAsia"/>
          <w:sz w:val="24"/>
        </w:rPr>
        <w:t>②</w:t>
      </w:r>
      <w:r w:rsidRPr="00AA03EF">
        <w:rPr>
          <w:sz w:val="24"/>
        </w:rPr>
        <w:t>需求定义欠佳</w:t>
      </w:r>
      <w:r w:rsidRPr="00AA03EF">
        <w:rPr>
          <w:sz w:val="24"/>
        </w:rPr>
        <w:t>,</w:t>
      </w:r>
      <w:r w:rsidRPr="00AA03EF">
        <w:rPr>
          <w:sz w:val="24"/>
        </w:rPr>
        <w:t>而进一步的定义会扩展项目范畴</w:t>
      </w:r>
      <w:r w:rsidRPr="00AA03EF">
        <w:rPr>
          <w:sz w:val="24"/>
        </w:rPr>
        <w:t>;</w:t>
      </w:r>
    </w:p>
    <w:p w:rsidR="00981D08" w:rsidRPr="00AA03EF" w:rsidRDefault="00981D08" w:rsidP="00CF7E27">
      <w:pPr>
        <w:spacing w:line="360" w:lineRule="auto"/>
        <w:ind w:firstLine="420"/>
        <w:jc w:val="left"/>
        <w:rPr>
          <w:sz w:val="24"/>
        </w:rPr>
      </w:pPr>
      <w:r w:rsidRPr="00AA03EF">
        <w:rPr>
          <w:rFonts w:ascii="宋体" w:hAnsi="宋体" w:cs="宋体" w:hint="eastAsia"/>
          <w:sz w:val="24"/>
        </w:rPr>
        <w:t>③</w:t>
      </w:r>
      <w:r w:rsidRPr="00AA03EF">
        <w:rPr>
          <w:sz w:val="24"/>
        </w:rPr>
        <w:t>添加额外的需求</w:t>
      </w:r>
      <w:r w:rsidRPr="00AA03EF">
        <w:rPr>
          <w:sz w:val="24"/>
        </w:rPr>
        <w:t>;</w:t>
      </w:r>
    </w:p>
    <w:p w:rsidR="00981D08" w:rsidRPr="00AA03EF" w:rsidRDefault="00981D08" w:rsidP="00CF7E27">
      <w:pPr>
        <w:spacing w:line="360" w:lineRule="auto"/>
        <w:ind w:firstLine="420"/>
        <w:jc w:val="left"/>
        <w:rPr>
          <w:sz w:val="24"/>
        </w:rPr>
      </w:pPr>
      <w:r w:rsidRPr="00AA03EF">
        <w:rPr>
          <w:rFonts w:ascii="宋体" w:hAnsi="宋体" w:cs="宋体" w:hint="eastAsia"/>
          <w:sz w:val="24"/>
        </w:rPr>
        <w:t>④</w:t>
      </w:r>
      <w:r w:rsidRPr="00AA03EF">
        <w:rPr>
          <w:sz w:val="24"/>
        </w:rPr>
        <w:t>产品定义含混的部分比预期需要更多的时间</w:t>
      </w:r>
      <w:r w:rsidRPr="00AA03EF">
        <w:rPr>
          <w:sz w:val="24"/>
        </w:rPr>
        <w:t>;</w:t>
      </w:r>
    </w:p>
    <w:p w:rsidR="00981D08" w:rsidRPr="00AA03EF" w:rsidRDefault="00981D08" w:rsidP="00CF7E27">
      <w:pPr>
        <w:spacing w:line="360" w:lineRule="auto"/>
        <w:ind w:firstLine="420"/>
        <w:jc w:val="left"/>
        <w:rPr>
          <w:sz w:val="24"/>
        </w:rPr>
      </w:pPr>
      <w:r w:rsidRPr="00AA03EF">
        <w:rPr>
          <w:rFonts w:ascii="宋体" w:hAnsi="宋体" w:cs="宋体" w:hint="eastAsia"/>
          <w:sz w:val="24"/>
        </w:rPr>
        <w:t>⑤</w:t>
      </w:r>
      <w:r w:rsidRPr="00AA03EF">
        <w:rPr>
          <w:sz w:val="24"/>
        </w:rPr>
        <w:t>在做需求中客户参与不够</w:t>
      </w:r>
      <w:r w:rsidRPr="00AA03EF">
        <w:rPr>
          <w:sz w:val="24"/>
        </w:rPr>
        <w:t>;</w:t>
      </w:r>
    </w:p>
    <w:p w:rsidR="00981D08" w:rsidRPr="00AA03EF" w:rsidRDefault="00981D08" w:rsidP="00CF7E27">
      <w:pPr>
        <w:spacing w:line="360" w:lineRule="auto"/>
        <w:ind w:firstLine="420"/>
        <w:jc w:val="left"/>
        <w:rPr>
          <w:sz w:val="24"/>
        </w:rPr>
      </w:pPr>
      <w:r w:rsidRPr="00AA03EF">
        <w:rPr>
          <w:rFonts w:ascii="宋体" w:hAnsi="宋体" w:cs="宋体" w:hint="eastAsia"/>
          <w:sz w:val="24"/>
        </w:rPr>
        <w:t>⑥</w:t>
      </w:r>
      <w:r w:rsidRPr="00AA03EF">
        <w:rPr>
          <w:sz w:val="24"/>
        </w:rPr>
        <w:t>缺少有效的需求变化管理过程。</w:t>
      </w:r>
    </w:p>
    <w:p w:rsidR="00981D08" w:rsidRPr="00952A5B" w:rsidRDefault="00981D08" w:rsidP="00952A5B">
      <w:pPr>
        <w:pStyle w:val="3"/>
      </w:pPr>
      <w:bookmarkStart w:id="124" w:name="_Toc464199025"/>
      <w:r w:rsidRPr="00952A5B">
        <w:rPr>
          <w:rFonts w:hint="eastAsia"/>
        </w:rPr>
        <w:t>6.17.1.8</w:t>
      </w:r>
      <w:r w:rsidRPr="00952A5B">
        <w:rPr>
          <w:rFonts w:hint="eastAsia"/>
        </w:rPr>
        <w:t>风险控制</w:t>
      </w:r>
      <w:bookmarkEnd w:id="124"/>
    </w:p>
    <w:p w:rsidR="00981D08" w:rsidRPr="00AA03EF" w:rsidRDefault="00981D08" w:rsidP="00AA03EF">
      <w:pPr>
        <w:spacing w:line="360" w:lineRule="auto"/>
        <w:ind w:firstLineChars="200" w:firstLine="480"/>
        <w:rPr>
          <w:sz w:val="24"/>
        </w:rPr>
      </w:pPr>
      <w:r w:rsidRPr="00AA03EF">
        <w:rPr>
          <w:sz w:val="24"/>
        </w:rPr>
        <w:t>(1)</w:t>
      </w:r>
      <w:r w:rsidRPr="00AA03EF">
        <w:rPr>
          <w:sz w:val="24"/>
        </w:rPr>
        <w:t>建立有效的风险控制的组织机构项目管理者联盟文章</w:t>
      </w:r>
      <w:r w:rsidRPr="00AA03EF">
        <w:rPr>
          <w:sz w:val="24"/>
        </w:rPr>
        <w:t> </w:t>
      </w:r>
    </w:p>
    <w:p w:rsidR="00981D08" w:rsidRPr="00AA03EF" w:rsidRDefault="00981D08" w:rsidP="00AA03EF">
      <w:pPr>
        <w:spacing w:line="360" w:lineRule="auto"/>
        <w:ind w:firstLineChars="200" w:firstLine="480"/>
        <w:rPr>
          <w:sz w:val="24"/>
        </w:rPr>
      </w:pPr>
      <w:r w:rsidRPr="00AA03EF">
        <w:rPr>
          <w:rFonts w:hint="eastAsia"/>
          <w:sz w:val="24"/>
        </w:rPr>
        <w:t>①设置风险管理岗位：在软件开发项目管理过程中设置风险管理岗位，该岗位的主要职责是在制订与评估规划时，从风险管理的角度对项目规划或计划进行审核并发表意见，不断寻找可能出现的任何意外情况，试着指出各个风险的管理策略及常用的管理方法，以随时处理出现的风险，风险管理者最好是由项目主管以外的人担任。风险管理岗位的人数依据项目大小来决定，一般</w:t>
      </w:r>
      <w:r w:rsidRPr="00AA03EF">
        <w:rPr>
          <w:sz w:val="24"/>
        </w:rPr>
        <w:t>2—3</w:t>
      </w:r>
      <w:r w:rsidRPr="00AA03EF">
        <w:rPr>
          <w:sz w:val="24"/>
        </w:rPr>
        <w:t>人较为适合。</w:t>
      </w:r>
      <w:r w:rsidRPr="00AA03EF">
        <w:rPr>
          <w:sz w:val="24"/>
        </w:rPr>
        <w:t> </w:t>
      </w:r>
    </w:p>
    <w:p w:rsidR="00981D08" w:rsidRPr="00AA03EF" w:rsidRDefault="00952A5B" w:rsidP="00AA03EF">
      <w:pPr>
        <w:spacing w:line="360" w:lineRule="auto"/>
        <w:ind w:firstLineChars="200" w:firstLine="480"/>
        <w:rPr>
          <w:sz w:val="24"/>
        </w:rPr>
      </w:pPr>
      <w:r>
        <w:rPr>
          <w:rFonts w:hint="eastAsia"/>
          <w:sz w:val="24"/>
        </w:rPr>
        <w:t> </w:t>
      </w:r>
      <w:r w:rsidR="00981D08" w:rsidRPr="00AA03EF">
        <w:rPr>
          <w:rFonts w:hint="eastAsia"/>
          <w:sz w:val="24"/>
        </w:rPr>
        <w:t>②双项目经理：为项目开发项目设定两个项目经理岗位，一个负责技术岗位，另一个负责管理岗位。目前，国内的软件开发企业的项目经理一般都是一名，而且是技术出生的占绝对多数，他们主要擅长的是技术研发，在管理方面先天不足，这不利于项目风险管理和控制。通过增加专门的管理经理岗位，可以弥补技术出生的项目经理的不足，提升软件开发项目的管理水平。而且这样的经验也已得到了国外业界大多企业的认可。</w:t>
      </w:r>
      <w:r w:rsidR="00981D08" w:rsidRPr="00AA03EF">
        <w:rPr>
          <w:rFonts w:hint="eastAsia"/>
          <w:sz w:val="24"/>
        </w:rPr>
        <w:t> </w:t>
      </w:r>
    </w:p>
    <w:p w:rsidR="00981D08" w:rsidRPr="00AA03EF" w:rsidRDefault="00981D08" w:rsidP="00AA03EF">
      <w:pPr>
        <w:spacing w:line="360" w:lineRule="auto"/>
        <w:ind w:firstLineChars="200" w:firstLine="480"/>
        <w:rPr>
          <w:sz w:val="24"/>
        </w:rPr>
      </w:pPr>
      <w:r w:rsidRPr="00AA03EF">
        <w:rPr>
          <w:rFonts w:hint="eastAsia"/>
          <w:sz w:val="24"/>
        </w:rPr>
        <w:lastRenderedPageBreak/>
        <w:t>  </w:t>
      </w:r>
      <w:r w:rsidRPr="00AA03EF">
        <w:rPr>
          <w:sz w:val="24"/>
        </w:rPr>
        <w:t>(2) </w:t>
      </w:r>
      <w:r w:rsidRPr="00AA03EF">
        <w:rPr>
          <w:sz w:val="24"/>
        </w:rPr>
        <w:t>建立有效的风险控制管理过程</w:t>
      </w:r>
      <w:r w:rsidRPr="00AA03EF">
        <w:rPr>
          <w:sz w:val="24"/>
        </w:rPr>
        <w:t> </w:t>
      </w:r>
    </w:p>
    <w:p w:rsidR="00981D08" w:rsidRPr="00AA03EF" w:rsidRDefault="00981D08" w:rsidP="00AA03EF">
      <w:pPr>
        <w:spacing w:line="360" w:lineRule="auto"/>
        <w:ind w:firstLineChars="200" w:firstLine="480"/>
        <w:rPr>
          <w:sz w:val="24"/>
        </w:rPr>
      </w:pPr>
      <w:r w:rsidRPr="00AA03EF">
        <w:rPr>
          <w:rFonts w:hint="eastAsia"/>
          <w:sz w:val="24"/>
        </w:rPr>
        <w:t>风险管理过程包括培训，风险识别、风险分析、风险计划、执行计划、跟踪计划等活动，有效的风险管理过程应是学习型的、持续的和不断改进的。软件企业应建立自己的风险管理数据库作为风险管理的基础，并在实施中不断地更新和完善。</w:t>
      </w:r>
      <w:r w:rsidRPr="00AA03EF">
        <w:rPr>
          <w:rFonts w:hint="eastAsia"/>
          <w:sz w:val="24"/>
        </w:rPr>
        <w:t> </w:t>
      </w:r>
    </w:p>
    <w:p w:rsidR="00981D08" w:rsidRPr="00AA03EF" w:rsidRDefault="00981D08" w:rsidP="00AA03EF">
      <w:pPr>
        <w:spacing w:line="360" w:lineRule="auto"/>
        <w:ind w:firstLineChars="200" w:firstLine="480"/>
        <w:rPr>
          <w:sz w:val="24"/>
        </w:rPr>
      </w:pPr>
      <w:r w:rsidRPr="00AA03EF">
        <w:rPr>
          <w:rFonts w:hint="eastAsia"/>
          <w:sz w:val="24"/>
        </w:rPr>
        <w:t>根据企业和项目的实际情况，进行科学的项目风险和控制，对项目的成功研发有着举足轻重的意义。在项目开发的过程中，进行必要的项目风险分析，制定符合项目特点的风险评估和监督机制，特别是要定期对项目的风险状况进行评估和监管，发现意外风险或者是风险超出预期的一定要重点关照。发现问题要立即上报，尽快解决。并建立风险监管日志，实行“岗位负责制”，将软件开发项目的风险降到最低。</w:t>
      </w:r>
    </w:p>
    <w:p w:rsidR="00981D08" w:rsidRPr="00952A5B" w:rsidRDefault="00981D08" w:rsidP="00952A5B">
      <w:pPr>
        <w:pStyle w:val="3"/>
      </w:pPr>
      <w:bookmarkStart w:id="125" w:name="_Toc464199026"/>
      <w:r w:rsidRPr="00952A5B">
        <w:t>6.</w:t>
      </w:r>
      <w:r w:rsidRPr="00952A5B">
        <w:rPr>
          <w:rFonts w:hint="eastAsia"/>
        </w:rPr>
        <w:t>17.2</w:t>
      </w:r>
      <w:r w:rsidRPr="00952A5B">
        <w:t>保密性和私密性</w:t>
      </w:r>
      <w:bookmarkEnd w:id="125"/>
    </w:p>
    <w:p w:rsidR="00981D08" w:rsidRPr="00AA03EF" w:rsidRDefault="00981D08" w:rsidP="00AA03EF">
      <w:pPr>
        <w:spacing w:line="360" w:lineRule="auto"/>
        <w:ind w:firstLineChars="200" w:firstLine="480"/>
        <w:rPr>
          <w:sz w:val="24"/>
        </w:rPr>
      </w:pPr>
      <w:r w:rsidRPr="00AA03EF">
        <w:rPr>
          <w:rFonts w:hint="eastAsia"/>
          <w:sz w:val="24"/>
        </w:rPr>
        <w:t>保密性：我们的软件仅用于简单的展示与使用。工作在不同环境的软件对其安全、保密的要求显然是不同的。我们所做的购物网站系统对于保密性没有太大的需求，因此不存在保密性的问题。</w:t>
      </w:r>
    </w:p>
    <w:p w:rsidR="00981D08" w:rsidRPr="00AA03EF" w:rsidRDefault="00981D08" w:rsidP="00AA03EF">
      <w:pPr>
        <w:spacing w:line="360" w:lineRule="auto"/>
        <w:ind w:firstLineChars="200" w:firstLine="480"/>
        <w:rPr>
          <w:sz w:val="24"/>
        </w:rPr>
      </w:pPr>
      <w:r w:rsidRPr="00AA03EF">
        <w:rPr>
          <w:rFonts w:hint="eastAsia"/>
          <w:sz w:val="24"/>
        </w:rPr>
        <w:t>私密性：我们对于不同的用户设置了用户名检测，防止产生用户名相同的用户，这样每个用户都有自己用户名对应的密码，用户只能管理个人信息，无法对他人的账号进行操作。</w:t>
      </w:r>
      <w:r w:rsidRPr="00AA03EF">
        <w:rPr>
          <w:rFonts w:hint="eastAsia"/>
          <w:sz w:val="24"/>
        </w:rPr>
        <w:t xml:space="preserve"> </w:t>
      </w:r>
    </w:p>
    <w:p w:rsidR="00FD048E" w:rsidRPr="00AA03EF" w:rsidRDefault="00FD048E" w:rsidP="00AA03EF">
      <w:pPr>
        <w:spacing w:line="360" w:lineRule="auto"/>
        <w:ind w:firstLineChars="200" w:firstLine="480"/>
        <w:rPr>
          <w:sz w:val="24"/>
        </w:rPr>
        <w:sectPr w:rsidR="00FD048E" w:rsidRPr="00AA03EF">
          <w:footerReference w:type="default" r:id="rId16"/>
          <w:pgSz w:w="11906" w:h="16838"/>
          <w:pgMar w:top="1440" w:right="1800" w:bottom="1440" w:left="1800" w:header="851" w:footer="992" w:gutter="0"/>
          <w:cols w:space="425"/>
          <w:docGrid w:type="lines" w:linePitch="312"/>
        </w:sectPr>
      </w:pPr>
    </w:p>
    <w:p w:rsidR="00FD048E" w:rsidRPr="00AA03EF" w:rsidRDefault="00FD048E" w:rsidP="00AA03EF">
      <w:pPr>
        <w:spacing w:line="360" w:lineRule="auto"/>
        <w:ind w:firstLineChars="200" w:firstLine="480"/>
        <w:rPr>
          <w:sz w:val="24"/>
        </w:rPr>
      </w:pPr>
    </w:p>
    <w:p w:rsidR="00FD048E" w:rsidRPr="00AA03EF" w:rsidRDefault="00FD048E" w:rsidP="00952A5B">
      <w:pPr>
        <w:pStyle w:val="2"/>
      </w:pPr>
      <w:bookmarkStart w:id="126" w:name="_Toc464199027"/>
      <w:r w:rsidRPr="00AA03EF">
        <w:rPr>
          <w:rFonts w:hint="eastAsia"/>
        </w:rPr>
        <w:t xml:space="preserve">7 </w:t>
      </w:r>
      <w:r w:rsidRPr="00AA03EF">
        <w:rPr>
          <w:rFonts w:hint="eastAsia"/>
        </w:rPr>
        <w:t>进度表和活动网络图</w:t>
      </w:r>
      <w:bookmarkEnd w:id="126"/>
    </w:p>
    <w:p w:rsidR="00FD048E" w:rsidRPr="00AA03EF" w:rsidRDefault="00FD048E" w:rsidP="00952A5B">
      <w:pPr>
        <w:pStyle w:val="3"/>
        <w:rPr>
          <w:rStyle w:val="ac"/>
          <w:rFonts w:ascii="Times New Roman" w:eastAsia="宋体" w:hAnsi="Times New Roman" w:cs="Times New Roman"/>
          <w:b/>
          <w:bCs/>
          <w:sz w:val="24"/>
        </w:rPr>
      </w:pPr>
      <w:bookmarkStart w:id="127" w:name="_Toc464199028"/>
      <w:r w:rsidRPr="00AA03EF">
        <w:rPr>
          <w:rStyle w:val="ac"/>
          <w:rFonts w:ascii="Times New Roman" w:eastAsia="宋体" w:hAnsi="Times New Roman" w:cs="Times New Roman" w:hint="eastAsia"/>
          <w:b/>
          <w:bCs/>
          <w:sz w:val="24"/>
        </w:rPr>
        <w:t xml:space="preserve">7.1 </w:t>
      </w:r>
      <w:r w:rsidRPr="00AA03EF">
        <w:rPr>
          <w:rStyle w:val="ac"/>
          <w:rFonts w:ascii="Times New Roman" w:eastAsia="宋体" w:hAnsi="Times New Roman" w:cs="Times New Roman" w:hint="eastAsia"/>
          <w:b/>
          <w:bCs/>
          <w:sz w:val="24"/>
        </w:rPr>
        <w:t>进度表</w:t>
      </w:r>
      <w:bookmarkEnd w:id="127"/>
    </w:p>
    <w:tbl>
      <w:tblPr>
        <w:tblW w:w="89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2176"/>
        <w:gridCol w:w="1705"/>
        <w:gridCol w:w="1705"/>
      </w:tblGrid>
      <w:tr w:rsidR="00FD048E" w:rsidRPr="00952A5B" w:rsidTr="0095181E">
        <w:trPr>
          <w:jc w:val="center"/>
        </w:trPr>
        <w:tc>
          <w:tcPr>
            <w:tcW w:w="1704"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任务开始时间</w:t>
            </w:r>
          </w:p>
        </w:tc>
        <w:tc>
          <w:tcPr>
            <w:tcW w:w="1704"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任务结束时间</w:t>
            </w:r>
          </w:p>
        </w:tc>
        <w:tc>
          <w:tcPr>
            <w:tcW w:w="2176"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工作任务</w:t>
            </w:r>
          </w:p>
        </w:tc>
        <w:tc>
          <w:tcPr>
            <w:tcW w:w="1705"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预计工作量一般用人月表示工作量</w:t>
            </w:r>
          </w:p>
        </w:tc>
        <w:tc>
          <w:tcPr>
            <w:tcW w:w="1705"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任务责任人</w:t>
            </w:r>
          </w:p>
        </w:tc>
      </w:tr>
      <w:tr w:rsidR="00FD048E" w:rsidRPr="00952A5B" w:rsidTr="0095181E">
        <w:trPr>
          <w:jc w:val="center"/>
        </w:trPr>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2176"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完成项目开发计划文档</w:t>
            </w:r>
          </w:p>
        </w:tc>
        <w:tc>
          <w:tcPr>
            <w:tcW w:w="1705"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项目计划文档内容一万字</w:t>
            </w:r>
          </w:p>
        </w:tc>
        <w:tc>
          <w:tcPr>
            <w:tcW w:w="1705"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r>
      <w:tr w:rsidR="00FD048E" w:rsidRPr="00952A5B" w:rsidTr="0095181E">
        <w:trPr>
          <w:jc w:val="center"/>
        </w:trPr>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2176"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完成项目需求规格说明书</w:t>
            </w:r>
          </w:p>
        </w:tc>
        <w:tc>
          <w:tcPr>
            <w:tcW w:w="1705"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文档内容一万字</w:t>
            </w:r>
          </w:p>
        </w:tc>
        <w:tc>
          <w:tcPr>
            <w:tcW w:w="1705"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r>
      <w:tr w:rsidR="00FD048E" w:rsidRPr="00952A5B" w:rsidTr="0095181E">
        <w:trPr>
          <w:jc w:val="center"/>
        </w:trPr>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2176"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完成项目计划书</w:t>
            </w:r>
          </w:p>
        </w:tc>
        <w:tc>
          <w:tcPr>
            <w:tcW w:w="1705"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文档内容一万字</w:t>
            </w:r>
          </w:p>
        </w:tc>
        <w:tc>
          <w:tcPr>
            <w:tcW w:w="1705"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r>
      <w:tr w:rsidR="00FD048E" w:rsidRPr="00952A5B" w:rsidTr="0095181E">
        <w:trPr>
          <w:jc w:val="center"/>
        </w:trPr>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2176"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完成项目测试计划书</w:t>
            </w:r>
          </w:p>
        </w:tc>
        <w:tc>
          <w:tcPr>
            <w:tcW w:w="1705"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文档内容一万字</w:t>
            </w:r>
          </w:p>
        </w:tc>
        <w:tc>
          <w:tcPr>
            <w:tcW w:w="1705"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r>
      <w:tr w:rsidR="00FD048E" w:rsidRPr="00952A5B" w:rsidTr="0095181E">
        <w:trPr>
          <w:jc w:val="center"/>
        </w:trPr>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2176"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完成系统数据库设计以及相应操作函数</w:t>
            </w:r>
          </w:p>
        </w:tc>
        <w:tc>
          <w:tcPr>
            <w:tcW w:w="1705"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预计代码行数为1300行</w:t>
            </w:r>
          </w:p>
        </w:tc>
        <w:tc>
          <w:tcPr>
            <w:tcW w:w="1705"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r>
      <w:tr w:rsidR="00FD048E" w:rsidRPr="00952A5B" w:rsidTr="0095181E">
        <w:trPr>
          <w:jc w:val="center"/>
        </w:trPr>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2176"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完成管理员身份的全部功能（部分界面可以复用）</w:t>
            </w:r>
          </w:p>
        </w:tc>
        <w:tc>
          <w:tcPr>
            <w:tcW w:w="1705"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预计代码行数为1500行</w:t>
            </w:r>
          </w:p>
        </w:tc>
        <w:tc>
          <w:tcPr>
            <w:tcW w:w="1705"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r>
      <w:tr w:rsidR="00FD048E" w:rsidRPr="00952A5B" w:rsidTr="0095181E">
        <w:trPr>
          <w:jc w:val="center"/>
        </w:trPr>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2176"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完成其余部分编码工作</w:t>
            </w:r>
          </w:p>
        </w:tc>
        <w:tc>
          <w:tcPr>
            <w:tcW w:w="1705"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预计代码行数为1600行</w:t>
            </w:r>
          </w:p>
        </w:tc>
        <w:tc>
          <w:tcPr>
            <w:tcW w:w="1705"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r>
      <w:tr w:rsidR="00FD048E" w:rsidRPr="00952A5B" w:rsidTr="0095181E">
        <w:trPr>
          <w:jc w:val="center"/>
        </w:trPr>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1704"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2176" w:type="dxa"/>
            <w:shd w:val="clear" w:color="auto" w:fill="auto"/>
          </w:tcPr>
          <w:p w:rsidR="00FD048E" w:rsidRPr="00952A5B" w:rsidRDefault="00FD048E" w:rsidP="00EB4597">
            <w:pPr>
              <w:spacing w:line="360" w:lineRule="auto"/>
              <w:jc w:val="center"/>
              <w:rPr>
                <w:rFonts w:ascii="宋体" w:hAnsi="宋体"/>
                <w:sz w:val="24"/>
              </w:rPr>
            </w:pPr>
            <w:r w:rsidRPr="00952A5B">
              <w:rPr>
                <w:rFonts w:ascii="宋体" w:hAnsi="宋体" w:hint="eastAsia"/>
                <w:sz w:val="24"/>
              </w:rPr>
              <w:t>完成系统测试工作及测试文档</w:t>
            </w:r>
          </w:p>
        </w:tc>
        <w:tc>
          <w:tcPr>
            <w:tcW w:w="1705"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c>
          <w:tcPr>
            <w:tcW w:w="1705" w:type="dxa"/>
            <w:shd w:val="clear" w:color="auto" w:fill="auto"/>
          </w:tcPr>
          <w:p w:rsidR="00FD048E" w:rsidRPr="00952A5B" w:rsidRDefault="00FD048E" w:rsidP="00EB4597">
            <w:pPr>
              <w:spacing w:line="360" w:lineRule="auto"/>
              <w:ind w:firstLineChars="200" w:firstLine="480"/>
              <w:jc w:val="center"/>
              <w:rPr>
                <w:rFonts w:ascii="宋体" w:hAnsi="宋体"/>
                <w:sz w:val="24"/>
              </w:rPr>
            </w:pPr>
          </w:p>
        </w:tc>
      </w:tr>
    </w:tbl>
    <w:p w:rsidR="00FD048E" w:rsidRPr="00AA03EF" w:rsidRDefault="00EB4597" w:rsidP="00EB4597">
      <w:pPr>
        <w:spacing w:line="360" w:lineRule="auto"/>
        <w:ind w:firstLineChars="200" w:firstLine="480"/>
        <w:jc w:val="center"/>
        <w:rPr>
          <w:sz w:val="24"/>
        </w:rPr>
      </w:pPr>
      <w:r>
        <w:rPr>
          <w:rFonts w:hint="eastAsia"/>
          <w:sz w:val="24"/>
        </w:rPr>
        <w:t>图</w:t>
      </w:r>
      <w:r>
        <w:rPr>
          <w:rFonts w:hint="eastAsia"/>
          <w:sz w:val="24"/>
        </w:rPr>
        <w:t>7.1-</w:t>
      </w:r>
      <w:r>
        <w:rPr>
          <w:sz w:val="24"/>
        </w:rPr>
        <w:t>1</w:t>
      </w:r>
    </w:p>
    <w:p w:rsidR="00FD048E" w:rsidRPr="00AA03EF" w:rsidRDefault="00FD048E" w:rsidP="00EB4597">
      <w:pPr>
        <w:pStyle w:val="3"/>
        <w:rPr>
          <w:rStyle w:val="ac"/>
          <w:rFonts w:ascii="Times New Roman" w:eastAsia="宋体" w:hAnsi="Times New Roman" w:cs="Times New Roman"/>
          <w:b/>
          <w:bCs/>
          <w:sz w:val="24"/>
        </w:rPr>
      </w:pPr>
      <w:bookmarkStart w:id="128" w:name="_Toc464199029"/>
      <w:r w:rsidRPr="00AA03EF">
        <w:rPr>
          <w:rStyle w:val="ac"/>
          <w:rFonts w:ascii="Times New Roman" w:eastAsia="宋体" w:hAnsi="Times New Roman" w:cs="Times New Roman" w:hint="eastAsia"/>
          <w:b/>
          <w:bCs/>
          <w:sz w:val="24"/>
        </w:rPr>
        <w:lastRenderedPageBreak/>
        <w:t xml:space="preserve">7.2 </w:t>
      </w:r>
      <w:r w:rsidRPr="00AA03EF">
        <w:rPr>
          <w:rStyle w:val="ac"/>
          <w:rFonts w:ascii="Times New Roman" w:eastAsia="宋体" w:hAnsi="Times New Roman" w:cs="Times New Roman" w:hint="eastAsia"/>
          <w:b/>
          <w:bCs/>
          <w:sz w:val="24"/>
        </w:rPr>
        <w:t>活动网络图</w:t>
      </w:r>
      <w:bookmarkEnd w:id="128"/>
    </w:p>
    <w:p w:rsidR="00FD048E" w:rsidRPr="00AA03EF" w:rsidRDefault="00FD048E" w:rsidP="00EB4597">
      <w:pPr>
        <w:spacing w:line="360" w:lineRule="auto"/>
        <w:ind w:firstLineChars="200" w:firstLine="480"/>
        <w:jc w:val="center"/>
        <w:rPr>
          <w:rFonts w:cs="宋体"/>
          <w:kern w:val="0"/>
          <w:sz w:val="24"/>
        </w:rPr>
      </w:pPr>
      <w:r w:rsidRPr="00AA03EF">
        <w:rPr>
          <w:rFonts w:cs="宋体"/>
          <w:noProof/>
          <w:kern w:val="0"/>
          <w:sz w:val="24"/>
        </w:rPr>
        <w:drawing>
          <wp:inline distT="0" distB="0" distL="114300" distR="114300" wp14:anchorId="29E67807" wp14:editId="09977731">
            <wp:extent cx="5549900" cy="2401570"/>
            <wp:effectExtent l="0" t="0" r="12700" b="17780"/>
            <wp:docPr id="6" name="图片 6" descr="C:\Users\yyz\AppData\Roaming\Tencent\Users\625951868\QQ\WinTemp\RichOle\D350$KO97%%X@P88RR95U1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yyz\AppData\Roaming\Tencent\Users\625951868\QQ\WinTemp\RichOle\D350$KO97%%X@P88RR95U1C.jpg"/>
                    <pic:cNvPicPr>
                      <a:picLocks noChangeAspect="1"/>
                    </pic:cNvPicPr>
                  </pic:nvPicPr>
                  <pic:blipFill>
                    <a:blip r:embed="rId17"/>
                    <a:stretch>
                      <a:fillRect/>
                    </a:stretch>
                  </pic:blipFill>
                  <pic:spPr>
                    <a:xfrm>
                      <a:off x="0" y="0"/>
                      <a:ext cx="5549900" cy="2401570"/>
                    </a:xfrm>
                    <a:prstGeom prst="rect">
                      <a:avLst/>
                    </a:prstGeom>
                    <a:noFill/>
                    <a:ln w="9525">
                      <a:noFill/>
                    </a:ln>
                  </pic:spPr>
                </pic:pic>
              </a:graphicData>
            </a:graphic>
          </wp:inline>
        </w:drawing>
      </w:r>
    </w:p>
    <w:p w:rsidR="00FD048E" w:rsidRPr="00AA03EF" w:rsidRDefault="00EB4597" w:rsidP="00EB4597">
      <w:pPr>
        <w:spacing w:line="360" w:lineRule="auto"/>
        <w:ind w:firstLineChars="200" w:firstLine="480"/>
        <w:jc w:val="center"/>
        <w:rPr>
          <w:rFonts w:cs="宋体"/>
          <w:kern w:val="0"/>
          <w:sz w:val="24"/>
        </w:rPr>
      </w:pPr>
      <w:r>
        <w:rPr>
          <w:rFonts w:cs="宋体" w:hint="eastAsia"/>
          <w:kern w:val="0"/>
          <w:sz w:val="24"/>
        </w:rPr>
        <w:t>图</w:t>
      </w:r>
      <w:r>
        <w:rPr>
          <w:rFonts w:cs="宋体" w:hint="eastAsia"/>
          <w:kern w:val="0"/>
          <w:sz w:val="24"/>
        </w:rPr>
        <w:t>7.2-</w:t>
      </w:r>
      <w:r>
        <w:rPr>
          <w:rFonts w:cs="宋体"/>
          <w:kern w:val="0"/>
          <w:sz w:val="24"/>
        </w:rPr>
        <w:t>2</w:t>
      </w:r>
    </w:p>
    <w:p w:rsidR="00FD048E" w:rsidRPr="00AA03EF" w:rsidRDefault="00FD048E" w:rsidP="00EB4597">
      <w:pPr>
        <w:pStyle w:val="2"/>
      </w:pPr>
      <w:bookmarkStart w:id="129" w:name="_Toc464199030"/>
      <w:r w:rsidRPr="00AA03EF">
        <w:rPr>
          <w:rFonts w:hint="eastAsia"/>
        </w:rPr>
        <w:t xml:space="preserve">8 </w:t>
      </w:r>
      <w:r w:rsidRPr="00AA03EF">
        <w:rPr>
          <w:rFonts w:hint="eastAsia"/>
        </w:rPr>
        <w:t>项目组织和资源</w:t>
      </w:r>
      <w:bookmarkEnd w:id="129"/>
    </w:p>
    <w:p w:rsidR="00FD048E" w:rsidRPr="00AA03EF" w:rsidRDefault="00FD048E" w:rsidP="00EB4597">
      <w:pPr>
        <w:pStyle w:val="3"/>
      </w:pPr>
      <w:bookmarkStart w:id="130" w:name="_Toc464199031"/>
      <w:r w:rsidRPr="00AA03EF">
        <w:rPr>
          <w:rFonts w:hint="eastAsia"/>
        </w:rPr>
        <w:t xml:space="preserve">8.1 </w:t>
      </w:r>
      <w:r w:rsidRPr="00AA03EF">
        <w:rPr>
          <w:rFonts w:hint="eastAsia"/>
        </w:rPr>
        <w:t>项目组织</w:t>
      </w:r>
      <w:bookmarkEnd w:id="130"/>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项目组长：杨汀阳</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项目计划与需求分析：杨汀阳</w:t>
      </w:r>
      <w:r w:rsidRPr="00AA03EF">
        <w:rPr>
          <w:rFonts w:hint="eastAsia"/>
          <w:color w:val="000000" w:themeColor="text1"/>
          <w:sz w:val="24"/>
        </w:rPr>
        <w:t xml:space="preserve"> </w:t>
      </w:r>
      <w:r w:rsidRPr="00AA03EF">
        <w:rPr>
          <w:rFonts w:hint="eastAsia"/>
          <w:color w:val="000000" w:themeColor="text1"/>
          <w:sz w:val="24"/>
        </w:rPr>
        <w:t>祝星馗</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系统设计：崔煜昆</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系统实现：杨汀阳</w:t>
      </w:r>
      <w:r w:rsidRPr="00AA03EF">
        <w:rPr>
          <w:rFonts w:hint="eastAsia"/>
          <w:color w:val="000000" w:themeColor="text1"/>
          <w:sz w:val="24"/>
        </w:rPr>
        <w:t xml:space="preserve"> </w:t>
      </w:r>
      <w:r w:rsidRPr="00AA03EF">
        <w:rPr>
          <w:rFonts w:hint="eastAsia"/>
          <w:color w:val="000000" w:themeColor="text1"/>
          <w:sz w:val="24"/>
        </w:rPr>
        <w:t>祝星馗</w:t>
      </w:r>
      <w:r w:rsidRPr="00AA03EF">
        <w:rPr>
          <w:rFonts w:hint="eastAsia"/>
          <w:color w:val="000000" w:themeColor="text1"/>
          <w:sz w:val="24"/>
        </w:rPr>
        <w:t xml:space="preserve"> </w:t>
      </w:r>
      <w:r w:rsidRPr="00AA03EF">
        <w:rPr>
          <w:rFonts w:hint="eastAsia"/>
          <w:color w:val="000000" w:themeColor="text1"/>
          <w:sz w:val="24"/>
        </w:rPr>
        <w:t>崔煜昆</w:t>
      </w:r>
      <w:r w:rsidRPr="00AA03EF">
        <w:rPr>
          <w:rFonts w:hint="eastAsia"/>
          <w:color w:val="000000" w:themeColor="text1"/>
          <w:sz w:val="24"/>
        </w:rPr>
        <w:t xml:space="preserve"> </w:t>
      </w:r>
      <w:r w:rsidRPr="00AA03EF">
        <w:rPr>
          <w:rFonts w:hint="eastAsia"/>
          <w:color w:val="000000" w:themeColor="text1"/>
          <w:sz w:val="24"/>
        </w:rPr>
        <w:t>李游</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系统测试：李游</w:t>
      </w:r>
    </w:p>
    <w:p w:rsidR="00FD048E" w:rsidRPr="00AA03EF" w:rsidRDefault="00FD048E" w:rsidP="00AA03EF">
      <w:pPr>
        <w:spacing w:line="360" w:lineRule="auto"/>
        <w:ind w:firstLineChars="200" w:firstLine="480"/>
        <w:rPr>
          <w:sz w:val="24"/>
          <w:szCs w:val="32"/>
        </w:rPr>
      </w:pPr>
    </w:p>
    <w:p w:rsidR="00FD048E" w:rsidRPr="00AA03EF" w:rsidRDefault="00FD048E" w:rsidP="00EB4597">
      <w:pPr>
        <w:pStyle w:val="3"/>
      </w:pPr>
      <w:bookmarkStart w:id="131" w:name="_Toc464199032"/>
      <w:r w:rsidRPr="00AA03EF">
        <w:rPr>
          <w:rFonts w:hint="eastAsia"/>
        </w:rPr>
        <w:t>8.2</w:t>
      </w:r>
      <w:r w:rsidRPr="00AA03EF">
        <w:rPr>
          <w:rFonts w:hint="eastAsia"/>
        </w:rPr>
        <w:t>项目资源</w:t>
      </w:r>
      <w:bookmarkEnd w:id="131"/>
    </w:p>
    <w:p w:rsidR="00FD048E" w:rsidRPr="00AA03EF" w:rsidRDefault="00FD048E" w:rsidP="00EB4597">
      <w:pPr>
        <w:pStyle w:val="3"/>
      </w:pPr>
      <w:bookmarkStart w:id="132" w:name="_Toc464199033"/>
      <w:r w:rsidRPr="00AA03EF">
        <w:rPr>
          <w:rFonts w:hint="eastAsia"/>
        </w:rPr>
        <w:t xml:space="preserve">8.2.1 </w:t>
      </w:r>
      <w:r w:rsidRPr="00AA03EF">
        <w:rPr>
          <w:rFonts w:hint="eastAsia"/>
        </w:rPr>
        <w:t>人力资源</w:t>
      </w:r>
      <w:bookmarkEnd w:id="132"/>
    </w:p>
    <w:tbl>
      <w:tblPr>
        <w:tblW w:w="7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9"/>
        <w:gridCol w:w="876"/>
        <w:gridCol w:w="1981"/>
        <w:gridCol w:w="3600"/>
      </w:tblGrid>
      <w:tr w:rsidR="00FD048E" w:rsidRPr="00AA03EF" w:rsidTr="00EB4597">
        <w:trPr>
          <w:trHeight w:val="443"/>
        </w:trPr>
        <w:tc>
          <w:tcPr>
            <w:tcW w:w="1249" w:type="dxa"/>
            <w:shd w:val="clear" w:color="auto" w:fill="auto"/>
            <w:vAlign w:val="center"/>
          </w:tcPr>
          <w:p w:rsidR="00FD048E" w:rsidRPr="00AA03EF" w:rsidRDefault="00FD048E" w:rsidP="00EB4597">
            <w:pPr>
              <w:spacing w:line="360" w:lineRule="auto"/>
              <w:rPr>
                <w:b/>
                <w:bCs/>
                <w:color w:val="000000" w:themeColor="text1"/>
                <w:sz w:val="24"/>
              </w:rPr>
            </w:pPr>
            <w:r w:rsidRPr="00AA03EF">
              <w:rPr>
                <w:rFonts w:hint="eastAsia"/>
                <w:b/>
                <w:bCs/>
                <w:color w:val="000000" w:themeColor="text1"/>
                <w:sz w:val="24"/>
              </w:rPr>
              <w:t>姓</w:t>
            </w:r>
            <w:r w:rsidRPr="00AA03EF">
              <w:rPr>
                <w:rFonts w:hint="eastAsia"/>
                <w:b/>
                <w:bCs/>
                <w:color w:val="000000" w:themeColor="text1"/>
                <w:sz w:val="24"/>
              </w:rPr>
              <w:t xml:space="preserve"> </w:t>
            </w:r>
            <w:r w:rsidRPr="00AA03EF">
              <w:rPr>
                <w:rFonts w:hint="eastAsia"/>
                <w:b/>
                <w:bCs/>
                <w:color w:val="000000" w:themeColor="text1"/>
                <w:sz w:val="24"/>
              </w:rPr>
              <w:t>名</w:t>
            </w:r>
          </w:p>
        </w:tc>
        <w:tc>
          <w:tcPr>
            <w:tcW w:w="876" w:type="dxa"/>
            <w:shd w:val="clear" w:color="auto" w:fill="auto"/>
            <w:vAlign w:val="center"/>
          </w:tcPr>
          <w:p w:rsidR="00FD048E" w:rsidRPr="00AA03EF" w:rsidRDefault="00FD048E" w:rsidP="00EB4597">
            <w:pPr>
              <w:spacing w:line="360" w:lineRule="auto"/>
              <w:rPr>
                <w:b/>
                <w:bCs/>
                <w:color w:val="000000" w:themeColor="text1"/>
                <w:sz w:val="24"/>
              </w:rPr>
            </w:pPr>
            <w:r w:rsidRPr="00AA03EF">
              <w:rPr>
                <w:rFonts w:hint="eastAsia"/>
                <w:b/>
                <w:bCs/>
                <w:color w:val="000000" w:themeColor="text1"/>
                <w:sz w:val="24"/>
              </w:rPr>
              <w:t>性别</w:t>
            </w:r>
          </w:p>
        </w:tc>
        <w:tc>
          <w:tcPr>
            <w:tcW w:w="1981" w:type="dxa"/>
            <w:shd w:val="clear" w:color="auto" w:fill="auto"/>
            <w:vAlign w:val="center"/>
          </w:tcPr>
          <w:p w:rsidR="00FD048E" w:rsidRPr="00AA03EF" w:rsidRDefault="00FD048E" w:rsidP="00EB4597">
            <w:pPr>
              <w:spacing w:line="360" w:lineRule="auto"/>
              <w:rPr>
                <w:b/>
                <w:bCs/>
                <w:color w:val="000000" w:themeColor="text1"/>
                <w:sz w:val="24"/>
              </w:rPr>
            </w:pPr>
            <w:r w:rsidRPr="00AA03EF">
              <w:rPr>
                <w:rFonts w:hint="eastAsia"/>
                <w:b/>
                <w:bCs/>
                <w:color w:val="000000" w:themeColor="text1"/>
                <w:sz w:val="24"/>
              </w:rPr>
              <w:t>技</w:t>
            </w:r>
            <w:r w:rsidRPr="00AA03EF">
              <w:rPr>
                <w:rFonts w:hint="eastAsia"/>
                <w:b/>
                <w:bCs/>
                <w:color w:val="000000" w:themeColor="text1"/>
                <w:sz w:val="24"/>
              </w:rPr>
              <w:t xml:space="preserve">   </w:t>
            </w:r>
            <w:r w:rsidRPr="00AA03EF">
              <w:rPr>
                <w:rFonts w:hint="eastAsia"/>
                <w:b/>
                <w:bCs/>
                <w:color w:val="000000" w:themeColor="text1"/>
                <w:sz w:val="24"/>
              </w:rPr>
              <w:t>能</w:t>
            </w:r>
          </w:p>
        </w:tc>
        <w:tc>
          <w:tcPr>
            <w:tcW w:w="3600" w:type="dxa"/>
            <w:shd w:val="clear" w:color="auto" w:fill="auto"/>
            <w:vAlign w:val="center"/>
          </w:tcPr>
          <w:p w:rsidR="00FD048E" w:rsidRPr="00AA03EF" w:rsidRDefault="00FD048E" w:rsidP="00EB4597">
            <w:pPr>
              <w:spacing w:line="360" w:lineRule="auto"/>
              <w:rPr>
                <w:b/>
                <w:bCs/>
                <w:color w:val="000000" w:themeColor="text1"/>
                <w:sz w:val="24"/>
              </w:rPr>
            </w:pPr>
            <w:r w:rsidRPr="00AA03EF">
              <w:rPr>
                <w:rFonts w:hint="eastAsia"/>
                <w:b/>
                <w:bCs/>
                <w:color w:val="000000" w:themeColor="text1"/>
                <w:sz w:val="24"/>
              </w:rPr>
              <w:t>在本项目中承担的工作</w:t>
            </w:r>
          </w:p>
        </w:tc>
      </w:tr>
      <w:tr w:rsidR="00FD048E" w:rsidRPr="00AA03EF" w:rsidTr="00EB4597">
        <w:trPr>
          <w:trHeight w:val="462"/>
        </w:trPr>
        <w:tc>
          <w:tcPr>
            <w:tcW w:w="1249" w:type="dxa"/>
            <w:vAlign w:val="center"/>
          </w:tcPr>
          <w:p w:rsidR="00FD048E" w:rsidRPr="00AA03EF" w:rsidRDefault="00FD048E" w:rsidP="00EB4597">
            <w:pPr>
              <w:spacing w:line="360" w:lineRule="auto"/>
              <w:rPr>
                <w:color w:val="000000" w:themeColor="text1"/>
                <w:sz w:val="24"/>
              </w:rPr>
            </w:pPr>
            <w:r w:rsidRPr="00AA03EF">
              <w:rPr>
                <w:rFonts w:hint="eastAsia"/>
                <w:sz w:val="24"/>
              </w:rPr>
              <w:t>杨汀阳</w:t>
            </w:r>
          </w:p>
        </w:tc>
        <w:tc>
          <w:tcPr>
            <w:tcW w:w="876" w:type="dxa"/>
            <w:vAlign w:val="center"/>
          </w:tcPr>
          <w:p w:rsidR="00FD048E" w:rsidRPr="00AA03EF" w:rsidRDefault="00FD048E" w:rsidP="00EB4597">
            <w:pPr>
              <w:spacing w:line="360" w:lineRule="auto"/>
              <w:rPr>
                <w:color w:val="000000" w:themeColor="text1"/>
                <w:sz w:val="24"/>
              </w:rPr>
            </w:pPr>
            <w:r w:rsidRPr="00AA03EF">
              <w:rPr>
                <w:rFonts w:hint="eastAsia"/>
                <w:color w:val="000000" w:themeColor="text1"/>
                <w:sz w:val="24"/>
              </w:rPr>
              <w:t>男</w:t>
            </w:r>
          </w:p>
        </w:tc>
        <w:tc>
          <w:tcPr>
            <w:tcW w:w="1981" w:type="dxa"/>
            <w:vAlign w:val="center"/>
          </w:tcPr>
          <w:p w:rsidR="00FD048E" w:rsidRPr="00AA03EF" w:rsidRDefault="00FD048E" w:rsidP="00EB4597">
            <w:pPr>
              <w:spacing w:line="360" w:lineRule="auto"/>
              <w:rPr>
                <w:color w:val="000000" w:themeColor="text1"/>
                <w:sz w:val="24"/>
              </w:rPr>
            </w:pPr>
            <w:r w:rsidRPr="00AA03EF">
              <w:rPr>
                <w:color w:val="000000" w:themeColor="text1"/>
                <w:sz w:val="24"/>
              </w:rPr>
              <w:t>J</w:t>
            </w:r>
            <w:r w:rsidRPr="00AA03EF">
              <w:rPr>
                <w:rFonts w:hint="eastAsia"/>
                <w:color w:val="000000" w:themeColor="text1"/>
                <w:sz w:val="24"/>
              </w:rPr>
              <w:t>ava,mysql,office</w:t>
            </w:r>
          </w:p>
        </w:tc>
        <w:tc>
          <w:tcPr>
            <w:tcW w:w="3600" w:type="dxa"/>
            <w:vAlign w:val="center"/>
          </w:tcPr>
          <w:p w:rsidR="00FD048E" w:rsidRPr="00AA03EF" w:rsidRDefault="00FD048E" w:rsidP="00EB4597">
            <w:pPr>
              <w:spacing w:line="360" w:lineRule="auto"/>
              <w:rPr>
                <w:color w:val="000000" w:themeColor="text1"/>
                <w:sz w:val="24"/>
              </w:rPr>
            </w:pPr>
            <w:r w:rsidRPr="00AA03EF">
              <w:rPr>
                <w:rFonts w:hint="eastAsia"/>
                <w:color w:val="000000" w:themeColor="text1"/>
                <w:sz w:val="24"/>
              </w:rPr>
              <w:t>项目计划与需求与分析，系统实现</w:t>
            </w:r>
          </w:p>
        </w:tc>
      </w:tr>
      <w:tr w:rsidR="00FD048E" w:rsidRPr="00AA03EF" w:rsidTr="00EB4597">
        <w:trPr>
          <w:trHeight w:val="462"/>
        </w:trPr>
        <w:tc>
          <w:tcPr>
            <w:tcW w:w="1249" w:type="dxa"/>
            <w:vAlign w:val="center"/>
          </w:tcPr>
          <w:p w:rsidR="00FD048E" w:rsidRPr="00AA03EF" w:rsidRDefault="00FD048E" w:rsidP="00EB4597">
            <w:pPr>
              <w:spacing w:line="360" w:lineRule="auto"/>
              <w:rPr>
                <w:color w:val="000000" w:themeColor="text1"/>
                <w:sz w:val="24"/>
              </w:rPr>
            </w:pPr>
            <w:r w:rsidRPr="00AA03EF">
              <w:rPr>
                <w:rFonts w:hint="eastAsia"/>
                <w:sz w:val="24"/>
              </w:rPr>
              <w:lastRenderedPageBreak/>
              <w:t>祝星馗</w:t>
            </w:r>
          </w:p>
        </w:tc>
        <w:tc>
          <w:tcPr>
            <w:tcW w:w="876" w:type="dxa"/>
            <w:vAlign w:val="center"/>
          </w:tcPr>
          <w:p w:rsidR="00FD048E" w:rsidRPr="00AA03EF" w:rsidRDefault="00FD048E" w:rsidP="00EB4597">
            <w:pPr>
              <w:spacing w:line="360" w:lineRule="auto"/>
              <w:rPr>
                <w:color w:val="000000" w:themeColor="text1"/>
                <w:sz w:val="24"/>
              </w:rPr>
            </w:pPr>
            <w:r w:rsidRPr="00AA03EF">
              <w:rPr>
                <w:rFonts w:hint="eastAsia"/>
                <w:color w:val="000000" w:themeColor="text1"/>
                <w:sz w:val="24"/>
              </w:rPr>
              <w:t>男</w:t>
            </w:r>
          </w:p>
        </w:tc>
        <w:tc>
          <w:tcPr>
            <w:tcW w:w="1981" w:type="dxa"/>
            <w:vAlign w:val="center"/>
          </w:tcPr>
          <w:p w:rsidR="00FD048E" w:rsidRPr="00AA03EF" w:rsidRDefault="00FD048E" w:rsidP="00EB4597">
            <w:pPr>
              <w:spacing w:line="360" w:lineRule="auto"/>
              <w:rPr>
                <w:color w:val="000000" w:themeColor="text1"/>
                <w:sz w:val="24"/>
              </w:rPr>
            </w:pPr>
            <w:r w:rsidRPr="00AA03EF">
              <w:rPr>
                <w:color w:val="000000" w:themeColor="text1"/>
                <w:sz w:val="24"/>
              </w:rPr>
              <w:t>J</w:t>
            </w:r>
            <w:r w:rsidRPr="00AA03EF">
              <w:rPr>
                <w:rFonts w:hint="eastAsia"/>
                <w:color w:val="000000" w:themeColor="text1"/>
                <w:sz w:val="24"/>
              </w:rPr>
              <w:t>ava,mysql,office</w:t>
            </w:r>
          </w:p>
        </w:tc>
        <w:tc>
          <w:tcPr>
            <w:tcW w:w="3600" w:type="dxa"/>
            <w:vAlign w:val="center"/>
          </w:tcPr>
          <w:p w:rsidR="00FD048E" w:rsidRPr="00AA03EF" w:rsidRDefault="00FD048E" w:rsidP="00EB4597">
            <w:pPr>
              <w:spacing w:line="360" w:lineRule="auto"/>
              <w:rPr>
                <w:color w:val="000000" w:themeColor="text1"/>
                <w:sz w:val="24"/>
              </w:rPr>
            </w:pPr>
            <w:r w:rsidRPr="00AA03EF">
              <w:rPr>
                <w:rFonts w:hint="eastAsia"/>
                <w:color w:val="000000" w:themeColor="text1"/>
                <w:sz w:val="24"/>
              </w:rPr>
              <w:t>项目计划与需求与分析，系统实现</w:t>
            </w:r>
          </w:p>
        </w:tc>
      </w:tr>
      <w:tr w:rsidR="00FD048E" w:rsidRPr="00AA03EF" w:rsidTr="00EB4597">
        <w:trPr>
          <w:trHeight w:val="462"/>
        </w:trPr>
        <w:tc>
          <w:tcPr>
            <w:tcW w:w="1249" w:type="dxa"/>
            <w:vAlign w:val="center"/>
          </w:tcPr>
          <w:p w:rsidR="00FD048E" w:rsidRPr="00AA03EF" w:rsidRDefault="00FD048E" w:rsidP="00EB4597">
            <w:pPr>
              <w:spacing w:line="360" w:lineRule="auto"/>
              <w:rPr>
                <w:color w:val="000000" w:themeColor="text1"/>
                <w:sz w:val="24"/>
              </w:rPr>
            </w:pPr>
            <w:r w:rsidRPr="00AA03EF">
              <w:rPr>
                <w:rFonts w:hint="eastAsia"/>
                <w:sz w:val="24"/>
              </w:rPr>
              <w:t>崔煜昆</w:t>
            </w:r>
          </w:p>
        </w:tc>
        <w:tc>
          <w:tcPr>
            <w:tcW w:w="876" w:type="dxa"/>
            <w:vAlign w:val="center"/>
          </w:tcPr>
          <w:p w:rsidR="00FD048E" w:rsidRPr="00AA03EF" w:rsidRDefault="00FD048E" w:rsidP="00EB4597">
            <w:pPr>
              <w:spacing w:line="360" w:lineRule="auto"/>
              <w:rPr>
                <w:color w:val="000000" w:themeColor="text1"/>
                <w:sz w:val="24"/>
              </w:rPr>
            </w:pPr>
            <w:r w:rsidRPr="00AA03EF">
              <w:rPr>
                <w:rFonts w:hint="eastAsia"/>
                <w:color w:val="000000" w:themeColor="text1"/>
                <w:sz w:val="24"/>
              </w:rPr>
              <w:t>男</w:t>
            </w:r>
          </w:p>
        </w:tc>
        <w:tc>
          <w:tcPr>
            <w:tcW w:w="1981" w:type="dxa"/>
            <w:vAlign w:val="center"/>
          </w:tcPr>
          <w:p w:rsidR="00FD048E" w:rsidRPr="00AA03EF" w:rsidRDefault="00FD048E" w:rsidP="00EB4597">
            <w:pPr>
              <w:spacing w:line="360" w:lineRule="auto"/>
              <w:rPr>
                <w:color w:val="000000" w:themeColor="text1"/>
                <w:sz w:val="24"/>
              </w:rPr>
            </w:pPr>
            <w:r w:rsidRPr="00AA03EF">
              <w:rPr>
                <w:color w:val="000000" w:themeColor="text1"/>
                <w:sz w:val="24"/>
              </w:rPr>
              <w:t>J</w:t>
            </w:r>
            <w:r w:rsidRPr="00AA03EF">
              <w:rPr>
                <w:rFonts w:hint="eastAsia"/>
                <w:color w:val="000000" w:themeColor="text1"/>
                <w:sz w:val="24"/>
              </w:rPr>
              <w:t>ava,mysql,office</w:t>
            </w:r>
          </w:p>
        </w:tc>
        <w:tc>
          <w:tcPr>
            <w:tcW w:w="3600" w:type="dxa"/>
            <w:vAlign w:val="center"/>
          </w:tcPr>
          <w:p w:rsidR="00FD048E" w:rsidRPr="00AA03EF" w:rsidRDefault="00FD048E" w:rsidP="00EB4597">
            <w:pPr>
              <w:spacing w:line="360" w:lineRule="auto"/>
              <w:rPr>
                <w:color w:val="000000" w:themeColor="text1"/>
                <w:sz w:val="24"/>
              </w:rPr>
            </w:pPr>
            <w:r w:rsidRPr="00AA03EF">
              <w:rPr>
                <w:rFonts w:hint="eastAsia"/>
                <w:color w:val="000000" w:themeColor="text1"/>
                <w:sz w:val="24"/>
              </w:rPr>
              <w:t>系统设计，系统实现</w:t>
            </w:r>
          </w:p>
        </w:tc>
      </w:tr>
      <w:tr w:rsidR="00FD048E" w:rsidRPr="00AA03EF" w:rsidTr="00EB4597">
        <w:trPr>
          <w:trHeight w:val="462"/>
        </w:trPr>
        <w:tc>
          <w:tcPr>
            <w:tcW w:w="1249" w:type="dxa"/>
            <w:vAlign w:val="center"/>
          </w:tcPr>
          <w:p w:rsidR="00FD048E" w:rsidRPr="00AA03EF" w:rsidRDefault="00FD048E" w:rsidP="00EB4597">
            <w:pPr>
              <w:spacing w:line="360" w:lineRule="auto"/>
              <w:rPr>
                <w:color w:val="000000" w:themeColor="text1"/>
                <w:sz w:val="24"/>
              </w:rPr>
            </w:pPr>
            <w:r w:rsidRPr="00AA03EF">
              <w:rPr>
                <w:rFonts w:hint="eastAsia"/>
                <w:sz w:val="24"/>
              </w:rPr>
              <w:t>李游</w:t>
            </w:r>
          </w:p>
        </w:tc>
        <w:tc>
          <w:tcPr>
            <w:tcW w:w="876" w:type="dxa"/>
            <w:vAlign w:val="center"/>
          </w:tcPr>
          <w:p w:rsidR="00FD048E" w:rsidRPr="00AA03EF" w:rsidRDefault="00FD048E" w:rsidP="00EB4597">
            <w:pPr>
              <w:spacing w:line="360" w:lineRule="auto"/>
              <w:rPr>
                <w:color w:val="000000" w:themeColor="text1"/>
                <w:sz w:val="24"/>
              </w:rPr>
            </w:pPr>
            <w:r w:rsidRPr="00AA03EF">
              <w:rPr>
                <w:rFonts w:hint="eastAsia"/>
                <w:color w:val="000000" w:themeColor="text1"/>
                <w:sz w:val="24"/>
              </w:rPr>
              <w:t>男</w:t>
            </w:r>
          </w:p>
        </w:tc>
        <w:tc>
          <w:tcPr>
            <w:tcW w:w="1981" w:type="dxa"/>
            <w:vAlign w:val="center"/>
          </w:tcPr>
          <w:p w:rsidR="00FD048E" w:rsidRPr="00AA03EF" w:rsidRDefault="00FD048E" w:rsidP="00EB4597">
            <w:pPr>
              <w:spacing w:line="360" w:lineRule="auto"/>
              <w:rPr>
                <w:color w:val="000000" w:themeColor="text1"/>
                <w:sz w:val="24"/>
              </w:rPr>
            </w:pPr>
            <w:r w:rsidRPr="00AA03EF">
              <w:rPr>
                <w:rFonts w:hint="eastAsia"/>
                <w:color w:val="000000" w:themeColor="text1"/>
                <w:sz w:val="24"/>
              </w:rPr>
              <w:t>java,office</w:t>
            </w:r>
          </w:p>
        </w:tc>
        <w:tc>
          <w:tcPr>
            <w:tcW w:w="3600" w:type="dxa"/>
            <w:vAlign w:val="center"/>
          </w:tcPr>
          <w:p w:rsidR="00FD048E" w:rsidRPr="00AA03EF" w:rsidRDefault="00FD048E" w:rsidP="00EB4597">
            <w:pPr>
              <w:spacing w:line="360" w:lineRule="auto"/>
              <w:rPr>
                <w:color w:val="000000" w:themeColor="text1"/>
                <w:sz w:val="24"/>
              </w:rPr>
            </w:pPr>
            <w:r w:rsidRPr="00AA03EF">
              <w:rPr>
                <w:rFonts w:hint="eastAsia"/>
                <w:color w:val="000000" w:themeColor="text1"/>
                <w:sz w:val="24"/>
              </w:rPr>
              <w:t>系统实现，系统测试</w:t>
            </w:r>
          </w:p>
        </w:tc>
      </w:tr>
    </w:tbl>
    <w:p w:rsidR="00EB4597" w:rsidRPr="00EB4597" w:rsidRDefault="00EB4597" w:rsidP="00EB4597">
      <w:pPr>
        <w:spacing w:line="360" w:lineRule="auto"/>
        <w:ind w:firstLineChars="200" w:firstLine="480"/>
        <w:jc w:val="center"/>
        <w:rPr>
          <w:bCs/>
          <w:kern w:val="0"/>
          <w:sz w:val="24"/>
          <w:szCs w:val="32"/>
        </w:rPr>
      </w:pPr>
      <w:r w:rsidRPr="00EB4597">
        <w:rPr>
          <w:rFonts w:hint="eastAsia"/>
          <w:bCs/>
          <w:kern w:val="0"/>
          <w:sz w:val="24"/>
          <w:szCs w:val="32"/>
        </w:rPr>
        <w:t>图</w:t>
      </w:r>
      <w:r w:rsidRPr="00EB4597">
        <w:rPr>
          <w:rFonts w:hint="eastAsia"/>
          <w:bCs/>
          <w:kern w:val="0"/>
          <w:sz w:val="24"/>
          <w:szCs w:val="32"/>
        </w:rPr>
        <w:t>8.2.1-</w:t>
      </w:r>
      <w:r w:rsidRPr="00EB4597">
        <w:rPr>
          <w:bCs/>
          <w:kern w:val="0"/>
          <w:sz w:val="24"/>
          <w:szCs w:val="32"/>
        </w:rPr>
        <w:t>1</w:t>
      </w:r>
    </w:p>
    <w:p w:rsidR="00FD048E" w:rsidRPr="00AA03EF" w:rsidRDefault="00FD048E" w:rsidP="00EB4597">
      <w:pPr>
        <w:pStyle w:val="3"/>
      </w:pPr>
      <w:bookmarkStart w:id="133" w:name="_Toc464199034"/>
      <w:r w:rsidRPr="00AA03EF">
        <w:rPr>
          <w:rFonts w:hint="eastAsia"/>
        </w:rPr>
        <w:t xml:space="preserve">8.2.2 </w:t>
      </w:r>
      <w:r w:rsidRPr="00AA03EF">
        <w:rPr>
          <w:rFonts w:hint="eastAsia"/>
        </w:rPr>
        <w:t>其他资源</w:t>
      </w:r>
      <w:bookmarkEnd w:id="133"/>
    </w:p>
    <w:p w:rsidR="00FD048E" w:rsidRPr="00AA03EF" w:rsidRDefault="00673262" w:rsidP="00AA03EF">
      <w:pPr>
        <w:spacing w:line="360" w:lineRule="auto"/>
        <w:ind w:firstLineChars="200" w:firstLine="480"/>
        <w:rPr>
          <w:sz w:val="24"/>
          <w:szCs w:val="32"/>
        </w:rPr>
      </w:pPr>
      <w:r w:rsidRPr="00AA03EF">
        <w:rPr>
          <w:rFonts w:hint="eastAsia"/>
          <w:sz w:val="24"/>
        </w:rPr>
        <w:t>计算机，服务器</w:t>
      </w:r>
      <w:r w:rsidR="00BE0D2C" w:rsidRPr="00AA03EF">
        <w:rPr>
          <w:rFonts w:hint="eastAsia"/>
          <w:sz w:val="24"/>
        </w:rPr>
        <w:t>，网络宽带。</w:t>
      </w:r>
    </w:p>
    <w:p w:rsidR="00FD048E" w:rsidRPr="00AA03EF" w:rsidRDefault="00FD048E" w:rsidP="00EB4597">
      <w:pPr>
        <w:pStyle w:val="2"/>
      </w:pPr>
      <w:bookmarkStart w:id="134" w:name="_Toc464199035"/>
      <w:r w:rsidRPr="00AA03EF">
        <w:rPr>
          <w:rFonts w:hint="eastAsia"/>
        </w:rPr>
        <w:t xml:space="preserve">9 </w:t>
      </w:r>
      <w:r w:rsidRPr="00AA03EF">
        <w:rPr>
          <w:rFonts w:hint="eastAsia"/>
        </w:rPr>
        <w:t>培训</w:t>
      </w:r>
      <w:bookmarkEnd w:id="134"/>
    </w:p>
    <w:p w:rsidR="00FD048E" w:rsidRPr="00AA03EF" w:rsidRDefault="00FD048E" w:rsidP="00EB4597">
      <w:pPr>
        <w:pStyle w:val="3"/>
        <w:rPr>
          <w:rStyle w:val="ac"/>
          <w:rFonts w:ascii="Times New Roman" w:eastAsia="宋体" w:hAnsi="Times New Roman" w:cs="Times New Roman"/>
          <w:b/>
          <w:bCs/>
          <w:sz w:val="24"/>
        </w:rPr>
      </w:pPr>
      <w:bookmarkStart w:id="135" w:name="_Toc464199036"/>
      <w:r w:rsidRPr="00AA03EF">
        <w:rPr>
          <w:rStyle w:val="ac"/>
          <w:rFonts w:ascii="Times New Roman" w:eastAsia="宋体" w:hAnsi="Times New Roman" w:cs="Times New Roman" w:hint="eastAsia"/>
          <w:b/>
          <w:bCs/>
          <w:sz w:val="24"/>
        </w:rPr>
        <w:t xml:space="preserve">9.1 </w:t>
      </w:r>
      <w:r w:rsidRPr="00AA03EF">
        <w:rPr>
          <w:rStyle w:val="ac"/>
          <w:rFonts w:ascii="Times New Roman" w:eastAsia="宋体" w:hAnsi="Times New Roman" w:cs="Times New Roman" w:hint="eastAsia"/>
          <w:b/>
          <w:bCs/>
          <w:sz w:val="24"/>
        </w:rPr>
        <w:t>项目的技术要求</w:t>
      </w:r>
      <w:bookmarkEnd w:id="135"/>
    </w:p>
    <w:p w:rsidR="00FD048E" w:rsidRPr="00AA03EF" w:rsidRDefault="00FD048E" w:rsidP="00AA03EF">
      <w:pPr>
        <w:spacing w:line="360" w:lineRule="auto"/>
        <w:ind w:firstLineChars="200" w:firstLine="480"/>
        <w:rPr>
          <w:sz w:val="24"/>
        </w:rPr>
      </w:pPr>
      <w:r w:rsidRPr="00AA03EF">
        <w:rPr>
          <w:rFonts w:hint="eastAsia"/>
          <w:sz w:val="24"/>
        </w:rPr>
        <w:t>java,mysql,office</w:t>
      </w:r>
    </w:p>
    <w:p w:rsidR="00FD048E" w:rsidRPr="00AA03EF" w:rsidRDefault="00FD048E" w:rsidP="00EB4597">
      <w:pPr>
        <w:pStyle w:val="3"/>
        <w:rPr>
          <w:rStyle w:val="ac"/>
          <w:rFonts w:ascii="Times New Roman" w:eastAsia="宋体" w:hAnsi="Times New Roman" w:cs="Times New Roman"/>
          <w:b/>
          <w:bCs/>
          <w:sz w:val="24"/>
        </w:rPr>
      </w:pPr>
      <w:bookmarkStart w:id="136" w:name="_Toc464199037"/>
      <w:r w:rsidRPr="00AA03EF">
        <w:rPr>
          <w:rStyle w:val="ac"/>
          <w:rFonts w:ascii="Times New Roman" w:eastAsia="宋体" w:hAnsi="Times New Roman" w:cs="Times New Roman" w:hint="eastAsia"/>
          <w:b/>
          <w:bCs/>
          <w:sz w:val="24"/>
        </w:rPr>
        <w:t xml:space="preserve">9.2 </w:t>
      </w:r>
      <w:r w:rsidRPr="00AA03EF">
        <w:rPr>
          <w:rStyle w:val="ac"/>
          <w:rFonts w:ascii="Times New Roman" w:eastAsia="宋体" w:hAnsi="Times New Roman" w:cs="Times New Roman" w:hint="eastAsia"/>
          <w:b/>
          <w:bCs/>
          <w:sz w:val="24"/>
        </w:rPr>
        <w:t>培训计划</w:t>
      </w:r>
      <w:bookmarkEnd w:id="136"/>
    </w:p>
    <w:p w:rsidR="00F04A29" w:rsidRPr="00AA03EF" w:rsidRDefault="00F04A29" w:rsidP="00AA03EF">
      <w:pPr>
        <w:spacing w:line="360" w:lineRule="auto"/>
        <w:ind w:firstLineChars="200" w:firstLine="480"/>
        <w:rPr>
          <w:sz w:val="24"/>
        </w:rPr>
      </w:pPr>
      <w:r w:rsidRPr="00AA03EF">
        <w:rPr>
          <w:rFonts w:hint="eastAsia"/>
          <w:sz w:val="24"/>
        </w:rPr>
        <w:t>视具体情况而定</w:t>
      </w:r>
      <w:r w:rsidR="008F32FB" w:rsidRPr="00AA03EF">
        <w:rPr>
          <w:rFonts w:hint="eastAsia"/>
          <w:sz w:val="24"/>
        </w:rPr>
        <w:t>。</w:t>
      </w:r>
    </w:p>
    <w:p w:rsidR="00FD048E" w:rsidRPr="00AA03EF" w:rsidRDefault="00FD048E" w:rsidP="00EB4597">
      <w:pPr>
        <w:pStyle w:val="2"/>
      </w:pPr>
      <w:bookmarkStart w:id="137" w:name="_Toc464199038"/>
      <w:r w:rsidRPr="00AA03EF">
        <w:rPr>
          <w:rFonts w:hint="eastAsia"/>
        </w:rPr>
        <w:t xml:space="preserve">10 </w:t>
      </w:r>
      <w:r w:rsidRPr="00AA03EF">
        <w:rPr>
          <w:rFonts w:hint="eastAsia"/>
        </w:rPr>
        <w:t>项目估算</w:t>
      </w:r>
      <w:bookmarkEnd w:id="137"/>
    </w:p>
    <w:p w:rsidR="00FD048E" w:rsidRPr="00AA03EF" w:rsidRDefault="00FD048E" w:rsidP="00EB4597">
      <w:pPr>
        <w:pStyle w:val="3"/>
        <w:rPr>
          <w:rStyle w:val="ac"/>
          <w:rFonts w:ascii="Times New Roman" w:eastAsia="宋体" w:hAnsi="Times New Roman" w:cs="Times New Roman"/>
          <w:b/>
          <w:bCs/>
          <w:sz w:val="24"/>
        </w:rPr>
      </w:pPr>
      <w:bookmarkStart w:id="138" w:name="_Toc367706932"/>
      <w:bookmarkStart w:id="139" w:name="_Toc464199039"/>
      <w:r w:rsidRPr="00AA03EF">
        <w:rPr>
          <w:rStyle w:val="ac"/>
          <w:rFonts w:ascii="Times New Roman" w:eastAsia="宋体" w:hAnsi="Times New Roman" w:cs="Times New Roman" w:hint="eastAsia"/>
          <w:b/>
          <w:bCs/>
          <w:sz w:val="24"/>
        </w:rPr>
        <w:t xml:space="preserve">10.1 </w:t>
      </w:r>
      <w:r w:rsidRPr="00AA03EF">
        <w:rPr>
          <w:rStyle w:val="ac"/>
          <w:rFonts w:ascii="Times New Roman" w:eastAsia="宋体" w:hAnsi="Times New Roman" w:cs="Times New Roman" w:hint="eastAsia"/>
          <w:b/>
          <w:bCs/>
          <w:sz w:val="24"/>
        </w:rPr>
        <w:t>规模估算</w:t>
      </w:r>
      <w:bookmarkEnd w:id="138"/>
      <w:bookmarkEnd w:id="139"/>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根据项目特点我准备用功能点估算方法来进行做出规模估算，首先计算未调整功能点数；然后计算调整后的功能点数作为软件规模估算的功能点数；最后根据功能点与源代码行之间的关系可将软件规模用源代码行表示。</w:t>
      </w:r>
    </w:p>
    <w:p w:rsidR="00FD048E" w:rsidRPr="00AA03EF" w:rsidRDefault="00FD048E" w:rsidP="00EB4597">
      <w:pPr>
        <w:widowControl/>
        <w:spacing w:line="360" w:lineRule="auto"/>
        <w:ind w:firstLineChars="200" w:firstLine="480"/>
        <w:jc w:val="center"/>
        <w:rPr>
          <w:rFonts w:cs="宋体"/>
          <w:color w:val="000000" w:themeColor="text1"/>
          <w:kern w:val="0"/>
          <w:sz w:val="24"/>
        </w:rPr>
      </w:pPr>
      <w:r w:rsidRPr="00AA03EF">
        <w:rPr>
          <w:rFonts w:cs="宋体"/>
          <w:noProof/>
          <w:color w:val="000000" w:themeColor="text1"/>
          <w:kern w:val="0"/>
          <w:sz w:val="24"/>
        </w:rPr>
        <w:lastRenderedPageBreak/>
        <w:drawing>
          <wp:inline distT="0" distB="0" distL="114300" distR="114300" wp14:anchorId="12C453B1" wp14:editId="10CB6C52">
            <wp:extent cx="4977130" cy="1704221"/>
            <wp:effectExtent l="0" t="0" r="0" b="0"/>
            <wp:docPr id="7" name="图片 2" descr="C:\Users\yyz\AppData\Roaming\Tencent\Users\625951868\QQ\WinTemp\RichOle\I]2%7~TKC(QL}LHSGQR2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C:\Users\yyz\AppData\Roaming\Tencent\Users\625951868\QQ\WinTemp\RichOle\I]2%7~TKC(QL}LHSGQR27`5.jpg"/>
                    <pic:cNvPicPr>
                      <a:picLocks noChangeAspect="1"/>
                    </pic:cNvPicPr>
                  </pic:nvPicPr>
                  <pic:blipFill>
                    <a:blip r:embed="rId18"/>
                    <a:stretch>
                      <a:fillRect/>
                    </a:stretch>
                  </pic:blipFill>
                  <pic:spPr>
                    <a:xfrm>
                      <a:off x="0" y="0"/>
                      <a:ext cx="4984673" cy="1706804"/>
                    </a:xfrm>
                    <a:prstGeom prst="rect">
                      <a:avLst/>
                    </a:prstGeom>
                    <a:noFill/>
                    <a:ln w="9525">
                      <a:noFill/>
                    </a:ln>
                  </pic:spPr>
                </pic:pic>
              </a:graphicData>
            </a:graphic>
          </wp:inline>
        </w:drawing>
      </w:r>
    </w:p>
    <w:p w:rsidR="00FD048E" w:rsidRPr="00AA03EF" w:rsidRDefault="00EB4597" w:rsidP="00EB4597">
      <w:pPr>
        <w:autoSpaceDE w:val="0"/>
        <w:autoSpaceDN w:val="0"/>
        <w:adjustRightInd w:val="0"/>
        <w:spacing w:line="360" w:lineRule="auto"/>
        <w:ind w:firstLineChars="200" w:firstLine="480"/>
        <w:jc w:val="center"/>
        <w:rPr>
          <w:color w:val="000000" w:themeColor="text1"/>
          <w:sz w:val="24"/>
        </w:rPr>
      </w:pPr>
      <w:r>
        <w:rPr>
          <w:rFonts w:hint="eastAsia"/>
          <w:color w:val="000000" w:themeColor="text1"/>
          <w:sz w:val="24"/>
        </w:rPr>
        <w:t>图</w:t>
      </w:r>
      <w:r>
        <w:rPr>
          <w:rFonts w:hint="eastAsia"/>
          <w:color w:val="000000" w:themeColor="text1"/>
          <w:sz w:val="24"/>
        </w:rPr>
        <w:t>10.1-</w:t>
      </w:r>
      <w:r>
        <w:rPr>
          <w:color w:val="000000" w:themeColor="text1"/>
          <w:sz w:val="24"/>
        </w:rPr>
        <w:t>1</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未经校正的功能点数</w:t>
      </w:r>
      <w:r w:rsidRPr="00AA03EF">
        <w:rPr>
          <w:rFonts w:hint="eastAsia"/>
          <w:color w:val="000000" w:themeColor="text1"/>
          <w:sz w:val="24"/>
        </w:rPr>
        <w:t>:</w:t>
      </w:r>
    </w:p>
    <w:p w:rsidR="00FD048E" w:rsidRPr="00AA03EF" w:rsidRDefault="00FD048E" w:rsidP="00AA03EF">
      <w:pPr>
        <w:widowControl/>
        <w:spacing w:line="360" w:lineRule="auto"/>
        <w:ind w:firstLineChars="200" w:firstLine="480"/>
        <w:jc w:val="left"/>
        <w:rPr>
          <w:rFonts w:cs="宋体"/>
          <w:color w:val="000000" w:themeColor="text1"/>
          <w:kern w:val="0"/>
          <w:sz w:val="24"/>
        </w:rPr>
      </w:pPr>
      <w:r w:rsidRPr="00AA03EF">
        <w:rPr>
          <w:rFonts w:cs="宋体"/>
          <w:noProof/>
          <w:color w:val="000000" w:themeColor="text1"/>
          <w:kern w:val="0"/>
          <w:sz w:val="24"/>
        </w:rPr>
        <w:drawing>
          <wp:inline distT="0" distB="0" distL="114300" distR="114300" wp14:anchorId="6707300C" wp14:editId="19CB2749">
            <wp:extent cx="4413250" cy="2171065"/>
            <wp:effectExtent l="0" t="0" r="6350" b="635"/>
            <wp:docPr id="8" name="图片 8" descr="C:\Users\yyz\AppData\Roaming\Tencent\Users\625951868\QQ\WinTemp\RichOle\W0P2PEQUF~PUC2B35KHF(D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yyz\AppData\Roaming\Tencent\Users\625951868\QQ\WinTemp\RichOle\W0P2PEQUF~PUC2B35KHF(DI.jpg"/>
                    <pic:cNvPicPr>
                      <a:picLocks noChangeAspect="1"/>
                    </pic:cNvPicPr>
                  </pic:nvPicPr>
                  <pic:blipFill>
                    <a:blip r:embed="rId19"/>
                    <a:stretch>
                      <a:fillRect/>
                    </a:stretch>
                  </pic:blipFill>
                  <pic:spPr>
                    <a:xfrm>
                      <a:off x="0" y="0"/>
                      <a:ext cx="4413250" cy="2171065"/>
                    </a:xfrm>
                    <a:prstGeom prst="rect">
                      <a:avLst/>
                    </a:prstGeom>
                    <a:noFill/>
                    <a:ln w="9525">
                      <a:noFill/>
                    </a:ln>
                  </pic:spPr>
                </pic:pic>
              </a:graphicData>
            </a:graphic>
          </wp:inline>
        </w:drawing>
      </w:r>
    </w:p>
    <w:p w:rsidR="00FD048E" w:rsidRPr="00AA03EF" w:rsidRDefault="00EB4597" w:rsidP="00EB4597">
      <w:pPr>
        <w:autoSpaceDE w:val="0"/>
        <w:autoSpaceDN w:val="0"/>
        <w:adjustRightInd w:val="0"/>
        <w:spacing w:line="360" w:lineRule="auto"/>
        <w:ind w:firstLineChars="200" w:firstLine="480"/>
        <w:jc w:val="center"/>
        <w:rPr>
          <w:color w:val="000000" w:themeColor="text1"/>
          <w:sz w:val="24"/>
        </w:rPr>
      </w:pPr>
      <w:r>
        <w:rPr>
          <w:rFonts w:hint="eastAsia"/>
          <w:color w:val="000000" w:themeColor="text1"/>
          <w:sz w:val="24"/>
        </w:rPr>
        <w:t>图</w:t>
      </w:r>
      <w:r>
        <w:rPr>
          <w:rFonts w:hint="eastAsia"/>
          <w:color w:val="000000" w:themeColor="text1"/>
          <w:sz w:val="24"/>
        </w:rPr>
        <w:t>10.1-</w:t>
      </w:r>
      <w:r>
        <w:rPr>
          <w:color w:val="000000" w:themeColor="text1"/>
          <w:sz w:val="24"/>
        </w:rPr>
        <w:t>2</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FP=UFC*TCF</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UFC</w:t>
      </w:r>
      <w:r w:rsidRPr="00AA03EF">
        <w:rPr>
          <w:rFonts w:hint="eastAsia"/>
          <w:color w:val="000000" w:themeColor="text1"/>
          <w:sz w:val="24"/>
        </w:rPr>
        <w:t>：未调整功能点计数</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TCF</w:t>
      </w:r>
      <w:r w:rsidRPr="00AA03EF">
        <w:rPr>
          <w:rFonts w:hint="eastAsia"/>
          <w:color w:val="000000" w:themeColor="text1"/>
          <w:sz w:val="24"/>
        </w:rPr>
        <w:t>：技术复杂度因子</w:t>
      </w:r>
      <w:r w:rsidRPr="00AA03EF">
        <w:rPr>
          <w:rFonts w:hint="eastAsia"/>
          <w:color w:val="000000" w:themeColor="text1"/>
          <w:sz w:val="24"/>
        </w:rPr>
        <w:t>= 0.65+0.01</w:t>
      </w:r>
      <w:r w:rsidRPr="00AA03EF">
        <w:rPr>
          <w:color w:val="000000" w:themeColor="text1"/>
          <w:sz w:val="24"/>
        </w:rPr>
        <w:fldChar w:fldCharType="begin"/>
      </w:r>
      <w:r w:rsidRPr="00AA03EF">
        <w:rPr>
          <w:color w:val="000000" w:themeColor="text1"/>
          <w:sz w:val="24"/>
        </w:rPr>
        <w:instrText xml:space="preserve"> QUOTE </w:instrText>
      </w:r>
      <w:r w:rsidRPr="00AA03EF">
        <w:rPr>
          <w:rFonts w:hint="eastAsia"/>
          <w:noProof/>
          <w:color w:val="000000" w:themeColor="text1"/>
          <w:position w:val="-6"/>
          <w:sz w:val="24"/>
        </w:rPr>
        <w:drawing>
          <wp:inline distT="0" distB="0" distL="114300" distR="114300" wp14:anchorId="21AED6B7" wp14:editId="4B6FF0FD">
            <wp:extent cx="428625" cy="200025"/>
            <wp:effectExtent l="0" t="0" r="9525"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20"/>
                    <a:stretch>
                      <a:fillRect/>
                    </a:stretch>
                  </pic:blipFill>
                  <pic:spPr>
                    <a:xfrm>
                      <a:off x="0" y="0"/>
                      <a:ext cx="428625" cy="200025"/>
                    </a:xfrm>
                    <a:prstGeom prst="rect">
                      <a:avLst/>
                    </a:prstGeom>
                    <a:noFill/>
                    <a:ln w="9525">
                      <a:noFill/>
                    </a:ln>
                  </pic:spPr>
                </pic:pic>
              </a:graphicData>
            </a:graphic>
          </wp:inline>
        </w:drawing>
      </w:r>
      <w:r w:rsidRPr="00AA03EF">
        <w:rPr>
          <w:color w:val="000000" w:themeColor="text1"/>
          <w:sz w:val="24"/>
        </w:rPr>
        <w:instrText xml:space="preserve"> </w:instrText>
      </w:r>
      <w:r w:rsidRPr="00AA03EF">
        <w:rPr>
          <w:color w:val="000000" w:themeColor="text1"/>
          <w:sz w:val="24"/>
        </w:rPr>
        <w:fldChar w:fldCharType="separate"/>
      </w:r>
      <w:r w:rsidR="00AA03EF" w:rsidRPr="00AA03EF">
        <w:rPr>
          <w:rFonts w:hint="eastAsia"/>
          <w:noProof/>
          <w:color w:val="000000" w:themeColor="text1"/>
          <w:position w:val="-6"/>
          <w:sz w:val="24"/>
        </w:rPr>
        <w:drawing>
          <wp:inline distT="0" distB="0" distL="114300" distR="114300" wp14:anchorId="207CF0D4" wp14:editId="742FC376">
            <wp:extent cx="428625" cy="200025"/>
            <wp:effectExtent l="0" t="0" r="9525"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20"/>
                    <a:stretch>
                      <a:fillRect/>
                    </a:stretch>
                  </pic:blipFill>
                  <pic:spPr>
                    <a:xfrm>
                      <a:off x="0" y="0"/>
                      <a:ext cx="428625" cy="200025"/>
                    </a:xfrm>
                    <a:prstGeom prst="rect">
                      <a:avLst/>
                    </a:prstGeom>
                    <a:noFill/>
                    <a:ln w="9525">
                      <a:noFill/>
                    </a:ln>
                  </pic:spPr>
                </pic:pic>
              </a:graphicData>
            </a:graphic>
          </wp:inline>
        </w:drawing>
      </w:r>
      <w:r w:rsidRPr="00AA03EF">
        <w:rPr>
          <w:color w:val="000000" w:themeColor="text1"/>
          <w:sz w:val="24"/>
        </w:rPr>
        <w:fldChar w:fldCharType="end"/>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UFC=4*4+2*6+5*2+4*3=50</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TCF=0.65+0.01(6*3)=0.83</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FP=50*0.83=41.5</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估算结果：</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所以总的工作量估计值为：</w:t>
      </w:r>
      <w:r w:rsidRPr="00AA03EF">
        <w:rPr>
          <w:rFonts w:hint="eastAsia"/>
          <w:color w:val="000000" w:themeColor="text1"/>
          <w:sz w:val="24"/>
        </w:rPr>
        <w:t>LOC=41.5*53=2199.5</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注：</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1.</w:t>
      </w:r>
      <w:r w:rsidRPr="00AA03EF">
        <w:rPr>
          <w:rFonts w:hint="eastAsia"/>
          <w:color w:val="000000" w:themeColor="text1"/>
          <w:sz w:val="24"/>
        </w:rPr>
        <w:t>不同编程语言下</w:t>
      </w:r>
      <w:r w:rsidRPr="00AA03EF">
        <w:rPr>
          <w:color w:val="000000" w:themeColor="text1"/>
          <w:sz w:val="24"/>
        </w:rPr>
        <w:t xml:space="preserve">FP </w:t>
      </w:r>
      <w:r w:rsidRPr="00AA03EF">
        <w:rPr>
          <w:rFonts w:hint="eastAsia"/>
          <w:color w:val="000000" w:themeColor="text1"/>
          <w:sz w:val="24"/>
        </w:rPr>
        <w:t>与</w:t>
      </w:r>
      <w:r w:rsidRPr="00AA03EF">
        <w:rPr>
          <w:color w:val="000000" w:themeColor="text1"/>
          <w:sz w:val="24"/>
        </w:rPr>
        <w:t xml:space="preserve">LOC </w:t>
      </w:r>
      <w:r w:rsidRPr="00AA03EF">
        <w:rPr>
          <w:rFonts w:hint="eastAsia"/>
          <w:color w:val="000000" w:themeColor="text1"/>
          <w:sz w:val="24"/>
        </w:rPr>
        <w:t>间换算关系</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编程语言</w:t>
      </w:r>
      <w:r w:rsidRPr="00AA03EF">
        <w:rPr>
          <w:color w:val="000000" w:themeColor="text1"/>
          <w:sz w:val="24"/>
        </w:rPr>
        <w:t xml:space="preserve"> LOC/FP</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Java 53</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Visual C++ 34</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lastRenderedPageBreak/>
        <w:t>Visual Basic 29</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PowerBulider 16</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Ada95 49</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Unix Shell Scripts 107</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Lisp 64</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4GL 20</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Prolog 64</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 xml:space="preserve">2. </w:t>
      </w:r>
      <w:r w:rsidRPr="00AA03EF">
        <w:rPr>
          <w:rFonts w:hint="eastAsia"/>
          <w:color w:val="000000" w:themeColor="text1"/>
          <w:sz w:val="24"/>
        </w:rPr>
        <w:t>技术复杂因子的组成</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序号</w:t>
      </w:r>
      <w:r w:rsidRPr="00AA03EF">
        <w:rPr>
          <w:color w:val="000000" w:themeColor="text1"/>
          <w:sz w:val="24"/>
        </w:rPr>
        <w:t xml:space="preserve"> </w:t>
      </w:r>
      <w:r w:rsidRPr="00AA03EF">
        <w:rPr>
          <w:rFonts w:hint="eastAsia"/>
          <w:color w:val="000000" w:themeColor="text1"/>
          <w:sz w:val="24"/>
        </w:rPr>
        <w:t>名称</w:t>
      </w:r>
      <w:r w:rsidRPr="00AA03EF">
        <w:rPr>
          <w:color w:val="000000" w:themeColor="text1"/>
          <w:sz w:val="24"/>
        </w:rPr>
        <w:t xml:space="preserve"> </w:t>
      </w:r>
      <w:r w:rsidRPr="00AA03EF">
        <w:rPr>
          <w:rFonts w:hint="eastAsia"/>
          <w:color w:val="000000" w:themeColor="text1"/>
          <w:sz w:val="24"/>
        </w:rPr>
        <w:t xml:space="preserve">          </w:t>
      </w:r>
      <w:r w:rsidRPr="00AA03EF">
        <w:rPr>
          <w:rFonts w:hint="eastAsia"/>
          <w:color w:val="000000" w:themeColor="text1"/>
          <w:sz w:val="24"/>
        </w:rPr>
        <w:t>序号</w:t>
      </w:r>
      <w:r w:rsidRPr="00AA03EF">
        <w:rPr>
          <w:color w:val="000000" w:themeColor="text1"/>
          <w:sz w:val="24"/>
        </w:rPr>
        <w:t xml:space="preserve"> </w:t>
      </w:r>
      <w:r w:rsidRPr="00AA03EF">
        <w:rPr>
          <w:rFonts w:hint="eastAsia"/>
          <w:color w:val="000000" w:themeColor="text1"/>
          <w:sz w:val="24"/>
        </w:rPr>
        <w:t>名称</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 xml:space="preserve">1 </w:t>
      </w:r>
      <w:r w:rsidRPr="00AA03EF">
        <w:rPr>
          <w:rFonts w:hint="eastAsia"/>
          <w:color w:val="000000" w:themeColor="text1"/>
          <w:sz w:val="24"/>
        </w:rPr>
        <w:t>可靠的备份和恢复</w:t>
      </w:r>
      <w:r w:rsidRPr="00AA03EF">
        <w:rPr>
          <w:rFonts w:hint="eastAsia"/>
          <w:color w:val="000000" w:themeColor="text1"/>
          <w:sz w:val="24"/>
        </w:rPr>
        <w:t xml:space="preserve">   </w:t>
      </w:r>
      <w:r w:rsidRPr="00AA03EF">
        <w:rPr>
          <w:color w:val="000000" w:themeColor="text1"/>
          <w:sz w:val="24"/>
        </w:rPr>
        <w:t xml:space="preserve">8 </w:t>
      </w:r>
      <w:r w:rsidRPr="00AA03EF">
        <w:rPr>
          <w:rFonts w:hint="eastAsia"/>
          <w:color w:val="000000" w:themeColor="text1"/>
          <w:sz w:val="24"/>
        </w:rPr>
        <w:t>联机更新主文件</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 xml:space="preserve">2 </w:t>
      </w:r>
      <w:r w:rsidRPr="00AA03EF">
        <w:rPr>
          <w:rFonts w:hint="eastAsia"/>
          <w:color w:val="000000" w:themeColor="text1"/>
          <w:sz w:val="24"/>
        </w:rPr>
        <w:t>数据通信</w:t>
      </w:r>
      <w:r w:rsidRPr="00AA03EF">
        <w:rPr>
          <w:color w:val="000000" w:themeColor="text1"/>
          <w:sz w:val="24"/>
        </w:rPr>
        <w:t xml:space="preserve"> </w:t>
      </w:r>
      <w:r w:rsidRPr="00AA03EF">
        <w:rPr>
          <w:rFonts w:hint="eastAsia"/>
          <w:color w:val="000000" w:themeColor="text1"/>
          <w:sz w:val="24"/>
        </w:rPr>
        <w:t xml:space="preserve">          </w:t>
      </w:r>
      <w:r w:rsidRPr="00AA03EF">
        <w:rPr>
          <w:color w:val="000000" w:themeColor="text1"/>
          <w:sz w:val="24"/>
        </w:rPr>
        <w:t xml:space="preserve">9 </w:t>
      </w:r>
      <w:r w:rsidRPr="00AA03EF">
        <w:rPr>
          <w:rFonts w:hint="eastAsia"/>
          <w:color w:val="000000" w:themeColor="text1"/>
          <w:sz w:val="24"/>
        </w:rPr>
        <w:t>复杂的输入输出</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 xml:space="preserve">3 </w:t>
      </w:r>
      <w:r w:rsidRPr="00AA03EF">
        <w:rPr>
          <w:rFonts w:hint="eastAsia"/>
          <w:color w:val="000000" w:themeColor="text1"/>
          <w:sz w:val="24"/>
        </w:rPr>
        <w:t>分布式处理</w:t>
      </w:r>
      <w:r w:rsidRPr="00AA03EF">
        <w:rPr>
          <w:color w:val="000000" w:themeColor="text1"/>
          <w:sz w:val="24"/>
        </w:rPr>
        <w:t xml:space="preserve"> </w:t>
      </w:r>
      <w:r w:rsidRPr="00AA03EF">
        <w:rPr>
          <w:rFonts w:hint="eastAsia"/>
          <w:color w:val="000000" w:themeColor="text1"/>
          <w:sz w:val="24"/>
        </w:rPr>
        <w:t xml:space="preserve">        </w:t>
      </w:r>
      <w:r w:rsidRPr="00AA03EF">
        <w:rPr>
          <w:color w:val="000000" w:themeColor="text1"/>
          <w:sz w:val="24"/>
        </w:rPr>
        <w:t xml:space="preserve">10 </w:t>
      </w:r>
      <w:r w:rsidRPr="00AA03EF">
        <w:rPr>
          <w:rFonts w:hint="eastAsia"/>
          <w:color w:val="000000" w:themeColor="text1"/>
          <w:sz w:val="24"/>
        </w:rPr>
        <w:t>复杂的内部处理</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 xml:space="preserve">4 </w:t>
      </w:r>
      <w:r w:rsidRPr="00AA03EF">
        <w:rPr>
          <w:rFonts w:hint="eastAsia"/>
          <w:color w:val="000000" w:themeColor="text1"/>
          <w:sz w:val="24"/>
        </w:rPr>
        <w:t>系统的重要性</w:t>
      </w:r>
      <w:r w:rsidRPr="00AA03EF">
        <w:rPr>
          <w:color w:val="000000" w:themeColor="text1"/>
          <w:sz w:val="24"/>
        </w:rPr>
        <w:t xml:space="preserve"> </w:t>
      </w:r>
      <w:r w:rsidRPr="00AA03EF">
        <w:rPr>
          <w:rFonts w:hint="eastAsia"/>
          <w:color w:val="000000" w:themeColor="text1"/>
          <w:sz w:val="24"/>
        </w:rPr>
        <w:t xml:space="preserve">      </w:t>
      </w:r>
      <w:r w:rsidRPr="00AA03EF">
        <w:rPr>
          <w:color w:val="000000" w:themeColor="text1"/>
          <w:sz w:val="24"/>
        </w:rPr>
        <w:t xml:space="preserve">11 </w:t>
      </w:r>
      <w:r w:rsidRPr="00AA03EF">
        <w:rPr>
          <w:rFonts w:hint="eastAsia"/>
          <w:color w:val="000000" w:themeColor="text1"/>
          <w:sz w:val="24"/>
        </w:rPr>
        <w:t>代码的可重用性</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 xml:space="preserve">5 </w:t>
      </w:r>
      <w:r w:rsidRPr="00AA03EF">
        <w:rPr>
          <w:rFonts w:hint="eastAsia"/>
          <w:color w:val="000000" w:themeColor="text1"/>
          <w:sz w:val="24"/>
        </w:rPr>
        <w:t>稳定实用的操作环境</w:t>
      </w:r>
      <w:r w:rsidRPr="00AA03EF">
        <w:rPr>
          <w:color w:val="000000" w:themeColor="text1"/>
          <w:sz w:val="24"/>
        </w:rPr>
        <w:t xml:space="preserve"> 12 </w:t>
      </w:r>
      <w:r w:rsidRPr="00AA03EF">
        <w:rPr>
          <w:rFonts w:hint="eastAsia"/>
          <w:color w:val="000000" w:themeColor="text1"/>
          <w:sz w:val="24"/>
        </w:rPr>
        <w:t>数据的转换与安装</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 xml:space="preserve">6 </w:t>
      </w:r>
      <w:r w:rsidRPr="00AA03EF">
        <w:rPr>
          <w:rFonts w:hint="eastAsia"/>
          <w:color w:val="000000" w:themeColor="text1"/>
          <w:sz w:val="24"/>
        </w:rPr>
        <w:t>联机数据处理</w:t>
      </w:r>
      <w:r w:rsidRPr="00AA03EF">
        <w:rPr>
          <w:color w:val="000000" w:themeColor="text1"/>
          <w:sz w:val="24"/>
        </w:rPr>
        <w:t xml:space="preserve"> </w:t>
      </w:r>
      <w:r w:rsidRPr="00AA03EF">
        <w:rPr>
          <w:rFonts w:hint="eastAsia"/>
          <w:color w:val="000000" w:themeColor="text1"/>
          <w:sz w:val="24"/>
        </w:rPr>
        <w:t xml:space="preserve">      </w:t>
      </w:r>
      <w:r w:rsidRPr="00AA03EF">
        <w:rPr>
          <w:color w:val="000000" w:themeColor="text1"/>
          <w:sz w:val="24"/>
        </w:rPr>
        <w:t xml:space="preserve">13 </w:t>
      </w:r>
      <w:r w:rsidRPr="00AA03EF">
        <w:rPr>
          <w:rFonts w:hint="eastAsia"/>
          <w:color w:val="000000" w:themeColor="text1"/>
          <w:sz w:val="24"/>
        </w:rPr>
        <w:t>完善的功能和性能</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color w:val="000000" w:themeColor="text1"/>
          <w:sz w:val="24"/>
        </w:rPr>
        <w:t xml:space="preserve">7 </w:t>
      </w:r>
      <w:r w:rsidRPr="00AA03EF">
        <w:rPr>
          <w:rFonts w:hint="eastAsia"/>
          <w:color w:val="000000" w:themeColor="text1"/>
          <w:sz w:val="24"/>
        </w:rPr>
        <w:t>多重屏幕和多重操作</w:t>
      </w:r>
      <w:r w:rsidRPr="00AA03EF">
        <w:rPr>
          <w:color w:val="000000" w:themeColor="text1"/>
          <w:sz w:val="24"/>
        </w:rPr>
        <w:t xml:space="preserve"> 14 </w:t>
      </w:r>
      <w:r w:rsidRPr="00AA03EF">
        <w:rPr>
          <w:rFonts w:hint="eastAsia"/>
          <w:color w:val="000000" w:themeColor="text1"/>
          <w:sz w:val="24"/>
        </w:rPr>
        <w:t>易于修改和维护</w:t>
      </w:r>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影响程度有六个等级对应</w:t>
      </w:r>
      <w:r w:rsidRPr="00AA03EF">
        <w:rPr>
          <w:rFonts w:hint="eastAsia"/>
          <w:color w:val="000000" w:themeColor="text1"/>
          <w:sz w:val="24"/>
        </w:rPr>
        <w:t>5</w:t>
      </w:r>
      <w:r w:rsidRPr="00AA03EF">
        <w:rPr>
          <w:rFonts w:hint="eastAsia"/>
          <w:color w:val="000000" w:themeColor="text1"/>
          <w:sz w:val="24"/>
        </w:rPr>
        <w:t>个权值</w:t>
      </w:r>
      <w:r w:rsidRPr="00AA03EF">
        <w:rPr>
          <w:rFonts w:hint="eastAsia"/>
          <w:color w:val="000000" w:themeColor="text1"/>
          <w:sz w:val="24"/>
        </w:rPr>
        <w:t>0--5</w:t>
      </w:r>
    </w:p>
    <w:p w:rsidR="00FD048E" w:rsidRPr="00AA03EF" w:rsidRDefault="00FD048E" w:rsidP="00EB4597">
      <w:pPr>
        <w:pStyle w:val="3"/>
      </w:pPr>
      <w:bookmarkStart w:id="140" w:name="_Toc367706933"/>
      <w:bookmarkStart w:id="141" w:name="_Toc464199040"/>
      <w:r w:rsidRPr="00AA03EF">
        <w:rPr>
          <w:rFonts w:hint="eastAsia"/>
        </w:rPr>
        <w:t xml:space="preserve">10.2 </w:t>
      </w:r>
      <w:r w:rsidRPr="00AA03EF">
        <w:rPr>
          <w:rFonts w:hint="eastAsia"/>
        </w:rPr>
        <w:t>工作量估算</w:t>
      </w:r>
      <w:bookmarkEnd w:id="140"/>
      <w:bookmarkEnd w:id="141"/>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工作量与项目规模有关，求出了项目规模根据人员数量及相应工作分配基本上每个人工作量大致是</w:t>
      </w:r>
      <w:r w:rsidRPr="00AA03EF">
        <w:rPr>
          <w:rFonts w:hint="eastAsia"/>
          <w:color w:val="000000" w:themeColor="text1"/>
          <w:sz w:val="24"/>
        </w:rPr>
        <w:t>400</w:t>
      </w:r>
      <w:r w:rsidRPr="00AA03EF">
        <w:rPr>
          <w:rFonts w:hint="eastAsia"/>
          <w:color w:val="000000" w:themeColor="text1"/>
          <w:sz w:val="24"/>
        </w:rPr>
        <w:t>行代码和一篇文档</w:t>
      </w:r>
    </w:p>
    <w:p w:rsidR="00FD048E" w:rsidRPr="00AA03EF" w:rsidRDefault="00FD048E" w:rsidP="00EB4597">
      <w:pPr>
        <w:pStyle w:val="3"/>
      </w:pPr>
      <w:bookmarkStart w:id="142" w:name="_Toc367706934"/>
      <w:bookmarkStart w:id="143" w:name="_Toc464199041"/>
      <w:r w:rsidRPr="00AA03EF">
        <w:rPr>
          <w:rFonts w:hint="eastAsia"/>
        </w:rPr>
        <w:t xml:space="preserve">10.3 </w:t>
      </w:r>
      <w:r w:rsidRPr="00AA03EF">
        <w:rPr>
          <w:rFonts w:hint="eastAsia"/>
        </w:rPr>
        <w:t>成本估算</w:t>
      </w:r>
      <w:bookmarkEnd w:id="142"/>
      <w:bookmarkEnd w:id="143"/>
    </w:p>
    <w:p w:rsidR="00FD048E" w:rsidRPr="00AA03EF" w:rsidRDefault="00FD048E" w:rsidP="00AA03EF">
      <w:pPr>
        <w:pStyle w:val="ad"/>
        <w:ind w:firstLine="480"/>
        <w:rPr>
          <w:color w:val="000000" w:themeColor="text1"/>
          <w:kern w:val="2"/>
          <w:sz w:val="24"/>
          <w:szCs w:val="22"/>
          <w:lang w:eastAsia="zh-CN"/>
        </w:rPr>
      </w:pPr>
      <w:r w:rsidRPr="00AA03EF">
        <w:rPr>
          <w:rFonts w:hint="eastAsia"/>
          <w:color w:val="000000" w:themeColor="text1"/>
          <w:kern w:val="2"/>
          <w:sz w:val="24"/>
          <w:szCs w:val="22"/>
          <w:lang w:eastAsia="zh-CN"/>
        </w:rPr>
        <w:t>成本估算主要考虑三种模型</w:t>
      </w:r>
      <w:r w:rsidRPr="00AA03EF">
        <w:rPr>
          <w:rFonts w:hint="eastAsia"/>
          <w:color w:val="000000" w:themeColor="text1"/>
          <w:kern w:val="2"/>
          <w:sz w:val="24"/>
          <w:szCs w:val="22"/>
          <w:lang w:eastAsia="zh-CN"/>
        </w:rPr>
        <w:t>:</w:t>
      </w:r>
      <w:r w:rsidRPr="00AA03EF">
        <w:rPr>
          <w:rFonts w:hint="eastAsia"/>
          <w:color w:val="000000" w:themeColor="text1"/>
          <w:kern w:val="2"/>
          <w:sz w:val="24"/>
          <w:szCs w:val="22"/>
          <w:lang w:eastAsia="zh-CN"/>
        </w:rPr>
        <w:t>类比法</w:t>
      </w:r>
      <w:r w:rsidRPr="00AA03EF">
        <w:rPr>
          <w:rFonts w:hint="eastAsia"/>
          <w:color w:val="000000" w:themeColor="text1"/>
          <w:kern w:val="2"/>
          <w:sz w:val="24"/>
          <w:szCs w:val="22"/>
          <w:lang w:eastAsia="zh-CN"/>
        </w:rPr>
        <w:t>,</w:t>
      </w:r>
      <w:r w:rsidRPr="00AA03EF">
        <w:rPr>
          <w:rFonts w:hint="eastAsia"/>
          <w:color w:val="000000" w:themeColor="text1"/>
          <w:kern w:val="2"/>
          <w:sz w:val="24"/>
          <w:szCs w:val="22"/>
          <w:lang w:eastAsia="zh-CN"/>
        </w:rPr>
        <w:t>自下而上法</w:t>
      </w:r>
      <w:r w:rsidRPr="00AA03EF">
        <w:rPr>
          <w:rFonts w:hint="eastAsia"/>
          <w:color w:val="000000" w:themeColor="text1"/>
          <w:kern w:val="2"/>
          <w:sz w:val="24"/>
          <w:szCs w:val="22"/>
          <w:lang w:eastAsia="zh-CN"/>
        </w:rPr>
        <w:t>,</w:t>
      </w:r>
      <w:r w:rsidRPr="00AA03EF">
        <w:rPr>
          <w:rFonts w:hint="eastAsia"/>
          <w:color w:val="000000" w:themeColor="text1"/>
          <w:kern w:val="2"/>
          <w:sz w:val="24"/>
          <w:szCs w:val="22"/>
          <w:lang w:eastAsia="zh-CN"/>
        </w:rPr>
        <w:t>参数法。我们采用自下而上和参数法的结合模型</w:t>
      </w:r>
      <w:r w:rsidRPr="00AA03EF">
        <w:rPr>
          <w:rFonts w:hint="eastAsia"/>
          <w:color w:val="000000" w:themeColor="text1"/>
          <w:kern w:val="2"/>
          <w:sz w:val="24"/>
          <w:szCs w:val="22"/>
          <w:lang w:eastAsia="zh-CN"/>
        </w:rPr>
        <w:t>,</w:t>
      </w:r>
      <w:r w:rsidRPr="00AA03EF">
        <w:rPr>
          <w:rFonts w:hint="eastAsia"/>
          <w:color w:val="000000" w:themeColor="text1"/>
          <w:kern w:val="2"/>
          <w:sz w:val="24"/>
          <w:szCs w:val="22"/>
          <w:lang w:eastAsia="zh-CN"/>
        </w:rPr>
        <w:t>步骤如下</w:t>
      </w:r>
      <w:r w:rsidRPr="00AA03EF">
        <w:rPr>
          <w:rFonts w:hint="eastAsia"/>
          <w:color w:val="000000" w:themeColor="text1"/>
          <w:kern w:val="2"/>
          <w:sz w:val="24"/>
          <w:szCs w:val="22"/>
          <w:lang w:eastAsia="zh-CN"/>
        </w:rPr>
        <w:t>:</w:t>
      </w:r>
    </w:p>
    <w:p w:rsidR="00FD048E" w:rsidRPr="00AA03EF" w:rsidRDefault="00FD048E" w:rsidP="00AA03EF">
      <w:pPr>
        <w:pStyle w:val="ad"/>
        <w:ind w:firstLine="480"/>
        <w:rPr>
          <w:color w:val="000000" w:themeColor="text1"/>
          <w:kern w:val="2"/>
          <w:sz w:val="24"/>
          <w:szCs w:val="22"/>
          <w:lang w:eastAsia="zh-CN"/>
        </w:rPr>
      </w:pPr>
      <w:r w:rsidRPr="00AA03EF">
        <w:rPr>
          <w:rFonts w:hint="eastAsia"/>
          <w:color w:val="000000" w:themeColor="text1"/>
          <w:kern w:val="2"/>
          <w:sz w:val="24"/>
          <w:szCs w:val="22"/>
          <w:lang w:eastAsia="zh-CN"/>
        </w:rPr>
        <w:t>对任务进行分解</w:t>
      </w:r>
    </w:p>
    <w:p w:rsidR="00FD048E" w:rsidRPr="00AA03EF" w:rsidRDefault="00FD048E" w:rsidP="00AA03EF">
      <w:pPr>
        <w:pStyle w:val="ad"/>
        <w:ind w:left="1140" w:firstLine="480"/>
        <w:rPr>
          <w:color w:val="000000" w:themeColor="text1"/>
          <w:kern w:val="2"/>
          <w:sz w:val="24"/>
          <w:szCs w:val="22"/>
          <w:lang w:eastAsia="zh-CN"/>
        </w:rPr>
      </w:pPr>
      <w:r w:rsidRPr="00AA03EF">
        <w:rPr>
          <w:rFonts w:hint="eastAsia"/>
          <w:color w:val="000000" w:themeColor="text1"/>
          <w:kern w:val="2"/>
          <w:sz w:val="24"/>
          <w:szCs w:val="22"/>
          <w:lang w:eastAsia="zh-CN"/>
        </w:rPr>
        <w:t>估算每个任务的成本</w:t>
      </w:r>
      <w:r w:rsidRPr="00AA03EF">
        <w:rPr>
          <w:rFonts w:hint="eastAsia"/>
          <w:color w:val="000000" w:themeColor="text1"/>
          <w:kern w:val="2"/>
          <w:sz w:val="24"/>
          <w:szCs w:val="22"/>
          <w:lang w:eastAsia="zh-CN"/>
        </w:rPr>
        <w:t>Ei</w:t>
      </w:r>
    </w:p>
    <w:p w:rsidR="00FD048E" w:rsidRPr="00AA03EF" w:rsidRDefault="00FD048E" w:rsidP="00AA03EF">
      <w:pPr>
        <w:pStyle w:val="ad"/>
        <w:ind w:left="1140" w:firstLine="480"/>
        <w:rPr>
          <w:color w:val="000000" w:themeColor="text1"/>
          <w:kern w:val="2"/>
          <w:sz w:val="24"/>
          <w:szCs w:val="22"/>
          <w:lang w:eastAsia="zh-CN"/>
        </w:rPr>
      </w:pPr>
      <w:r w:rsidRPr="00AA03EF">
        <w:rPr>
          <w:rFonts w:hint="eastAsia"/>
          <w:color w:val="000000" w:themeColor="text1"/>
          <w:kern w:val="2"/>
          <w:sz w:val="24"/>
          <w:szCs w:val="22"/>
          <w:lang w:eastAsia="zh-CN"/>
        </w:rPr>
        <w:t>直接成本</w:t>
      </w:r>
      <w:r w:rsidRPr="00AA03EF">
        <w:rPr>
          <w:rFonts w:hint="eastAsia"/>
          <w:color w:val="000000" w:themeColor="text1"/>
          <w:kern w:val="2"/>
          <w:sz w:val="24"/>
          <w:szCs w:val="22"/>
          <w:lang w:eastAsia="zh-CN"/>
        </w:rPr>
        <w:t>=E1+E2+</w:t>
      </w:r>
      <w:r w:rsidRPr="00AA03EF">
        <w:rPr>
          <w:color w:val="000000" w:themeColor="text1"/>
          <w:kern w:val="2"/>
          <w:sz w:val="24"/>
          <w:szCs w:val="22"/>
          <w:lang w:eastAsia="zh-CN"/>
        </w:rPr>
        <w:t>……</w:t>
      </w:r>
      <w:r w:rsidRPr="00AA03EF">
        <w:rPr>
          <w:rFonts w:hint="eastAsia"/>
          <w:color w:val="000000" w:themeColor="text1"/>
          <w:kern w:val="2"/>
          <w:sz w:val="24"/>
          <w:szCs w:val="22"/>
          <w:lang w:eastAsia="zh-CN"/>
        </w:rPr>
        <w:t>+ Ei+</w:t>
      </w:r>
      <w:r w:rsidRPr="00AA03EF">
        <w:rPr>
          <w:color w:val="000000" w:themeColor="text1"/>
          <w:kern w:val="2"/>
          <w:sz w:val="24"/>
          <w:szCs w:val="22"/>
          <w:lang w:eastAsia="zh-CN"/>
        </w:rPr>
        <w:t>……</w:t>
      </w:r>
      <w:r w:rsidRPr="00AA03EF">
        <w:rPr>
          <w:rFonts w:hint="eastAsia"/>
          <w:color w:val="000000" w:themeColor="text1"/>
          <w:kern w:val="2"/>
          <w:sz w:val="24"/>
          <w:szCs w:val="22"/>
          <w:lang w:eastAsia="zh-CN"/>
        </w:rPr>
        <w:t>+ En</w:t>
      </w:r>
    </w:p>
    <w:p w:rsidR="00FD048E" w:rsidRPr="00AA03EF" w:rsidRDefault="00FD048E" w:rsidP="00AA03EF">
      <w:pPr>
        <w:pStyle w:val="ad"/>
        <w:ind w:firstLine="480"/>
        <w:rPr>
          <w:color w:val="000000" w:themeColor="text1"/>
          <w:sz w:val="24"/>
          <w:lang w:eastAsia="zh-CN"/>
        </w:rPr>
      </w:pPr>
      <w:r w:rsidRPr="00AA03EF">
        <w:rPr>
          <w:rFonts w:hint="eastAsia"/>
          <w:color w:val="000000" w:themeColor="text1"/>
          <w:sz w:val="24"/>
          <w:lang w:eastAsia="zh-CN"/>
        </w:rPr>
        <w:t>间接成本</w:t>
      </w:r>
      <w:r w:rsidRPr="00AA03EF">
        <w:rPr>
          <w:rFonts w:hint="eastAsia"/>
          <w:color w:val="000000" w:themeColor="text1"/>
          <w:sz w:val="24"/>
          <w:lang w:eastAsia="zh-CN"/>
        </w:rPr>
        <w:t>=</w:t>
      </w:r>
      <w:r w:rsidRPr="00AA03EF">
        <w:rPr>
          <w:rFonts w:hint="eastAsia"/>
          <w:color w:val="000000" w:themeColor="text1"/>
          <w:sz w:val="24"/>
          <w:lang w:eastAsia="zh-CN"/>
        </w:rPr>
        <w:t>直接成本</w:t>
      </w:r>
      <w:r w:rsidRPr="00AA03EF">
        <w:rPr>
          <w:rFonts w:hint="eastAsia"/>
          <w:color w:val="000000" w:themeColor="text1"/>
          <w:sz w:val="24"/>
          <w:lang w:eastAsia="zh-CN"/>
        </w:rPr>
        <w:t>*</w:t>
      </w:r>
      <w:r w:rsidRPr="00AA03EF">
        <w:rPr>
          <w:rFonts w:hint="eastAsia"/>
          <w:color w:val="000000" w:themeColor="text1"/>
          <w:sz w:val="24"/>
          <w:lang w:eastAsia="zh-CN"/>
        </w:rPr>
        <w:t>间接成本系数</w:t>
      </w:r>
    </w:p>
    <w:p w:rsidR="00FD048E" w:rsidRPr="00AA03EF" w:rsidRDefault="00FD048E" w:rsidP="00AA03EF">
      <w:pPr>
        <w:pStyle w:val="ad"/>
        <w:ind w:left="1142" w:firstLine="480"/>
        <w:rPr>
          <w:color w:val="000000" w:themeColor="text1"/>
          <w:kern w:val="2"/>
          <w:sz w:val="24"/>
          <w:szCs w:val="22"/>
          <w:lang w:eastAsia="zh-CN"/>
        </w:rPr>
      </w:pPr>
      <w:r w:rsidRPr="00AA03EF">
        <w:rPr>
          <w:rFonts w:hint="eastAsia"/>
          <w:color w:val="000000" w:themeColor="text1"/>
          <w:kern w:val="2"/>
          <w:sz w:val="24"/>
          <w:szCs w:val="22"/>
          <w:lang w:eastAsia="zh-CN"/>
        </w:rPr>
        <w:lastRenderedPageBreak/>
        <w:t>项目总估算成本</w:t>
      </w:r>
      <w:r w:rsidRPr="00AA03EF">
        <w:rPr>
          <w:rFonts w:hint="eastAsia"/>
          <w:color w:val="000000" w:themeColor="text1"/>
          <w:kern w:val="2"/>
          <w:sz w:val="24"/>
          <w:szCs w:val="22"/>
          <w:lang w:eastAsia="zh-CN"/>
        </w:rPr>
        <w:t xml:space="preserve">= </w:t>
      </w:r>
      <w:r w:rsidRPr="00AA03EF">
        <w:rPr>
          <w:rFonts w:hint="eastAsia"/>
          <w:color w:val="000000" w:themeColor="text1"/>
          <w:kern w:val="2"/>
          <w:sz w:val="24"/>
          <w:szCs w:val="22"/>
          <w:lang w:eastAsia="zh-CN"/>
        </w:rPr>
        <w:t>直接成本</w:t>
      </w:r>
      <w:r w:rsidRPr="00AA03EF">
        <w:rPr>
          <w:rFonts w:hint="eastAsia"/>
          <w:color w:val="000000" w:themeColor="text1"/>
          <w:kern w:val="2"/>
          <w:sz w:val="24"/>
          <w:szCs w:val="22"/>
          <w:lang w:eastAsia="zh-CN"/>
        </w:rPr>
        <w:t>+</w:t>
      </w:r>
      <w:r w:rsidRPr="00AA03EF">
        <w:rPr>
          <w:rFonts w:hint="eastAsia"/>
          <w:color w:val="000000" w:themeColor="text1"/>
          <w:kern w:val="2"/>
          <w:sz w:val="24"/>
          <w:szCs w:val="22"/>
          <w:lang w:eastAsia="zh-CN"/>
        </w:rPr>
        <w:t>间接成本</w:t>
      </w:r>
    </w:p>
    <w:p w:rsidR="00FD048E" w:rsidRPr="00AA03EF" w:rsidRDefault="00FD048E" w:rsidP="00AA03EF">
      <w:pPr>
        <w:pStyle w:val="ad"/>
        <w:ind w:left="1142" w:firstLine="480"/>
        <w:rPr>
          <w:color w:val="000000" w:themeColor="text1"/>
          <w:kern w:val="2"/>
          <w:sz w:val="24"/>
          <w:szCs w:val="22"/>
          <w:lang w:eastAsia="zh-CN"/>
        </w:rPr>
      </w:pPr>
      <w:r w:rsidRPr="00AA03EF">
        <w:rPr>
          <w:rFonts w:hint="eastAsia"/>
          <w:color w:val="000000" w:themeColor="text1"/>
          <w:kern w:val="2"/>
          <w:sz w:val="24"/>
          <w:szCs w:val="22"/>
          <w:lang w:eastAsia="zh-CN"/>
        </w:rPr>
        <w:t>项目总报价</w:t>
      </w:r>
      <w:r w:rsidRPr="00AA03EF">
        <w:rPr>
          <w:rFonts w:hint="eastAsia"/>
          <w:color w:val="000000" w:themeColor="text1"/>
          <w:kern w:val="2"/>
          <w:sz w:val="24"/>
          <w:szCs w:val="22"/>
          <w:lang w:eastAsia="zh-CN"/>
        </w:rPr>
        <w:t>=</w:t>
      </w:r>
      <w:r w:rsidRPr="00AA03EF">
        <w:rPr>
          <w:rFonts w:hint="eastAsia"/>
          <w:color w:val="000000" w:themeColor="text1"/>
          <w:kern w:val="2"/>
          <w:sz w:val="24"/>
          <w:szCs w:val="22"/>
          <w:lang w:eastAsia="zh-CN"/>
        </w:rPr>
        <w:t>项目总估算成本</w:t>
      </w:r>
      <w:r w:rsidRPr="00AA03EF">
        <w:rPr>
          <w:rFonts w:hint="eastAsia"/>
          <w:color w:val="000000" w:themeColor="text1"/>
          <w:kern w:val="2"/>
          <w:sz w:val="24"/>
          <w:szCs w:val="22"/>
          <w:lang w:eastAsia="zh-CN"/>
        </w:rPr>
        <w:t>+</w:t>
      </w:r>
      <w:r w:rsidRPr="00AA03EF">
        <w:rPr>
          <w:rFonts w:hint="eastAsia"/>
          <w:color w:val="000000" w:themeColor="text1"/>
          <w:kern w:val="2"/>
          <w:sz w:val="24"/>
          <w:szCs w:val="22"/>
          <w:lang w:eastAsia="zh-CN"/>
        </w:rPr>
        <w:t>风险利润</w:t>
      </w:r>
      <w:r w:rsidRPr="00AA03EF">
        <w:rPr>
          <w:rFonts w:hint="eastAsia"/>
          <w:color w:val="000000" w:themeColor="text1"/>
          <w:kern w:val="2"/>
          <w:sz w:val="24"/>
          <w:szCs w:val="22"/>
          <w:lang w:eastAsia="zh-CN"/>
        </w:rPr>
        <w:t xml:space="preserve"> </w:t>
      </w:r>
    </w:p>
    <w:p w:rsidR="00FD048E" w:rsidRPr="00AA03EF" w:rsidRDefault="00FD048E" w:rsidP="00AA03EF">
      <w:pPr>
        <w:pStyle w:val="ad"/>
        <w:ind w:firstLine="480"/>
        <w:rPr>
          <w:color w:val="000000" w:themeColor="text1"/>
          <w:kern w:val="2"/>
          <w:sz w:val="24"/>
          <w:szCs w:val="22"/>
          <w:lang w:eastAsia="zh-CN"/>
        </w:rPr>
      </w:pPr>
      <w:r w:rsidRPr="00AA03EF">
        <w:rPr>
          <w:rFonts w:hint="eastAsia"/>
          <w:color w:val="000000" w:themeColor="text1"/>
          <w:kern w:val="2"/>
          <w:sz w:val="24"/>
          <w:szCs w:val="22"/>
          <w:lang w:eastAsia="zh-CN"/>
        </w:rPr>
        <w:t>风险利润</w:t>
      </w:r>
      <w:r w:rsidRPr="00AA03EF">
        <w:rPr>
          <w:rFonts w:hint="eastAsia"/>
          <w:color w:val="000000" w:themeColor="text1"/>
          <w:kern w:val="2"/>
          <w:sz w:val="24"/>
          <w:szCs w:val="22"/>
          <w:lang w:eastAsia="zh-CN"/>
        </w:rPr>
        <w:t>=</w:t>
      </w:r>
      <w:r w:rsidRPr="00AA03EF">
        <w:rPr>
          <w:rFonts w:hint="eastAsia"/>
          <w:color w:val="000000" w:themeColor="text1"/>
          <w:kern w:val="2"/>
          <w:sz w:val="24"/>
          <w:szCs w:val="22"/>
          <w:lang w:eastAsia="zh-CN"/>
        </w:rPr>
        <w:t>利润</w:t>
      </w:r>
      <w:r w:rsidRPr="00AA03EF">
        <w:rPr>
          <w:rFonts w:hint="eastAsia"/>
          <w:color w:val="000000" w:themeColor="text1"/>
          <w:kern w:val="2"/>
          <w:sz w:val="24"/>
          <w:szCs w:val="22"/>
          <w:lang w:eastAsia="zh-CN"/>
        </w:rPr>
        <w:t>+</w:t>
      </w:r>
      <w:r w:rsidRPr="00AA03EF">
        <w:rPr>
          <w:rFonts w:hint="eastAsia"/>
          <w:color w:val="000000" w:themeColor="text1"/>
          <w:kern w:val="2"/>
          <w:sz w:val="24"/>
          <w:szCs w:val="22"/>
          <w:lang w:eastAsia="zh-CN"/>
        </w:rPr>
        <w:t>风险基金</w:t>
      </w:r>
      <w:r w:rsidRPr="00AA03EF">
        <w:rPr>
          <w:rFonts w:hint="eastAsia"/>
          <w:color w:val="000000" w:themeColor="text1"/>
          <w:kern w:val="2"/>
          <w:sz w:val="24"/>
          <w:szCs w:val="22"/>
          <w:lang w:eastAsia="zh-CN"/>
        </w:rPr>
        <w:t>+</w:t>
      </w:r>
      <w:r w:rsidRPr="00AA03EF">
        <w:rPr>
          <w:rFonts w:hint="eastAsia"/>
          <w:color w:val="000000" w:themeColor="text1"/>
          <w:kern w:val="2"/>
          <w:sz w:val="24"/>
          <w:szCs w:val="22"/>
          <w:lang w:eastAsia="zh-CN"/>
        </w:rPr>
        <w:t>税</w:t>
      </w:r>
    </w:p>
    <w:p w:rsidR="00FD048E" w:rsidRPr="00AA03EF" w:rsidRDefault="00FD048E" w:rsidP="00AA03EF">
      <w:pPr>
        <w:pStyle w:val="ad"/>
        <w:ind w:firstLine="480"/>
        <w:rPr>
          <w:color w:val="000000" w:themeColor="text1"/>
          <w:kern w:val="2"/>
          <w:sz w:val="24"/>
          <w:szCs w:val="22"/>
          <w:lang w:eastAsia="zh-CN"/>
        </w:rPr>
      </w:pPr>
      <w:r w:rsidRPr="00AA03EF">
        <w:rPr>
          <w:rFonts w:hint="eastAsia"/>
          <w:color w:val="000000" w:themeColor="text1"/>
          <w:kern w:val="2"/>
          <w:sz w:val="24"/>
          <w:szCs w:val="22"/>
          <w:lang w:eastAsia="zh-CN"/>
        </w:rPr>
        <w:t>先估算规模</w:t>
      </w:r>
      <w:r w:rsidRPr="00AA03EF">
        <w:rPr>
          <w:rFonts w:hint="eastAsia"/>
          <w:color w:val="000000" w:themeColor="text1"/>
          <w:kern w:val="2"/>
          <w:sz w:val="24"/>
          <w:szCs w:val="22"/>
          <w:lang w:eastAsia="zh-CN"/>
        </w:rPr>
        <w:t>Qi</w:t>
      </w:r>
      <w:r w:rsidRPr="00AA03EF">
        <w:rPr>
          <w:rFonts w:hint="eastAsia"/>
          <w:color w:val="000000" w:themeColor="text1"/>
          <w:kern w:val="2"/>
          <w:sz w:val="24"/>
          <w:szCs w:val="22"/>
          <w:lang w:eastAsia="zh-CN"/>
        </w:rPr>
        <w:t>，然后估算成本</w:t>
      </w:r>
      <w:r w:rsidRPr="00AA03EF">
        <w:rPr>
          <w:rFonts w:hint="eastAsia"/>
          <w:color w:val="000000" w:themeColor="text1"/>
          <w:kern w:val="2"/>
          <w:sz w:val="24"/>
          <w:szCs w:val="22"/>
          <w:lang w:eastAsia="zh-CN"/>
        </w:rPr>
        <w:t>Ei= Qi *</w:t>
      </w:r>
      <w:r w:rsidRPr="00AA03EF">
        <w:rPr>
          <w:rFonts w:hint="eastAsia"/>
          <w:color w:val="000000" w:themeColor="text1"/>
          <w:kern w:val="2"/>
          <w:sz w:val="24"/>
          <w:szCs w:val="22"/>
          <w:lang w:eastAsia="zh-CN"/>
        </w:rPr>
        <w:t>人力成本参数唯一估计值：</w:t>
      </w:r>
      <w:r w:rsidRPr="00AA03EF">
        <w:rPr>
          <w:rFonts w:hint="eastAsia"/>
          <w:color w:val="000000" w:themeColor="text1"/>
          <w:kern w:val="2"/>
          <w:sz w:val="24"/>
          <w:szCs w:val="22"/>
          <w:lang w:eastAsia="zh-CN"/>
        </w:rPr>
        <w:t>PERT</w:t>
      </w:r>
      <w:r w:rsidRPr="00AA03EF">
        <w:rPr>
          <w:rFonts w:hint="eastAsia"/>
          <w:color w:val="000000" w:themeColor="text1"/>
          <w:kern w:val="2"/>
          <w:sz w:val="24"/>
          <w:szCs w:val="22"/>
          <w:lang w:eastAsia="zh-CN"/>
        </w:rPr>
        <w:t>算法</w:t>
      </w:r>
      <w:r w:rsidRPr="00AA03EF">
        <w:rPr>
          <w:rFonts w:hint="eastAsia"/>
          <w:color w:val="000000" w:themeColor="text1"/>
          <w:kern w:val="2"/>
          <w:sz w:val="24"/>
          <w:szCs w:val="22"/>
          <w:lang w:eastAsia="zh-CN"/>
        </w:rPr>
        <w:t>: Qi=(Max+4Avg+Min)/6</w:t>
      </w:r>
    </w:p>
    <w:p w:rsidR="00FD048E" w:rsidRPr="00AA03EF" w:rsidRDefault="00FD048E" w:rsidP="00AA03EF">
      <w:pPr>
        <w:pStyle w:val="ad"/>
        <w:ind w:firstLine="480"/>
        <w:rPr>
          <w:color w:val="000000" w:themeColor="text1"/>
          <w:kern w:val="2"/>
          <w:sz w:val="24"/>
          <w:szCs w:val="22"/>
          <w:lang w:eastAsia="zh-CN"/>
        </w:rPr>
      </w:pPr>
      <w:r w:rsidRPr="00AA03EF">
        <w:rPr>
          <w:rFonts w:hint="eastAsia"/>
          <w:color w:val="000000" w:themeColor="text1"/>
          <w:kern w:val="2"/>
          <w:sz w:val="24"/>
          <w:szCs w:val="22"/>
          <w:lang w:eastAsia="zh-CN"/>
        </w:rPr>
        <w:tab/>
        <w:t>Qi=</w:t>
      </w:r>
      <w:r w:rsidRPr="00AA03EF">
        <w:rPr>
          <w:rFonts w:hint="eastAsia"/>
          <w:color w:val="000000" w:themeColor="text1"/>
          <w:kern w:val="2"/>
          <w:sz w:val="24"/>
          <w:szCs w:val="22"/>
          <w:lang w:eastAsia="zh-CN"/>
        </w:rPr>
        <w:t>（</w:t>
      </w:r>
      <w:r w:rsidRPr="00AA03EF">
        <w:rPr>
          <w:rFonts w:hint="eastAsia"/>
          <w:color w:val="000000" w:themeColor="text1"/>
          <w:kern w:val="2"/>
          <w:sz w:val="24"/>
          <w:szCs w:val="22"/>
          <w:lang w:eastAsia="zh-CN"/>
        </w:rPr>
        <w:t>3000+2200*4+1500</w:t>
      </w:r>
      <w:r w:rsidRPr="00AA03EF">
        <w:rPr>
          <w:rFonts w:hint="eastAsia"/>
          <w:color w:val="000000" w:themeColor="text1"/>
          <w:kern w:val="2"/>
          <w:sz w:val="24"/>
          <w:szCs w:val="22"/>
          <w:lang w:eastAsia="zh-CN"/>
        </w:rPr>
        <w:t>）</w:t>
      </w:r>
      <w:r w:rsidRPr="00AA03EF">
        <w:rPr>
          <w:rFonts w:hint="eastAsia"/>
          <w:color w:val="000000" w:themeColor="text1"/>
          <w:kern w:val="2"/>
          <w:sz w:val="24"/>
          <w:szCs w:val="22"/>
          <w:lang w:eastAsia="zh-CN"/>
        </w:rPr>
        <w:t>/6=2216</w:t>
      </w:r>
    </w:p>
    <w:p w:rsidR="00FD048E" w:rsidRPr="00AA03EF" w:rsidRDefault="00FD048E" w:rsidP="00AA03EF">
      <w:pPr>
        <w:pStyle w:val="ad"/>
        <w:ind w:firstLine="480"/>
        <w:rPr>
          <w:color w:val="000000" w:themeColor="text1"/>
          <w:kern w:val="2"/>
          <w:sz w:val="24"/>
          <w:szCs w:val="22"/>
          <w:lang w:eastAsia="zh-CN"/>
        </w:rPr>
      </w:pPr>
      <w:r w:rsidRPr="00AA03EF">
        <w:rPr>
          <w:rFonts w:hint="eastAsia"/>
          <w:color w:val="000000" w:themeColor="text1"/>
          <w:kern w:val="2"/>
          <w:sz w:val="24"/>
          <w:szCs w:val="22"/>
          <w:lang w:eastAsia="zh-CN"/>
        </w:rPr>
        <w:t>由于是作业（通过学习来增长知识）无人力成本，假设</w:t>
      </w:r>
      <w:r w:rsidRPr="00AA03EF">
        <w:rPr>
          <w:rFonts w:hint="eastAsia"/>
          <w:color w:val="000000" w:themeColor="text1"/>
          <w:kern w:val="2"/>
          <w:sz w:val="24"/>
          <w:szCs w:val="22"/>
          <w:lang w:eastAsia="zh-CN"/>
        </w:rPr>
        <w:t>1</w:t>
      </w:r>
      <w:r w:rsidRPr="00AA03EF">
        <w:rPr>
          <w:rFonts w:hint="eastAsia"/>
          <w:color w:val="000000" w:themeColor="text1"/>
          <w:kern w:val="2"/>
          <w:sz w:val="24"/>
          <w:szCs w:val="22"/>
          <w:lang w:eastAsia="zh-CN"/>
        </w:rPr>
        <w:t>行代码</w:t>
      </w:r>
      <w:r w:rsidRPr="00AA03EF">
        <w:rPr>
          <w:rFonts w:hint="eastAsia"/>
          <w:color w:val="000000" w:themeColor="text1"/>
          <w:kern w:val="2"/>
          <w:sz w:val="24"/>
          <w:szCs w:val="22"/>
          <w:lang w:eastAsia="zh-CN"/>
        </w:rPr>
        <w:t>1</w:t>
      </w:r>
      <w:r w:rsidRPr="00AA03EF">
        <w:rPr>
          <w:rFonts w:hint="eastAsia"/>
          <w:color w:val="000000" w:themeColor="text1"/>
          <w:kern w:val="2"/>
          <w:sz w:val="24"/>
          <w:szCs w:val="22"/>
          <w:lang w:eastAsia="zh-CN"/>
        </w:rPr>
        <w:t>元则直接成本为</w:t>
      </w:r>
      <w:r w:rsidRPr="00AA03EF">
        <w:rPr>
          <w:rFonts w:hint="eastAsia"/>
          <w:color w:val="000000" w:themeColor="text1"/>
          <w:kern w:val="2"/>
          <w:sz w:val="24"/>
          <w:szCs w:val="22"/>
          <w:lang w:eastAsia="zh-CN"/>
        </w:rPr>
        <w:t>2216</w:t>
      </w:r>
      <w:r w:rsidRPr="00AA03EF">
        <w:rPr>
          <w:rFonts w:hint="eastAsia"/>
          <w:color w:val="000000" w:themeColor="text1"/>
          <w:kern w:val="2"/>
          <w:sz w:val="24"/>
          <w:szCs w:val="22"/>
          <w:lang w:eastAsia="zh-CN"/>
        </w:rPr>
        <w:t>元</w:t>
      </w:r>
    </w:p>
    <w:p w:rsidR="00091888" w:rsidRPr="00AA03EF" w:rsidRDefault="00FD048E" w:rsidP="00EB4597">
      <w:pPr>
        <w:pStyle w:val="3"/>
      </w:pPr>
      <w:bookmarkStart w:id="144" w:name="_Toc464199042"/>
      <w:r w:rsidRPr="00AA03EF">
        <w:rPr>
          <w:rFonts w:hint="eastAsia"/>
        </w:rPr>
        <w:t>10.4</w:t>
      </w:r>
      <w:r w:rsidRPr="00AA03EF">
        <w:rPr>
          <w:rFonts w:hint="eastAsia"/>
        </w:rPr>
        <w:t>关键计算机资源估算</w:t>
      </w:r>
      <w:bookmarkEnd w:id="144"/>
    </w:p>
    <w:p w:rsidR="00091888" w:rsidRPr="00AA03EF" w:rsidRDefault="00091888" w:rsidP="00AA03EF">
      <w:pPr>
        <w:spacing w:line="360" w:lineRule="auto"/>
        <w:ind w:firstLineChars="200" w:firstLine="480"/>
        <w:rPr>
          <w:sz w:val="24"/>
        </w:rPr>
      </w:pPr>
      <w:r w:rsidRPr="00AA03EF">
        <w:rPr>
          <w:sz w:val="24"/>
        </w:rPr>
        <w:tab/>
      </w:r>
      <w:r w:rsidRPr="00AA03EF">
        <w:rPr>
          <w:rFonts w:hint="eastAsia"/>
          <w:sz w:val="24"/>
        </w:rPr>
        <w:t>需要一个服务器，</w:t>
      </w:r>
      <w:r w:rsidR="00FF352A" w:rsidRPr="00AA03EF">
        <w:rPr>
          <w:rFonts w:hint="eastAsia"/>
          <w:sz w:val="24"/>
        </w:rPr>
        <w:t>网络宽带，</w:t>
      </w:r>
      <w:r w:rsidR="00221626" w:rsidRPr="00AA03EF">
        <w:rPr>
          <w:rFonts w:hint="eastAsia"/>
          <w:sz w:val="24"/>
        </w:rPr>
        <w:t>计算机。</w:t>
      </w:r>
    </w:p>
    <w:p w:rsidR="00FD048E" w:rsidRPr="00AA03EF" w:rsidRDefault="00FD048E" w:rsidP="00EB4597">
      <w:pPr>
        <w:pStyle w:val="3"/>
      </w:pPr>
      <w:bookmarkStart w:id="145" w:name="_Toc464199043"/>
      <w:r w:rsidRPr="00AA03EF">
        <w:rPr>
          <w:rFonts w:hint="eastAsia"/>
        </w:rPr>
        <w:t>10.5</w:t>
      </w:r>
      <w:r w:rsidRPr="00AA03EF">
        <w:rPr>
          <w:rFonts w:hint="eastAsia"/>
        </w:rPr>
        <w:t>管理预留</w:t>
      </w:r>
      <w:bookmarkEnd w:id="145"/>
    </w:p>
    <w:p w:rsidR="006609F8" w:rsidRPr="00AA03EF" w:rsidRDefault="00C041EF" w:rsidP="00AA03EF">
      <w:pPr>
        <w:spacing w:line="360" w:lineRule="auto"/>
        <w:ind w:firstLineChars="200" w:firstLine="480"/>
        <w:rPr>
          <w:sz w:val="24"/>
        </w:rPr>
      </w:pPr>
      <w:r w:rsidRPr="00AA03EF">
        <w:rPr>
          <w:sz w:val="24"/>
        </w:rPr>
        <w:tab/>
      </w:r>
      <w:r w:rsidR="007F1AF4" w:rsidRPr="00AA03EF">
        <w:rPr>
          <w:rFonts w:hint="eastAsia"/>
          <w:sz w:val="24"/>
        </w:rPr>
        <w:t>把工程源代码在另一台机器上进行备份，以及相关的数据资源也都进行备份。</w:t>
      </w:r>
      <w:r w:rsidR="00CE304F" w:rsidRPr="00AA03EF">
        <w:rPr>
          <w:rFonts w:hint="eastAsia"/>
          <w:sz w:val="24"/>
        </w:rPr>
        <w:t>在网站工作的期间都进行</w:t>
      </w:r>
      <w:r w:rsidR="00332163" w:rsidRPr="00AA03EF">
        <w:rPr>
          <w:rFonts w:hint="eastAsia"/>
          <w:sz w:val="24"/>
        </w:rPr>
        <w:t>保证有备份的设施以免出现空档。</w:t>
      </w:r>
    </w:p>
    <w:p w:rsidR="00FD048E" w:rsidRPr="00AA03EF" w:rsidRDefault="00FD048E" w:rsidP="00EB4597">
      <w:pPr>
        <w:pStyle w:val="2"/>
      </w:pPr>
      <w:bookmarkStart w:id="146" w:name="_Toc464199044"/>
      <w:r w:rsidRPr="00AA03EF">
        <w:rPr>
          <w:rFonts w:hint="eastAsia"/>
        </w:rPr>
        <w:t xml:space="preserve">11 </w:t>
      </w:r>
      <w:r w:rsidRPr="00AA03EF">
        <w:rPr>
          <w:rFonts w:hint="eastAsia"/>
        </w:rPr>
        <w:t>风险管理</w:t>
      </w:r>
      <w:bookmarkEnd w:id="146"/>
    </w:p>
    <w:p w:rsidR="00FD048E" w:rsidRPr="00EB4597" w:rsidRDefault="00FD048E" w:rsidP="00EB4597">
      <w:pPr>
        <w:pStyle w:val="3"/>
        <w:rPr>
          <w:rStyle w:val="ac"/>
          <w:rFonts w:ascii="Times New Roman" w:eastAsia="宋体" w:hAnsi="Times New Roman" w:cs="Times New Roman"/>
          <w:b/>
          <w:bCs/>
        </w:rPr>
      </w:pPr>
      <w:bookmarkStart w:id="147" w:name="_Toc367709345"/>
      <w:bookmarkStart w:id="148" w:name="_Toc464199045"/>
      <w:r w:rsidRPr="00EB4597">
        <w:rPr>
          <w:rStyle w:val="ac"/>
          <w:rFonts w:ascii="Times New Roman" w:eastAsia="宋体" w:hAnsi="Times New Roman" w:cs="Times New Roman" w:hint="eastAsia"/>
          <w:b/>
          <w:bCs/>
        </w:rPr>
        <w:t>11.1</w:t>
      </w:r>
      <w:r w:rsidRPr="00EB4597">
        <w:rPr>
          <w:rStyle w:val="ac"/>
          <w:rFonts w:ascii="Times New Roman" w:eastAsia="宋体" w:hAnsi="Times New Roman" w:cs="Times New Roman"/>
          <w:b/>
          <w:bCs/>
        </w:rPr>
        <w:t>计划编制风险</w:t>
      </w:r>
      <w:bookmarkEnd w:id="147"/>
      <w:bookmarkEnd w:id="148"/>
    </w:p>
    <w:p w:rsidR="00FD048E" w:rsidRPr="00EB4597" w:rsidRDefault="00811616" w:rsidP="00EB4597">
      <w:pPr>
        <w:pStyle w:val="3"/>
      </w:pPr>
      <w:bookmarkStart w:id="149" w:name="_Toc367709346"/>
      <w:r w:rsidRPr="00EB4597">
        <w:t> </w:t>
      </w:r>
      <w:bookmarkStart w:id="150" w:name="_Toc464199046"/>
      <w:r w:rsidR="00FD048E" w:rsidRPr="00EB4597">
        <w:rPr>
          <w:rFonts w:hint="eastAsia"/>
        </w:rPr>
        <w:t>11.1.1</w:t>
      </w:r>
      <w:r w:rsidR="00FD048E" w:rsidRPr="00EB4597">
        <w:rPr>
          <w:rFonts w:hint="eastAsia"/>
        </w:rPr>
        <w:t>可能</w:t>
      </w:r>
      <w:r w:rsidR="00FD048E" w:rsidRPr="00EB4597">
        <w:t>存在的问题：</w:t>
      </w:r>
      <w:bookmarkEnd w:id="149"/>
      <w:bookmarkEnd w:id="150"/>
    </w:p>
    <w:p w:rsidR="00FD048E" w:rsidRPr="00AA03EF" w:rsidRDefault="00FD048E" w:rsidP="00AA03EF">
      <w:pPr>
        <w:autoSpaceDE w:val="0"/>
        <w:autoSpaceDN w:val="0"/>
        <w:adjustRightInd w:val="0"/>
        <w:spacing w:line="360" w:lineRule="auto"/>
        <w:ind w:firstLineChars="200" w:firstLine="480"/>
        <w:jc w:val="left"/>
        <w:rPr>
          <w:color w:val="000000" w:themeColor="text1"/>
          <w:sz w:val="24"/>
        </w:rPr>
      </w:pPr>
      <w:r w:rsidRPr="00AA03EF">
        <w:rPr>
          <w:rFonts w:hint="eastAsia"/>
          <w:color w:val="000000" w:themeColor="text1"/>
          <w:sz w:val="24"/>
        </w:rPr>
        <w:t>计划、资源和产品的定义完全由客户或上层领导决定，忽略了软件项目组整体意见，并且这些决定不完全一致。</w:t>
      </w:r>
      <w:r w:rsidRPr="00AA03EF">
        <w:rPr>
          <w:rFonts w:hint="eastAsia"/>
          <w:color w:val="000000" w:themeColor="text1"/>
          <w:sz w:val="24"/>
        </w:rPr>
        <w:t> </w:t>
      </w:r>
      <w:r w:rsidRPr="00AA03EF">
        <w:rPr>
          <w:rFonts w:hint="eastAsia"/>
          <w:color w:val="000000" w:themeColor="text1"/>
          <w:sz w:val="24"/>
        </w:rPr>
        <w:t>计划忽略了必要的任务和活动。致使</w:t>
      </w:r>
      <w:r w:rsidRPr="00AA03EF">
        <w:rPr>
          <w:rFonts w:hint="eastAsia"/>
          <w:color w:val="000000" w:themeColor="text1"/>
          <w:sz w:val="24"/>
        </w:rPr>
        <w:t> </w:t>
      </w:r>
      <w:r w:rsidRPr="00AA03EF">
        <w:rPr>
          <w:rFonts w:hint="eastAsia"/>
          <w:color w:val="000000" w:themeColor="text1"/>
          <w:sz w:val="24"/>
        </w:rPr>
        <w:t>计划不切实际。计划基于特定的项目组人员、需要特定的技能，但是在有限的时间，精力下，难以得到这样的项目组人员或者无法完成特定技术的学习。</w:t>
      </w:r>
      <w:r w:rsidRPr="00AA03EF">
        <w:rPr>
          <w:rFonts w:hint="eastAsia"/>
          <w:color w:val="000000" w:themeColor="text1"/>
          <w:sz w:val="24"/>
        </w:rPr>
        <w:t> </w:t>
      </w:r>
      <w:r w:rsidRPr="00AA03EF">
        <w:rPr>
          <w:rFonts w:hint="eastAsia"/>
          <w:color w:val="000000" w:themeColor="text1"/>
          <w:sz w:val="24"/>
        </w:rPr>
        <w:t>软件规模估算过于乐观。</w:t>
      </w:r>
      <w:r w:rsidRPr="00AA03EF">
        <w:rPr>
          <w:rFonts w:hint="eastAsia"/>
          <w:color w:val="000000" w:themeColor="text1"/>
          <w:sz w:val="24"/>
        </w:rPr>
        <w:t> </w:t>
      </w:r>
      <w:r w:rsidRPr="00AA03EF">
        <w:rPr>
          <w:rFonts w:hint="eastAsia"/>
          <w:color w:val="000000" w:themeColor="text1"/>
          <w:sz w:val="24"/>
        </w:rPr>
        <w:t>工作量估算过于乐观。</w:t>
      </w:r>
      <w:r w:rsidRPr="00AA03EF">
        <w:rPr>
          <w:rFonts w:hint="eastAsia"/>
          <w:color w:val="000000" w:themeColor="text1"/>
          <w:sz w:val="24"/>
        </w:rPr>
        <w:t> </w:t>
      </w:r>
      <w:r w:rsidRPr="00AA03EF">
        <w:rPr>
          <w:rFonts w:hint="eastAsia"/>
          <w:color w:val="000000" w:themeColor="text1"/>
          <w:sz w:val="24"/>
        </w:rPr>
        <w:t>进度的压力造成生产率的下降。</w:t>
      </w:r>
      <w:r w:rsidRPr="00AA03EF">
        <w:rPr>
          <w:rFonts w:hint="eastAsia"/>
          <w:color w:val="000000" w:themeColor="text1"/>
          <w:sz w:val="24"/>
        </w:rPr>
        <w:t> </w:t>
      </w:r>
      <w:r w:rsidRPr="00AA03EF">
        <w:rPr>
          <w:rFonts w:hint="eastAsia"/>
          <w:color w:val="000000" w:themeColor="text1"/>
          <w:sz w:val="24"/>
        </w:rPr>
        <w:t>目标日期提前，但没有相应地调整产品范围和可用资源。</w:t>
      </w:r>
      <w:r w:rsidRPr="00AA03EF">
        <w:rPr>
          <w:rFonts w:hint="eastAsia"/>
          <w:color w:val="000000" w:themeColor="text1"/>
          <w:sz w:val="24"/>
        </w:rPr>
        <w:t> </w:t>
      </w:r>
      <w:r w:rsidRPr="00AA03EF">
        <w:rPr>
          <w:rFonts w:hint="eastAsia"/>
          <w:color w:val="000000" w:themeColor="text1"/>
          <w:sz w:val="24"/>
        </w:rPr>
        <w:t>一个关键任务的延迟导致其他相关任务的连锁反应。</w:t>
      </w:r>
    </w:p>
    <w:p w:rsidR="00FD048E" w:rsidRPr="00EB4597" w:rsidRDefault="00FD048E" w:rsidP="00EB4597">
      <w:pPr>
        <w:pStyle w:val="3"/>
      </w:pPr>
      <w:bookmarkStart w:id="151" w:name="_Toc367709347"/>
      <w:bookmarkStart w:id="152" w:name="_Toc464199047"/>
      <w:r w:rsidRPr="00EB4597">
        <w:rPr>
          <w:rFonts w:hint="eastAsia"/>
        </w:rPr>
        <w:lastRenderedPageBreak/>
        <w:t>11.1.2</w:t>
      </w:r>
      <w:r w:rsidRPr="00EB4597">
        <w:rPr>
          <w:rFonts w:hint="eastAsia"/>
        </w:rPr>
        <w:t>解决</w:t>
      </w:r>
      <w:r w:rsidRPr="00EB4597">
        <w:t>方案：</w:t>
      </w:r>
      <w:bookmarkEnd w:id="151"/>
      <w:bookmarkEnd w:id="152"/>
    </w:p>
    <w:p w:rsidR="00FD048E" w:rsidRPr="00AA03EF" w:rsidRDefault="00FD048E" w:rsidP="00AA03EF">
      <w:pPr>
        <w:pStyle w:val="Style5"/>
        <w:spacing w:line="360" w:lineRule="auto"/>
        <w:ind w:firstLine="480"/>
        <w:rPr>
          <w:rFonts w:ascii="Times New Roman" w:hAnsi="Times New Roman"/>
          <w:color w:val="000000" w:themeColor="text1"/>
          <w:sz w:val="24"/>
          <w:szCs w:val="24"/>
        </w:rPr>
      </w:pPr>
      <w:r w:rsidRPr="00AA03EF">
        <w:rPr>
          <w:rFonts w:ascii="Times New Roman" w:hAnsi="Times New Roman" w:hint="eastAsia"/>
          <w:color w:val="000000" w:themeColor="text1"/>
          <w:sz w:val="24"/>
          <w:szCs w:val="24"/>
        </w:rPr>
        <w:t>进行项目计划之前，充分和项目组组员进行讨论，了解各项目组员的具体情况。并且对项目进行深入的分析，客观的分析项目组存在的问题，以及可能导致的后果，提高项目规模估计的准确度。可使用项目管理工具进行管理跟踪和控制。</w:t>
      </w:r>
    </w:p>
    <w:p w:rsidR="00FD048E" w:rsidRPr="00EB4597" w:rsidRDefault="00FD048E" w:rsidP="00EB4597">
      <w:pPr>
        <w:pStyle w:val="3"/>
        <w:rPr>
          <w:rStyle w:val="ac"/>
          <w:rFonts w:ascii="Times New Roman" w:eastAsia="宋体" w:hAnsi="Times New Roman" w:cs="Times New Roman"/>
          <w:b/>
          <w:bCs/>
        </w:rPr>
      </w:pPr>
      <w:bookmarkStart w:id="153" w:name="_Toc367709348"/>
      <w:bookmarkStart w:id="154" w:name="_Toc464199048"/>
      <w:r w:rsidRPr="00EB4597">
        <w:rPr>
          <w:rStyle w:val="ac"/>
          <w:rFonts w:ascii="Times New Roman" w:eastAsia="宋体" w:hAnsi="Times New Roman" w:cs="Times New Roman" w:hint="eastAsia"/>
          <w:b/>
          <w:bCs/>
        </w:rPr>
        <w:t>11.2</w:t>
      </w:r>
      <w:r w:rsidRPr="00EB4597">
        <w:rPr>
          <w:rStyle w:val="ac"/>
          <w:rFonts w:ascii="Times New Roman" w:eastAsia="宋体" w:hAnsi="Times New Roman" w:cs="Times New Roman"/>
          <w:b/>
          <w:bCs/>
        </w:rPr>
        <w:t> </w:t>
      </w:r>
      <w:r w:rsidRPr="00EB4597">
        <w:rPr>
          <w:rStyle w:val="ac"/>
          <w:rFonts w:ascii="Times New Roman" w:eastAsia="宋体" w:hAnsi="Times New Roman" w:cs="Times New Roman"/>
          <w:b/>
          <w:bCs/>
        </w:rPr>
        <w:t>组织和管理风险</w:t>
      </w:r>
      <w:bookmarkEnd w:id="153"/>
      <w:bookmarkEnd w:id="154"/>
    </w:p>
    <w:p w:rsidR="00FD048E" w:rsidRPr="00EB4597" w:rsidRDefault="00FD048E" w:rsidP="00EB4597">
      <w:pPr>
        <w:pStyle w:val="3"/>
      </w:pPr>
      <w:bookmarkStart w:id="155" w:name="_Toc367709349"/>
      <w:bookmarkStart w:id="156" w:name="_Toc464199049"/>
      <w:r w:rsidRPr="00EB4597">
        <w:rPr>
          <w:rFonts w:hint="eastAsia"/>
        </w:rPr>
        <w:t>11.2.1</w:t>
      </w:r>
      <w:r w:rsidRPr="00EB4597">
        <w:rPr>
          <w:rFonts w:hint="eastAsia"/>
        </w:rPr>
        <w:t>可能</w:t>
      </w:r>
      <w:r w:rsidRPr="00EB4597">
        <w:t>存在的问题：</w:t>
      </w:r>
      <w:bookmarkEnd w:id="155"/>
      <w:bookmarkEnd w:id="156"/>
    </w:p>
    <w:p w:rsidR="00FD048E" w:rsidRPr="00AA03EF" w:rsidRDefault="00FD048E" w:rsidP="00AA03EF">
      <w:pPr>
        <w:pStyle w:val="Style5"/>
        <w:spacing w:line="360" w:lineRule="auto"/>
        <w:ind w:firstLine="480"/>
        <w:rPr>
          <w:rFonts w:ascii="Times New Roman" w:hAnsi="Times New Roman"/>
          <w:color w:val="000000" w:themeColor="text1"/>
          <w:sz w:val="24"/>
          <w:szCs w:val="24"/>
        </w:rPr>
      </w:pPr>
      <w:r w:rsidRPr="00AA03EF">
        <w:rPr>
          <w:rFonts w:ascii="Times New Roman" w:hAnsi="Times New Roman" w:hint="eastAsia"/>
          <w:sz w:val="24"/>
        </w:rPr>
        <w:tab/>
      </w:r>
      <w:r w:rsidRPr="00AA03EF">
        <w:rPr>
          <w:rFonts w:ascii="Times New Roman" w:hAnsi="Times New Roman" w:hint="eastAsia"/>
          <w:color w:val="000000" w:themeColor="text1"/>
          <w:sz w:val="24"/>
          <w:szCs w:val="24"/>
        </w:rPr>
        <w:t>缺乏强有力、有凝聚力的领导。</w:t>
      </w:r>
      <w:r w:rsidRPr="00AA03EF">
        <w:rPr>
          <w:rFonts w:ascii="Times New Roman" w:hAnsi="Times New Roman" w:hint="eastAsia"/>
          <w:color w:val="000000" w:themeColor="text1"/>
          <w:sz w:val="24"/>
          <w:szCs w:val="24"/>
        </w:rPr>
        <w:t> </w:t>
      </w:r>
      <w:r w:rsidRPr="00AA03EF">
        <w:rPr>
          <w:rFonts w:ascii="Times New Roman" w:hAnsi="Times New Roman" w:hint="eastAsia"/>
          <w:color w:val="000000" w:themeColor="text1"/>
          <w:sz w:val="24"/>
          <w:szCs w:val="24"/>
        </w:rPr>
        <w:t>无法正确协调项目组成员之间的关系，导致软件项目小组能力下降。</w:t>
      </w:r>
      <w:r w:rsidRPr="00AA03EF">
        <w:rPr>
          <w:rFonts w:ascii="Times New Roman" w:hAnsi="Times New Roman" w:hint="eastAsia"/>
          <w:color w:val="000000" w:themeColor="text1"/>
          <w:sz w:val="24"/>
          <w:szCs w:val="24"/>
        </w:rPr>
        <w:t> </w:t>
      </w:r>
      <w:r w:rsidRPr="00AA03EF">
        <w:rPr>
          <w:rFonts w:ascii="Times New Roman" w:hAnsi="Times New Roman" w:hint="eastAsia"/>
          <w:color w:val="000000" w:themeColor="text1"/>
          <w:sz w:val="24"/>
          <w:szCs w:val="24"/>
        </w:rPr>
        <w:t>削减预算打乱软件项目计划。</w:t>
      </w:r>
      <w:r w:rsidRPr="00AA03EF">
        <w:rPr>
          <w:rFonts w:ascii="Times New Roman" w:hAnsi="Times New Roman" w:hint="eastAsia"/>
          <w:color w:val="000000" w:themeColor="text1"/>
          <w:sz w:val="24"/>
          <w:szCs w:val="24"/>
        </w:rPr>
        <w:t> </w:t>
      </w:r>
      <w:r w:rsidRPr="00AA03EF">
        <w:rPr>
          <w:rFonts w:ascii="Times New Roman" w:hAnsi="Times New Roman" w:hint="eastAsia"/>
          <w:color w:val="000000" w:themeColor="text1"/>
          <w:sz w:val="24"/>
          <w:szCs w:val="24"/>
        </w:rPr>
        <w:t>低效的项目组织结构降低软件开发的生产率。</w:t>
      </w:r>
      <w:r w:rsidRPr="00AA03EF">
        <w:rPr>
          <w:rFonts w:ascii="Times New Roman" w:hAnsi="Times New Roman" w:hint="eastAsia"/>
          <w:color w:val="000000" w:themeColor="text1"/>
          <w:sz w:val="24"/>
          <w:szCs w:val="24"/>
        </w:rPr>
        <w:t> </w:t>
      </w:r>
      <w:r w:rsidRPr="00AA03EF">
        <w:rPr>
          <w:rFonts w:ascii="Times New Roman" w:hAnsi="Times New Roman" w:hint="eastAsia"/>
          <w:color w:val="000000" w:themeColor="text1"/>
          <w:sz w:val="24"/>
          <w:szCs w:val="24"/>
        </w:rPr>
        <w:t>管理层审查</w:t>
      </w:r>
      <w:r w:rsidRPr="00AA03EF">
        <w:rPr>
          <w:rFonts w:ascii="Times New Roman" w:hAnsi="Times New Roman" w:hint="eastAsia"/>
          <w:color w:val="000000" w:themeColor="text1"/>
          <w:sz w:val="24"/>
          <w:szCs w:val="24"/>
        </w:rPr>
        <w:t>/</w:t>
      </w:r>
      <w:r w:rsidRPr="00AA03EF">
        <w:rPr>
          <w:rFonts w:ascii="Times New Roman" w:hAnsi="Times New Roman" w:hint="eastAsia"/>
          <w:color w:val="000000" w:themeColor="text1"/>
          <w:sz w:val="24"/>
          <w:szCs w:val="24"/>
        </w:rPr>
        <w:t>决策的周期比预期时间长。</w:t>
      </w:r>
      <w:r w:rsidRPr="00AA03EF">
        <w:rPr>
          <w:rFonts w:ascii="Times New Roman" w:hAnsi="Times New Roman" w:hint="eastAsia"/>
          <w:color w:val="000000" w:themeColor="text1"/>
          <w:sz w:val="24"/>
          <w:szCs w:val="24"/>
        </w:rPr>
        <w:t> </w:t>
      </w:r>
      <w:r w:rsidRPr="00AA03EF">
        <w:rPr>
          <w:rFonts w:ascii="Times New Roman" w:hAnsi="Times New Roman" w:hint="eastAsia"/>
          <w:color w:val="000000" w:themeColor="text1"/>
          <w:sz w:val="24"/>
          <w:szCs w:val="24"/>
        </w:rPr>
        <w:t>管理层作出了打击软件项目组积极性的决定。</w:t>
      </w:r>
      <w:r w:rsidRPr="00AA03EF">
        <w:rPr>
          <w:rFonts w:ascii="Times New Roman" w:hAnsi="Times New Roman" w:hint="eastAsia"/>
          <w:color w:val="000000" w:themeColor="text1"/>
          <w:sz w:val="24"/>
          <w:szCs w:val="24"/>
        </w:rPr>
        <w:t> </w:t>
      </w:r>
      <w:r w:rsidRPr="00AA03EF">
        <w:rPr>
          <w:rFonts w:ascii="Times New Roman" w:hAnsi="Times New Roman" w:hint="eastAsia"/>
          <w:color w:val="000000" w:themeColor="text1"/>
          <w:sz w:val="24"/>
          <w:szCs w:val="24"/>
        </w:rPr>
        <w:t>计划性太差，无法适应期望的开发速度。</w:t>
      </w:r>
      <w:r w:rsidRPr="00AA03EF">
        <w:rPr>
          <w:rFonts w:ascii="Times New Roman" w:hAnsi="Times New Roman" w:hint="eastAsia"/>
          <w:color w:val="000000" w:themeColor="text1"/>
          <w:sz w:val="24"/>
          <w:szCs w:val="24"/>
        </w:rPr>
        <w:t> </w:t>
      </w:r>
      <w:r w:rsidRPr="00AA03EF">
        <w:rPr>
          <w:rFonts w:ascii="Times New Roman" w:hAnsi="Times New Roman" w:hint="eastAsia"/>
          <w:color w:val="000000" w:themeColor="text1"/>
          <w:sz w:val="24"/>
          <w:szCs w:val="24"/>
        </w:rPr>
        <w:t>软件项目计划由于压力而放弃，导致开发混乱。</w:t>
      </w:r>
      <w:r w:rsidRPr="00AA03EF">
        <w:rPr>
          <w:rFonts w:ascii="Times New Roman" w:hAnsi="Times New Roman" w:hint="eastAsia"/>
          <w:color w:val="000000" w:themeColor="text1"/>
          <w:sz w:val="24"/>
          <w:szCs w:val="24"/>
        </w:rPr>
        <w:t> </w:t>
      </w:r>
      <w:r w:rsidRPr="00AA03EF">
        <w:rPr>
          <w:rFonts w:ascii="Times New Roman" w:hAnsi="Times New Roman" w:hint="eastAsia"/>
          <w:color w:val="000000" w:themeColor="text1"/>
          <w:sz w:val="24"/>
          <w:szCs w:val="24"/>
        </w:rPr>
        <w:t>管理方面的英雄主义，忽视客观确切的状态报告，降低发现和改正问题的能力。</w:t>
      </w:r>
    </w:p>
    <w:p w:rsidR="00FD048E" w:rsidRPr="00EB4597" w:rsidRDefault="00FD048E" w:rsidP="00EB4597">
      <w:pPr>
        <w:pStyle w:val="3"/>
      </w:pPr>
      <w:bookmarkStart w:id="157" w:name="_Toc367709350"/>
      <w:bookmarkStart w:id="158" w:name="_Toc464199050"/>
      <w:r w:rsidRPr="00EB4597">
        <w:rPr>
          <w:rFonts w:hint="eastAsia"/>
        </w:rPr>
        <w:t>11.2.2</w:t>
      </w:r>
      <w:r w:rsidRPr="00EB4597">
        <w:rPr>
          <w:rFonts w:hint="eastAsia"/>
        </w:rPr>
        <w:t>解决</w:t>
      </w:r>
      <w:r w:rsidRPr="00EB4597">
        <w:t>方案：</w:t>
      </w:r>
      <w:bookmarkEnd w:id="157"/>
      <w:bookmarkEnd w:id="158"/>
    </w:p>
    <w:p w:rsidR="00FD048E" w:rsidRPr="00AA03EF" w:rsidRDefault="00FD048E" w:rsidP="00AA03EF">
      <w:pPr>
        <w:pStyle w:val="Style5"/>
        <w:spacing w:line="360" w:lineRule="auto"/>
        <w:ind w:firstLine="480"/>
        <w:rPr>
          <w:rFonts w:ascii="Times New Roman" w:hAnsi="Times New Roman"/>
          <w:color w:val="000000" w:themeColor="text1"/>
          <w:sz w:val="24"/>
          <w:szCs w:val="24"/>
        </w:rPr>
      </w:pPr>
      <w:r w:rsidRPr="00AA03EF">
        <w:rPr>
          <w:rFonts w:ascii="Times New Roman" w:hAnsi="Times New Roman" w:hint="eastAsia"/>
          <w:color w:val="000000" w:themeColor="text1"/>
          <w:sz w:val="24"/>
          <w:szCs w:val="24"/>
        </w:rPr>
        <w:t>选择合适的领导人员。项目组组长应该有统筹、协调项目组的能力，能够听取组员的意见和建议。充分、合理的分析每一个组员的具体情况，合理分工，合理计划。在出现意外突发情况的时候，组长可以及时的发现，并且找到合理的解决方案。组长在计划项目的时候应该细化项目计划，充分发挥各个项目组组员的优点。通过多种方法，提高组员的开发积极性等。</w:t>
      </w:r>
    </w:p>
    <w:p w:rsidR="00FD048E" w:rsidRPr="00AA03EF" w:rsidRDefault="00FD048E" w:rsidP="00EB4597">
      <w:pPr>
        <w:pStyle w:val="3"/>
        <w:rPr>
          <w:rStyle w:val="ac"/>
          <w:rFonts w:ascii="Times New Roman" w:eastAsia="宋体" w:hAnsi="Times New Roman" w:cs="Times New Roman"/>
          <w:b/>
          <w:bCs/>
          <w:sz w:val="24"/>
        </w:rPr>
      </w:pPr>
      <w:bookmarkStart w:id="159" w:name="_Toc367709351"/>
      <w:bookmarkStart w:id="160" w:name="_Toc464199051"/>
      <w:r w:rsidRPr="00AA03EF">
        <w:rPr>
          <w:rStyle w:val="ac"/>
          <w:rFonts w:ascii="Times New Roman" w:eastAsia="宋体" w:hAnsi="Times New Roman" w:cs="Times New Roman" w:hint="eastAsia"/>
          <w:b/>
          <w:bCs/>
          <w:sz w:val="24"/>
        </w:rPr>
        <w:t>11.3</w:t>
      </w:r>
      <w:r w:rsidRPr="00AA03EF">
        <w:rPr>
          <w:rStyle w:val="ac"/>
          <w:rFonts w:ascii="Times New Roman" w:eastAsia="宋体" w:hAnsi="Times New Roman" w:cs="Times New Roman" w:hint="eastAsia"/>
          <w:b/>
          <w:bCs/>
          <w:sz w:val="24"/>
        </w:rPr>
        <w:t>开发环境风险</w:t>
      </w:r>
      <w:bookmarkEnd w:id="159"/>
      <w:bookmarkEnd w:id="160"/>
    </w:p>
    <w:p w:rsidR="00FD048E" w:rsidRPr="00EB4597" w:rsidRDefault="00FD048E" w:rsidP="00EB4597">
      <w:pPr>
        <w:pStyle w:val="3"/>
      </w:pPr>
      <w:bookmarkStart w:id="161" w:name="_Toc367709352"/>
      <w:bookmarkStart w:id="162" w:name="_Toc464199052"/>
      <w:r w:rsidRPr="00EB4597">
        <w:rPr>
          <w:rFonts w:hint="eastAsia"/>
        </w:rPr>
        <w:t>11.3.1</w:t>
      </w:r>
      <w:r w:rsidRPr="00EB4597">
        <w:rPr>
          <w:rFonts w:hint="eastAsia"/>
        </w:rPr>
        <w:t>可能</w:t>
      </w:r>
      <w:r w:rsidRPr="00EB4597">
        <w:t>存在的问题：</w:t>
      </w:r>
      <w:bookmarkEnd w:id="161"/>
      <w:bookmarkEnd w:id="162"/>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开发设施和工具不能及时到位。开发设施和工具到位但不配套。</w:t>
      </w:r>
      <w:r w:rsidRPr="00AA03EF">
        <w:rPr>
          <w:rFonts w:hint="eastAsia"/>
          <w:color w:val="000000" w:themeColor="text1"/>
          <w:sz w:val="24"/>
        </w:rPr>
        <w:t> </w:t>
      </w:r>
      <w:r w:rsidRPr="00AA03EF">
        <w:rPr>
          <w:rFonts w:hint="eastAsia"/>
          <w:color w:val="000000" w:themeColor="text1"/>
          <w:sz w:val="24"/>
        </w:rPr>
        <w:t>开发设施和工具不如期望的那样有效。</w:t>
      </w:r>
      <w:r w:rsidRPr="00AA03EF">
        <w:rPr>
          <w:rFonts w:hint="eastAsia"/>
          <w:color w:val="000000" w:themeColor="text1"/>
          <w:sz w:val="24"/>
        </w:rPr>
        <w:t> </w:t>
      </w:r>
      <w:r w:rsidRPr="00AA03EF">
        <w:rPr>
          <w:rFonts w:hint="eastAsia"/>
          <w:color w:val="000000" w:themeColor="text1"/>
          <w:sz w:val="24"/>
        </w:rPr>
        <w:t>开发人员需要更换开发设施和工具。</w:t>
      </w:r>
      <w:r w:rsidRPr="00AA03EF">
        <w:rPr>
          <w:rFonts w:hint="eastAsia"/>
          <w:color w:val="000000" w:themeColor="text1"/>
          <w:sz w:val="24"/>
        </w:rPr>
        <w:t> </w:t>
      </w:r>
      <w:r w:rsidRPr="00AA03EF">
        <w:rPr>
          <w:rFonts w:hint="eastAsia"/>
          <w:color w:val="000000" w:themeColor="text1"/>
          <w:sz w:val="24"/>
        </w:rPr>
        <w:t>开发设施和工具的学习期比预期要长。</w:t>
      </w:r>
      <w:r w:rsidRPr="00AA03EF">
        <w:rPr>
          <w:rFonts w:hint="eastAsia"/>
          <w:color w:val="000000" w:themeColor="text1"/>
          <w:sz w:val="24"/>
        </w:rPr>
        <w:t> </w:t>
      </w:r>
      <w:r w:rsidRPr="00AA03EF">
        <w:rPr>
          <w:rFonts w:hint="eastAsia"/>
          <w:color w:val="000000" w:themeColor="text1"/>
          <w:sz w:val="24"/>
        </w:rPr>
        <w:t>开发设施和工具的选择不是基于技术需求，不能提供计</w:t>
      </w:r>
      <w:r w:rsidRPr="00AA03EF">
        <w:rPr>
          <w:rFonts w:hint="eastAsia"/>
          <w:color w:val="000000" w:themeColor="text1"/>
          <w:sz w:val="24"/>
        </w:rPr>
        <w:lastRenderedPageBreak/>
        <w:t>划要求的功能。</w:t>
      </w:r>
    </w:p>
    <w:p w:rsidR="00FD048E" w:rsidRPr="00EB4597" w:rsidRDefault="00FD048E" w:rsidP="00EB4597">
      <w:pPr>
        <w:pStyle w:val="3"/>
      </w:pPr>
      <w:bookmarkStart w:id="163" w:name="_Toc367709353"/>
      <w:bookmarkStart w:id="164" w:name="_Toc464199053"/>
      <w:r w:rsidRPr="00EB4597">
        <w:rPr>
          <w:rFonts w:hint="eastAsia"/>
        </w:rPr>
        <w:t>11.3.2</w:t>
      </w:r>
      <w:r w:rsidRPr="00EB4597">
        <w:rPr>
          <w:rFonts w:hint="eastAsia"/>
        </w:rPr>
        <w:t>解决</w:t>
      </w:r>
      <w:r w:rsidRPr="00EB4597">
        <w:t>方案：</w:t>
      </w:r>
      <w:bookmarkEnd w:id="163"/>
      <w:bookmarkEnd w:id="164"/>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项目组进行项目开发之前应该充分了解开发项目所需要的各项软硬件需求。主要有需要的电脑，软件等。并且要充分分析采用的开发工具是否合理。</w:t>
      </w:r>
    </w:p>
    <w:p w:rsidR="00FD048E" w:rsidRPr="00AA03EF" w:rsidRDefault="00FD048E" w:rsidP="00EB4597">
      <w:pPr>
        <w:pStyle w:val="3"/>
        <w:rPr>
          <w:rStyle w:val="ac"/>
          <w:rFonts w:ascii="Times New Roman" w:eastAsia="宋体" w:hAnsi="Times New Roman" w:cs="Times New Roman"/>
          <w:b/>
          <w:bCs/>
          <w:sz w:val="24"/>
        </w:rPr>
      </w:pPr>
      <w:bookmarkStart w:id="165" w:name="_Toc367709354"/>
      <w:bookmarkStart w:id="166" w:name="_Toc464199054"/>
      <w:r w:rsidRPr="00AA03EF">
        <w:rPr>
          <w:rStyle w:val="ac"/>
          <w:rFonts w:ascii="Times New Roman" w:eastAsia="宋体" w:hAnsi="Times New Roman" w:cs="Times New Roman" w:hint="eastAsia"/>
          <w:b/>
          <w:bCs/>
          <w:sz w:val="24"/>
        </w:rPr>
        <w:t>11.4</w:t>
      </w:r>
      <w:r w:rsidRPr="00AA03EF">
        <w:rPr>
          <w:rStyle w:val="ac"/>
          <w:rFonts w:ascii="Times New Roman" w:eastAsia="宋体" w:hAnsi="Times New Roman" w:cs="Times New Roman" w:hint="eastAsia"/>
          <w:b/>
          <w:bCs/>
          <w:sz w:val="24"/>
        </w:rPr>
        <w:t>最终用户风险</w:t>
      </w:r>
      <w:bookmarkEnd w:id="165"/>
      <w:bookmarkEnd w:id="166"/>
    </w:p>
    <w:p w:rsidR="00FD048E" w:rsidRPr="00AA03EF" w:rsidRDefault="00FD048E" w:rsidP="00EB4597">
      <w:pPr>
        <w:pStyle w:val="3"/>
      </w:pPr>
      <w:bookmarkStart w:id="167" w:name="_Toc367709355"/>
      <w:bookmarkStart w:id="168" w:name="_Toc464199055"/>
      <w:r w:rsidRPr="00AA03EF">
        <w:rPr>
          <w:rFonts w:hint="eastAsia"/>
        </w:rPr>
        <w:t>11.4.1</w:t>
      </w:r>
      <w:r w:rsidRPr="00AA03EF">
        <w:t> </w:t>
      </w:r>
      <w:r w:rsidRPr="00AA03EF">
        <w:rPr>
          <w:rFonts w:hint="eastAsia"/>
        </w:rPr>
        <w:t>可能</w:t>
      </w:r>
      <w:r w:rsidRPr="00AA03EF">
        <w:t>存在的问题：</w:t>
      </w:r>
      <w:bookmarkEnd w:id="167"/>
      <w:bookmarkEnd w:id="168"/>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最终用户坚持新的需求。最终用户对交付的软件产品不满意，要求重新开发。</w:t>
      </w:r>
      <w:r w:rsidRPr="00AA03EF">
        <w:rPr>
          <w:rFonts w:hint="eastAsia"/>
          <w:color w:val="000000" w:themeColor="text1"/>
          <w:sz w:val="24"/>
        </w:rPr>
        <w:t> </w:t>
      </w:r>
      <w:r w:rsidRPr="00AA03EF">
        <w:rPr>
          <w:rFonts w:hint="eastAsia"/>
          <w:color w:val="000000" w:themeColor="text1"/>
          <w:sz w:val="24"/>
        </w:rPr>
        <w:t>最终用户的意见未被采纳，造成软件产品无法满足用户要求。</w:t>
      </w:r>
    </w:p>
    <w:p w:rsidR="00FD048E" w:rsidRPr="00EB4597" w:rsidRDefault="00FD048E" w:rsidP="00EB4597">
      <w:pPr>
        <w:pStyle w:val="3"/>
      </w:pPr>
      <w:bookmarkStart w:id="169" w:name="_Toc367709356"/>
      <w:bookmarkStart w:id="170" w:name="_Toc464199056"/>
      <w:r w:rsidRPr="00EB4597">
        <w:rPr>
          <w:rFonts w:hint="eastAsia"/>
        </w:rPr>
        <w:t>11.4.2</w:t>
      </w:r>
      <w:r w:rsidRPr="00EB4597">
        <w:rPr>
          <w:rFonts w:hint="eastAsia"/>
        </w:rPr>
        <w:t>解决方案</w:t>
      </w:r>
      <w:r w:rsidRPr="00EB4597">
        <w:t>：</w:t>
      </w:r>
      <w:bookmarkEnd w:id="169"/>
      <w:bookmarkEnd w:id="170"/>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在开发项目之前，充分进行用户需求分析，开发项目应该具有前瞻性。开发人员应该站在用户的角度进行分析、设计。提高软件产品的适用性。</w:t>
      </w:r>
    </w:p>
    <w:p w:rsidR="00FD048E" w:rsidRPr="00EB4597" w:rsidRDefault="00FD048E" w:rsidP="00EB4597">
      <w:pPr>
        <w:pStyle w:val="3"/>
        <w:rPr>
          <w:rStyle w:val="ac"/>
          <w:rFonts w:ascii="Times New Roman" w:eastAsia="宋体" w:hAnsi="Times New Roman" w:cs="Times New Roman"/>
          <w:b/>
          <w:bCs/>
        </w:rPr>
      </w:pPr>
      <w:bookmarkStart w:id="171" w:name="_Toc367709357"/>
      <w:bookmarkStart w:id="172" w:name="_Toc464199057"/>
      <w:r w:rsidRPr="00EB4597">
        <w:rPr>
          <w:rStyle w:val="ac"/>
          <w:rFonts w:ascii="Times New Roman" w:eastAsia="宋体" w:hAnsi="Times New Roman" w:cs="Times New Roman" w:hint="eastAsia"/>
          <w:b/>
          <w:bCs/>
        </w:rPr>
        <w:t>11.5</w:t>
      </w:r>
      <w:r w:rsidRPr="00EB4597">
        <w:rPr>
          <w:rStyle w:val="ac"/>
          <w:rFonts w:ascii="Times New Roman" w:eastAsia="宋体" w:hAnsi="Times New Roman" w:cs="Times New Roman" w:hint="eastAsia"/>
          <w:b/>
          <w:bCs/>
        </w:rPr>
        <w:t>需求风险</w:t>
      </w:r>
      <w:bookmarkEnd w:id="171"/>
      <w:bookmarkEnd w:id="172"/>
      <w:r w:rsidRPr="00EB4597">
        <w:rPr>
          <w:rStyle w:val="ac"/>
          <w:rFonts w:ascii="Times New Roman" w:eastAsia="宋体" w:hAnsi="Times New Roman" w:cs="Times New Roman" w:hint="eastAsia"/>
          <w:b/>
          <w:bCs/>
        </w:rPr>
        <w:t> </w:t>
      </w:r>
    </w:p>
    <w:p w:rsidR="00FD048E" w:rsidRPr="00AA03EF" w:rsidRDefault="00FD048E" w:rsidP="00EB4597">
      <w:pPr>
        <w:pStyle w:val="3"/>
      </w:pPr>
      <w:bookmarkStart w:id="173" w:name="_Toc367709358"/>
      <w:bookmarkStart w:id="174" w:name="_Toc464199058"/>
      <w:r w:rsidRPr="00AA03EF">
        <w:rPr>
          <w:rFonts w:hint="eastAsia"/>
        </w:rPr>
        <w:t>11.5.1</w:t>
      </w:r>
      <w:r w:rsidRPr="00AA03EF">
        <w:rPr>
          <w:rFonts w:hint="eastAsia"/>
        </w:rPr>
        <w:t>可能</w:t>
      </w:r>
      <w:r w:rsidRPr="00AA03EF">
        <w:t>存在的问题：</w:t>
      </w:r>
      <w:bookmarkEnd w:id="173"/>
      <w:bookmarkEnd w:id="174"/>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需求已经成为软件项目基准，但仍在变化。需求定义欠佳：不清晰、不准确、不一致。</w:t>
      </w:r>
      <w:r w:rsidRPr="00AA03EF">
        <w:rPr>
          <w:rFonts w:hint="eastAsia"/>
          <w:color w:val="000000" w:themeColor="text1"/>
          <w:sz w:val="24"/>
        </w:rPr>
        <w:t xml:space="preserve">  </w:t>
      </w:r>
      <w:r w:rsidRPr="00AA03EF">
        <w:rPr>
          <w:rFonts w:hint="eastAsia"/>
          <w:color w:val="000000" w:themeColor="text1"/>
          <w:sz w:val="24"/>
        </w:rPr>
        <w:t>增加了额外的需求。</w:t>
      </w:r>
      <w:r w:rsidRPr="00AA03EF">
        <w:rPr>
          <w:rFonts w:hint="eastAsia"/>
          <w:color w:val="000000" w:themeColor="text1"/>
          <w:sz w:val="24"/>
        </w:rPr>
        <w:t xml:space="preserve"> </w:t>
      </w:r>
    </w:p>
    <w:p w:rsidR="00FD048E" w:rsidRPr="00EB4597" w:rsidRDefault="00FD048E" w:rsidP="00EB4597">
      <w:pPr>
        <w:pStyle w:val="3"/>
      </w:pPr>
      <w:bookmarkStart w:id="175" w:name="_Toc367709359"/>
      <w:bookmarkStart w:id="176" w:name="_Toc464199059"/>
      <w:r w:rsidRPr="00EB4597">
        <w:rPr>
          <w:rFonts w:hint="eastAsia"/>
        </w:rPr>
        <w:t>11.5.2</w:t>
      </w:r>
      <w:r w:rsidRPr="00EB4597">
        <w:rPr>
          <w:rFonts w:hint="eastAsia"/>
        </w:rPr>
        <w:t>解决方案：</w:t>
      </w:r>
      <w:bookmarkEnd w:id="175"/>
      <w:bookmarkEnd w:id="176"/>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在进行需求分析的时候应该充分，充分了解、分析二手书买卖交易的需求内容，类比分析相关产品的需求，力争做到分析全面、彻底。</w:t>
      </w:r>
    </w:p>
    <w:p w:rsidR="00FD048E" w:rsidRPr="00EB4597" w:rsidRDefault="00FD048E" w:rsidP="00EB4597">
      <w:pPr>
        <w:pStyle w:val="3"/>
        <w:rPr>
          <w:rStyle w:val="ac"/>
          <w:rFonts w:ascii="Times New Roman" w:eastAsia="宋体" w:hAnsi="Times New Roman" w:cs="Times New Roman"/>
          <w:b/>
          <w:bCs/>
        </w:rPr>
      </w:pPr>
      <w:bookmarkStart w:id="177" w:name="_Toc367709360"/>
      <w:bookmarkStart w:id="178" w:name="_Toc464199060"/>
      <w:r w:rsidRPr="00EB4597">
        <w:rPr>
          <w:rStyle w:val="ac"/>
          <w:rFonts w:ascii="Times New Roman" w:eastAsia="宋体" w:hAnsi="Times New Roman" w:cs="Times New Roman" w:hint="eastAsia"/>
          <w:b/>
          <w:bCs/>
        </w:rPr>
        <w:lastRenderedPageBreak/>
        <w:t>11.6</w:t>
      </w:r>
      <w:r w:rsidRPr="00EB4597">
        <w:rPr>
          <w:rStyle w:val="ac"/>
          <w:rFonts w:ascii="Times New Roman" w:eastAsia="宋体" w:hAnsi="Times New Roman" w:cs="Times New Roman" w:hint="eastAsia"/>
          <w:b/>
          <w:bCs/>
        </w:rPr>
        <w:t>产品风险</w:t>
      </w:r>
      <w:bookmarkEnd w:id="177"/>
      <w:bookmarkEnd w:id="178"/>
    </w:p>
    <w:p w:rsidR="00FD048E" w:rsidRPr="00AA03EF" w:rsidRDefault="00FD048E" w:rsidP="00EB4597">
      <w:pPr>
        <w:pStyle w:val="3"/>
      </w:pPr>
      <w:r w:rsidRPr="00AA03EF">
        <w:t> </w:t>
      </w:r>
      <w:bookmarkStart w:id="179" w:name="_Toc367709361"/>
      <w:bookmarkStart w:id="180" w:name="_Toc464199061"/>
      <w:r w:rsidRPr="00AA03EF">
        <w:rPr>
          <w:rFonts w:hint="eastAsia"/>
        </w:rPr>
        <w:t>11.6.1</w:t>
      </w:r>
      <w:r w:rsidRPr="00AA03EF">
        <w:rPr>
          <w:rFonts w:hint="eastAsia"/>
        </w:rPr>
        <w:t>可能</w:t>
      </w:r>
      <w:r w:rsidRPr="00AA03EF">
        <w:t>存在的问题：</w:t>
      </w:r>
      <w:bookmarkEnd w:id="179"/>
      <w:bookmarkEnd w:id="180"/>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错误发生率高的模块，需要更多的时间对它进行测试和重构。</w:t>
      </w:r>
      <w:r w:rsidRPr="00AA03EF">
        <w:rPr>
          <w:rFonts w:hint="eastAsia"/>
          <w:color w:val="000000" w:themeColor="text1"/>
          <w:sz w:val="24"/>
        </w:rPr>
        <w:t xml:space="preserve">  </w:t>
      </w:r>
      <w:r w:rsidRPr="00AA03EF">
        <w:rPr>
          <w:rFonts w:hint="eastAsia"/>
          <w:color w:val="000000" w:themeColor="text1"/>
          <w:sz w:val="24"/>
        </w:rPr>
        <w:t>矫正质量低下的软件产品需要更多的时间对它进行测试和重构。</w:t>
      </w:r>
      <w:r w:rsidRPr="00AA03EF">
        <w:rPr>
          <w:rFonts w:hint="eastAsia"/>
          <w:color w:val="000000" w:themeColor="text1"/>
          <w:sz w:val="24"/>
        </w:rPr>
        <w:t xml:space="preserve">  </w:t>
      </w:r>
      <w:r w:rsidRPr="00AA03EF">
        <w:rPr>
          <w:rFonts w:hint="eastAsia"/>
          <w:color w:val="000000" w:themeColor="text1"/>
          <w:sz w:val="24"/>
        </w:rPr>
        <w:t>由于功能错误，导致需要重新进行设计和实现。</w:t>
      </w:r>
      <w:r w:rsidRPr="00AA03EF">
        <w:rPr>
          <w:rFonts w:hint="eastAsia"/>
          <w:color w:val="000000" w:themeColor="text1"/>
          <w:sz w:val="24"/>
        </w:rPr>
        <w:t> </w:t>
      </w:r>
      <w:r w:rsidRPr="00AA03EF">
        <w:rPr>
          <w:rFonts w:hint="eastAsia"/>
          <w:color w:val="000000" w:themeColor="text1"/>
          <w:sz w:val="24"/>
        </w:rPr>
        <w:t>开发额外不需要的功能延长了进度。</w:t>
      </w:r>
      <w:r w:rsidRPr="00AA03EF">
        <w:rPr>
          <w:rFonts w:hint="eastAsia"/>
          <w:color w:val="000000" w:themeColor="text1"/>
          <w:sz w:val="24"/>
        </w:rPr>
        <w:t xml:space="preserve">  </w:t>
      </w:r>
      <w:r w:rsidRPr="00AA03EF">
        <w:rPr>
          <w:rFonts w:hint="eastAsia"/>
          <w:color w:val="000000" w:themeColor="text1"/>
          <w:sz w:val="24"/>
        </w:rPr>
        <w:t>要满足软件产品规模和速度要求，需要更多的时间。</w:t>
      </w:r>
      <w:r w:rsidRPr="00AA03EF">
        <w:rPr>
          <w:rFonts w:hint="eastAsia"/>
          <w:color w:val="000000" w:themeColor="text1"/>
          <w:sz w:val="24"/>
        </w:rPr>
        <w:t> </w:t>
      </w:r>
      <w:r w:rsidRPr="00AA03EF">
        <w:rPr>
          <w:rFonts w:hint="eastAsia"/>
          <w:color w:val="000000" w:themeColor="text1"/>
          <w:sz w:val="24"/>
        </w:rPr>
        <w:t>严格要求与现有系统兼容，需要更多的时间。</w:t>
      </w:r>
      <w:r w:rsidRPr="00AA03EF">
        <w:rPr>
          <w:rFonts w:hint="eastAsia"/>
          <w:color w:val="000000" w:themeColor="text1"/>
          <w:sz w:val="24"/>
        </w:rPr>
        <w:t> </w:t>
      </w:r>
      <w:r w:rsidRPr="00AA03EF">
        <w:rPr>
          <w:rFonts w:hint="eastAsia"/>
          <w:color w:val="000000" w:themeColor="text1"/>
          <w:sz w:val="24"/>
        </w:rPr>
        <w:t>要求软件重用，需要更多的时间。</w:t>
      </w:r>
    </w:p>
    <w:p w:rsidR="00FD048E" w:rsidRPr="00EB4597" w:rsidRDefault="00FD048E" w:rsidP="00EB4597">
      <w:pPr>
        <w:pStyle w:val="3"/>
      </w:pPr>
      <w:bookmarkStart w:id="181" w:name="_Toc367709362"/>
      <w:bookmarkStart w:id="182" w:name="_Toc464199062"/>
      <w:r w:rsidRPr="00EB4597">
        <w:rPr>
          <w:rFonts w:hint="eastAsia"/>
        </w:rPr>
        <w:t>11.6.2</w:t>
      </w:r>
      <w:r w:rsidRPr="00EB4597">
        <w:rPr>
          <w:rFonts w:hint="eastAsia"/>
        </w:rPr>
        <w:t>解决方案</w:t>
      </w:r>
      <w:r w:rsidRPr="00EB4597">
        <w:t>：</w:t>
      </w:r>
      <w:bookmarkEnd w:id="181"/>
      <w:bookmarkEnd w:id="182"/>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进行详细的计划，按照以后的计划进行开发、测试。不要进行不必要的开发，测试。</w:t>
      </w:r>
    </w:p>
    <w:p w:rsidR="00FD048E" w:rsidRPr="00EB4597" w:rsidRDefault="00FD048E" w:rsidP="00EB4597">
      <w:pPr>
        <w:pStyle w:val="3"/>
        <w:rPr>
          <w:rStyle w:val="ac"/>
          <w:rFonts w:ascii="Times New Roman" w:eastAsia="宋体" w:hAnsi="Times New Roman" w:cs="Times New Roman"/>
          <w:b/>
          <w:bCs/>
        </w:rPr>
      </w:pPr>
      <w:bookmarkStart w:id="183" w:name="_Toc367709363"/>
      <w:bookmarkStart w:id="184" w:name="_Toc464199063"/>
      <w:r w:rsidRPr="00EB4597">
        <w:rPr>
          <w:rStyle w:val="ac"/>
          <w:rFonts w:ascii="Times New Roman" w:eastAsia="宋体" w:hAnsi="Times New Roman" w:cs="Times New Roman" w:hint="eastAsia"/>
          <w:b/>
          <w:bCs/>
        </w:rPr>
        <w:t>11.7</w:t>
      </w:r>
      <w:r w:rsidRPr="00EB4597">
        <w:rPr>
          <w:rStyle w:val="ac"/>
          <w:rFonts w:ascii="Times New Roman" w:eastAsia="宋体" w:hAnsi="Times New Roman" w:cs="Times New Roman" w:hint="eastAsia"/>
          <w:b/>
          <w:bCs/>
        </w:rPr>
        <w:t>人员风险</w:t>
      </w:r>
      <w:bookmarkEnd w:id="183"/>
      <w:bookmarkEnd w:id="184"/>
    </w:p>
    <w:p w:rsidR="00FD048E" w:rsidRPr="00EB4597" w:rsidRDefault="00FD048E" w:rsidP="00EB4597">
      <w:pPr>
        <w:pStyle w:val="3"/>
      </w:pPr>
      <w:bookmarkStart w:id="185" w:name="_Toc367709364"/>
      <w:bookmarkStart w:id="186" w:name="_Toc464199064"/>
      <w:r w:rsidRPr="00EB4597">
        <w:rPr>
          <w:rFonts w:hint="eastAsia"/>
        </w:rPr>
        <w:t>11.7.1</w:t>
      </w:r>
      <w:r w:rsidRPr="00EB4597">
        <w:t> </w:t>
      </w:r>
      <w:r w:rsidRPr="00EB4597">
        <w:rPr>
          <w:rFonts w:hint="eastAsia"/>
        </w:rPr>
        <w:t>可能</w:t>
      </w:r>
      <w:r w:rsidRPr="00EB4597">
        <w:t>存在的问题：</w:t>
      </w:r>
      <w:bookmarkEnd w:id="185"/>
      <w:bookmarkEnd w:id="186"/>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招聘人员所需的时间比预期要长。作为开发人员参与工作的先决条件（如培训、其它项目的完成等）不能按时完成。</w:t>
      </w:r>
      <w:r w:rsidRPr="00AA03EF">
        <w:rPr>
          <w:rFonts w:hint="eastAsia"/>
          <w:color w:val="000000" w:themeColor="text1"/>
          <w:sz w:val="24"/>
        </w:rPr>
        <w:t> </w:t>
      </w:r>
      <w:r w:rsidRPr="00AA03EF">
        <w:rPr>
          <w:rFonts w:hint="eastAsia"/>
          <w:color w:val="000000" w:themeColor="text1"/>
          <w:sz w:val="24"/>
        </w:rPr>
        <w:t>开发人员与管理层关系不佳导致决策迟缓、影响全局。</w:t>
      </w:r>
      <w:r w:rsidRPr="00AA03EF">
        <w:rPr>
          <w:rFonts w:hint="eastAsia"/>
          <w:color w:val="000000" w:themeColor="text1"/>
          <w:sz w:val="24"/>
        </w:rPr>
        <w:t> </w:t>
      </w:r>
      <w:r w:rsidRPr="00AA03EF">
        <w:rPr>
          <w:rFonts w:hint="eastAsia"/>
          <w:color w:val="000000" w:themeColor="text1"/>
          <w:sz w:val="24"/>
        </w:rPr>
        <w:t>项目组人员没有全身心地投入到项目中，无法达到所需的软件产品功能和性能需求。</w:t>
      </w:r>
      <w:r w:rsidRPr="00AA03EF">
        <w:rPr>
          <w:rFonts w:hint="eastAsia"/>
          <w:color w:val="000000" w:themeColor="text1"/>
          <w:sz w:val="24"/>
        </w:rPr>
        <w:t> </w:t>
      </w:r>
      <w:r w:rsidRPr="00AA03EF">
        <w:rPr>
          <w:rFonts w:hint="eastAsia"/>
          <w:color w:val="000000" w:themeColor="text1"/>
          <w:sz w:val="24"/>
        </w:rPr>
        <w:t>缺乏激励措施、士气低下。</w:t>
      </w:r>
      <w:r w:rsidRPr="00AA03EF">
        <w:rPr>
          <w:rFonts w:hint="eastAsia"/>
          <w:color w:val="000000" w:themeColor="text1"/>
          <w:sz w:val="24"/>
        </w:rPr>
        <w:t> </w:t>
      </w:r>
      <w:r w:rsidRPr="00AA03EF">
        <w:rPr>
          <w:rFonts w:hint="eastAsia"/>
          <w:color w:val="000000" w:themeColor="text1"/>
          <w:sz w:val="24"/>
        </w:rPr>
        <w:t>缺乏必要的规范，增加工作失误，重复工作，降低工作质量。</w:t>
      </w:r>
      <w:r w:rsidRPr="00AA03EF">
        <w:rPr>
          <w:rFonts w:hint="eastAsia"/>
          <w:color w:val="000000" w:themeColor="text1"/>
          <w:sz w:val="24"/>
        </w:rPr>
        <w:t> </w:t>
      </w:r>
      <w:r w:rsidRPr="00AA03EF">
        <w:rPr>
          <w:rFonts w:hint="eastAsia"/>
          <w:color w:val="000000" w:themeColor="text1"/>
          <w:sz w:val="24"/>
        </w:rPr>
        <w:t>缺乏工作基础（语言、经验、工具等）。</w:t>
      </w:r>
      <w:r w:rsidRPr="00AA03EF">
        <w:rPr>
          <w:rFonts w:hint="eastAsia"/>
          <w:color w:val="000000" w:themeColor="text1"/>
          <w:sz w:val="24"/>
        </w:rPr>
        <w:t> </w:t>
      </w:r>
      <w:r w:rsidRPr="00AA03EF">
        <w:rPr>
          <w:rFonts w:hint="eastAsia"/>
          <w:color w:val="000000" w:themeColor="text1"/>
          <w:sz w:val="24"/>
        </w:rPr>
        <w:t>项目结束前，项目组人员离开软件项目组。</w:t>
      </w:r>
      <w:r w:rsidRPr="00AA03EF">
        <w:rPr>
          <w:rFonts w:hint="eastAsia"/>
          <w:color w:val="000000" w:themeColor="text1"/>
          <w:sz w:val="24"/>
        </w:rPr>
        <w:t>  </w:t>
      </w:r>
      <w:r w:rsidRPr="00AA03EF">
        <w:rPr>
          <w:rFonts w:hint="eastAsia"/>
          <w:color w:val="000000" w:themeColor="text1"/>
          <w:sz w:val="24"/>
        </w:rPr>
        <w:t>由于项目组人员间的冲突，导致沟通不畅，设计欠佳，接口错误和额外重复的工作。</w:t>
      </w:r>
      <w:r w:rsidRPr="00AA03EF">
        <w:rPr>
          <w:rFonts w:hint="eastAsia"/>
          <w:color w:val="000000" w:themeColor="text1"/>
          <w:sz w:val="24"/>
        </w:rPr>
        <w:t> </w:t>
      </w:r>
      <w:r w:rsidRPr="00AA03EF">
        <w:rPr>
          <w:rFonts w:hint="eastAsia"/>
          <w:color w:val="000000" w:themeColor="text1"/>
          <w:sz w:val="24"/>
        </w:rPr>
        <w:t>有问题的项目组人员没有及时调离软件项目组，影响其他人员的工作积极性。</w:t>
      </w:r>
      <w:r w:rsidRPr="00AA03EF">
        <w:rPr>
          <w:rFonts w:hint="eastAsia"/>
          <w:color w:val="000000" w:themeColor="text1"/>
          <w:sz w:val="24"/>
        </w:rPr>
        <w:t> </w:t>
      </w:r>
      <w:r w:rsidRPr="00AA03EF">
        <w:rPr>
          <w:rFonts w:hint="eastAsia"/>
          <w:color w:val="000000" w:themeColor="text1"/>
          <w:sz w:val="24"/>
        </w:rPr>
        <w:t>最佳人选没有加入软件项目组，或者加入软件项目组但没有合理使用。</w:t>
      </w:r>
      <w:r w:rsidRPr="00AA03EF">
        <w:rPr>
          <w:rFonts w:hint="eastAsia"/>
          <w:color w:val="000000" w:themeColor="text1"/>
          <w:sz w:val="24"/>
        </w:rPr>
        <w:t> </w:t>
      </w:r>
      <w:r w:rsidRPr="00AA03EF">
        <w:rPr>
          <w:rFonts w:hint="eastAsia"/>
          <w:color w:val="000000" w:themeColor="text1"/>
          <w:sz w:val="24"/>
        </w:rPr>
        <w:t>项目组关键人员只能兼职参与。</w:t>
      </w:r>
      <w:r w:rsidRPr="00AA03EF">
        <w:rPr>
          <w:rFonts w:hint="eastAsia"/>
          <w:color w:val="000000" w:themeColor="text1"/>
          <w:sz w:val="24"/>
        </w:rPr>
        <w:t> </w:t>
      </w:r>
      <w:r w:rsidRPr="00AA03EF">
        <w:rPr>
          <w:rFonts w:hint="eastAsia"/>
          <w:color w:val="000000" w:themeColor="text1"/>
          <w:sz w:val="24"/>
        </w:rPr>
        <w:t>项目组人员的数目不足。</w:t>
      </w:r>
      <w:r w:rsidRPr="00AA03EF">
        <w:rPr>
          <w:rFonts w:hint="eastAsia"/>
          <w:color w:val="000000" w:themeColor="text1"/>
          <w:sz w:val="24"/>
        </w:rPr>
        <w:t> </w:t>
      </w:r>
      <w:r w:rsidRPr="00AA03EF">
        <w:rPr>
          <w:rFonts w:hint="eastAsia"/>
          <w:color w:val="000000" w:themeColor="text1"/>
          <w:sz w:val="24"/>
        </w:rPr>
        <w:t>任务的分配和人员的技能不匹配。</w:t>
      </w:r>
      <w:r w:rsidRPr="00AA03EF">
        <w:rPr>
          <w:rFonts w:hint="eastAsia"/>
          <w:color w:val="000000" w:themeColor="text1"/>
          <w:sz w:val="24"/>
        </w:rPr>
        <w:t> </w:t>
      </w:r>
      <w:r w:rsidRPr="00AA03EF">
        <w:rPr>
          <w:rFonts w:hint="eastAsia"/>
          <w:color w:val="000000" w:themeColor="text1"/>
          <w:sz w:val="24"/>
        </w:rPr>
        <w:t>人员工作的进展比预期的要慢。</w:t>
      </w:r>
      <w:r w:rsidRPr="00AA03EF">
        <w:rPr>
          <w:rFonts w:hint="eastAsia"/>
          <w:color w:val="000000" w:themeColor="text1"/>
          <w:sz w:val="24"/>
        </w:rPr>
        <w:t> </w:t>
      </w:r>
      <w:r w:rsidRPr="00AA03EF">
        <w:rPr>
          <w:rFonts w:hint="eastAsia"/>
          <w:color w:val="000000" w:themeColor="text1"/>
          <w:sz w:val="24"/>
        </w:rPr>
        <w:t>项目管理人员怠工，导致计划和进度失效。</w:t>
      </w:r>
      <w:r w:rsidRPr="00AA03EF">
        <w:rPr>
          <w:rFonts w:hint="eastAsia"/>
          <w:color w:val="000000" w:themeColor="text1"/>
          <w:sz w:val="24"/>
        </w:rPr>
        <w:t> </w:t>
      </w:r>
      <w:r w:rsidRPr="00AA03EF">
        <w:rPr>
          <w:rFonts w:hint="eastAsia"/>
          <w:color w:val="000000" w:themeColor="text1"/>
          <w:sz w:val="24"/>
        </w:rPr>
        <w:t>技术人员怠工导致工作遗漏、质量低下，工作需要重做。</w:t>
      </w:r>
    </w:p>
    <w:p w:rsidR="00FD048E" w:rsidRPr="00EB4597" w:rsidRDefault="00FD048E" w:rsidP="00EB4597">
      <w:pPr>
        <w:pStyle w:val="3"/>
      </w:pPr>
      <w:bookmarkStart w:id="187" w:name="_Toc367709365"/>
      <w:bookmarkStart w:id="188" w:name="_Toc464199065"/>
      <w:r w:rsidRPr="00EB4597">
        <w:rPr>
          <w:rFonts w:hint="eastAsia"/>
        </w:rPr>
        <w:lastRenderedPageBreak/>
        <w:t>11.7.2</w:t>
      </w:r>
      <w:r w:rsidRPr="00EB4597">
        <w:rPr>
          <w:rFonts w:hint="eastAsia"/>
        </w:rPr>
        <w:t>解决</w:t>
      </w:r>
      <w:r w:rsidRPr="00EB4597">
        <w:t>方案：</w:t>
      </w:r>
      <w:bookmarkEnd w:id="187"/>
      <w:bookmarkEnd w:id="188"/>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项目组组员之间应该相互协助，相互学习，相互激励。在开发之前，项目组员应该充分学习开发语言，开发方法等相关知识。组长应做好领导作用，充分发挥组员的优势、特点。提高整个团队的积极性，监督整个团队严格按照计划进行开发，规范化开发。减少工作的失误，提高工作质量以及工作效率。</w:t>
      </w:r>
    </w:p>
    <w:p w:rsidR="00FD048E" w:rsidRPr="00EB4597" w:rsidRDefault="00FD048E" w:rsidP="00EB4597">
      <w:pPr>
        <w:pStyle w:val="3"/>
        <w:rPr>
          <w:rStyle w:val="ac"/>
          <w:rFonts w:ascii="Times New Roman" w:eastAsia="宋体" w:hAnsi="Times New Roman" w:cs="Times New Roman"/>
          <w:b/>
          <w:bCs/>
        </w:rPr>
      </w:pPr>
      <w:bookmarkStart w:id="189" w:name="_Toc367709366"/>
      <w:bookmarkStart w:id="190" w:name="_Toc464199066"/>
      <w:r w:rsidRPr="00EB4597">
        <w:rPr>
          <w:rStyle w:val="ac"/>
          <w:rFonts w:ascii="Times New Roman" w:eastAsia="宋体" w:hAnsi="Times New Roman" w:cs="Times New Roman" w:hint="eastAsia"/>
          <w:b/>
          <w:bCs/>
        </w:rPr>
        <w:t>11.8 </w:t>
      </w:r>
      <w:r w:rsidRPr="00EB4597">
        <w:rPr>
          <w:rStyle w:val="ac"/>
          <w:rFonts w:ascii="Times New Roman" w:eastAsia="宋体" w:hAnsi="Times New Roman" w:cs="Times New Roman" w:hint="eastAsia"/>
          <w:b/>
          <w:bCs/>
        </w:rPr>
        <w:t>设计和实现风险</w:t>
      </w:r>
      <w:bookmarkEnd w:id="189"/>
      <w:bookmarkEnd w:id="190"/>
    </w:p>
    <w:p w:rsidR="00FD048E" w:rsidRPr="00EB4597" w:rsidRDefault="00FD048E" w:rsidP="00EB4597">
      <w:pPr>
        <w:pStyle w:val="3"/>
      </w:pPr>
      <w:bookmarkStart w:id="191" w:name="_Toc367709367"/>
      <w:bookmarkStart w:id="192" w:name="_Toc464199067"/>
      <w:r w:rsidRPr="00EB4597">
        <w:rPr>
          <w:rFonts w:hint="eastAsia"/>
        </w:rPr>
        <w:t>11.8.1</w:t>
      </w:r>
      <w:r w:rsidRPr="00EB4597">
        <w:rPr>
          <w:rFonts w:hint="eastAsia"/>
        </w:rPr>
        <w:t>可能</w:t>
      </w:r>
      <w:r w:rsidRPr="00EB4597">
        <w:t>存在的问题：</w:t>
      </w:r>
      <w:bookmarkEnd w:id="191"/>
      <w:bookmarkEnd w:id="192"/>
    </w:p>
    <w:p w:rsidR="00FD048E" w:rsidRPr="00AA03EF" w:rsidRDefault="00FD048E" w:rsidP="00AA03EF">
      <w:pPr>
        <w:spacing w:line="360" w:lineRule="auto"/>
        <w:ind w:firstLineChars="200" w:firstLine="480"/>
        <w:rPr>
          <w:sz w:val="24"/>
        </w:rPr>
      </w:pPr>
      <w:r w:rsidRPr="00AA03EF">
        <w:rPr>
          <w:rFonts w:hint="eastAsia"/>
          <w:color w:val="000000" w:themeColor="text1"/>
          <w:sz w:val="24"/>
        </w:rPr>
        <w:t>设计过于简单，考虑不仔细、不全面，导致重新设计和实现。</w:t>
      </w:r>
      <w:r w:rsidRPr="00AA03EF">
        <w:rPr>
          <w:rFonts w:hint="eastAsia"/>
          <w:color w:val="000000" w:themeColor="text1"/>
          <w:sz w:val="24"/>
        </w:rPr>
        <w:t> </w:t>
      </w:r>
      <w:r w:rsidRPr="00AA03EF">
        <w:rPr>
          <w:rFonts w:hint="eastAsia"/>
          <w:color w:val="000000" w:themeColor="text1"/>
          <w:sz w:val="24"/>
        </w:rPr>
        <w:t>设计过于复杂，导致一些不必要的工作，影响效率。</w:t>
      </w:r>
      <w:r w:rsidRPr="00AA03EF">
        <w:rPr>
          <w:rFonts w:hint="eastAsia"/>
          <w:color w:val="000000" w:themeColor="text1"/>
          <w:sz w:val="24"/>
        </w:rPr>
        <w:t> </w:t>
      </w:r>
      <w:r w:rsidRPr="00AA03EF">
        <w:rPr>
          <w:rFonts w:hint="eastAsia"/>
          <w:color w:val="000000" w:themeColor="text1"/>
          <w:sz w:val="24"/>
        </w:rPr>
        <w:t>设计质量低下，导致重新设计和实现。</w:t>
      </w:r>
      <w:r w:rsidRPr="00AA03EF">
        <w:rPr>
          <w:rFonts w:hint="eastAsia"/>
          <w:color w:val="000000" w:themeColor="text1"/>
          <w:sz w:val="24"/>
        </w:rPr>
        <w:t> </w:t>
      </w:r>
      <w:r w:rsidRPr="00AA03EF">
        <w:rPr>
          <w:rFonts w:hint="eastAsia"/>
          <w:color w:val="000000" w:themeColor="text1"/>
          <w:sz w:val="24"/>
        </w:rPr>
        <w:t>使用不熟悉的方法，导致需要额外的培训时间。</w:t>
      </w:r>
      <w:r w:rsidRPr="00AA03EF">
        <w:rPr>
          <w:rFonts w:hint="eastAsia"/>
          <w:color w:val="000000" w:themeColor="text1"/>
          <w:sz w:val="24"/>
        </w:rPr>
        <w:t> </w:t>
      </w:r>
      <w:r w:rsidRPr="00AA03EF">
        <w:rPr>
          <w:rFonts w:hint="eastAsia"/>
          <w:color w:val="000000" w:themeColor="text1"/>
          <w:sz w:val="24"/>
        </w:rPr>
        <w:t>产品使用低级语言编写，导致开发效率较低。</w:t>
      </w:r>
      <w:r w:rsidRPr="00AA03EF">
        <w:rPr>
          <w:rFonts w:hint="eastAsia"/>
          <w:color w:val="000000" w:themeColor="text1"/>
          <w:sz w:val="24"/>
        </w:rPr>
        <w:t> </w:t>
      </w:r>
      <w:r w:rsidRPr="00AA03EF">
        <w:rPr>
          <w:rFonts w:hint="eastAsia"/>
          <w:color w:val="000000" w:themeColor="text1"/>
          <w:sz w:val="24"/>
        </w:rPr>
        <w:t>分别开发的模块无法有效集成，需要重新设计和实现。</w:t>
      </w:r>
      <w:r w:rsidRPr="00AA03EF">
        <w:rPr>
          <w:rFonts w:hint="eastAsia"/>
          <w:color w:val="000000" w:themeColor="text1"/>
          <w:sz w:val="24"/>
        </w:rPr>
        <w:t xml:space="preserve"> </w:t>
      </w:r>
    </w:p>
    <w:p w:rsidR="00FD048E" w:rsidRPr="00EB4597" w:rsidRDefault="00FD048E" w:rsidP="00EB4597">
      <w:pPr>
        <w:pStyle w:val="3"/>
      </w:pPr>
      <w:bookmarkStart w:id="193" w:name="_Toc367709368"/>
      <w:bookmarkStart w:id="194" w:name="_Toc464199068"/>
      <w:r w:rsidRPr="00EB4597">
        <w:rPr>
          <w:rFonts w:hint="eastAsia"/>
        </w:rPr>
        <w:t>11.8.2</w:t>
      </w:r>
      <w:r w:rsidRPr="00EB4597">
        <w:rPr>
          <w:rFonts w:hint="eastAsia"/>
        </w:rPr>
        <w:t>解决方法</w:t>
      </w:r>
      <w:bookmarkEnd w:id="193"/>
      <w:bookmarkEnd w:id="194"/>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开发之前要对项目进行全面考虑，撰写详细的需求说明、开发计划等文档。对项目进行分模块开发，对每个模块进行详细的分析、设计。开发前选用合适的开发方法，提高项目组的开发效率。</w:t>
      </w:r>
      <w:r w:rsidRPr="00AA03EF">
        <w:rPr>
          <w:rFonts w:hint="eastAsia"/>
          <w:color w:val="000000" w:themeColor="text1"/>
          <w:sz w:val="24"/>
        </w:rPr>
        <w:t> </w:t>
      </w:r>
    </w:p>
    <w:p w:rsidR="00FD048E" w:rsidRPr="00EB4597" w:rsidRDefault="00FD048E" w:rsidP="00EB4597">
      <w:pPr>
        <w:pStyle w:val="3"/>
        <w:rPr>
          <w:rStyle w:val="ac"/>
          <w:rFonts w:ascii="Times New Roman" w:eastAsia="宋体" w:hAnsi="Times New Roman" w:cs="Times New Roman"/>
          <w:b/>
          <w:bCs/>
        </w:rPr>
      </w:pPr>
      <w:bookmarkStart w:id="195" w:name="_Toc367709369"/>
      <w:bookmarkStart w:id="196" w:name="_Toc464199069"/>
      <w:r w:rsidRPr="00EB4597">
        <w:rPr>
          <w:rStyle w:val="ac"/>
          <w:rFonts w:ascii="Times New Roman" w:eastAsia="宋体" w:hAnsi="Times New Roman" w:cs="Times New Roman" w:hint="eastAsia"/>
          <w:b/>
          <w:bCs/>
        </w:rPr>
        <w:t>11.9</w:t>
      </w:r>
      <w:r w:rsidRPr="00EB4597">
        <w:rPr>
          <w:rStyle w:val="ac"/>
          <w:rFonts w:ascii="Times New Roman" w:eastAsia="宋体" w:hAnsi="Times New Roman" w:cs="Times New Roman"/>
          <w:b/>
          <w:bCs/>
        </w:rPr>
        <w:t>过程风险</w:t>
      </w:r>
      <w:bookmarkEnd w:id="195"/>
      <w:bookmarkEnd w:id="196"/>
    </w:p>
    <w:p w:rsidR="00FD048E" w:rsidRPr="00EB4597" w:rsidRDefault="00FD048E" w:rsidP="00EB4597">
      <w:pPr>
        <w:pStyle w:val="3"/>
      </w:pPr>
      <w:bookmarkStart w:id="197" w:name="_Toc367709370"/>
      <w:bookmarkStart w:id="198" w:name="_Toc464199070"/>
      <w:r w:rsidRPr="00EB4597">
        <w:rPr>
          <w:rFonts w:hint="eastAsia"/>
        </w:rPr>
        <w:t>11.9.1</w:t>
      </w:r>
      <w:r w:rsidRPr="00EB4597">
        <w:rPr>
          <w:rFonts w:hint="eastAsia"/>
        </w:rPr>
        <w:t>可能</w:t>
      </w:r>
      <w:r w:rsidRPr="00EB4597">
        <w:t>存在的问题：</w:t>
      </w:r>
      <w:bookmarkEnd w:id="197"/>
      <w:bookmarkEnd w:id="198"/>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跟踪不准确，导致无法预知项目进展是否落后于计划。</w:t>
      </w:r>
      <w:r w:rsidRPr="00AA03EF">
        <w:rPr>
          <w:rFonts w:hint="eastAsia"/>
          <w:color w:val="000000" w:themeColor="text1"/>
          <w:sz w:val="24"/>
        </w:rPr>
        <w:t> </w:t>
      </w:r>
      <w:r w:rsidRPr="00AA03EF">
        <w:rPr>
          <w:rFonts w:hint="eastAsia"/>
          <w:color w:val="000000" w:themeColor="text1"/>
          <w:sz w:val="24"/>
        </w:rPr>
        <w:t>前期的质量保证行为不真实，导致后期的重复工作。</w:t>
      </w:r>
      <w:r w:rsidRPr="00AA03EF">
        <w:rPr>
          <w:rFonts w:hint="eastAsia"/>
          <w:color w:val="000000" w:themeColor="text1"/>
          <w:sz w:val="24"/>
        </w:rPr>
        <w:t> </w:t>
      </w:r>
      <w:r w:rsidRPr="00AA03EF">
        <w:rPr>
          <w:rFonts w:hint="eastAsia"/>
          <w:color w:val="000000" w:themeColor="text1"/>
          <w:sz w:val="24"/>
        </w:rPr>
        <w:t>没有遵循标准，导致沟通不足，质量问题和重复工作。</w:t>
      </w:r>
      <w:r w:rsidRPr="00AA03EF">
        <w:rPr>
          <w:rFonts w:hint="eastAsia"/>
          <w:color w:val="000000" w:themeColor="text1"/>
          <w:sz w:val="24"/>
        </w:rPr>
        <w:t> </w:t>
      </w:r>
      <w:r w:rsidRPr="00AA03EF">
        <w:rPr>
          <w:rFonts w:hint="eastAsia"/>
          <w:color w:val="000000" w:themeColor="text1"/>
          <w:sz w:val="24"/>
        </w:rPr>
        <w:t>风险管理粗心，导致没有发现重大的软件项目风险。</w:t>
      </w:r>
    </w:p>
    <w:p w:rsidR="00FD048E" w:rsidRPr="00EB4597" w:rsidRDefault="00FD048E" w:rsidP="00EB4597">
      <w:pPr>
        <w:pStyle w:val="3"/>
      </w:pPr>
      <w:bookmarkStart w:id="199" w:name="_Toc367709371"/>
      <w:bookmarkStart w:id="200" w:name="_Toc464199071"/>
      <w:r w:rsidRPr="00EB4597">
        <w:rPr>
          <w:rFonts w:hint="eastAsia"/>
        </w:rPr>
        <w:lastRenderedPageBreak/>
        <w:t>11.9.2</w:t>
      </w:r>
      <w:r w:rsidRPr="00EB4597">
        <w:rPr>
          <w:rFonts w:hint="eastAsia"/>
        </w:rPr>
        <w:t>解决</w:t>
      </w:r>
      <w:r w:rsidRPr="00EB4597">
        <w:t>方法：</w:t>
      </w:r>
      <w:bookmarkEnd w:id="199"/>
      <w:bookmarkEnd w:id="200"/>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项目在开发过程中严格按照计划行事，按标准行事。每周进行例会，总结前段时间的成果，计划下一阶段的开发。对发现的问题要及时沟通，及时解决。</w:t>
      </w:r>
    </w:p>
    <w:p w:rsidR="00FD048E" w:rsidRPr="00AA03EF" w:rsidRDefault="00FD048E" w:rsidP="00EB4597">
      <w:pPr>
        <w:pStyle w:val="2"/>
        <w:rPr>
          <w:rStyle w:val="ac"/>
          <w:rFonts w:ascii="Times New Roman" w:eastAsia="宋体" w:hAnsi="Times New Roman"/>
          <w:b/>
          <w:bCs/>
          <w:sz w:val="24"/>
        </w:rPr>
      </w:pPr>
      <w:bookmarkStart w:id="201" w:name="_Toc464199072"/>
      <w:r w:rsidRPr="00AA03EF">
        <w:rPr>
          <w:rFonts w:hint="eastAsia"/>
        </w:rPr>
        <w:t xml:space="preserve">12 </w:t>
      </w:r>
      <w:r w:rsidRPr="00AA03EF">
        <w:rPr>
          <w:rFonts w:hint="eastAsia"/>
        </w:rPr>
        <w:t>支持条件</w:t>
      </w:r>
      <w:bookmarkEnd w:id="201"/>
    </w:p>
    <w:p w:rsidR="00FD048E" w:rsidRPr="00AA03EF" w:rsidRDefault="00FD048E" w:rsidP="00EB4597">
      <w:pPr>
        <w:pStyle w:val="3"/>
        <w:rPr>
          <w:rStyle w:val="ac"/>
          <w:rFonts w:ascii="Times New Roman" w:eastAsia="宋体" w:hAnsi="Times New Roman" w:cs="Times New Roman"/>
          <w:b/>
          <w:bCs/>
          <w:sz w:val="24"/>
        </w:rPr>
      </w:pPr>
      <w:bookmarkStart w:id="202" w:name="_Toc464199073"/>
      <w:r w:rsidRPr="00AA03EF">
        <w:rPr>
          <w:rStyle w:val="ac"/>
          <w:rFonts w:ascii="Times New Roman" w:eastAsia="宋体" w:hAnsi="Times New Roman" w:cs="Times New Roman" w:hint="eastAsia"/>
          <w:b/>
          <w:bCs/>
          <w:sz w:val="24"/>
        </w:rPr>
        <w:t>12.1</w:t>
      </w:r>
      <w:r w:rsidRPr="00AA03EF">
        <w:rPr>
          <w:rStyle w:val="ac"/>
          <w:rFonts w:ascii="Times New Roman" w:eastAsia="宋体" w:hAnsi="Times New Roman" w:cs="Times New Roman" w:hint="eastAsia"/>
          <w:b/>
          <w:bCs/>
          <w:sz w:val="24"/>
        </w:rPr>
        <w:t>计算机系统支持</w:t>
      </w:r>
      <w:bookmarkEnd w:id="202"/>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开发过程要求计算机有</w:t>
      </w:r>
      <w:r w:rsidRPr="00AA03EF">
        <w:rPr>
          <w:rFonts w:hint="eastAsia"/>
          <w:color w:val="000000" w:themeColor="text1"/>
          <w:sz w:val="24"/>
        </w:rPr>
        <w:t>DBMS</w:t>
      </w:r>
      <w:r w:rsidRPr="00AA03EF">
        <w:rPr>
          <w:rFonts w:hint="eastAsia"/>
          <w:color w:val="000000" w:themeColor="text1"/>
          <w:sz w:val="24"/>
        </w:rPr>
        <w:t>和</w:t>
      </w:r>
      <w:r w:rsidRPr="00AA03EF">
        <w:rPr>
          <w:rFonts w:hint="eastAsia"/>
          <w:color w:val="000000" w:themeColor="text1"/>
          <w:sz w:val="24"/>
        </w:rPr>
        <w:t>web</w:t>
      </w:r>
      <w:r w:rsidRPr="00AA03EF">
        <w:rPr>
          <w:rFonts w:hint="eastAsia"/>
          <w:color w:val="000000" w:themeColor="text1"/>
          <w:sz w:val="24"/>
        </w:rPr>
        <w:t>服务器的支持</w:t>
      </w:r>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用户使用时要求计算机安装有支持</w:t>
      </w:r>
      <w:r w:rsidRPr="00AA03EF">
        <w:rPr>
          <w:rFonts w:hint="eastAsia"/>
          <w:color w:val="000000" w:themeColor="text1"/>
          <w:sz w:val="24"/>
        </w:rPr>
        <w:t>html5</w:t>
      </w:r>
      <w:r w:rsidRPr="00AA03EF">
        <w:rPr>
          <w:rFonts w:hint="eastAsia"/>
          <w:color w:val="000000" w:themeColor="text1"/>
          <w:sz w:val="24"/>
        </w:rPr>
        <w:t>的浏览器</w:t>
      </w:r>
    </w:p>
    <w:p w:rsidR="00FD048E" w:rsidRPr="00AA03EF" w:rsidRDefault="00FD048E" w:rsidP="00AA03EF">
      <w:pPr>
        <w:spacing w:line="360" w:lineRule="auto"/>
        <w:ind w:firstLineChars="200" w:firstLine="480"/>
        <w:rPr>
          <w:sz w:val="24"/>
        </w:rPr>
      </w:pPr>
    </w:p>
    <w:p w:rsidR="00FD048E" w:rsidRPr="00AA03EF" w:rsidRDefault="00FD048E" w:rsidP="00EB4597">
      <w:pPr>
        <w:pStyle w:val="3"/>
        <w:rPr>
          <w:rStyle w:val="ac"/>
          <w:rFonts w:ascii="Times New Roman" w:eastAsia="宋体" w:hAnsi="Times New Roman" w:cs="Times New Roman"/>
          <w:b/>
          <w:bCs/>
          <w:sz w:val="24"/>
        </w:rPr>
      </w:pPr>
      <w:bookmarkStart w:id="203" w:name="_Toc464199074"/>
      <w:r w:rsidRPr="00AA03EF">
        <w:rPr>
          <w:rStyle w:val="ac"/>
          <w:rFonts w:ascii="Times New Roman" w:eastAsia="宋体" w:hAnsi="Times New Roman" w:cs="Times New Roman" w:hint="eastAsia"/>
          <w:b/>
          <w:bCs/>
          <w:sz w:val="24"/>
        </w:rPr>
        <w:t>12.2</w:t>
      </w:r>
      <w:r w:rsidRPr="00AA03EF">
        <w:rPr>
          <w:rStyle w:val="ac"/>
          <w:rFonts w:ascii="Times New Roman" w:eastAsia="宋体" w:hAnsi="Times New Roman" w:cs="Times New Roman" w:hint="eastAsia"/>
          <w:b/>
          <w:bCs/>
          <w:sz w:val="24"/>
        </w:rPr>
        <w:t>需要需方承担的工作和提供的条件</w:t>
      </w:r>
      <w:bookmarkEnd w:id="203"/>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需求的提出和讨论以及使用的反馈</w:t>
      </w:r>
    </w:p>
    <w:p w:rsidR="00FD048E" w:rsidRPr="00AA03EF" w:rsidRDefault="00FD048E" w:rsidP="00AA03EF">
      <w:pPr>
        <w:spacing w:line="360" w:lineRule="auto"/>
        <w:ind w:firstLineChars="200" w:firstLine="480"/>
        <w:rPr>
          <w:sz w:val="24"/>
        </w:rPr>
      </w:pPr>
    </w:p>
    <w:p w:rsidR="00FD048E" w:rsidRPr="00AA03EF" w:rsidRDefault="00FD048E" w:rsidP="00EB4597">
      <w:pPr>
        <w:pStyle w:val="2"/>
        <w:rPr>
          <w:rStyle w:val="ac"/>
          <w:rFonts w:ascii="Times New Roman" w:eastAsia="宋体" w:hAnsi="Times New Roman" w:cs="Times New Roman"/>
          <w:b/>
          <w:bCs/>
          <w:sz w:val="24"/>
        </w:rPr>
      </w:pPr>
      <w:bookmarkStart w:id="204" w:name="_Toc464199075"/>
      <w:r w:rsidRPr="00AA03EF">
        <w:rPr>
          <w:rStyle w:val="ac"/>
          <w:rFonts w:ascii="Times New Roman" w:eastAsia="宋体" w:hAnsi="Times New Roman" w:cs="Times New Roman" w:hint="eastAsia"/>
          <w:b/>
          <w:bCs/>
          <w:sz w:val="24"/>
        </w:rPr>
        <w:t>12.3</w:t>
      </w:r>
      <w:r w:rsidRPr="00AA03EF">
        <w:rPr>
          <w:rStyle w:val="ac"/>
          <w:rFonts w:ascii="Times New Roman" w:eastAsia="宋体" w:hAnsi="Times New Roman" w:cs="Times New Roman" w:hint="eastAsia"/>
          <w:b/>
          <w:bCs/>
          <w:sz w:val="24"/>
        </w:rPr>
        <w:t>需要分包商承担的工作和提供的条件</w:t>
      </w:r>
      <w:bookmarkEnd w:id="204"/>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无</w:t>
      </w:r>
    </w:p>
    <w:p w:rsidR="00FD048E" w:rsidRPr="00AA03EF" w:rsidRDefault="00FD048E" w:rsidP="00EB4597">
      <w:pPr>
        <w:pStyle w:val="2"/>
      </w:pPr>
      <w:bookmarkStart w:id="205" w:name="_Toc464199076"/>
      <w:r w:rsidRPr="00AA03EF">
        <w:rPr>
          <w:rFonts w:hint="eastAsia"/>
        </w:rPr>
        <w:t xml:space="preserve">13 </w:t>
      </w:r>
      <w:r w:rsidRPr="00AA03EF">
        <w:rPr>
          <w:rFonts w:hint="eastAsia"/>
        </w:rPr>
        <w:t>注解</w:t>
      </w:r>
      <w:bookmarkEnd w:id="205"/>
    </w:p>
    <w:p w:rsidR="00FD048E" w:rsidRPr="00AA03EF" w:rsidRDefault="00FD048E" w:rsidP="00AA03EF">
      <w:pPr>
        <w:spacing w:line="360" w:lineRule="auto"/>
        <w:ind w:firstLineChars="200" w:firstLine="480"/>
        <w:rPr>
          <w:color w:val="000000" w:themeColor="text1"/>
          <w:sz w:val="24"/>
        </w:rPr>
      </w:pPr>
      <w:r w:rsidRPr="00AA03EF">
        <w:rPr>
          <w:rFonts w:hint="eastAsia"/>
          <w:color w:val="000000" w:themeColor="text1"/>
          <w:sz w:val="24"/>
        </w:rPr>
        <w:t>暂无</w:t>
      </w:r>
    </w:p>
    <w:p w:rsidR="00981D08" w:rsidRPr="00AA03EF" w:rsidRDefault="00981D08" w:rsidP="00AA03EF">
      <w:pPr>
        <w:spacing w:line="360" w:lineRule="auto"/>
        <w:ind w:firstLineChars="200" w:firstLine="480"/>
        <w:rPr>
          <w:sz w:val="24"/>
          <w:szCs w:val="28"/>
        </w:rPr>
      </w:pPr>
    </w:p>
    <w:p w:rsidR="00D53CAB" w:rsidRPr="00AA03EF" w:rsidRDefault="00D53CAB" w:rsidP="00AA03EF">
      <w:pPr>
        <w:spacing w:line="360" w:lineRule="auto"/>
        <w:ind w:firstLineChars="200" w:firstLine="480"/>
        <w:rPr>
          <w:sz w:val="24"/>
        </w:rPr>
      </w:pPr>
    </w:p>
    <w:p w:rsidR="003C06DD" w:rsidRPr="00AA03EF" w:rsidRDefault="003C06DD" w:rsidP="00AA03EF">
      <w:pPr>
        <w:spacing w:line="360" w:lineRule="auto"/>
        <w:ind w:firstLineChars="200" w:firstLine="480"/>
        <w:rPr>
          <w:sz w:val="24"/>
        </w:rPr>
      </w:pPr>
    </w:p>
    <w:sectPr w:rsidR="003C06DD" w:rsidRPr="00AA03EF">
      <w:headerReference w:type="default" r:id="rId21"/>
      <w:footerReference w:type="default" r:id="rId22"/>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6CEA" w:rsidRDefault="002C6CEA" w:rsidP="00263E78">
      <w:r>
        <w:separator/>
      </w:r>
    </w:p>
  </w:endnote>
  <w:endnote w:type="continuationSeparator" w:id="0">
    <w:p w:rsidR="002C6CEA" w:rsidRDefault="002C6CEA" w:rsidP="0026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81E" w:rsidRDefault="0095181E">
    <w:pPr>
      <w:pStyle w:val="a5"/>
      <w:framePr w:wrap="around" w:vAnchor="text" w:hAnchor="margin" w:xAlign="right" w:y="1"/>
      <w:rPr>
        <w:rStyle w:val="a8"/>
      </w:rPr>
    </w:pPr>
    <w:r>
      <w:fldChar w:fldCharType="begin"/>
    </w:r>
    <w:r>
      <w:rPr>
        <w:rStyle w:val="a8"/>
      </w:rPr>
      <w:instrText xml:space="preserve">PAGE  </w:instrText>
    </w:r>
    <w:r>
      <w:fldChar w:fldCharType="separate"/>
    </w:r>
    <w:r>
      <w:rPr>
        <w:rStyle w:val="a8"/>
      </w:rPr>
      <w:t>2</w:t>
    </w:r>
    <w:r>
      <w:fldChar w:fldCharType="end"/>
    </w:r>
  </w:p>
  <w:p w:rsidR="0095181E" w:rsidRDefault="0095181E">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81E" w:rsidRDefault="0095181E">
    <w:pPr>
      <w:pStyle w:val="a5"/>
      <w:jc w:val="center"/>
    </w:pPr>
    <w:r>
      <w:fldChar w:fldCharType="begin"/>
    </w:r>
    <w:r>
      <w:instrText xml:space="preserve"> PAGE   \* MERGEFORMAT </w:instrText>
    </w:r>
    <w:r>
      <w:fldChar w:fldCharType="separate"/>
    </w:r>
    <w:r w:rsidRPr="00AA03EF">
      <w:rPr>
        <w:noProof/>
        <w:lang w:val="zh-CN"/>
      </w:rPr>
      <w:t>II</w:t>
    </w:r>
    <w:r>
      <w:fldChar w:fldCharType="end"/>
    </w:r>
  </w:p>
  <w:p w:rsidR="0095181E" w:rsidRDefault="0095181E">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81E" w:rsidRDefault="0095181E">
    <w:pPr>
      <w:pStyle w:val="a5"/>
      <w:jc w:val="center"/>
    </w:pPr>
    <w:r>
      <w:fldChar w:fldCharType="begin"/>
    </w:r>
    <w:r>
      <w:instrText xml:space="preserve"> PAGE   \* MERGEFORMAT </w:instrText>
    </w:r>
    <w:r>
      <w:fldChar w:fldCharType="separate"/>
    </w:r>
    <w:r w:rsidR="00DE3DFC" w:rsidRPr="00DE3DFC">
      <w:rPr>
        <w:noProof/>
        <w:lang w:val="zh-CN"/>
      </w:rPr>
      <w:t>I</w:t>
    </w:r>
    <w:r>
      <w:fldChar w:fldCharType="end"/>
    </w:r>
  </w:p>
  <w:p w:rsidR="0095181E" w:rsidRDefault="0095181E">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81E" w:rsidRDefault="0095181E">
    <w:pPr>
      <w:pStyle w:val="a5"/>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81E" w:rsidRDefault="0095181E">
    <w:pPr>
      <w:pStyle w:val="a5"/>
      <w:jc w:val="center"/>
    </w:pPr>
    <w:r>
      <w:fldChar w:fldCharType="begin"/>
    </w:r>
    <w:r>
      <w:instrText xml:space="preserve"> PAGE   \* MERGEFORMAT </w:instrText>
    </w:r>
    <w:r>
      <w:fldChar w:fldCharType="separate"/>
    </w:r>
    <w:r w:rsidR="00DE3DFC" w:rsidRPr="00DE3DFC">
      <w:rPr>
        <w:noProof/>
        <w:lang w:val="zh-CN"/>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6CEA" w:rsidRDefault="002C6CEA" w:rsidP="00263E78">
      <w:r>
        <w:separator/>
      </w:r>
    </w:p>
  </w:footnote>
  <w:footnote w:type="continuationSeparator" w:id="0">
    <w:p w:rsidR="002C6CEA" w:rsidRDefault="002C6CEA" w:rsidP="00263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81E" w:rsidRDefault="0095181E">
    <w:pPr>
      <w:pStyle w:val="a3"/>
    </w:pPr>
    <w:r>
      <w:rPr>
        <w:rFonts w:hint="eastAsia"/>
      </w:rPr>
      <w:t xml:space="preserve">RSS </w:t>
    </w:r>
    <w:r>
      <w:rPr>
        <w:rFonts w:hint="eastAsia"/>
      </w:rPr>
      <w:t>餐厅服务系统</w:t>
    </w:r>
    <w:r>
      <w:rPr>
        <w:rFonts w:hint="eastAsia"/>
      </w:rPr>
      <w:tab/>
    </w:r>
    <w:r>
      <w:rPr>
        <w:rFonts w:hint="eastAsia"/>
      </w:rPr>
      <w:tab/>
    </w:r>
    <w:r>
      <w:rPr>
        <w:rFonts w:hint="eastAsia"/>
      </w:rPr>
      <w:t>软件开发计划书</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181E" w:rsidRDefault="0095181E">
    <w:pPr>
      <w:pStyle w:val="a3"/>
    </w:pPr>
    <w:r>
      <w:rPr>
        <w:rFonts w:hint="eastAsia"/>
      </w:rPr>
      <w:t xml:space="preserve">RSS </w:t>
    </w:r>
    <w:r>
      <w:rPr>
        <w:rFonts w:hint="eastAsia"/>
      </w:rPr>
      <w:t>餐厅服务系统</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8"/>
    <w:multiLevelType w:val="multilevel"/>
    <w:tmpl w:val="0000000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02220486"/>
    <w:multiLevelType w:val="hybridMultilevel"/>
    <w:tmpl w:val="33F4A60C"/>
    <w:lvl w:ilvl="0" w:tplc="B35A27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903BB6"/>
    <w:multiLevelType w:val="multilevel"/>
    <w:tmpl w:val="2C903BB6"/>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03D5E0D"/>
    <w:multiLevelType w:val="hybridMultilevel"/>
    <w:tmpl w:val="9E68AA02"/>
    <w:lvl w:ilvl="0" w:tplc="544C62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24C197F"/>
    <w:multiLevelType w:val="multilevel"/>
    <w:tmpl w:val="424C197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7400026"/>
    <w:multiLevelType w:val="hybridMultilevel"/>
    <w:tmpl w:val="7CF68C64"/>
    <w:lvl w:ilvl="0" w:tplc="254403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7FA68D5"/>
    <w:multiLevelType w:val="singleLevel"/>
    <w:tmpl w:val="57FA68D5"/>
    <w:lvl w:ilvl="0">
      <w:start w:val="1"/>
      <w:numFmt w:val="decimal"/>
      <w:suff w:val="nothing"/>
      <w:lvlText w:val="%1、"/>
      <w:lvlJc w:val="left"/>
    </w:lvl>
  </w:abstractNum>
  <w:abstractNum w:abstractNumId="7" w15:restartNumberingAfterBreak="0">
    <w:nsid w:val="6CB65366"/>
    <w:multiLevelType w:val="multilevel"/>
    <w:tmpl w:val="6CB65366"/>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7"/>
  </w:num>
  <w:num w:numId="2">
    <w:abstractNumId w:val="0"/>
  </w:num>
  <w:num w:numId="3">
    <w:abstractNumId w:val="4"/>
  </w:num>
  <w:num w:numId="4">
    <w:abstractNumId w:val="2"/>
  </w:num>
  <w:num w:numId="5">
    <w:abstractNumId w:val="5"/>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D54"/>
    <w:rsid w:val="00000774"/>
    <w:rsid w:val="00050532"/>
    <w:rsid w:val="00062ECB"/>
    <w:rsid w:val="00091888"/>
    <w:rsid w:val="001630A4"/>
    <w:rsid w:val="00182F89"/>
    <w:rsid w:val="00221626"/>
    <w:rsid w:val="00263E78"/>
    <w:rsid w:val="002C2403"/>
    <w:rsid w:val="002C24E0"/>
    <w:rsid w:val="002C6CEA"/>
    <w:rsid w:val="00332163"/>
    <w:rsid w:val="003770C1"/>
    <w:rsid w:val="003958FC"/>
    <w:rsid w:val="003C06DD"/>
    <w:rsid w:val="00440F6A"/>
    <w:rsid w:val="004568F3"/>
    <w:rsid w:val="00464AB5"/>
    <w:rsid w:val="004A1F7E"/>
    <w:rsid w:val="004B674A"/>
    <w:rsid w:val="004C4B47"/>
    <w:rsid w:val="00621D54"/>
    <w:rsid w:val="006307AE"/>
    <w:rsid w:val="006609F8"/>
    <w:rsid w:val="006615A2"/>
    <w:rsid w:val="00673262"/>
    <w:rsid w:val="00694A39"/>
    <w:rsid w:val="007034D5"/>
    <w:rsid w:val="00783248"/>
    <w:rsid w:val="007B50AD"/>
    <w:rsid w:val="007D71BB"/>
    <w:rsid w:val="007E4CCE"/>
    <w:rsid w:val="007F1AF4"/>
    <w:rsid w:val="008106D3"/>
    <w:rsid w:val="00811616"/>
    <w:rsid w:val="00862A65"/>
    <w:rsid w:val="0087592F"/>
    <w:rsid w:val="008C09C0"/>
    <w:rsid w:val="008E25BB"/>
    <w:rsid w:val="008F0BB8"/>
    <w:rsid w:val="008F32FB"/>
    <w:rsid w:val="0095181E"/>
    <w:rsid w:val="00952A5B"/>
    <w:rsid w:val="00981D08"/>
    <w:rsid w:val="009D1FF6"/>
    <w:rsid w:val="00A53E86"/>
    <w:rsid w:val="00A61F3F"/>
    <w:rsid w:val="00A64BC3"/>
    <w:rsid w:val="00A82679"/>
    <w:rsid w:val="00AA03EF"/>
    <w:rsid w:val="00B51324"/>
    <w:rsid w:val="00B81B37"/>
    <w:rsid w:val="00BD226B"/>
    <w:rsid w:val="00BE0C2D"/>
    <w:rsid w:val="00BE0D2C"/>
    <w:rsid w:val="00BF0F7C"/>
    <w:rsid w:val="00C041EF"/>
    <w:rsid w:val="00C108EB"/>
    <w:rsid w:val="00C72289"/>
    <w:rsid w:val="00CE304F"/>
    <w:rsid w:val="00CF7E27"/>
    <w:rsid w:val="00D122D7"/>
    <w:rsid w:val="00D3125E"/>
    <w:rsid w:val="00D31A29"/>
    <w:rsid w:val="00D53CAB"/>
    <w:rsid w:val="00D56AD7"/>
    <w:rsid w:val="00DA655A"/>
    <w:rsid w:val="00DC4C35"/>
    <w:rsid w:val="00DC767C"/>
    <w:rsid w:val="00DE3DFC"/>
    <w:rsid w:val="00E62F47"/>
    <w:rsid w:val="00EB4597"/>
    <w:rsid w:val="00F04A29"/>
    <w:rsid w:val="00FB57A1"/>
    <w:rsid w:val="00FD048E"/>
    <w:rsid w:val="00FF3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E2002"/>
  <w15:chartTrackingRefBased/>
  <w15:docId w15:val="{4DF0759A-C8F4-47EE-8D35-080F9AE7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3E78"/>
    <w:pPr>
      <w:widowControl w:val="0"/>
      <w:jc w:val="both"/>
    </w:pPr>
    <w:rPr>
      <w:rFonts w:ascii="Times New Roman" w:eastAsia="宋体" w:hAnsi="Times New Roman" w:cs="Times New Roman"/>
      <w:szCs w:val="24"/>
    </w:rPr>
  </w:style>
  <w:style w:type="paragraph" w:styleId="1">
    <w:name w:val="heading 1"/>
    <w:basedOn w:val="a"/>
    <w:next w:val="a"/>
    <w:link w:val="10"/>
    <w:qFormat/>
    <w:rsid w:val="00263E78"/>
    <w:pPr>
      <w:keepNext/>
      <w:keepLines/>
      <w:spacing w:before="340" w:after="330" w:line="576" w:lineRule="auto"/>
      <w:outlineLvl w:val="0"/>
    </w:pPr>
    <w:rPr>
      <w:b/>
      <w:bCs/>
      <w:kern w:val="44"/>
      <w:sz w:val="44"/>
      <w:szCs w:val="44"/>
    </w:rPr>
  </w:style>
  <w:style w:type="paragraph" w:styleId="2">
    <w:name w:val="heading 2"/>
    <w:basedOn w:val="a"/>
    <w:next w:val="a"/>
    <w:link w:val="20"/>
    <w:qFormat/>
    <w:rsid w:val="00263E78"/>
    <w:pPr>
      <w:keepNext/>
      <w:keepLines/>
      <w:spacing w:before="260" w:after="260" w:line="413" w:lineRule="auto"/>
      <w:outlineLvl w:val="1"/>
    </w:pPr>
    <w:rPr>
      <w:rFonts w:ascii="Arial" w:eastAsia="黑体" w:hAnsi="Arial"/>
      <w:b/>
      <w:bCs/>
      <w:kern w:val="0"/>
      <w:sz w:val="32"/>
      <w:szCs w:val="32"/>
    </w:rPr>
  </w:style>
  <w:style w:type="paragraph" w:styleId="3">
    <w:name w:val="heading 3"/>
    <w:basedOn w:val="a"/>
    <w:next w:val="a"/>
    <w:link w:val="30"/>
    <w:qFormat/>
    <w:rsid w:val="00263E78"/>
    <w:pPr>
      <w:keepNext/>
      <w:keepLines/>
      <w:spacing w:before="260" w:after="260" w:line="413" w:lineRule="auto"/>
      <w:outlineLvl w:val="2"/>
    </w:pPr>
    <w:rPr>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63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63E78"/>
    <w:rPr>
      <w:sz w:val="18"/>
      <w:szCs w:val="18"/>
    </w:rPr>
  </w:style>
  <w:style w:type="paragraph" w:styleId="a5">
    <w:name w:val="footer"/>
    <w:basedOn w:val="a"/>
    <w:link w:val="a6"/>
    <w:unhideWhenUsed/>
    <w:rsid w:val="00263E78"/>
    <w:pPr>
      <w:tabs>
        <w:tab w:val="center" w:pos="4153"/>
        <w:tab w:val="right" w:pos="8306"/>
      </w:tabs>
      <w:snapToGrid w:val="0"/>
      <w:jc w:val="left"/>
    </w:pPr>
    <w:rPr>
      <w:sz w:val="18"/>
      <w:szCs w:val="18"/>
    </w:rPr>
  </w:style>
  <w:style w:type="character" w:customStyle="1" w:styleId="a6">
    <w:name w:val="页脚 字符"/>
    <w:basedOn w:val="a0"/>
    <w:link w:val="a5"/>
    <w:rsid w:val="00263E78"/>
    <w:rPr>
      <w:sz w:val="18"/>
      <w:szCs w:val="18"/>
    </w:rPr>
  </w:style>
  <w:style w:type="character" w:customStyle="1" w:styleId="10">
    <w:name w:val="标题 1 字符"/>
    <w:basedOn w:val="a0"/>
    <w:link w:val="1"/>
    <w:rsid w:val="00263E78"/>
    <w:rPr>
      <w:rFonts w:ascii="Times New Roman" w:eastAsia="宋体" w:hAnsi="Times New Roman" w:cs="Times New Roman"/>
      <w:b/>
      <w:bCs/>
      <w:kern w:val="44"/>
      <w:sz w:val="44"/>
      <w:szCs w:val="44"/>
    </w:rPr>
  </w:style>
  <w:style w:type="character" w:customStyle="1" w:styleId="20">
    <w:name w:val="标题 2 字符"/>
    <w:basedOn w:val="a0"/>
    <w:link w:val="2"/>
    <w:rsid w:val="00263E78"/>
    <w:rPr>
      <w:rFonts w:ascii="Arial" w:eastAsia="黑体" w:hAnsi="Arial" w:cs="Times New Roman"/>
      <w:b/>
      <w:bCs/>
      <w:kern w:val="0"/>
      <w:sz w:val="32"/>
      <w:szCs w:val="32"/>
    </w:rPr>
  </w:style>
  <w:style w:type="character" w:customStyle="1" w:styleId="30">
    <w:name w:val="标题 3 字符"/>
    <w:basedOn w:val="a0"/>
    <w:link w:val="3"/>
    <w:rsid w:val="00263E78"/>
    <w:rPr>
      <w:rFonts w:ascii="Times New Roman" w:eastAsia="宋体" w:hAnsi="Times New Roman" w:cs="Times New Roman"/>
      <w:b/>
      <w:bCs/>
      <w:kern w:val="0"/>
      <w:sz w:val="32"/>
      <w:szCs w:val="32"/>
    </w:rPr>
  </w:style>
  <w:style w:type="character" w:styleId="a7">
    <w:name w:val="Hyperlink"/>
    <w:uiPriority w:val="99"/>
    <w:rsid w:val="00263E78"/>
    <w:rPr>
      <w:color w:val="0000FF"/>
      <w:u w:val="single"/>
    </w:rPr>
  </w:style>
  <w:style w:type="character" w:styleId="a8">
    <w:name w:val="page number"/>
    <w:basedOn w:val="a0"/>
    <w:rsid w:val="00263E78"/>
  </w:style>
  <w:style w:type="paragraph" w:styleId="21">
    <w:name w:val="toc 2"/>
    <w:basedOn w:val="a"/>
    <w:next w:val="a"/>
    <w:uiPriority w:val="39"/>
    <w:rsid w:val="00263E78"/>
    <w:pPr>
      <w:ind w:left="210"/>
      <w:jc w:val="left"/>
    </w:pPr>
    <w:rPr>
      <w:smallCaps/>
    </w:rPr>
  </w:style>
  <w:style w:type="paragraph" w:styleId="a9">
    <w:name w:val="caption"/>
    <w:basedOn w:val="a"/>
    <w:next w:val="a"/>
    <w:uiPriority w:val="35"/>
    <w:qFormat/>
    <w:rsid w:val="00263E78"/>
    <w:rPr>
      <w:rFonts w:ascii="Cambria" w:eastAsia="黑体" w:hAnsi="Cambria"/>
      <w:sz w:val="20"/>
      <w:szCs w:val="20"/>
    </w:rPr>
  </w:style>
  <w:style w:type="paragraph" w:styleId="11">
    <w:name w:val="toc 1"/>
    <w:basedOn w:val="a"/>
    <w:next w:val="a"/>
    <w:uiPriority w:val="39"/>
    <w:rsid w:val="00263E78"/>
    <w:pPr>
      <w:tabs>
        <w:tab w:val="right" w:leader="dot" w:pos="8296"/>
      </w:tabs>
      <w:spacing w:before="120" w:after="120"/>
      <w:jc w:val="center"/>
    </w:pPr>
    <w:rPr>
      <w:b/>
      <w:bCs/>
      <w:caps/>
    </w:rPr>
  </w:style>
  <w:style w:type="paragraph" w:styleId="31">
    <w:name w:val="toc 3"/>
    <w:basedOn w:val="a"/>
    <w:next w:val="a"/>
    <w:uiPriority w:val="39"/>
    <w:rsid w:val="00263E78"/>
    <w:pPr>
      <w:ind w:left="420"/>
      <w:jc w:val="left"/>
    </w:pPr>
    <w:rPr>
      <w:i/>
      <w:iCs/>
    </w:rPr>
  </w:style>
  <w:style w:type="paragraph" w:styleId="aa">
    <w:name w:val="List Paragraph"/>
    <w:basedOn w:val="a"/>
    <w:uiPriority w:val="34"/>
    <w:qFormat/>
    <w:rsid w:val="00981D08"/>
    <w:pPr>
      <w:ind w:firstLineChars="200" w:firstLine="420"/>
    </w:pPr>
    <w:rPr>
      <w:rFonts w:asciiTheme="minorHAnsi" w:eastAsiaTheme="minorEastAsia" w:hAnsiTheme="minorHAnsi" w:cstheme="minorBidi"/>
      <w:szCs w:val="22"/>
    </w:rPr>
  </w:style>
  <w:style w:type="paragraph" w:styleId="ab">
    <w:name w:val="Title"/>
    <w:basedOn w:val="a"/>
    <w:next w:val="a"/>
    <w:link w:val="12"/>
    <w:qFormat/>
    <w:rsid w:val="00981D08"/>
    <w:pPr>
      <w:spacing w:before="240" w:after="60"/>
      <w:jc w:val="center"/>
      <w:outlineLvl w:val="0"/>
    </w:pPr>
    <w:rPr>
      <w:rFonts w:ascii="Cambria" w:hAnsi="Cambria"/>
      <w:b/>
      <w:bCs/>
      <w:sz w:val="32"/>
      <w:szCs w:val="32"/>
      <w:lang w:val="x-none" w:eastAsia="x-none"/>
    </w:rPr>
  </w:style>
  <w:style w:type="character" w:customStyle="1" w:styleId="ac">
    <w:name w:val="标题 字符"/>
    <w:basedOn w:val="a0"/>
    <w:uiPriority w:val="10"/>
    <w:rsid w:val="00981D08"/>
    <w:rPr>
      <w:rFonts w:asciiTheme="majorHAnsi" w:eastAsiaTheme="majorEastAsia" w:hAnsiTheme="majorHAnsi" w:cstheme="majorBidi"/>
      <w:b/>
      <w:bCs/>
      <w:sz w:val="32"/>
      <w:szCs w:val="32"/>
    </w:rPr>
  </w:style>
  <w:style w:type="character" w:customStyle="1" w:styleId="12">
    <w:name w:val="标题 字符1"/>
    <w:link w:val="ab"/>
    <w:uiPriority w:val="10"/>
    <w:rsid w:val="00981D08"/>
    <w:rPr>
      <w:rFonts w:ascii="Cambria" w:eastAsia="宋体" w:hAnsi="Cambria" w:cs="Times New Roman"/>
      <w:b/>
      <w:bCs/>
      <w:sz w:val="32"/>
      <w:szCs w:val="32"/>
      <w:lang w:val="x-none" w:eastAsia="x-none"/>
    </w:rPr>
  </w:style>
  <w:style w:type="paragraph" w:styleId="ad">
    <w:name w:val="Normal Indent"/>
    <w:basedOn w:val="a"/>
    <w:rsid w:val="00FD048E"/>
    <w:pPr>
      <w:spacing w:line="360" w:lineRule="auto"/>
      <w:ind w:firstLineChars="200" w:firstLine="200"/>
      <w:jc w:val="left"/>
    </w:pPr>
    <w:rPr>
      <w:kern w:val="0"/>
      <w:szCs w:val="20"/>
      <w:lang w:eastAsia="en-US"/>
    </w:rPr>
  </w:style>
  <w:style w:type="paragraph" w:customStyle="1" w:styleId="Style5">
    <w:name w:val="_Style 5"/>
    <w:basedOn w:val="a"/>
    <w:uiPriority w:val="34"/>
    <w:qFormat/>
    <w:rsid w:val="00FD048E"/>
    <w:pPr>
      <w:ind w:firstLineChars="200" w:firstLine="420"/>
    </w:pPr>
    <w:rPr>
      <w:rFonts w:ascii="Calibri" w:hAnsi="Calibri"/>
      <w:szCs w:val="22"/>
    </w:rPr>
  </w:style>
  <w:style w:type="paragraph" w:styleId="TOC">
    <w:name w:val="TOC Heading"/>
    <w:basedOn w:val="1"/>
    <w:next w:val="a"/>
    <w:uiPriority w:val="39"/>
    <w:unhideWhenUsed/>
    <w:qFormat/>
    <w:rsid w:val="007034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4">
    <w:name w:val="toc 4"/>
    <w:basedOn w:val="a"/>
    <w:next w:val="a"/>
    <w:autoRedefine/>
    <w:uiPriority w:val="39"/>
    <w:unhideWhenUsed/>
    <w:rsid w:val="007034D5"/>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7034D5"/>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7034D5"/>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7034D5"/>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7034D5"/>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7034D5"/>
    <w:pPr>
      <w:ind w:leftChars="1600" w:left="336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F20AB-316A-45E8-8ABF-6429B16E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38</Pages>
  <Words>4110</Words>
  <Characters>23432</Characters>
  <Application>Microsoft Office Word</Application>
  <DocSecurity>0</DocSecurity>
  <Lines>195</Lines>
  <Paragraphs>54</Paragraphs>
  <ScaleCrop>false</ScaleCrop>
  <Company/>
  <LinksUpToDate>false</LinksUpToDate>
  <CharactersWithSpaces>27488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易木</dc:creator>
  <cp:keywords/>
  <dc:description/>
  <cp:lastModifiedBy>易木</cp:lastModifiedBy>
  <cp:revision>73</cp:revision>
  <dcterms:created xsi:type="dcterms:W3CDTF">2016-10-10T08:30:00Z</dcterms:created>
  <dcterms:modified xsi:type="dcterms:W3CDTF">2016-10-14T01:00:00Z</dcterms:modified>
</cp:coreProperties>
</file>